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F3AB46D" w14:textId="77777777" w:rsidR="00C82479" w:rsidRDefault="00C82479">
      <w:pPr>
        <w:rPr>
          <w:color w:val="242424"/>
          <w:rPrChange w:id="14" w:author="Author" w:date="2013-04-12T16:41:00Z">
            <w:rPr>
              <w:rFonts w:ascii="Corbel" w:hAnsi="Corbel"/>
              <w:color w:val="303030"/>
            </w:rPr>
          </w:rPrChange>
        </w:rPr>
      </w:pPr>
      <w:bookmarkStart w:id="15" w:name="_GoBack"/>
      <w:bookmarkEnd w:id="15"/>
    </w:p>
    <w:p w14:paraId="1A2890AB" w14:textId="77777777" w:rsidR="00C82479" w:rsidRDefault="00C82479">
      <w:pPr>
        <w:jc w:val="center"/>
        <w:rPr>
          <w:color w:val="242424"/>
          <w:rPrChange w:id="16" w:author="Author" w:date="2013-04-12T16:41:00Z">
            <w:rPr>
              <w:rFonts w:ascii="Corbel" w:hAnsi="Corbel"/>
              <w:color w:val="303030"/>
            </w:rPr>
          </w:rPrChange>
        </w:rPr>
      </w:pPr>
      <w:r>
        <w:rPr>
          <w:rFonts w:ascii="Arial Bold" w:hAnsi="Arial Bold"/>
          <w:color w:val="FFFDFD"/>
          <w:sz w:val="48"/>
          <w:rPrChange w:id="17" w:author="Author" w:date="2013-04-12T16:41:00Z">
            <w:rPr>
              <w:rFonts w:ascii="Arial Bold" w:hAnsi="Arial Bold"/>
              <w:color w:val="FFFEFE"/>
              <w:sz w:val="48"/>
            </w:rPr>
          </w:rPrChange>
        </w:rPr>
        <w:t>Undergraduate Portfolio System</w:t>
      </w:r>
    </w:p>
    <w:p w14:paraId="2142A626" w14:textId="77777777" w:rsidR="00C82479" w:rsidRDefault="00C82479">
      <w:pPr>
        <w:rPr>
          <w:color w:val="242424"/>
          <w:sz w:val="48"/>
          <w:rPrChange w:id="18" w:author="Author" w:date="2013-04-12T16:41:00Z">
            <w:rPr>
              <w:rFonts w:ascii="Corbel" w:hAnsi="Corbel"/>
              <w:color w:val="303030"/>
              <w:sz w:val="48"/>
            </w:rPr>
          </w:rPrChange>
        </w:rPr>
      </w:pPr>
    </w:p>
    <w:p w14:paraId="14ECB1DC" w14:textId="77777777" w:rsidR="00C82479" w:rsidRDefault="00C82479">
      <w:pPr>
        <w:jc w:val="center"/>
        <w:rPr>
          <w:rFonts w:ascii="Arial" w:hAnsi="Arial"/>
          <w:color w:val="0F3642"/>
          <w:sz w:val="40"/>
          <w:rPrChange w:id="19" w:author="Author" w:date="2013-04-12T16:41:00Z">
            <w:rPr>
              <w:rFonts w:ascii="Arial" w:hAnsi="Arial"/>
              <w:color w:val="1A4654"/>
              <w:sz w:val="40"/>
            </w:rPr>
          </w:rPrChange>
        </w:rPr>
      </w:pPr>
      <w:r>
        <w:rPr>
          <w:rFonts w:ascii="Arial" w:hAnsi="Arial"/>
          <w:color w:val="0F3642"/>
          <w:sz w:val="40"/>
          <w:rPrChange w:id="20" w:author="Author" w:date="2013-04-12T16:41:00Z">
            <w:rPr>
              <w:rFonts w:ascii="Arial" w:hAnsi="Arial"/>
              <w:color w:val="1A4654"/>
              <w:sz w:val="40"/>
            </w:rPr>
          </w:rPrChange>
        </w:rPr>
        <w:t>Project Proposal</w:t>
      </w:r>
    </w:p>
    <w:p w14:paraId="57700549" w14:textId="77777777" w:rsidR="00C82479" w:rsidRDefault="00C82479">
      <w:pPr>
        <w:rPr>
          <w:color w:val="242424"/>
          <w:rPrChange w:id="21" w:author="Author" w:date="2013-04-12T16:41:00Z">
            <w:rPr>
              <w:rFonts w:ascii="Corbel" w:hAnsi="Corbel"/>
              <w:color w:val="303030"/>
            </w:rPr>
          </w:rPrChange>
        </w:rPr>
      </w:pPr>
    </w:p>
    <w:p w14:paraId="7F879C7B" w14:textId="77777777" w:rsidR="00C82479" w:rsidRDefault="00C82479">
      <w:pPr>
        <w:jc w:val="center"/>
        <w:rPr>
          <w:color w:val="242424"/>
          <w:rPrChange w:id="22" w:author="Author" w:date="2013-04-12T16:41:00Z">
            <w:rPr>
              <w:rFonts w:ascii="Corbel" w:hAnsi="Corbel"/>
              <w:color w:val="303030"/>
            </w:rPr>
          </w:rPrChange>
        </w:rPr>
      </w:pPr>
      <w:r>
        <w:rPr>
          <w:color w:val="242424"/>
          <w:rPrChange w:id="23" w:author="Author" w:date="2013-04-12T16:41:00Z">
            <w:rPr>
              <w:rFonts w:ascii="Corbel" w:hAnsi="Corbel"/>
              <w:color w:val="303030"/>
            </w:rPr>
          </w:rPrChange>
        </w:rPr>
        <w:t>April 2013</w:t>
      </w:r>
    </w:p>
    <w:p w14:paraId="108B0828" w14:textId="77777777" w:rsidR="00C82479" w:rsidRDefault="00C82479">
      <w:pPr>
        <w:rPr>
          <w:color w:val="242424"/>
          <w:rPrChange w:id="24" w:author="Author" w:date="2013-04-12T16:41:00Z">
            <w:rPr>
              <w:rFonts w:ascii="Corbel" w:hAnsi="Corbel"/>
              <w:color w:val="303030"/>
            </w:rPr>
          </w:rPrChange>
        </w:rPr>
      </w:pPr>
    </w:p>
    <w:p w14:paraId="40C4A88B" w14:textId="77777777" w:rsidR="00C82479" w:rsidRDefault="00C82479">
      <w:pPr>
        <w:rPr>
          <w:color w:val="242424"/>
          <w:rPrChange w:id="25" w:author="Author" w:date="2013-04-12T16:41:00Z">
            <w:rPr>
              <w:rFonts w:ascii="Corbel" w:hAnsi="Corbel"/>
              <w:color w:val="303030"/>
            </w:rPr>
          </w:rPrChange>
        </w:rPr>
      </w:pPr>
    </w:p>
    <w:p w14:paraId="5382B74F" w14:textId="77777777" w:rsidR="00C82479" w:rsidRDefault="00C82479">
      <w:pPr>
        <w:rPr>
          <w:color w:val="242424"/>
          <w:rPrChange w:id="26" w:author="Author" w:date="2013-04-12T16:41:00Z">
            <w:rPr>
              <w:rFonts w:ascii="Corbel" w:hAnsi="Corbel"/>
              <w:color w:val="303030"/>
            </w:rPr>
          </w:rPrChange>
        </w:rPr>
      </w:pPr>
    </w:p>
    <w:p w14:paraId="58BF313B" w14:textId="77777777" w:rsidR="00C82479" w:rsidRDefault="00C82479">
      <w:pPr>
        <w:rPr>
          <w:color w:val="242424"/>
          <w:rPrChange w:id="27" w:author="Author" w:date="2013-04-12T16:41:00Z">
            <w:rPr>
              <w:rFonts w:ascii="Corbel" w:hAnsi="Corbel"/>
              <w:color w:val="303030"/>
            </w:rPr>
          </w:rPrChange>
        </w:rPr>
      </w:pPr>
    </w:p>
    <w:p w14:paraId="39D094FA" w14:textId="77777777" w:rsidR="00C82479" w:rsidRDefault="00C82479">
      <w:pPr>
        <w:rPr>
          <w:color w:val="242424"/>
          <w:rPrChange w:id="28" w:author="Author" w:date="2013-04-12T16:41:00Z">
            <w:rPr>
              <w:rFonts w:ascii="Corbel" w:hAnsi="Corbel"/>
              <w:color w:val="303030"/>
            </w:rPr>
          </w:rPrChange>
        </w:rPr>
      </w:pPr>
    </w:p>
    <w:p w14:paraId="11F00DEB" w14:textId="77777777" w:rsidR="00C82479" w:rsidRDefault="00C82479">
      <w:pPr>
        <w:rPr>
          <w:color w:val="242424"/>
          <w:rPrChange w:id="29" w:author="Author" w:date="2013-04-12T16:41:00Z">
            <w:rPr>
              <w:rFonts w:ascii="Corbel" w:hAnsi="Corbel"/>
              <w:color w:val="303030"/>
            </w:rPr>
          </w:rPrChange>
        </w:rPr>
      </w:pPr>
    </w:p>
    <w:p w14:paraId="4152B4B5" w14:textId="77777777" w:rsidR="00C82479" w:rsidRDefault="00C82479">
      <w:pPr>
        <w:rPr>
          <w:color w:val="242424"/>
          <w:rPrChange w:id="30" w:author="Author" w:date="2013-04-12T16:41:00Z">
            <w:rPr>
              <w:rFonts w:ascii="Corbel" w:hAnsi="Corbel"/>
              <w:color w:val="303030"/>
            </w:rPr>
          </w:rPrChange>
        </w:rPr>
      </w:pPr>
    </w:p>
    <w:p w14:paraId="1CEB5068" w14:textId="77777777" w:rsidR="00C82479" w:rsidRDefault="00C82479">
      <w:pPr>
        <w:rPr>
          <w:color w:val="242424"/>
          <w:rPrChange w:id="31" w:author="Author" w:date="2013-04-12T16:41:00Z">
            <w:rPr>
              <w:rFonts w:ascii="Corbel" w:hAnsi="Corbel"/>
              <w:color w:val="303030"/>
            </w:rPr>
          </w:rPrChange>
        </w:rPr>
      </w:pPr>
    </w:p>
    <w:p w14:paraId="0A7878A8" w14:textId="77777777" w:rsidR="00C82479" w:rsidRDefault="00C82479">
      <w:pPr>
        <w:rPr>
          <w:color w:val="242424"/>
          <w:rPrChange w:id="32" w:author="Author" w:date="2013-04-12T16:41:00Z">
            <w:rPr>
              <w:rFonts w:ascii="Corbel" w:hAnsi="Corbel"/>
              <w:color w:val="303030"/>
            </w:rPr>
          </w:rPrChange>
        </w:rPr>
      </w:pPr>
    </w:p>
    <w:p w14:paraId="4AB97476" w14:textId="77777777" w:rsidR="00C82479" w:rsidRDefault="00C82479">
      <w:pPr>
        <w:rPr>
          <w:color w:val="242424"/>
          <w:rPrChange w:id="33" w:author="Author" w:date="2013-04-12T16:41:00Z">
            <w:rPr>
              <w:rFonts w:ascii="Corbel" w:hAnsi="Corbel"/>
              <w:color w:val="303030"/>
            </w:rPr>
          </w:rPrChange>
        </w:rPr>
      </w:pPr>
    </w:p>
    <w:p w14:paraId="47B5ABE2" w14:textId="77777777" w:rsidR="00C82479" w:rsidRDefault="00C82479">
      <w:pPr>
        <w:rPr>
          <w:color w:val="242424"/>
          <w:rPrChange w:id="34" w:author="Author" w:date="2013-04-12T16:41:00Z">
            <w:rPr>
              <w:rFonts w:ascii="Corbel" w:hAnsi="Corbel"/>
              <w:color w:val="303030"/>
            </w:rPr>
          </w:rPrChange>
        </w:rPr>
      </w:pPr>
    </w:p>
    <w:p w14:paraId="1F8FCEDA" w14:textId="77777777" w:rsidR="00C82479" w:rsidRDefault="00C82479">
      <w:pPr>
        <w:rPr>
          <w:color w:val="242424"/>
          <w:rPrChange w:id="35" w:author="Author" w:date="2013-04-12T16:41:00Z">
            <w:rPr>
              <w:rFonts w:ascii="Corbel" w:hAnsi="Corbel"/>
              <w:color w:val="303030"/>
            </w:rPr>
          </w:rPrChange>
        </w:rPr>
      </w:pPr>
    </w:p>
    <w:p w14:paraId="6AFF3B30" w14:textId="77777777" w:rsidR="00C82479" w:rsidRDefault="00C82479">
      <w:pPr>
        <w:rPr>
          <w:color w:val="242424"/>
          <w:rPrChange w:id="36" w:author="Author" w:date="2013-04-12T16:41:00Z">
            <w:rPr>
              <w:rFonts w:ascii="Corbel" w:hAnsi="Corbel"/>
              <w:color w:val="303030"/>
            </w:rPr>
          </w:rPrChange>
        </w:rPr>
      </w:pPr>
    </w:p>
    <w:p w14:paraId="5C8E90E7" w14:textId="77777777" w:rsidR="00C82479" w:rsidRDefault="00C82479">
      <w:pPr>
        <w:rPr>
          <w:color w:val="242424"/>
          <w:rPrChange w:id="37" w:author="Author" w:date="2013-04-12T16:41:00Z">
            <w:rPr>
              <w:rFonts w:ascii="Corbel" w:hAnsi="Corbel"/>
              <w:color w:val="303030"/>
            </w:rPr>
          </w:rPrChange>
        </w:rPr>
      </w:pPr>
    </w:p>
    <w:p w14:paraId="6459E07B" w14:textId="77777777" w:rsidR="00C82479" w:rsidRDefault="00C82479">
      <w:pPr>
        <w:rPr>
          <w:color w:val="242424"/>
          <w:rPrChange w:id="38" w:author="Author" w:date="2013-04-12T16:41:00Z">
            <w:rPr>
              <w:rFonts w:ascii="Corbel" w:hAnsi="Corbel"/>
              <w:color w:val="303030"/>
            </w:rPr>
          </w:rPrChange>
        </w:rPr>
      </w:pPr>
    </w:p>
    <w:p w14:paraId="6705C478" w14:textId="77777777" w:rsidR="00C82479" w:rsidRDefault="00C82479">
      <w:pPr>
        <w:rPr>
          <w:color w:val="242424"/>
          <w:rPrChange w:id="39" w:author="Author" w:date="2013-04-12T16:41:00Z">
            <w:rPr>
              <w:rFonts w:ascii="Corbel" w:hAnsi="Corbel"/>
              <w:color w:val="303030"/>
            </w:rPr>
          </w:rPrChange>
        </w:rPr>
      </w:pPr>
    </w:p>
    <w:p w14:paraId="634F1E1C" w14:textId="77777777" w:rsidR="00C82479" w:rsidRDefault="00C82479">
      <w:pPr>
        <w:rPr>
          <w:color w:val="242424"/>
          <w:rPrChange w:id="40" w:author="Author" w:date="2013-04-12T16:41:00Z">
            <w:rPr>
              <w:rFonts w:ascii="Corbel" w:hAnsi="Corbel"/>
              <w:color w:val="303030"/>
            </w:rPr>
          </w:rPrChange>
        </w:rPr>
      </w:pPr>
    </w:p>
    <w:p w14:paraId="6D43154D" w14:textId="77777777" w:rsidR="00C82479" w:rsidRDefault="00C82479">
      <w:pPr>
        <w:rPr>
          <w:color w:val="242424"/>
          <w:rPrChange w:id="41" w:author="Author" w:date="2013-04-12T16:41:00Z">
            <w:rPr>
              <w:rFonts w:ascii="Corbel" w:hAnsi="Corbel"/>
              <w:color w:val="303030"/>
            </w:rPr>
          </w:rPrChange>
        </w:rPr>
      </w:pPr>
    </w:p>
    <w:p w14:paraId="419511D9" w14:textId="77777777" w:rsidR="00C82479" w:rsidRDefault="00C82479">
      <w:pPr>
        <w:rPr>
          <w:color w:val="242424"/>
          <w:rPrChange w:id="42" w:author="Author" w:date="2013-04-12T16:41:00Z">
            <w:rPr>
              <w:rFonts w:ascii="Corbel" w:hAnsi="Corbel"/>
              <w:color w:val="303030"/>
            </w:rPr>
          </w:rPrChange>
        </w:rPr>
      </w:pPr>
    </w:p>
    <w:p w14:paraId="0EDA9ACF" w14:textId="77777777" w:rsidR="00C82479" w:rsidRDefault="00C82479">
      <w:pPr>
        <w:rPr>
          <w:color w:val="242424"/>
          <w:rPrChange w:id="43" w:author="Author" w:date="2013-04-12T16:41:00Z">
            <w:rPr>
              <w:rFonts w:ascii="Corbel" w:hAnsi="Corbel"/>
              <w:color w:val="303030"/>
            </w:rPr>
          </w:rPrChange>
        </w:rPr>
      </w:pPr>
    </w:p>
    <w:p w14:paraId="7371BD08" w14:textId="77777777" w:rsidR="00C82479" w:rsidRDefault="00C82479">
      <w:pPr>
        <w:rPr>
          <w:color w:val="242424"/>
          <w:rPrChange w:id="44" w:author="Author" w:date="2013-04-12T16:41:00Z">
            <w:rPr>
              <w:rFonts w:ascii="Corbel" w:hAnsi="Corbel"/>
              <w:color w:val="303030"/>
            </w:rPr>
          </w:rPrChange>
        </w:rPr>
      </w:pPr>
    </w:p>
    <w:p w14:paraId="6D6DC0D5" w14:textId="77777777" w:rsidR="00C82479" w:rsidRDefault="00C82479">
      <w:pPr>
        <w:rPr>
          <w:color w:val="242424"/>
          <w:rPrChange w:id="45" w:author="Author" w:date="2013-04-12T16:41:00Z">
            <w:rPr>
              <w:rFonts w:ascii="Corbel" w:hAnsi="Corbel"/>
              <w:color w:val="303030"/>
            </w:rPr>
          </w:rPrChange>
        </w:rPr>
      </w:pPr>
    </w:p>
    <w:p w14:paraId="268B9EFF" w14:textId="77777777" w:rsidR="00C82479" w:rsidRDefault="00C82479">
      <w:pPr>
        <w:rPr>
          <w:color w:val="242424"/>
          <w:rPrChange w:id="46" w:author="Author" w:date="2013-04-12T16:41:00Z">
            <w:rPr>
              <w:rFonts w:ascii="Corbel" w:hAnsi="Corbel"/>
              <w:color w:val="303030"/>
            </w:rPr>
          </w:rPrChange>
        </w:rPr>
      </w:pPr>
    </w:p>
    <w:p w14:paraId="555F5A9A" w14:textId="77777777" w:rsidR="00C82479" w:rsidRDefault="00C82479">
      <w:pPr>
        <w:jc w:val="center"/>
        <w:rPr>
          <w:rFonts w:ascii="Arial" w:hAnsi="Arial"/>
          <w:color w:val="0F3642"/>
          <w:sz w:val="40"/>
          <w:rPrChange w:id="47" w:author="Author" w:date="2013-04-12T16:41:00Z">
            <w:rPr>
              <w:rFonts w:ascii="Arial" w:hAnsi="Arial"/>
              <w:color w:val="1A4654"/>
              <w:sz w:val="40"/>
            </w:rPr>
          </w:rPrChange>
        </w:rPr>
      </w:pPr>
      <w:r>
        <w:rPr>
          <w:rFonts w:ascii="Arial" w:hAnsi="Arial"/>
          <w:color w:val="0F3642"/>
          <w:sz w:val="40"/>
          <w:rPrChange w:id="48" w:author="Author" w:date="2013-04-12T16:41:00Z">
            <w:rPr>
              <w:rFonts w:ascii="Arial" w:hAnsi="Arial"/>
              <w:color w:val="1A4654"/>
              <w:sz w:val="40"/>
            </w:rPr>
          </w:rPrChange>
        </w:rPr>
        <w:t>Team Members</w:t>
      </w:r>
    </w:p>
    <w:p w14:paraId="4623A81A" w14:textId="77777777" w:rsidR="00C82479" w:rsidRDefault="00C82479">
      <w:pPr>
        <w:jc w:val="center"/>
        <w:rPr>
          <w:color w:val="242424"/>
          <w:rPrChange w:id="49" w:author="Author" w:date="2013-04-12T16:41:00Z">
            <w:rPr>
              <w:rFonts w:ascii="Corbel" w:hAnsi="Corbel"/>
              <w:color w:val="303030"/>
            </w:rPr>
          </w:rPrChange>
        </w:rPr>
      </w:pPr>
    </w:p>
    <w:p w14:paraId="60F4C556" w14:textId="6F5C5257" w:rsidR="00C82479" w:rsidRDefault="00C82479">
      <w:pPr>
        <w:jc w:val="center"/>
        <w:rPr>
          <w:color w:val="242424"/>
          <w:rPrChange w:id="50" w:author="Author" w:date="2013-04-12T16:41:00Z">
            <w:rPr>
              <w:rFonts w:ascii="Corbel" w:hAnsi="Corbel"/>
              <w:color w:val="303030"/>
            </w:rPr>
          </w:rPrChange>
        </w:rPr>
      </w:pPr>
      <w:r>
        <w:rPr>
          <w:color w:val="242424"/>
          <w:rPrChange w:id="51" w:author="Author" w:date="2013-04-12T16:41:00Z">
            <w:rPr>
              <w:rFonts w:ascii="Corbel" w:hAnsi="Corbel"/>
              <w:color w:val="303030"/>
            </w:rPr>
          </w:rPrChange>
        </w:rPr>
        <w:t>Tim</w:t>
      </w:r>
      <w:ins w:id="52" w:author="Author" w:date="2013-04-12T16:41:00Z">
        <w:r w:rsidR="00CA6843">
          <w:rPr>
            <w:noProof/>
            <w:lang w:val="en-US" w:eastAsia="en-US"/>
          </w:rPr>
          <w:pict w14:anchorId="310382B3">
            <v:rect id="_x0000_s1026" style="position:absolute;left:0;text-align:left;margin-left:.1pt;margin-top:76pt;width:614pt;height:45pt;z-index:-251650560;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696DEBC3" w14:textId="77777777" w:rsidR="00000000" w:rsidRDefault="00CA6843">
                    <w:pPr>
                      <w:pStyle w:val="FreeFormA"/>
                      <w:rPr>
                        <w:ins w:id="53" w:author="Author" w:date="2013-04-12T16:41:00Z"/>
                        <w:rFonts w:ascii="Times New Roman" w:eastAsia="Times New Roman" w:hAnsi="Times New Roman"/>
                        <w:color w:val="auto"/>
                        <w:sz w:val="20"/>
                        <w:lang w:val="en-US" w:eastAsia="en-US" w:bidi="x-none"/>
                      </w:rPr>
                    </w:pPr>
                  </w:p>
                </w:txbxContent>
              </v:textbox>
              <w10:wrap anchorx="page" anchory="page"/>
            </v:rect>
          </w:pict>
        </w:r>
        <w:r w:rsidR="00CA6843">
          <w:rPr>
            <w:noProof/>
            <w:lang w:val="en-US" w:eastAsia="en-US"/>
          </w:rPr>
          <w:pict w14:anchorId="6EB9D003">
            <v:line id="_x0000_s1027" style="position:absolute;left:0;text-align:left;flip:x;z-index:251666944;mso-position-horizontal:absolute;mso-position-horizontal-relative:page;mso-position-vertical:absolute;mso-position-vertical-relative:page" from="1.1pt,129.45pt" to="612.1pt,129.45pt" coordsize="21600,21600" strokecolor="#205867" strokeweight="2pt">
              <v:fill o:detectmouseclick="t"/>
              <v:shadow on="t" color="gray" opacity="24903f" mv:blur="12700f" offset="0,20000emu"/>
              <v:path o:connectlocs="10800,10800"/>
              <v:textbox inset="0,0,0,0">
                <w:txbxContent>
                  <w:p w14:paraId="6E7C97C3" w14:textId="77777777" w:rsidR="005532D8" w:rsidRDefault="005532D8">
                    <w:pPr>
                      <w:pStyle w:val="FreeForm"/>
                      <w:rPr>
                        <w:del w:id="54" w:author="Author" w:date="2013-04-12T16:41:00Z"/>
                        <w:rFonts w:eastAsia="Times New Roman"/>
                        <w:color w:val="auto"/>
                        <w:lang w:val="en-US" w:eastAsia="en-US" w:bidi="x-none"/>
                      </w:rPr>
                    </w:pPr>
                  </w:p>
                </w:txbxContent>
              </v:textbox>
              <w10:wrap anchorx="page" anchory="page"/>
            </v:line>
          </w:pict>
        </w:r>
      </w:ins>
      <w:del w:id="55" w:author="Author" w:date="2013-04-12T16:41:00Z">
        <w:r w:rsidR="00001561">
          <w:rPr>
            <w:noProof/>
          </w:rPr>
          <mc:AlternateContent>
            <mc:Choice Requires="wps">
              <w:drawing>
                <wp:anchor distT="0" distB="0" distL="114300" distR="114300" simplePos="0" relativeHeight="251649536" behindDoc="1" locked="0" layoutInCell="1" allowOverlap="1" wp14:anchorId="2A093604" wp14:editId="3E69F678">
                  <wp:simplePos x="0" y="0"/>
                  <wp:positionH relativeFrom="page">
                    <wp:posOffset>1270</wp:posOffset>
                  </wp:positionH>
                  <wp:positionV relativeFrom="page">
                    <wp:posOffset>965200</wp:posOffset>
                  </wp:positionV>
                  <wp:extent cx="7785100" cy="571500"/>
                  <wp:effectExtent l="1270" t="0" r="0" b="0"/>
                  <wp:wrapNone/>
                  <wp:docPr id="3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851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5A70936B" w14:textId="77777777" w:rsidR="005532D8" w:rsidRDefault="005532D8">
                              <w:pPr>
                                <w:pStyle w:val="FreeForm"/>
                                <w:rPr>
                                  <w:ins w:id="56" w:author="Author" w:date="2013-04-12T16:41:00Z"/>
                                  <w:rFonts w:eastAsia="Times New Roman"/>
                                  <w:color w:val="auto"/>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1pt;margin-top:76pt;width:613pt;height:4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" fillcolor="#205867" stroked="f">
                  <v:stroke joinstyle="round"/>
                  <v:path arrowok="t"/>
                  <v:textbox inset="3pt,3pt,3pt,3pt">
                    <w:txbxContent>
                      <w:p w14:paraId="5A70936B" w14:textId="77777777" w:rsidR="005532D8" w:rsidRDefault="005532D8">
                        <w:pPr>
                          <w:pStyle w:val="FreeForm"/>
                          <w:rPr>
                            <w:ins w:id="57" w:author="Author" w:date="2013-04-12T16:41:00Z"/>
                            <w:rFonts w:eastAsia="Times New Roman"/>
                            <w:color w:val="auto"/>
                            <w:lang w:val="en-US" w:eastAsia="en-US" w:bidi="x-none"/>
                          </w:rPr>
                        </w:pPr>
                      </w:p>
                    </w:txbxContent>
                  </v:textbox>
                  <w10:wrap anchorx="page" anchory="page"/>
                </v:rect>
              </w:pict>
            </mc:Fallback>
          </mc:AlternateContent>
        </w:r>
        <w:r w:rsidR="00001561">
          <w:rPr>
            <w:noProof/>
          </w:rPr>
          <mc:AlternateContent>
            <mc:Choice Requires="wps">
              <w:drawing>
                <wp:anchor distT="0" distB="0" distL="114300" distR="114300" simplePos="0" relativeHeight="251650560" behindDoc="0" locked="0" layoutInCell="1" allowOverlap="1" wp14:anchorId="02212A38" wp14:editId="4D5D6AE7">
                  <wp:simplePos x="0" y="0"/>
                  <wp:positionH relativeFrom="page">
                    <wp:posOffset>13970</wp:posOffset>
                  </wp:positionH>
                  <wp:positionV relativeFrom="page">
                    <wp:posOffset>1644015</wp:posOffset>
                  </wp:positionV>
                  <wp:extent cx="7759700" cy="0"/>
                  <wp:effectExtent l="52070" t="56515" r="62230" b="83185"/>
                  <wp:wrapNone/>
                  <wp:docPr id="3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759700" cy="0"/>
                          </a:xfrm>
                          <a:prstGeom prst="line">
                            <a:avLst/>
                          </a:prstGeom>
                          <a:noFill/>
                          <a:ln w="25400" cap="flat">
                            <a:solidFill>
                              <a:srgbClr val="205867"/>
                            </a:solidFill>
                            <a:prstDash val="solid"/>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txbx>
                          <w:txbxContent>
                            <w:p w14:paraId="5805EA2E" w14:textId="77777777" w:rsidR="005532D8" w:rsidRDefault="005532D8">
                              <w:pPr>
                                <w:pStyle w:val="FreeForm"/>
                                <w:rPr>
                                  <w:del w:id="58" w:author="Author" w:date="2013-04-12T16:41:00Z"/>
                                  <w:rFonts w:eastAsia="Times New Roman"/>
                                  <w:color w:val="auto"/>
                                  <w:lang w:val="en-US" w:eastAsia="en-US" w:bidi="x-none"/>
                                </w:rPr>
                              </w:pPr>
                            </w:p>
                          </w:txbxContent>
                        </wps:txbx>
                        <wps:bodyPr/>
                      </wps:wsp>
                    </a:graphicData>
                  </a:graphic>
                  <wp14:sizeRelH relativeFrom="page">
                    <wp14:pctWidth>0</wp14:pctWidth>
                  </wp14:sizeRelH>
                  <wp14:sizeRelV relativeFrom="page">
                    <wp14:pctHeight>0</wp14:pctHeight>
                  </wp14:sizeRelV>
                </wp:anchor>
              </w:drawing>
            </mc:Choice>
            <mc:Fallback>
              <w:pict>
                <v:line id="Line 3" o:spid="_x0000_s1026" style="position:absolute;flip:x;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1pt,129.45pt" to="612.1pt,129.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" strokecolor="#205867" strokeweight="2pt">
                  <v:fill o:detectmouseclick="t"/>
                  <v:shadow on="t" color="gray" opacity="24903f" mv:blur="12700f" offset="0,20000emu"/>
                  <w10:wrap anchorx="page" anchory="page"/>
                </v:line>
              </w:pict>
            </mc:Fallback>
          </mc:AlternateContent>
        </w:r>
      </w:del>
      <w:r>
        <w:rPr>
          <w:color w:val="242424"/>
          <w:rPrChange w:id="59" w:author="Author" w:date="2013-04-12T16:41:00Z">
            <w:rPr>
              <w:rFonts w:ascii="Corbel" w:hAnsi="Corbel"/>
              <w:color w:val="303030"/>
            </w:rPr>
          </w:rPrChange>
        </w:rPr>
        <w:t xml:space="preserve"> Westbaker</w:t>
      </w:r>
    </w:p>
    <w:p w14:paraId="2943508E" w14:textId="77777777" w:rsidR="00C82479" w:rsidRDefault="00C82479">
      <w:pPr>
        <w:jc w:val="center"/>
        <w:rPr>
          <w:color w:val="242424"/>
          <w:rPrChange w:id="60" w:author="Author" w:date="2013-04-12T16:41:00Z">
            <w:rPr>
              <w:rFonts w:ascii="Corbel" w:hAnsi="Corbel"/>
              <w:color w:val="303030"/>
            </w:rPr>
          </w:rPrChange>
        </w:rPr>
      </w:pPr>
      <w:r>
        <w:rPr>
          <w:color w:val="242424"/>
          <w:rPrChange w:id="61" w:author="Author" w:date="2013-04-12T16:41:00Z">
            <w:rPr>
              <w:rFonts w:ascii="Corbel" w:hAnsi="Corbel"/>
              <w:color w:val="303030"/>
            </w:rPr>
          </w:rPrChange>
        </w:rPr>
        <w:t>Sam Foster</w:t>
      </w:r>
    </w:p>
    <w:p w14:paraId="16762909" w14:textId="77777777" w:rsidR="00C82479" w:rsidRDefault="00C82479">
      <w:pPr>
        <w:jc w:val="center"/>
        <w:rPr>
          <w:color w:val="242424"/>
          <w:rPrChange w:id="62" w:author="Author" w:date="2013-04-12T16:41:00Z">
            <w:rPr>
              <w:rFonts w:ascii="Corbel" w:hAnsi="Corbel"/>
              <w:color w:val="303030"/>
            </w:rPr>
          </w:rPrChange>
        </w:rPr>
      </w:pPr>
      <w:r>
        <w:rPr>
          <w:color w:val="242424"/>
          <w:rPrChange w:id="63" w:author="Author" w:date="2013-04-12T16:41:00Z">
            <w:rPr>
              <w:rFonts w:ascii="Corbel" w:hAnsi="Corbel"/>
              <w:color w:val="303030"/>
            </w:rPr>
          </w:rPrChange>
        </w:rPr>
        <w:t>John Sullivan</w:t>
      </w:r>
    </w:p>
    <w:p w14:paraId="4E1102C1" w14:textId="77777777" w:rsidR="00C82479" w:rsidRDefault="00C82479">
      <w:pPr>
        <w:jc w:val="center"/>
        <w:rPr>
          <w:color w:val="242424"/>
          <w:rPrChange w:id="64" w:author="Author" w:date="2013-04-12T16:41:00Z">
            <w:rPr>
              <w:rFonts w:ascii="Corbel" w:hAnsi="Corbel"/>
              <w:color w:val="303030"/>
            </w:rPr>
          </w:rPrChange>
        </w:rPr>
      </w:pPr>
      <w:r>
        <w:rPr>
          <w:color w:val="242424"/>
          <w:rPrChange w:id="65" w:author="Author" w:date="2013-04-12T16:41:00Z">
            <w:rPr>
              <w:rFonts w:ascii="Corbel" w:hAnsi="Corbel"/>
              <w:color w:val="303030"/>
            </w:rPr>
          </w:rPrChange>
        </w:rPr>
        <w:t>Adrian Rahier</w:t>
      </w:r>
    </w:p>
    <w:p w14:paraId="7DA380B3" w14:textId="77777777" w:rsidR="00C82479" w:rsidRDefault="00C82479">
      <w:pPr>
        <w:jc w:val="center"/>
        <w:rPr>
          <w:color w:val="242424"/>
          <w:rPrChange w:id="66" w:author="Author" w:date="2013-04-12T16:41:00Z">
            <w:rPr>
              <w:rFonts w:ascii="Corbel" w:hAnsi="Corbel"/>
              <w:color w:val="303030"/>
            </w:rPr>
          </w:rPrChange>
        </w:rPr>
      </w:pPr>
      <w:r>
        <w:rPr>
          <w:color w:val="242424"/>
          <w:rPrChange w:id="67" w:author="Author" w:date="2013-04-12T16:41:00Z">
            <w:rPr>
              <w:rFonts w:ascii="Corbel" w:hAnsi="Corbel"/>
              <w:color w:val="303030"/>
            </w:rPr>
          </w:rPrChange>
        </w:rPr>
        <w:t>Patric Skigen</w:t>
      </w:r>
    </w:p>
    <w:p w14:paraId="048D4406" w14:textId="77777777" w:rsidR="00C82479" w:rsidRDefault="00C82479">
      <w:pPr>
        <w:jc w:val="center"/>
        <w:rPr>
          <w:color w:val="242424"/>
          <w:rPrChange w:id="68" w:author="Author" w:date="2013-04-12T16:41:00Z">
            <w:rPr>
              <w:rFonts w:ascii="Corbel" w:hAnsi="Corbel"/>
              <w:color w:val="303030"/>
            </w:rPr>
          </w:rPrChange>
        </w:rPr>
      </w:pPr>
      <w:r>
        <w:rPr>
          <w:color w:val="242424"/>
          <w:rPrChange w:id="69" w:author="Author" w:date="2013-04-12T16:41:00Z">
            <w:rPr>
              <w:rFonts w:ascii="Corbel" w:hAnsi="Corbel"/>
              <w:color w:val="303030"/>
            </w:rPr>
          </w:rPrChange>
        </w:rPr>
        <w:t>Mike Botieri</w:t>
      </w:r>
    </w:p>
    <w:p w14:paraId="3A774A5C" w14:textId="77777777" w:rsidR="00C82479" w:rsidRDefault="00C82479">
      <w:pPr>
        <w:jc w:val="center"/>
        <w:rPr>
          <w:color w:val="242424"/>
          <w:rPrChange w:id="70" w:author="Author" w:date="2013-04-12T16:41:00Z">
            <w:rPr>
              <w:rFonts w:ascii="Corbel" w:hAnsi="Corbel"/>
              <w:color w:val="303030"/>
            </w:rPr>
          </w:rPrChange>
        </w:rPr>
      </w:pPr>
      <w:r>
        <w:rPr>
          <w:color w:val="242424"/>
          <w:rPrChange w:id="71" w:author="Author" w:date="2013-04-12T16:41:00Z">
            <w:rPr>
              <w:rFonts w:ascii="Corbel" w:hAnsi="Corbel"/>
              <w:color w:val="303030"/>
            </w:rPr>
          </w:rPrChange>
        </w:rPr>
        <w:t>Philip Kolmar</w:t>
      </w:r>
    </w:p>
    <w:p w14:paraId="0D6C7D66" w14:textId="77777777" w:rsidR="00C82479" w:rsidRDefault="00C82479">
      <w:pPr>
        <w:jc w:val="center"/>
        <w:rPr>
          <w:rPrChange w:id="72" w:author="Author" w:date="2013-04-12T16:41:00Z">
            <w:rPr>
              <w:rFonts w:ascii="Corbel" w:hAnsi="Corbel"/>
              <w:color w:val="303030"/>
            </w:rPr>
          </w:rPrChange>
        </w:rPr>
      </w:pPr>
      <w:r>
        <w:rPr>
          <w:color w:val="242424"/>
          <w:rPrChange w:id="73" w:author="Author" w:date="2013-04-12T16:41:00Z">
            <w:rPr>
              <w:rFonts w:ascii="Corbel" w:hAnsi="Corbel"/>
              <w:color w:val="303030"/>
            </w:rPr>
          </w:rPrChange>
        </w:rPr>
        <w:t>Ben Carlson</w:t>
      </w:r>
      <w:r>
        <w:br w:type="page"/>
      </w:r>
    </w:p>
    <w:p w14:paraId="7F8736F5" w14:textId="77777777" w:rsidR="00C82479" w:rsidRDefault="00C82479">
      <w:pPr>
        <w:rPr>
          <w:color w:val="242424"/>
          <w:rPrChange w:id="74" w:author="Author" w:date="2013-04-12T16:41:00Z">
            <w:rPr>
              <w:rFonts w:ascii="Corbel" w:hAnsi="Corbel"/>
              <w:color w:val="303030"/>
            </w:rPr>
          </w:rPrChange>
        </w:rPr>
      </w:pPr>
    </w:p>
    <w:p w14:paraId="0154489F" w14:textId="2A668076" w:rsidR="00C82479" w:rsidRDefault="00C82479">
      <w:pPr>
        <w:jc w:val="center"/>
        <w:rPr>
          <w:rFonts w:ascii="Arial Bold" w:hAnsi="Arial Bold"/>
          <w:color w:val="FFFDFD"/>
          <w:sz w:val="48"/>
          <w:rPrChange w:id="75" w:author="Author" w:date="2013-04-12T16:41:00Z">
            <w:rPr>
              <w:rFonts w:ascii="Arial Bold" w:hAnsi="Arial Bold"/>
              <w:color w:val="FFFEFE"/>
              <w:sz w:val="48"/>
            </w:rPr>
          </w:rPrChange>
        </w:rPr>
      </w:pPr>
      <w:r>
        <w:rPr>
          <w:rFonts w:ascii="Arial Bold" w:hAnsi="Arial Bold"/>
          <w:color w:val="FFFDFD"/>
          <w:sz w:val="48"/>
          <w:rPrChange w:id="76" w:author="Author" w:date="2013-04-12T16:41:00Z">
            <w:rPr>
              <w:rFonts w:ascii="Arial Bold" w:hAnsi="Arial Bold"/>
              <w:color w:val="FFFEFE"/>
              <w:sz w:val="48"/>
            </w:rPr>
          </w:rPrChange>
        </w:rPr>
        <w:t xml:space="preserve">Table of </w:t>
      </w:r>
      <w:ins w:id="77" w:author="Author" w:date="2013-04-12T16:41:00Z">
        <w:r w:rsidR="00CA6843">
          <w:rPr>
            <w:noProof/>
            <w:lang w:val="en-US" w:eastAsia="en-US"/>
          </w:rPr>
          <w:pict w14:anchorId="43CFBC21">
            <v:rect id="_x0000_s1028" style="position:absolute;left:0;text-align:left;margin-left:.1pt;margin-top:91pt;width:614pt;height:54pt;z-index:-251647488;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137126D1" w14:textId="77777777" w:rsidR="00000000" w:rsidRDefault="00CA6843">
                    <w:pPr>
                      <w:pStyle w:val="FreeFormA"/>
                      <w:rPr>
                        <w:ins w:id="78" w:author="Author" w:date="2013-04-12T16:41:00Z"/>
                        <w:rFonts w:ascii="Times New Roman" w:eastAsia="Times New Roman" w:hAnsi="Times New Roman"/>
                        <w:color w:val="auto"/>
                        <w:sz w:val="20"/>
                        <w:lang w:val="en-US" w:eastAsia="en-US" w:bidi="x-none"/>
                      </w:rPr>
                    </w:pPr>
                  </w:p>
                </w:txbxContent>
              </v:textbox>
              <w10:wrap anchorx="page" anchory="page"/>
            </v:rect>
          </w:pict>
        </w:r>
        <w:r w:rsidR="00CA6843">
          <w:rPr>
            <w:rFonts w:ascii="Arial Bold" w:hAnsi="Arial Bold"/>
            <w:color w:val="FFFDFD"/>
            <w:sz w:val="48"/>
          </w:rPr>
          <w:t>Contents</w:t>
        </w:r>
      </w:ins>
      <w:del w:id="79" w:author="Author" w:date="2013-04-12T16:41:00Z">
        <w:r>
          <w:rPr>
            <w:rFonts w:ascii="Arial Bold" w:hAnsi="Arial Bold"/>
            <w:color w:val="FFFEFE"/>
            <w:sz w:val="48"/>
          </w:rPr>
          <w:delText>Conten</w:delText>
        </w:r>
        <w:r w:rsidR="00001561">
          <w:rPr>
            <w:noProof/>
          </w:rPr>
          <mc:AlternateContent>
            <mc:Choice Requires="wps">
              <w:drawing>
                <wp:anchor distT="0" distB="0" distL="114300" distR="114300" simplePos="0" relativeHeight="251651584" behindDoc="1" locked="0" layoutInCell="1" allowOverlap="1" wp14:anchorId="13DB017B" wp14:editId="53D482D4">
                  <wp:simplePos x="0" y="0"/>
                  <wp:positionH relativeFrom="page">
                    <wp:posOffset>1270</wp:posOffset>
                  </wp:positionH>
                  <wp:positionV relativeFrom="page">
                    <wp:posOffset>1155700</wp:posOffset>
                  </wp:positionV>
                  <wp:extent cx="7785100" cy="685800"/>
                  <wp:effectExtent l="1270" t="0" r="0" b="0"/>
                  <wp:wrapNone/>
                  <wp:docPr id="3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85100" cy="6858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6E32633F" w14:textId="77777777" w:rsidR="005532D8" w:rsidRDefault="005532D8">
                              <w:pPr>
                                <w:pStyle w:val="FreeForm"/>
                                <w:rPr>
                                  <w:ins w:id="80" w:author="Author" w:date="2013-04-12T16:41:00Z"/>
                                  <w:rFonts w:eastAsia="Times New Roman"/>
                                  <w:color w:val="auto"/>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7" style="position:absolute;left:0;text-align:left;margin-left:.1pt;margin-top:91pt;width:613pt;height:54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" fillcolor="#205867" stroked="f">
                  <v:stroke joinstyle="round"/>
                  <v:path arrowok="t"/>
                  <v:textbox inset="3pt,3pt,3pt,3pt">
                    <w:txbxContent>
                      <w:p w14:paraId="6E32633F" w14:textId="77777777" w:rsidR="005532D8" w:rsidRDefault="005532D8">
                        <w:pPr>
                          <w:pStyle w:val="FreeForm"/>
                          <w:rPr>
                            <w:ins w:id="81" w:author="Author" w:date="2013-04-12T16:41:00Z"/>
                            <w:rFonts w:eastAsia="Times New Roman"/>
                            <w:color w:val="auto"/>
                            <w:lang w:val="en-US" w:eastAsia="en-US" w:bidi="x-none"/>
                          </w:rPr>
                        </w:pPr>
                      </w:p>
                    </w:txbxContent>
                  </v:textbox>
                  <w10:wrap anchorx="page" anchory="page"/>
                </v:rect>
              </w:pict>
            </mc:Fallback>
          </mc:AlternateContent>
        </w:r>
        <w:r>
          <w:rPr>
            <w:rFonts w:ascii="Arial Bold" w:hAnsi="Arial Bold"/>
            <w:color w:val="FFFEFE"/>
            <w:sz w:val="48"/>
          </w:rPr>
          <w:delText>ts</w:delText>
        </w:r>
      </w:del>
    </w:p>
    <w:p w14:paraId="1972B9BB" w14:textId="77777777" w:rsidR="00C82479" w:rsidRDefault="00C82479">
      <w:pPr>
        <w:rPr>
          <w:rFonts w:ascii="Arial" w:hAnsi="Arial"/>
          <w:color w:val="242424"/>
          <w:rPrChange w:id="82" w:author="Author" w:date="2013-04-12T16:41:00Z">
            <w:rPr>
              <w:rFonts w:ascii="Arial" w:hAnsi="Arial"/>
              <w:color w:val="303030"/>
            </w:rPr>
          </w:rPrChange>
        </w:rPr>
      </w:pPr>
    </w:p>
    <w:p w14:paraId="614BF6BA" w14:textId="77777777" w:rsidR="00C82479" w:rsidRDefault="00C82479">
      <w:pPr>
        <w:rPr>
          <w:rFonts w:ascii="Arial" w:hAnsi="Arial"/>
          <w:color w:val="242424"/>
          <w:rPrChange w:id="83" w:author="Author" w:date="2013-04-12T16:41:00Z">
            <w:rPr>
              <w:rFonts w:ascii="Arial" w:hAnsi="Arial"/>
              <w:color w:val="303030"/>
            </w:rPr>
          </w:rPrChange>
        </w:rPr>
      </w:pPr>
    </w:p>
    <w:tbl>
      <w:tblPr>
        <w:tblW w:w="0" w:type="auto"/>
        <w:shd w:val="clear" w:color="auto" w:fill="FFFFFF"/>
        <w:tblLayout w:type="fixed"/>
        <w:tblLook w:val="0000" w:firstRow="0" w:lastRow="0" w:firstColumn="0" w:lastColumn="0" w:noHBand="0" w:noVBand="0"/>
        <w:tblPrChange w:id="84" w:author="Author" w:date="2013-04-12T16:41:00Z">
          <w:tblPr>
            <w:tblW w:w="0" w:type="auto"/>
            <w:tblLayout w:type="fixed"/>
            <w:tblLook w:val="0000" w:firstRow="0" w:lastRow="0" w:firstColumn="0" w:lastColumn="0" w:noHBand="0" w:noVBand="0"/>
          </w:tblPr>
        </w:tblPrChange>
      </w:tblPr>
      <w:tblGrid>
        <w:gridCol w:w="5040"/>
        <w:gridCol w:w="5040"/>
        <w:tblGridChange w:id="85">
          <w:tblGrid>
            <w:gridCol w:w="5040"/>
            <w:gridCol w:w="5040"/>
          </w:tblGrid>
        </w:tblGridChange>
      </w:tblGrid>
      <w:tr w:rsidR="00C82479" w14:paraId="4700DF73" w14:textId="77777777">
        <w:trPr>
          <w:trHeight w:val="800"/>
          <w:trPrChange w:id="86" w:author="Author" w:date="2013-04-12T16:41:00Z">
            <w:trPr>
              <w:cantSplit/>
              <w:trHeight w:val="78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87"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3A4520F7" w14:textId="77777777" w:rsidR="00C82479" w:rsidRDefault="00C82479">
            <w:pPr>
              <w:pStyle w:val="TableGrid1"/>
              <w:rPr>
                <w:rFonts w:ascii="Arial Bold" w:hAnsi="Arial Bold"/>
                <w:color w:val="0F3642"/>
                <w:sz w:val="36"/>
                <w:rPrChange w:id="88" w:author="Author" w:date="2013-04-12T16:41:00Z">
                  <w:rPr>
                    <w:rFonts w:ascii="Arial Bold" w:hAnsi="Arial Bold"/>
                    <w:color w:val="1A4654"/>
                    <w:sz w:val="36"/>
                  </w:rPr>
                </w:rPrChange>
              </w:rPr>
            </w:pPr>
            <w:r>
              <w:rPr>
                <w:rFonts w:ascii="Arial Bold" w:hAnsi="Arial Bold"/>
                <w:color w:val="0F3642"/>
                <w:sz w:val="36"/>
                <w:rPrChange w:id="89" w:author="Author" w:date="2013-04-12T16:41:00Z">
                  <w:rPr>
                    <w:rFonts w:ascii="Arial Bold" w:hAnsi="Arial Bold"/>
                    <w:color w:val="1A4654"/>
                    <w:sz w:val="36"/>
                  </w:rPr>
                </w:rPrChange>
              </w:rPr>
              <w:t>Executive Summary</w:t>
            </w:r>
          </w:p>
          <w:p w14:paraId="090E685E"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90"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08C6A050" w14:textId="77777777" w:rsidR="00C82479" w:rsidRDefault="00C82479">
            <w:pPr>
              <w:pStyle w:val="TableGrid1"/>
              <w:jc w:val="right"/>
              <w:rPr>
                <w:rFonts w:ascii="Arial" w:hAnsi="Arial"/>
                <w:color w:val="0F3642"/>
                <w:rPrChange w:id="91" w:author="Author" w:date="2013-04-12T16:41:00Z">
                  <w:rPr>
                    <w:rFonts w:ascii="Arial" w:hAnsi="Arial"/>
                    <w:color w:val="1A4654"/>
                  </w:rPr>
                </w:rPrChange>
              </w:rPr>
            </w:pPr>
            <w:r>
              <w:rPr>
                <w:rFonts w:ascii="Arial" w:hAnsi="Arial"/>
                <w:color w:val="0F3642"/>
                <w:rPrChange w:id="92" w:author="Author" w:date="2013-04-12T16:41:00Z">
                  <w:rPr>
                    <w:rFonts w:ascii="Arial" w:hAnsi="Arial"/>
                    <w:color w:val="1A4654"/>
                  </w:rPr>
                </w:rPrChange>
              </w:rPr>
              <w:t>page 5</w:t>
            </w:r>
          </w:p>
        </w:tc>
      </w:tr>
      <w:tr w:rsidR="00C82479" w14:paraId="592D7FCA" w14:textId="77777777">
        <w:trPr>
          <w:trHeight w:val="800"/>
          <w:trPrChange w:id="93" w:author="Author" w:date="2013-04-12T16:41:00Z">
            <w:trPr>
              <w:cantSplit/>
              <w:trHeight w:val="78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94"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07891613" w14:textId="77777777" w:rsidR="00C82479" w:rsidRDefault="00C82479">
            <w:pPr>
              <w:pStyle w:val="TableGrid1"/>
              <w:tabs>
                <w:tab w:val="left" w:pos="3720"/>
              </w:tabs>
              <w:rPr>
                <w:rFonts w:ascii="Arial Bold" w:hAnsi="Arial Bold"/>
                <w:color w:val="0F3642"/>
                <w:sz w:val="36"/>
                <w:rPrChange w:id="95" w:author="Author" w:date="2013-04-12T16:41:00Z">
                  <w:rPr>
                    <w:rFonts w:ascii="Arial Bold" w:hAnsi="Arial Bold"/>
                    <w:color w:val="1A4654"/>
                    <w:sz w:val="36"/>
                  </w:rPr>
                </w:rPrChange>
              </w:rPr>
            </w:pPr>
            <w:r>
              <w:rPr>
                <w:rFonts w:ascii="Arial Bold" w:hAnsi="Arial Bold"/>
                <w:color w:val="0F3642"/>
                <w:sz w:val="36"/>
                <w:rPrChange w:id="96" w:author="Author" w:date="2013-04-12T16:41:00Z">
                  <w:rPr>
                    <w:rFonts w:ascii="Arial Bold" w:hAnsi="Arial Bold"/>
                    <w:color w:val="1A4654"/>
                    <w:sz w:val="36"/>
                  </w:rPr>
                </w:rPrChange>
              </w:rPr>
              <w:t>Statement of Problem</w:t>
            </w:r>
          </w:p>
          <w:p w14:paraId="31207B78" w14:textId="77777777" w:rsidR="00C82479" w:rsidRDefault="00C82479">
            <w:pPr>
              <w:pStyle w:val="TableGrid1"/>
              <w:tabs>
                <w:tab w:val="left" w:pos="3720"/>
              </w:tabs>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97"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462D76A5" w14:textId="77777777" w:rsidR="00C82479" w:rsidRDefault="00C82479">
            <w:pPr>
              <w:pStyle w:val="TableGrid1"/>
              <w:jc w:val="right"/>
              <w:rPr>
                <w:rFonts w:ascii="Arial" w:hAnsi="Arial"/>
                <w:color w:val="0F3642"/>
                <w:rPrChange w:id="98" w:author="Author" w:date="2013-04-12T16:41:00Z">
                  <w:rPr>
                    <w:rFonts w:ascii="Arial" w:hAnsi="Arial"/>
                    <w:color w:val="1A4654"/>
                  </w:rPr>
                </w:rPrChange>
              </w:rPr>
            </w:pPr>
            <w:r>
              <w:rPr>
                <w:rFonts w:ascii="Arial" w:hAnsi="Arial"/>
                <w:color w:val="0F3642"/>
                <w:rPrChange w:id="99" w:author="Author" w:date="2013-04-12T16:41:00Z">
                  <w:rPr>
                    <w:rFonts w:ascii="Arial" w:hAnsi="Arial"/>
                    <w:color w:val="1A4654"/>
                  </w:rPr>
                </w:rPrChange>
              </w:rPr>
              <w:t>page 6</w:t>
            </w:r>
          </w:p>
        </w:tc>
      </w:tr>
      <w:tr w:rsidR="00C82479" w14:paraId="639F3D69" w14:textId="77777777">
        <w:trPr>
          <w:trHeight w:val="3040"/>
          <w:trPrChange w:id="100" w:author="Author" w:date="2013-04-12T16:41:00Z">
            <w:trPr>
              <w:cantSplit/>
              <w:trHeight w:val="30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01"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418C5F25" w14:textId="77777777" w:rsidR="00C82479" w:rsidRDefault="00C82479">
            <w:pPr>
              <w:pStyle w:val="TableGrid1"/>
              <w:rPr>
                <w:rFonts w:ascii="Arial Bold" w:hAnsi="Arial Bold"/>
                <w:color w:val="0F3642"/>
                <w:sz w:val="36"/>
                <w:rPrChange w:id="102" w:author="Author" w:date="2013-04-12T16:41:00Z">
                  <w:rPr>
                    <w:rFonts w:ascii="Arial Bold" w:hAnsi="Arial Bold"/>
                    <w:color w:val="1A4654"/>
                    <w:sz w:val="36"/>
                  </w:rPr>
                </w:rPrChange>
              </w:rPr>
            </w:pPr>
            <w:r>
              <w:rPr>
                <w:rFonts w:ascii="Arial Bold" w:hAnsi="Arial Bold"/>
                <w:color w:val="0F3642"/>
                <w:sz w:val="36"/>
                <w:rPrChange w:id="103" w:author="Author" w:date="2013-04-12T16:41:00Z">
                  <w:rPr>
                    <w:rFonts w:ascii="Arial Bold" w:hAnsi="Arial Bold"/>
                    <w:color w:val="1A4654"/>
                    <w:sz w:val="36"/>
                  </w:rPr>
                </w:rPrChange>
              </w:rPr>
              <w:t>Audiences</w:t>
            </w:r>
          </w:p>
          <w:p w14:paraId="412AE476" w14:textId="77777777" w:rsidR="00C82479" w:rsidRDefault="00C82479">
            <w:pPr>
              <w:pStyle w:val="TableGrid1"/>
              <w:rPr>
                <w:rFonts w:ascii="Arial Bold" w:hAnsi="Arial Bold"/>
                <w:color w:val="0F3642"/>
                <w:rPrChange w:id="104" w:author="Author" w:date="2013-04-12T16:41:00Z">
                  <w:rPr>
                    <w:rFonts w:ascii="Arial Bold" w:hAnsi="Arial Bold"/>
                    <w:color w:val="1A4654"/>
                  </w:rPr>
                </w:rPrChange>
              </w:rPr>
            </w:pPr>
          </w:p>
          <w:p w14:paraId="258B4A6D" w14:textId="77777777" w:rsidR="00C82479" w:rsidRDefault="00C82479">
            <w:pPr>
              <w:pStyle w:val="TableGrid1"/>
              <w:ind w:left="720"/>
              <w:rPr>
                <w:rFonts w:ascii="Arial" w:hAnsi="Arial"/>
                <w:color w:val="0F3642"/>
                <w:sz w:val="28"/>
                <w:rPrChange w:id="105" w:author="Author" w:date="2013-04-12T16:41:00Z">
                  <w:rPr>
                    <w:rFonts w:ascii="Arial" w:hAnsi="Arial"/>
                    <w:color w:val="1A4654"/>
                    <w:sz w:val="28"/>
                  </w:rPr>
                </w:rPrChange>
              </w:rPr>
            </w:pPr>
            <w:r>
              <w:rPr>
                <w:rFonts w:ascii="Arial" w:hAnsi="Arial"/>
                <w:color w:val="0F3642"/>
                <w:sz w:val="28"/>
                <w:rPrChange w:id="106" w:author="Author" w:date="2013-04-12T16:41:00Z">
                  <w:rPr>
                    <w:rFonts w:ascii="Arial" w:hAnsi="Arial"/>
                    <w:color w:val="1A4654"/>
                    <w:sz w:val="28"/>
                  </w:rPr>
                </w:rPrChange>
              </w:rPr>
              <w:t>Students</w:t>
            </w:r>
          </w:p>
          <w:p w14:paraId="6BB2FCFB" w14:textId="77777777" w:rsidR="00C82479" w:rsidRDefault="00C82479">
            <w:pPr>
              <w:pStyle w:val="TableGrid1"/>
              <w:ind w:left="720"/>
              <w:rPr>
                <w:rFonts w:ascii="Arial" w:hAnsi="Arial"/>
                <w:color w:val="0F3642"/>
                <w:sz w:val="28"/>
                <w:rPrChange w:id="107" w:author="Author" w:date="2013-04-12T16:41:00Z">
                  <w:rPr>
                    <w:rFonts w:ascii="Arial" w:hAnsi="Arial"/>
                    <w:color w:val="1A4654"/>
                    <w:sz w:val="28"/>
                  </w:rPr>
                </w:rPrChange>
              </w:rPr>
            </w:pPr>
            <w:r>
              <w:rPr>
                <w:rFonts w:ascii="Arial" w:hAnsi="Arial"/>
                <w:color w:val="0F3642"/>
                <w:sz w:val="28"/>
                <w:rPrChange w:id="108" w:author="Author" w:date="2013-04-12T16:41:00Z">
                  <w:rPr>
                    <w:rFonts w:ascii="Arial" w:hAnsi="Arial"/>
                    <w:color w:val="1A4654"/>
                    <w:sz w:val="28"/>
                  </w:rPr>
                </w:rPrChange>
              </w:rPr>
              <w:t>Faculty</w:t>
            </w:r>
          </w:p>
          <w:p w14:paraId="4CA00AAA" w14:textId="77777777" w:rsidR="00C82479" w:rsidRDefault="00C82479">
            <w:pPr>
              <w:pStyle w:val="TableGrid1"/>
              <w:ind w:left="720"/>
              <w:rPr>
                <w:rFonts w:ascii="Arial" w:hAnsi="Arial"/>
                <w:color w:val="0F3642"/>
                <w:sz w:val="28"/>
                <w:rPrChange w:id="109" w:author="Author" w:date="2013-04-12T16:41:00Z">
                  <w:rPr>
                    <w:rFonts w:ascii="Arial" w:hAnsi="Arial"/>
                    <w:color w:val="1A4654"/>
                    <w:sz w:val="28"/>
                  </w:rPr>
                </w:rPrChange>
              </w:rPr>
            </w:pPr>
            <w:r>
              <w:rPr>
                <w:rFonts w:ascii="Arial" w:hAnsi="Arial"/>
                <w:color w:val="0F3642"/>
                <w:sz w:val="28"/>
                <w:rPrChange w:id="110" w:author="Author" w:date="2013-04-12T16:41:00Z">
                  <w:rPr>
                    <w:rFonts w:ascii="Arial" w:hAnsi="Arial"/>
                    <w:color w:val="1A4654"/>
                    <w:sz w:val="28"/>
                  </w:rPr>
                </w:rPrChange>
              </w:rPr>
              <w:t>Other Audiences</w:t>
            </w:r>
          </w:p>
          <w:p w14:paraId="32C601BD" w14:textId="77777777" w:rsidR="00C82479" w:rsidRDefault="00C82479">
            <w:pPr>
              <w:pStyle w:val="TableGrid1"/>
              <w:ind w:left="1440"/>
              <w:rPr>
                <w:rFonts w:ascii="Arial" w:hAnsi="Arial"/>
                <w:color w:val="0F3642"/>
                <w:rPrChange w:id="111" w:author="Author" w:date="2013-04-12T16:41:00Z">
                  <w:rPr>
                    <w:rFonts w:ascii="Arial" w:hAnsi="Arial"/>
                    <w:color w:val="1A4654"/>
                  </w:rPr>
                </w:rPrChange>
              </w:rPr>
            </w:pPr>
            <w:r>
              <w:rPr>
                <w:rFonts w:ascii="Arial" w:hAnsi="Arial"/>
                <w:color w:val="0F3642"/>
                <w:rPrChange w:id="112" w:author="Author" w:date="2013-04-12T16:41:00Z">
                  <w:rPr>
                    <w:rFonts w:ascii="Arial" w:hAnsi="Arial"/>
                    <w:color w:val="1A4654"/>
                  </w:rPr>
                </w:rPrChange>
              </w:rPr>
              <w:t>Administration / Marketing</w:t>
            </w:r>
          </w:p>
          <w:p w14:paraId="713D6B4D" w14:textId="77777777" w:rsidR="00C82479" w:rsidRDefault="00C82479">
            <w:pPr>
              <w:pStyle w:val="TableGrid1"/>
              <w:ind w:left="1440"/>
              <w:rPr>
                <w:rFonts w:ascii="Arial" w:hAnsi="Arial"/>
                <w:color w:val="0F3642"/>
                <w:rPrChange w:id="113" w:author="Author" w:date="2013-04-12T16:41:00Z">
                  <w:rPr>
                    <w:rFonts w:ascii="Arial" w:hAnsi="Arial"/>
                    <w:color w:val="1A4654"/>
                  </w:rPr>
                </w:rPrChange>
              </w:rPr>
            </w:pPr>
            <w:r>
              <w:rPr>
                <w:rFonts w:ascii="Arial" w:hAnsi="Arial"/>
                <w:color w:val="0F3642"/>
                <w:rPrChange w:id="114" w:author="Author" w:date="2013-04-12T16:41:00Z">
                  <w:rPr>
                    <w:rFonts w:ascii="Arial" w:hAnsi="Arial"/>
                    <w:color w:val="1A4654"/>
                  </w:rPr>
                </w:rPrChange>
              </w:rPr>
              <w:t>Prospective Students</w:t>
            </w:r>
          </w:p>
          <w:p w14:paraId="5C4A594A" w14:textId="77777777" w:rsidR="00C82479" w:rsidRDefault="00C82479">
            <w:pPr>
              <w:pStyle w:val="TableGrid1"/>
              <w:ind w:left="1440"/>
              <w:rPr>
                <w:rFonts w:ascii="Arial" w:hAnsi="Arial"/>
                <w:color w:val="0F3642"/>
                <w:rPrChange w:id="115" w:author="Author" w:date="2013-04-12T16:41:00Z">
                  <w:rPr>
                    <w:rFonts w:ascii="Arial" w:hAnsi="Arial"/>
                    <w:color w:val="1A4654"/>
                  </w:rPr>
                </w:rPrChange>
              </w:rPr>
            </w:pPr>
            <w:r>
              <w:rPr>
                <w:rFonts w:ascii="Arial" w:hAnsi="Arial"/>
                <w:color w:val="0F3642"/>
                <w:rPrChange w:id="116" w:author="Author" w:date="2013-04-12T16:41:00Z">
                  <w:rPr>
                    <w:rFonts w:ascii="Arial" w:hAnsi="Arial"/>
                    <w:color w:val="1A4654"/>
                  </w:rPr>
                </w:rPrChange>
              </w:rPr>
              <w:t>Parents</w:t>
            </w:r>
          </w:p>
          <w:p w14:paraId="2B505083" w14:textId="77777777" w:rsidR="00C82479" w:rsidRDefault="00C82479">
            <w:pPr>
              <w:pStyle w:val="TableGrid1"/>
              <w:ind w:left="1440"/>
              <w:rPr>
                <w:rFonts w:ascii="Arial" w:hAnsi="Arial"/>
                <w:color w:val="0F3642"/>
                <w:rPrChange w:id="117" w:author="Author" w:date="2013-04-12T16:41:00Z">
                  <w:rPr>
                    <w:rFonts w:ascii="Arial" w:hAnsi="Arial"/>
                    <w:color w:val="1A4654"/>
                  </w:rPr>
                </w:rPrChange>
              </w:rPr>
            </w:pPr>
            <w:r>
              <w:rPr>
                <w:rFonts w:ascii="Arial" w:hAnsi="Arial"/>
                <w:color w:val="0F3642"/>
                <w:rPrChange w:id="118" w:author="Author" w:date="2013-04-12T16:41:00Z">
                  <w:rPr>
                    <w:rFonts w:ascii="Arial" w:hAnsi="Arial"/>
                    <w:color w:val="1A4654"/>
                  </w:rPr>
                </w:rPrChange>
              </w:rPr>
              <w:t>Potential Employers</w:t>
            </w:r>
          </w:p>
          <w:p w14:paraId="432D8942"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19"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44F77062" w14:textId="77777777" w:rsidR="00C82479" w:rsidRDefault="00C82479">
            <w:pPr>
              <w:pStyle w:val="TableGrid1"/>
              <w:jc w:val="right"/>
              <w:rPr>
                <w:rFonts w:ascii="Arial" w:hAnsi="Arial"/>
                <w:color w:val="0F3642"/>
                <w:rPrChange w:id="120" w:author="Author" w:date="2013-04-12T16:41:00Z">
                  <w:rPr>
                    <w:rFonts w:ascii="Arial" w:hAnsi="Arial"/>
                    <w:color w:val="1A4654"/>
                  </w:rPr>
                </w:rPrChange>
              </w:rPr>
            </w:pPr>
            <w:r>
              <w:rPr>
                <w:rFonts w:ascii="Arial" w:hAnsi="Arial"/>
                <w:color w:val="0F3642"/>
                <w:rPrChange w:id="121" w:author="Author" w:date="2013-04-12T16:41:00Z">
                  <w:rPr>
                    <w:rFonts w:ascii="Arial" w:hAnsi="Arial"/>
                    <w:color w:val="1A4654"/>
                  </w:rPr>
                </w:rPrChange>
              </w:rPr>
              <w:t>page 7</w:t>
            </w:r>
          </w:p>
        </w:tc>
      </w:tr>
      <w:tr w:rsidR="00C82479" w14:paraId="63610140" w14:textId="77777777">
        <w:trPr>
          <w:trHeight w:val="800"/>
          <w:trPrChange w:id="122" w:author="Author" w:date="2013-04-12T16:41:00Z">
            <w:trPr>
              <w:cantSplit/>
              <w:trHeight w:val="78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23"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6F03CEDE" w14:textId="77777777" w:rsidR="00C82479" w:rsidRDefault="00C82479">
            <w:pPr>
              <w:pStyle w:val="TableGrid1"/>
              <w:rPr>
                <w:rFonts w:ascii="Arial Bold" w:hAnsi="Arial Bold"/>
                <w:color w:val="0F3642"/>
                <w:sz w:val="36"/>
                <w:rPrChange w:id="124" w:author="Author" w:date="2013-04-12T16:41:00Z">
                  <w:rPr>
                    <w:rFonts w:ascii="Arial Bold" w:hAnsi="Arial Bold"/>
                    <w:color w:val="1A4654"/>
                    <w:sz w:val="36"/>
                  </w:rPr>
                </w:rPrChange>
              </w:rPr>
            </w:pPr>
            <w:r>
              <w:rPr>
                <w:rFonts w:ascii="Arial Bold" w:hAnsi="Arial Bold"/>
                <w:color w:val="0F3642"/>
                <w:sz w:val="36"/>
                <w:rPrChange w:id="125" w:author="Author" w:date="2013-04-12T16:41:00Z">
                  <w:rPr>
                    <w:rFonts w:ascii="Arial Bold" w:hAnsi="Arial Bold"/>
                    <w:color w:val="1A4654"/>
                    <w:sz w:val="36"/>
                  </w:rPr>
                </w:rPrChange>
              </w:rPr>
              <w:t>Project Objectives</w:t>
            </w:r>
          </w:p>
          <w:p w14:paraId="0023FFCE"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26"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00193DB5" w14:textId="77777777" w:rsidR="00C82479" w:rsidRDefault="00C82479">
            <w:pPr>
              <w:pStyle w:val="TableGrid1"/>
              <w:jc w:val="right"/>
              <w:rPr>
                <w:rFonts w:ascii="Arial" w:hAnsi="Arial"/>
                <w:color w:val="0F3642"/>
                <w:rPrChange w:id="127" w:author="Author" w:date="2013-04-12T16:41:00Z">
                  <w:rPr>
                    <w:rFonts w:ascii="Arial" w:hAnsi="Arial"/>
                    <w:color w:val="1A4654"/>
                  </w:rPr>
                </w:rPrChange>
              </w:rPr>
            </w:pPr>
            <w:r>
              <w:rPr>
                <w:rFonts w:ascii="Arial" w:hAnsi="Arial"/>
                <w:color w:val="0F3642"/>
                <w:rPrChange w:id="128" w:author="Author" w:date="2013-04-12T16:41:00Z">
                  <w:rPr>
                    <w:rFonts w:ascii="Arial" w:hAnsi="Arial"/>
                    <w:color w:val="1A4654"/>
                  </w:rPr>
                </w:rPrChange>
              </w:rPr>
              <w:t>page 11</w:t>
            </w:r>
          </w:p>
        </w:tc>
      </w:tr>
      <w:tr w:rsidR="00C82479" w14:paraId="16D397C9" w14:textId="77777777">
        <w:trPr>
          <w:trHeight w:val="4040"/>
          <w:trPrChange w:id="129" w:author="Author" w:date="2013-04-12T16:41:00Z">
            <w:trPr>
              <w:cantSplit/>
              <w:trHeight w:val="40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30"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1B79DAD1" w14:textId="77777777" w:rsidR="00C82479" w:rsidRDefault="00C82479">
            <w:pPr>
              <w:pStyle w:val="TableGrid1"/>
              <w:rPr>
                <w:rFonts w:ascii="Arial Bold" w:hAnsi="Arial Bold"/>
                <w:color w:val="0F3642"/>
                <w:sz w:val="36"/>
                <w:rPrChange w:id="131" w:author="Author" w:date="2013-04-12T16:41:00Z">
                  <w:rPr>
                    <w:rFonts w:ascii="Arial Bold" w:hAnsi="Arial Bold"/>
                    <w:color w:val="1A4654"/>
                    <w:sz w:val="36"/>
                  </w:rPr>
                </w:rPrChange>
              </w:rPr>
            </w:pPr>
            <w:r>
              <w:rPr>
                <w:rFonts w:ascii="Arial Bold" w:hAnsi="Arial Bold"/>
                <w:color w:val="0F3642"/>
                <w:sz w:val="36"/>
                <w:rPrChange w:id="132" w:author="Author" w:date="2013-04-12T16:41:00Z">
                  <w:rPr>
                    <w:rFonts w:ascii="Arial Bold" w:hAnsi="Arial Bold"/>
                    <w:color w:val="1A4654"/>
                    <w:sz w:val="36"/>
                  </w:rPr>
                </w:rPrChange>
              </w:rPr>
              <w:t>Solution Overview</w:t>
            </w:r>
          </w:p>
          <w:p w14:paraId="2CCC4A96" w14:textId="77777777" w:rsidR="00C82479" w:rsidRDefault="00C82479">
            <w:pPr>
              <w:pStyle w:val="TableGrid1"/>
              <w:rPr>
                <w:rFonts w:ascii="Arial Bold" w:hAnsi="Arial Bold"/>
                <w:color w:val="0F3642"/>
                <w:rPrChange w:id="133" w:author="Author" w:date="2013-04-12T16:41:00Z">
                  <w:rPr>
                    <w:rFonts w:ascii="Arial Bold" w:hAnsi="Arial Bold"/>
                    <w:color w:val="1A4654"/>
                  </w:rPr>
                </w:rPrChange>
              </w:rPr>
            </w:pPr>
          </w:p>
          <w:p w14:paraId="34561AFC" w14:textId="77777777" w:rsidR="00C82479" w:rsidRDefault="00C82479">
            <w:pPr>
              <w:pStyle w:val="TableGrid1"/>
              <w:ind w:left="720"/>
              <w:rPr>
                <w:rFonts w:ascii="Arial" w:hAnsi="Arial"/>
                <w:color w:val="0F3642"/>
                <w:sz w:val="28"/>
                <w:rPrChange w:id="134" w:author="Author" w:date="2013-04-12T16:41:00Z">
                  <w:rPr>
                    <w:rFonts w:ascii="Arial" w:hAnsi="Arial"/>
                    <w:color w:val="1A4654"/>
                    <w:sz w:val="28"/>
                  </w:rPr>
                </w:rPrChange>
              </w:rPr>
            </w:pPr>
            <w:r>
              <w:rPr>
                <w:rFonts w:ascii="Arial" w:hAnsi="Arial"/>
                <w:color w:val="0F3642"/>
                <w:sz w:val="28"/>
                <w:rPrChange w:id="135" w:author="Author" w:date="2013-04-12T16:41:00Z">
                  <w:rPr>
                    <w:rFonts w:ascii="Arial" w:hAnsi="Arial"/>
                    <w:color w:val="1A4654"/>
                    <w:sz w:val="28"/>
                  </w:rPr>
                </w:rPrChange>
              </w:rPr>
              <w:t>Proposed Solution</w:t>
            </w:r>
          </w:p>
          <w:p w14:paraId="6655FBC1" w14:textId="77777777" w:rsidR="00C82479" w:rsidRDefault="00C82479">
            <w:pPr>
              <w:pStyle w:val="TableGrid1"/>
              <w:ind w:left="720"/>
              <w:rPr>
                <w:rFonts w:ascii="Arial" w:hAnsi="Arial"/>
                <w:color w:val="0F3642"/>
                <w:sz w:val="28"/>
                <w:rPrChange w:id="136" w:author="Author" w:date="2013-04-12T16:41:00Z">
                  <w:rPr>
                    <w:rFonts w:ascii="Arial" w:hAnsi="Arial"/>
                    <w:color w:val="1A4654"/>
                    <w:sz w:val="28"/>
                  </w:rPr>
                </w:rPrChange>
              </w:rPr>
            </w:pPr>
            <w:r>
              <w:rPr>
                <w:rFonts w:ascii="Arial" w:hAnsi="Arial"/>
                <w:color w:val="0F3642"/>
                <w:sz w:val="28"/>
                <w:rPrChange w:id="137" w:author="Author" w:date="2013-04-12T16:41:00Z">
                  <w:rPr>
                    <w:rFonts w:ascii="Arial" w:hAnsi="Arial"/>
                    <w:color w:val="1A4654"/>
                    <w:sz w:val="28"/>
                  </w:rPr>
                </w:rPrChange>
              </w:rPr>
              <w:t>In-Scope</w:t>
            </w:r>
          </w:p>
          <w:p w14:paraId="0BA7FC86" w14:textId="77777777" w:rsidR="00C82479" w:rsidRDefault="00C82479">
            <w:pPr>
              <w:pStyle w:val="TableGrid1"/>
              <w:ind w:left="720"/>
              <w:rPr>
                <w:rFonts w:ascii="Arial" w:hAnsi="Arial"/>
                <w:color w:val="0F3642"/>
                <w:sz w:val="28"/>
                <w:rPrChange w:id="138" w:author="Author" w:date="2013-04-12T16:41:00Z">
                  <w:rPr>
                    <w:rFonts w:ascii="Arial" w:hAnsi="Arial"/>
                    <w:color w:val="1A4654"/>
                    <w:sz w:val="28"/>
                  </w:rPr>
                </w:rPrChange>
              </w:rPr>
            </w:pPr>
            <w:r>
              <w:rPr>
                <w:rFonts w:ascii="Arial" w:hAnsi="Arial"/>
                <w:color w:val="0F3642"/>
                <w:sz w:val="28"/>
                <w:rPrChange w:id="139" w:author="Author" w:date="2013-04-12T16:41:00Z">
                  <w:rPr>
                    <w:rFonts w:ascii="Arial" w:hAnsi="Arial"/>
                    <w:color w:val="1A4654"/>
                    <w:sz w:val="28"/>
                  </w:rPr>
                </w:rPrChange>
              </w:rPr>
              <w:t>Out of Scope</w:t>
            </w:r>
          </w:p>
          <w:p w14:paraId="468F5940" w14:textId="77777777" w:rsidR="00C82479" w:rsidRDefault="00C82479">
            <w:pPr>
              <w:pStyle w:val="TableGrid1"/>
              <w:ind w:left="720"/>
              <w:rPr>
                <w:rFonts w:ascii="Arial" w:hAnsi="Arial"/>
                <w:color w:val="0F3642"/>
                <w:sz w:val="28"/>
                <w:rPrChange w:id="140" w:author="Author" w:date="2013-04-12T16:41:00Z">
                  <w:rPr>
                    <w:rFonts w:ascii="Arial" w:hAnsi="Arial"/>
                    <w:color w:val="1A4654"/>
                    <w:sz w:val="28"/>
                  </w:rPr>
                </w:rPrChange>
              </w:rPr>
            </w:pPr>
            <w:r>
              <w:rPr>
                <w:rFonts w:ascii="Arial" w:hAnsi="Arial"/>
                <w:color w:val="0F3642"/>
                <w:sz w:val="28"/>
                <w:rPrChange w:id="141" w:author="Author" w:date="2013-04-12T16:41:00Z">
                  <w:rPr>
                    <w:rFonts w:ascii="Arial" w:hAnsi="Arial"/>
                    <w:color w:val="1A4654"/>
                    <w:sz w:val="28"/>
                  </w:rPr>
                </w:rPrChange>
              </w:rPr>
              <w:t>Alternative Solutions</w:t>
            </w:r>
          </w:p>
          <w:p w14:paraId="045FCB6A" w14:textId="77777777" w:rsidR="00C82479" w:rsidRDefault="00C82479">
            <w:pPr>
              <w:pStyle w:val="TableGrid1"/>
              <w:ind w:left="720"/>
              <w:rPr>
                <w:rFonts w:ascii="Arial" w:hAnsi="Arial"/>
                <w:color w:val="0F3642"/>
                <w:sz w:val="28"/>
                <w:rPrChange w:id="142" w:author="Author" w:date="2013-04-12T16:41:00Z">
                  <w:rPr>
                    <w:rFonts w:ascii="Arial" w:hAnsi="Arial"/>
                    <w:color w:val="1A4654"/>
                    <w:sz w:val="28"/>
                  </w:rPr>
                </w:rPrChange>
              </w:rPr>
            </w:pPr>
            <w:r>
              <w:rPr>
                <w:rFonts w:ascii="Arial" w:hAnsi="Arial"/>
                <w:color w:val="0F3642"/>
                <w:sz w:val="28"/>
                <w:rPrChange w:id="143" w:author="Author" w:date="2013-04-12T16:41:00Z">
                  <w:rPr>
                    <w:rFonts w:ascii="Arial" w:hAnsi="Arial"/>
                    <w:color w:val="1A4654"/>
                    <w:sz w:val="28"/>
                  </w:rPr>
                </w:rPrChange>
              </w:rPr>
              <w:t>Technical Approach</w:t>
            </w:r>
          </w:p>
          <w:p w14:paraId="6A0B48D8" w14:textId="77777777" w:rsidR="00C82479" w:rsidRDefault="00C82479">
            <w:pPr>
              <w:pStyle w:val="TableGrid1"/>
              <w:ind w:left="1440"/>
              <w:rPr>
                <w:rFonts w:ascii="Arial" w:hAnsi="Arial"/>
                <w:color w:val="0F3642"/>
                <w:rPrChange w:id="144" w:author="Author" w:date="2013-04-12T16:41:00Z">
                  <w:rPr>
                    <w:rFonts w:ascii="Arial" w:hAnsi="Arial"/>
                    <w:color w:val="1A4654"/>
                  </w:rPr>
                </w:rPrChange>
              </w:rPr>
            </w:pPr>
            <w:r>
              <w:rPr>
                <w:rFonts w:ascii="Arial" w:hAnsi="Arial"/>
                <w:color w:val="0F3642"/>
                <w:rPrChange w:id="145" w:author="Author" w:date="2013-04-12T16:41:00Z">
                  <w:rPr>
                    <w:rFonts w:ascii="Arial" w:hAnsi="Arial"/>
                    <w:color w:val="1A4654"/>
                  </w:rPr>
                </w:rPrChange>
              </w:rPr>
              <w:t>Server side</w:t>
            </w:r>
          </w:p>
          <w:p w14:paraId="4DF66E2B" w14:textId="77777777" w:rsidR="00C82479" w:rsidRDefault="00C82479">
            <w:pPr>
              <w:pStyle w:val="TableGrid1"/>
              <w:ind w:left="1440"/>
              <w:rPr>
                <w:rFonts w:ascii="Arial" w:hAnsi="Arial"/>
                <w:color w:val="0F3642"/>
                <w:rPrChange w:id="146" w:author="Author" w:date="2013-04-12T16:41:00Z">
                  <w:rPr>
                    <w:rFonts w:ascii="Arial" w:hAnsi="Arial"/>
                    <w:color w:val="1A4654"/>
                  </w:rPr>
                </w:rPrChange>
              </w:rPr>
            </w:pPr>
            <w:r>
              <w:rPr>
                <w:rFonts w:ascii="Arial" w:hAnsi="Arial"/>
                <w:color w:val="0F3642"/>
                <w:rPrChange w:id="147" w:author="Author" w:date="2013-04-12T16:41:00Z">
                  <w:rPr>
                    <w:rFonts w:ascii="Arial" w:hAnsi="Arial"/>
                    <w:color w:val="1A4654"/>
                  </w:rPr>
                </w:rPrChange>
              </w:rPr>
              <w:t>Client Side</w:t>
            </w:r>
          </w:p>
          <w:p w14:paraId="01ED5073" w14:textId="77777777" w:rsidR="00C82479" w:rsidRDefault="00C82479">
            <w:pPr>
              <w:pStyle w:val="TableGrid1"/>
              <w:ind w:left="1440"/>
              <w:rPr>
                <w:rFonts w:ascii="Arial" w:hAnsi="Arial"/>
                <w:color w:val="0F3642"/>
                <w:rPrChange w:id="148" w:author="Author" w:date="2013-04-12T16:41:00Z">
                  <w:rPr>
                    <w:rFonts w:ascii="Arial" w:hAnsi="Arial"/>
                    <w:color w:val="1A4654"/>
                  </w:rPr>
                </w:rPrChange>
              </w:rPr>
            </w:pPr>
            <w:r>
              <w:rPr>
                <w:rFonts w:ascii="Arial" w:hAnsi="Arial"/>
                <w:color w:val="0F3642"/>
                <w:rPrChange w:id="149" w:author="Author" w:date="2013-04-12T16:41:00Z">
                  <w:rPr>
                    <w:rFonts w:ascii="Arial" w:hAnsi="Arial"/>
                    <w:color w:val="1A4654"/>
                  </w:rPr>
                </w:rPrChange>
              </w:rPr>
              <w:t>Source Control Management</w:t>
            </w:r>
          </w:p>
          <w:p w14:paraId="083403AD" w14:textId="77777777" w:rsidR="00C82479" w:rsidRDefault="00C82479">
            <w:pPr>
              <w:pStyle w:val="TableGrid1"/>
              <w:ind w:left="1440"/>
              <w:rPr>
                <w:rFonts w:ascii="Arial" w:hAnsi="Arial"/>
                <w:color w:val="0F3642"/>
                <w:rPrChange w:id="150" w:author="Author" w:date="2013-04-12T16:41:00Z">
                  <w:rPr>
                    <w:rFonts w:ascii="Arial" w:hAnsi="Arial"/>
                    <w:color w:val="1A4654"/>
                  </w:rPr>
                </w:rPrChange>
              </w:rPr>
            </w:pPr>
            <w:r>
              <w:rPr>
                <w:rFonts w:ascii="Arial" w:hAnsi="Arial"/>
                <w:color w:val="0F3642"/>
                <w:rPrChange w:id="151" w:author="Author" w:date="2013-04-12T16:41:00Z">
                  <w:rPr>
                    <w:rFonts w:ascii="Arial" w:hAnsi="Arial"/>
                    <w:color w:val="1A4654"/>
                  </w:rPr>
                </w:rPrChange>
              </w:rPr>
              <w:t>Coding Standards</w:t>
            </w:r>
          </w:p>
          <w:p w14:paraId="4E7DCAA8" w14:textId="77777777" w:rsidR="00C82479" w:rsidRDefault="00C82479">
            <w:pPr>
              <w:pStyle w:val="TableGrid1"/>
              <w:ind w:left="720"/>
              <w:rPr>
                <w:rFonts w:ascii="Arial" w:hAnsi="Arial"/>
                <w:color w:val="0F3642"/>
                <w:sz w:val="28"/>
                <w:rPrChange w:id="152" w:author="Author" w:date="2013-04-12T16:41:00Z">
                  <w:rPr>
                    <w:rFonts w:ascii="Arial" w:hAnsi="Arial"/>
                    <w:color w:val="1A4654"/>
                    <w:sz w:val="28"/>
                  </w:rPr>
                </w:rPrChange>
              </w:rPr>
            </w:pPr>
            <w:r>
              <w:rPr>
                <w:rFonts w:ascii="Arial" w:hAnsi="Arial"/>
                <w:color w:val="0F3642"/>
                <w:sz w:val="28"/>
                <w:rPrChange w:id="153" w:author="Author" w:date="2013-04-12T16:41:00Z">
                  <w:rPr>
                    <w:rFonts w:ascii="Arial" w:hAnsi="Arial"/>
                    <w:color w:val="1A4654"/>
                    <w:sz w:val="28"/>
                  </w:rPr>
                </w:rPrChange>
              </w:rPr>
              <w:t>Design Approach</w:t>
            </w:r>
          </w:p>
          <w:p w14:paraId="4AD47274"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54"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5337981E" w14:textId="77777777" w:rsidR="00C82479" w:rsidRDefault="00C82479">
            <w:pPr>
              <w:pStyle w:val="TableGrid1"/>
              <w:jc w:val="right"/>
              <w:rPr>
                <w:rFonts w:ascii="Arial" w:hAnsi="Arial"/>
                <w:color w:val="0F3642"/>
                <w:rPrChange w:id="155" w:author="Author" w:date="2013-04-12T16:41:00Z">
                  <w:rPr>
                    <w:rFonts w:ascii="Arial" w:hAnsi="Arial"/>
                    <w:color w:val="1A4654"/>
                  </w:rPr>
                </w:rPrChange>
              </w:rPr>
            </w:pPr>
            <w:r>
              <w:rPr>
                <w:rFonts w:ascii="Arial" w:hAnsi="Arial"/>
                <w:color w:val="0F3642"/>
                <w:rPrChange w:id="156" w:author="Author" w:date="2013-04-12T16:41:00Z">
                  <w:rPr>
                    <w:rFonts w:ascii="Arial" w:hAnsi="Arial"/>
                    <w:color w:val="1A4654"/>
                  </w:rPr>
                </w:rPrChange>
              </w:rPr>
              <w:t>page 12</w:t>
            </w:r>
          </w:p>
        </w:tc>
      </w:tr>
      <w:tr w:rsidR="00C82479" w14:paraId="4AE6D835" w14:textId="77777777">
        <w:trPr>
          <w:trHeight w:val="2640"/>
          <w:trPrChange w:id="157" w:author="Author" w:date="2013-04-12T16:41:00Z">
            <w:trPr>
              <w:cantSplit/>
              <w:trHeight w:val="26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58"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4E72A82D" w14:textId="77777777" w:rsidR="00C82479" w:rsidRDefault="00C82479">
            <w:pPr>
              <w:pStyle w:val="TableGrid1"/>
              <w:rPr>
                <w:rFonts w:ascii="Arial Bold" w:hAnsi="Arial Bold"/>
                <w:color w:val="0F3642"/>
                <w:sz w:val="36"/>
                <w:rPrChange w:id="159" w:author="Author" w:date="2013-04-12T16:41:00Z">
                  <w:rPr>
                    <w:rFonts w:ascii="Arial Bold" w:hAnsi="Arial Bold"/>
                    <w:color w:val="1A4654"/>
                    <w:sz w:val="36"/>
                  </w:rPr>
                </w:rPrChange>
              </w:rPr>
            </w:pPr>
            <w:r>
              <w:rPr>
                <w:rFonts w:ascii="Arial Bold" w:hAnsi="Arial Bold"/>
                <w:color w:val="0F3642"/>
                <w:sz w:val="36"/>
                <w:rPrChange w:id="160" w:author="Author" w:date="2013-04-12T16:41:00Z">
                  <w:rPr>
                    <w:rFonts w:ascii="Arial Bold" w:hAnsi="Arial Bold"/>
                    <w:color w:val="1A4654"/>
                    <w:sz w:val="36"/>
                  </w:rPr>
                </w:rPrChange>
              </w:rPr>
              <w:lastRenderedPageBreak/>
              <w:t>Definitions</w:t>
            </w:r>
          </w:p>
          <w:p w14:paraId="1FAA9BFE" w14:textId="77777777" w:rsidR="00C82479" w:rsidRDefault="00C82479">
            <w:pPr>
              <w:pStyle w:val="TableGrid1"/>
              <w:ind w:left="720"/>
              <w:rPr>
                <w:rFonts w:ascii="Arial" w:hAnsi="Arial"/>
                <w:color w:val="0F3642"/>
                <w:sz w:val="28"/>
                <w:rPrChange w:id="161" w:author="Author" w:date="2013-04-12T16:41:00Z">
                  <w:rPr>
                    <w:rFonts w:ascii="Arial" w:hAnsi="Arial"/>
                    <w:color w:val="1A4654"/>
                    <w:sz w:val="28"/>
                  </w:rPr>
                </w:rPrChange>
              </w:rPr>
            </w:pPr>
          </w:p>
          <w:p w14:paraId="6F2F2A59" w14:textId="77777777" w:rsidR="00C82479" w:rsidRDefault="00C82479">
            <w:pPr>
              <w:pStyle w:val="TableGrid1"/>
              <w:ind w:left="720"/>
              <w:rPr>
                <w:rFonts w:ascii="Arial" w:hAnsi="Arial"/>
                <w:color w:val="0F3642"/>
                <w:sz w:val="28"/>
                <w:rPrChange w:id="162" w:author="Author" w:date="2013-04-12T16:41:00Z">
                  <w:rPr>
                    <w:rFonts w:ascii="Arial" w:hAnsi="Arial"/>
                    <w:color w:val="1A4654"/>
                    <w:sz w:val="28"/>
                  </w:rPr>
                </w:rPrChange>
              </w:rPr>
            </w:pPr>
            <w:r>
              <w:rPr>
                <w:rFonts w:ascii="Arial" w:hAnsi="Arial"/>
                <w:color w:val="0F3642"/>
                <w:sz w:val="28"/>
                <w:rPrChange w:id="163" w:author="Author" w:date="2013-04-12T16:41:00Z">
                  <w:rPr>
                    <w:rFonts w:ascii="Arial" w:hAnsi="Arial"/>
                    <w:color w:val="1A4654"/>
                    <w:sz w:val="28"/>
                  </w:rPr>
                </w:rPrChange>
              </w:rPr>
              <w:t>Users</w:t>
            </w:r>
          </w:p>
          <w:p w14:paraId="7F7898AE" w14:textId="77777777" w:rsidR="00C82479" w:rsidRDefault="00C82479">
            <w:pPr>
              <w:pStyle w:val="TableGrid1"/>
              <w:ind w:left="720"/>
              <w:rPr>
                <w:rFonts w:ascii="Arial" w:hAnsi="Arial"/>
                <w:color w:val="0F3642"/>
                <w:sz w:val="28"/>
                <w:rPrChange w:id="164" w:author="Author" w:date="2013-04-12T16:41:00Z">
                  <w:rPr>
                    <w:rFonts w:ascii="Arial" w:hAnsi="Arial"/>
                    <w:color w:val="1A4654"/>
                    <w:sz w:val="28"/>
                  </w:rPr>
                </w:rPrChange>
              </w:rPr>
            </w:pPr>
            <w:r>
              <w:rPr>
                <w:rFonts w:ascii="Arial" w:hAnsi="Arial"/>
                <w:color w:val="0F3642"/>
                <w:sz w:val="28"/>
                <w:rPrChange w:id="165" w:author="Author" w:date="2013-04-12T16:41:00Z">
                  <w:rPr>
                    <w:rFonts w:ascii="Arial" w:hAnsi="Arial"/>
                    <w:color w:val="1A4654"/>
                    <w:sz w:val="28"/>
                  </w:rPr>
                </w:rPrChange>
              </w:rPr>
              <w:t>Groups of Users</w:t>
            </w:r>
          </w:p>
          <w:p w14:paraId="50865142" w14:textId="77777777" w:rsidR="00C82479" w:rsidRDefault="00C82479">
            <w:pPr>
              <w:pStyle w:val="TableGrid1"/>
              <w:ind w:left="720"/>
              <w:rPr>
                <w:rFonts w:ascii="Arial" w:hAnsi="Arial"/>
                <w:color w:val="0F3642"/>
                <w:sz w:val="28"/>
                <w:rPrChange w:id="166" w:author="Author" w:date="2013-04-12T16:41:00Z">
                  <w:rPr>
                    <w:rFonts w:ascii="Arial" w:hAnsi="Arial"/>
                    <w:color w:val="1A4654"/>
                    <w:sz w:val="28"/>
                  </w:rPr>
                </w:rPrChange>
              </w:rPr>
            </w:pPr>
            <w:r>
              <w:rPr>
                <w:rFonts w:ascii="Arial" w:hAnsi="Arial"/>
                <w:color w:val="0F3642"/>
                <w:sz w:val="28"/>
                <w:rPrChange w:id="167" w:author="Author" w:date="2013-04-12T16:41:00Z">
                  <w:rPr>
                    <w:rFonts w:ascii="Arial" w:hAnsi="Arial"/>
                    <w:color w:val="1A4654"/>
                    <w:sz w:val="28"/>
                  </w:rPr>
                </w:rPrChange>
              </w:rPr>
              <w:t>Student Work</w:t>
            </w:r>
          </w:p>
          <w:p w14:paraId="4BE8292B" w14:textId="77777777" w:rsidR="00C82479" w:rsidRDefault="00C82479">
            <w:pPr>
              <w:pStyle w:val="TableGrid1"/>
              <w:ind w:left="720"/>
              <w:rPr>
                <w:rFonts w:ascii="Arial" w:hAnsi="Arial"/>
                <w:color w:val="0F3642"/>
                <w:sz w:val="28"/>
                <w:rPrChange w:id="168" w:author="Author" w:date="2013-04-12T16:41:00Z">
                  <w:rPr>
                    <w:rFonts w:ascii="Arial" w:hAnsi="Arial"/>
                    <w:color w:val="1A4654"/>
                    <w:sz w:val="28"/>
                  </w:rPr>
                </w:rPrChange>
              </w:rPr>
            </w:pPr>
            <w:r>
              <w:rPr>
                <w:rFonts w:ascii="Arial" w:hAnsi="Arial"/>
                <w:color w:val="0F3642"/>
                <w:sz w:val="28"/>
                <w:rPrChange w:id="169" w:author="Author" w:date="2013-04-12T16:41:00Z">
                  <w:rPr>
                    <w:rFonts w:ascii="Arial" w:hAnsi="Arial"/>
                    <w:color w:val="1A4654"/>
                    <w:sz w:val="28"/>
                  </w:rPr>
                </w:rPrChange>
              </w:rPr>
              <w:t>User Profile</w:t>
            </w:r>
          </w:p>
          <w:p w14:paraId="24802872" w14:textId="77777777" w:rsidR="00C82479" w:rsidRDefault="00C82479">
            <w:pPr>
              <w:pStyle w:val="TableGrid1"/>
              <w:ind w:left="720"/>
              <w:rPr>
                <w:rFonts w:ascii="Arial" w:hAnsi="Arial"/>
                <w:color w:val="0F3642"/>
                <w:sz w:val="28"/>
                <w:rPrChange w:id="170" w:author="Author" w:date="2013-04-12T16:41:00Z">
                  <w:rPr>
                    <w:rFonts w:ascii="Arial" w:hAnsi="Arial"/>
                    <w:color w:val="1A4654"/>
                    <w:sz w:val="28"/>
                  </w:rPr>
                </w:rPrChange>
              </w:rPr>
            </w:pPr>
            <w:r>
              <w:rPr>
                <w:rFonts w:ascii="Arial" w:hAnsi="Arial"/>
                <w:color w:val="0F3642"/>
                <w:sz w:val="28"/>
                <w:rPrChange w:id="171" w:author="Author" w:date="2013-04-12T16:41:00Z">
                  <w:rPr>
                    <w:rFonts w:ascii="Arial" w:hAnsi="Arial"/>
                    <w:color w:val="1A4654"/>
                    <w:sz w:val="28"/>
                  </w:rPr>
                </w:rPrChange>
              </w:rPr>
              <w:t>Collections of Student Work</w:t>
            </w:r>
          </w:p>
          <w:p w14:paraId="639C5E60" w14:textId="77777777" w:rsidR="00C82479" w:rsidRDefault="00C82479">
            <w:pPr>
              <w:pStyle w:val="TableGrid1"/>
              <w:ind w:left="720"/>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72"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00DD753A" w14:textId="77777777" w:rsidR="00C82479" w:rsidRDefault="00C82479">
            <w:pPr>
              <w:pStyle w:val="TableGrid1"/>
              <w:jc w:val="right"/>
              <w:rPr>
                <w:rFonts w:ascii="Arial" w:hAnsi="Arial"/>
                <w:color w:val="0F3642"/>
                <w:rPrChange w:id="173" w:author="Author" w:date="2013-04-12T16:41:00Z">
                  <w:rPr>
                    <w:rFonts w:ascii="Arial" w:hAnsi="Arial"/>
                    <w:color w:val="1A4654"/>
                  </w:rPr>
                </w:rPrChange>
              </w:rPr>
            </w:pPr>
            <w:r>
              <w:rPr>
                <w:rFonts w:ascii="Arial" w:hAnsi="Arial"/>
                <w:color w:val="0F3642"/>
                <w:rPrChange w:id="174" w:author="Author" w:date="2013-04-12T16:41:00Z">
                  <w:rPr>
                    <w:rFonts w:ascii="Arial" w:hAnsi="Arial"/>
                    <w:color w:val="1A4654"/>
                  </w:rPr>
                </w:rPrChange>
              </w:rPr>
              <w:t>page 14</w:t>
            </w:r>
          </w:p>
        </w:tc>
      </w:tr>
      <w:tr w:rsidR="00C82479" w14:paraId="093B468B" w14:textId="77777777">
        <w:trPr>
          <w:trHeight w:val="1640"/>
          <w:trPrChange w:id="175" w:author="Author" w:date="2013-04-12T16:41:00Z">
            <w:trPr>
              <w:cantSplit/>
              <w:trHeight w:val="16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76"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1501548E" w14:textId="77777777" w:rsidR="00C82479" w:rsidRDefault="00C82479">
            <w:pPr>
              <w:pStyle w:val="TableGrid1"/>
              <w:rPr>
                <w:rFonts w:ascii="Arial Bold" w:hAnsi="Arial Bold"/>
                <w:color w:val="0F3642"/>
                <w:sz w:val="36"/>
                <w:rPrChange w:id="177" w:author="Author" w:date="2013-04-12T16:41:00Z">
                  <w:rPr>
                    <w:rFonts w:ascii="Arial Bold" w:hAnsi="Arial Bold"/>
                    <w:color w:val="1A4654"/>
                    <w:sz w:val="36"/>
                  </w:rPr>
                </w:rPrChange>
              </w:rPr>
            </w:pPr>
            <w:r>
              <w:rPr>
                <w:rFonts w:ascii="Arial Bold" w:hAnsi="Arial Bold"/>
                <w:color w:val="0F3642"/>
                <w:sz w:val="36"/>
                <w:rPrChange w:id="178" w:author="Author" w:date="2013-04-12T16:41:00Z">
                  <w:rPr>
                    <w:rFonts w:ascii="Arial Bold" w:hAnsi="Arial Bold"/>
                    <w:color w:val="1A4654"/>
                    <w:sz w:val="36"/>
                  </w:rPr>
                </w:rPrChange>
              </w:rPr>
              <w:t>Features</w:t>
            </w:r>
          </w:p>
          <w:p w14:paraId="6F158EB8" w14:textId="77777777" w:rsidR="00C82479" w:rsidRDefault="00C82479">
            <w:pPr>
              <w:pStyle w:val="TableGrid1"/>
              <w:rPr>
                <w:rFonts w:ascii="Arial Bold" w:hAnsi="Arial Bold"/>
                <w:color w:val="0F3642"/>
                <w:rPrChange w:id="179" w:author="Author" w:date="2013-04-12T16:41:00Z">
                  <w:rPr>
                    <w:rFonts w:ascii="Arial Bold" w:hAnsi="Arial Bold"/>
                    <w:color w:val="1A4654"/>
                  </w:rPr>
                </w:rPrChange>
              </w:rPr>
            </w:pPr>
          </w:p>
          <w:p w14:paraId="29111F75" w14:textId="77777777" w:rsidR="00C82479" w:rsidRDefault="00C82479">
            <w:pPr>
              <w:pStyle w:val="TableGrid1"/>
              <w:ind w:left="720"/>
              <w:rPr>
                <w:rFonts w:ascii="Arial" w:hAnsi="Arial"/>
                <w:color w:val="0F3642"/>
                <w:sz w:val="28"/>
                <w:rPrChange w:id="180" w:author="Author" w:date="2013-04-12T16:41:00Z">
                  <w:rPr>
                    <w:rFonts w:ascii="Arial" w:hAnsi="Arial"/>
                    <w:color w:val="1A4654"/>
                    <w:sz w:val="28"/>
                  </w:rPr>
                </w:rPrChange>
              </w:rPr>
            </w:pPr>
            <w:r>
              <w:rPr>
                <w:rFonts w:ascii="Arial" w:hAnsi="Arial"/>
                <w:color w:val="0F3642"/>
                <w:sz w:val="28"/>
                <w:rPrChange w:id="181" w:author="Author" w:date="2013-04-12T16:41:00Z">
                  <w:rPr>
                    <w:rFonts w:ascii="Arial" w:hAnsi="Arial"/>
                    <w:color w:val="1A4654"/>
                    <w:sz w:val="28"/>
                  </w:rPr>
                </w:rPrChange>
              </w:rPr>
              <w:t>User Features</w:t>
            </w:r>
          </w:p>
          <w:p w14:paraId="10F093AA" w14:textId="77777777" w:rsidR="00C82479" w:rsidRDefault="00C82479">
            <w:pPr>
              <w:pStyle w:val="TableGrid1"/>
              <w:ind w:left="720"/>
              <w:rPr>
                <w:rFonts w:ascii="Arial" w:hAnsi="Arial"/>
                <w:color w:val="0F3642"/>
                <w:sz w:val="28"/>
                <w:rPrChange w:id="182" w:author="Author" w:date="2013-04-12T16:41:00Z">
                  <w:rPr>
                    <w:rFonts w:ascii="Arial" w:hAnsi="Arial"/>
                    <w:color w:val="1A4654"/>
                    <w:sz w:val="28"/>
                  </w:rPr>
                </w:rPrChange>
              </w:rPr>
            </w:pPr>
            <w:r>
              <w:rPr>
                <w:rFonts w:ascii="Arial" w:hAnsi="Arial"/>
                <w:color w:val="0F3642"/>
                <w:sz w:val="28"/>
                <w:rPrChange w:id="183" w:author="Author" w:date="2013-04-12T16:41:00Z">
                  <w:rPr>
                    <w:rFonts w:ascii="Arial" w:hAnsi="Arial"/>
                    <w:color w:val="1A4654"/>
                    <w:sz w:val="28"/>
                  </w:rPr>
                </w:rPrChange>
              </w:rPr>
              <w:t>All Features</w:t>
            </w:r>
          </w:p>
          <w:p w14:paraId="785D9129" w14:textId="77777777" w:rsidR="00C82479" w:rsidRDefault="00C82479">
            <w:pPr>
              <w:pStyle w:val="TableGrid1"/>
            </w:pP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184"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3896B8C6" w14:textId="77777777" w:rsidR="00C82479" w:rsidRDefault="00C82479">
            <w:pPr>
              <w:pStyle w:val="TableGrid1"/>
              <w:jc w:val="right"/>
              <w:rPr>
                <w:rFonts w:ascii="Arial" w:hAnsi="Arial"/>
                <w:color w:val="0F3642"/>
                <w:rPrChange w:id="185" w:author="Author" w:date="2013-04-12T16:41:00Z">
                  <w:rPr>
                    <w:rFonts w:ascii="Arial" w:hAnsi="Arial"/>
                    <w:color w:val="1A4654"/>
                  </w:rPr>
                </w:rPrChange>
              </w:rPr>
            </w:pPr>
            <w:r>
              <w:rPr>
                <w:rFonts w:ascii="Arial" w:hAnsi="Arial"/>
                <w:color w:val="0F3642"/>
                <w:rPrChange w:id="186" w:author="Author" w:date="2013-04-12T16:41:00Z">
                  <w:rPr>
                    <w:rFonts w:ascii="Arial" w:hAnsi="Arial"/>
                    <w:color w:val="1A4654"/>
                  </w:rPr>
                </w:rPrChange>
              </w:rPr>
              <w:t>page 18</w:t>
            </w:r>
          </w:p>
        </w:tc>
      </w:tr>
      <w:tr w:rsidR="00C82479" w14:paraId="3E75A488" w14:textId="77777777">
        <w:trPr>
          <w:trHeight w:val="2740"/>
          <w:trPrChange w:id="187" w:author="Author" w:date="2013-04-12T16:41:00Z">
            <w:trPr>
              <w:cantSplit/>
              <w:trHeight w:val="2720"/>
            </w:trPr>
          </w:trPrChange>
        </w:trPr>
        <w:tc>
          <w:tcPr>
            <w:tcW w:w="5040" w:type="dxa"/>
            <w:tcBorders>
              <w:top w:val="none" w:sz="8" w:space="0" w:color="000000"/>
              <w:left w:val="none" w:sz="8" w:space="0" w:color="000000"/>
              <w:bottom w:val="none" w:sz="8" w:space="0" w:color="000000"/>
              <w:right w:val="none" w:sz="8" w:space="0" w:color="000000"/>
            </w:tcBorders>
            <w:shd w:val="clear" w:color="auto" w:fill="FFFFFF"/>
            <w:tcPrChange w:id="188"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420E0854" w14:textId="77777777" w:rsidR="00C82479" w:rsidRDefault="00C82479">
            <w:pPr>
              <w:pStyle w:val="TableGrid1"/>
              <w:rPr>
                <w:rFonts w:ascii="Arial Bold" w:hAnsi="Arial Bold"/>
                <w:color w:val="0F3642"/>
                <w:sz w:val="36"/>
                <w:rPrChange w:id="189" w:author="Author" w:date="2013-04-12T16:41:00Z">
                  <w:rPr>
                    <w:rFonts w:ascii="Arial Bold" w:hAnsi="Arial Bold"/>
                    <w:color w:val="1A4654"/>
                    <w:sz w:val="36"/>
                  </w:rPr>
                </w:rPrChange>
              </w:rPr>
            </w:pPr>
            <w:r>
              <w:rPr>
                <w:rFonts w:ascii="Arial Bold" w:hAnsi="Arial Bold"/>
                <w:color w:val="0F3642"/>
                <w:sz w:val="36"/>
                <w:rPrChange w:id="190" w:author="Author" w:date="2013-04-12T16:41:00Z">
                  <w:rPr>
                    <w:rFonts w:ascii="Arial Bold" w:hAnsi="Arial Bold"/>
                    <w:color w:val="1A4654"/>
                    <w:sz w:val="36"/>
                  </w:rPr>
                </w:rPrChange>
              </w:rPr>
              <w:t>Designs</w:t>
            </w:r>
          </w:p>
          <w:p w14:paraId="2F626372" w14:textId="77777777" w:rsidR="00C82479" w:rsidRDefault="00C82479">
            <w:pPr>
              <w:pStyle w:val="TableGrid1"/>
              <w:rPr>
                <w:rFonts w:ascii="Arial Bold" w:hAnsi="Arial Bold"/>
                <w:color w:val="0F3642"/>
                <w:sz w:val="36"/>
                <w:rPrChange w:id="191" w:author="Author" w:date="2013-04-12T16:41:00Z">
                  <w:rPr>
                    <w:rFonts w:ascii="Arial Bold" w:hAnsi="Arial Bold"/>
                    <w:color w:val="1A4654"/>
                    <w:sz w:val="36"/>
                  </w:rPr>
                </w:rPrChange>
              </w:rPr>
            </w:pPr>
          </w:p>
          <w:p w14:paraId="6C8DD996" w14:textId="77777777" w:rsidR="00C82479" w:rsidRDefault="00C82479">
            <w:pPr>
              <w:pStyle w:val="TableGrid1"/>
              <w:ind w:left="720"/>
              <w:rPr>
                <w:rFonts w:ascii="Arial" w:hAnsi="Arial"/>
                <w:color w:val="0F3642"/>
                <w:sz w:val="28"/>
                <w:rPrChange w:id="192" w:author="Author" w:date="2013-04-12T16:41:00Z">
                  <w:rPr>
                    <w:rFonts w:ascii="Arial" w:hAnsi="Arial"/>
                    <w:color w:val="1A4654"/>
                    <w:sz w:val="28"/>
                  </w:rPr>
                </w:rPrChange>
              </w:rPr>
            </w:pPr>
            <w:r>
              <w:rPr>
                <w:rFonts w:ascii="Arial" w:hAnsi="Arial"/>
                <w:color w:val="0F3642"/>
                <w:sz w:val="28"/>
                <w:rPrChange w:id="193" w:author="Author" w:date="2013-04-12T16:41:00Z">
                  <w:rPr>
                    <w:rFonts w:ascii="Arial" w:hAnsi="Arial"/>
                    <w:color w:val="1A4654"/>
                    <w:sz w:val="28"/>
                  </w:rPr>
                </w:rPrChange>
              </w:rPr>
              <w:t>Site Map</w:t>
            </w:r>
          </w:p>
          <w:p w14:paraId="18E15325" w14:textId="77777777" w:rsidR="00C82479" w:rsidRDefault="00C82479">
            <w:pPr>
              <w:pStyle w:val="TableGrid1"/>
              <w:ind w:left="720"/>
              <w:rPr>
                <w:rFonts w:ascii="Arial" w:hAnsi="Arial"/>
                <w:color w:val="0F3642"/>
                <w:sz w:val="28"/>
                <w:rPrChange w:id="194" w:author="Author" w:date="2013-04-12T16:41:00Z">
                  <w:rPr>
                    <w:rFonts w:ascii="Arial" w:hAnsi="Arial"/>
                    <w:color w:val="1A4654"/>
                    <w:sz w:val="28"/>
                  </w:rPr>
                </w:rPrChange>
              </w:rPr>
            </w:pPr>
            <w:r>
              <w:rPr>
                <w:rFonts w:ascii="Arial" w:hAnsi="Arial"/>
                <w:color w:val="0F3642"/>
                <w:sz w:val="28"/>
                <w:rPrChange w:id="195" w:author="Author" w:date="2013-04-12T16:41:00Z">
                  <w:rPr>
                    <w:rFonts w:ascii="Arial" w:hAnsi="Arial"/>
                    <w:color w:val="1A4654"/>
                    <w:sz w:val="28"/>
                  </w:rPr>
                </w:rPrChange>
              </w:rPr>
              <w:t>User Flow Charts</w:t>
            </w:r>
          </w:p>
          <w:p w14:paraId="173F6B77" w14:textId="77777777" w:rsidR="00C82479" w:rsidRDefault="00C82479">
            <w:pPr>
              <w:pStyle w:val="TableGrid1"/>
              <w:ind w:left="720"/>
              <w:rPr>
                <w:rFonts w:ascii="Arial" w:hAnsi="Arial"/>
                <w:color w:val="0F3642"/>
                <w:sz w:val="28"/>
                <w:rPrChange w:id="196" w:author="Author" w:date="2013-04-12T16:41:00Z">
                  <w:rPr>
                    <w:rFonts w:ascii="Arial" w:hAnsi="Arial"/>
                    <w:color w:val="1A4654"/>
                    <w:sz w:val="28"/>
                  </w:rPr>
                </w:rPrChange>
              </w:rPr>
            </w:pPr>
            <w:r>
              <w:rPr>
                <w:rFonts w:ascii="Arial" w:hAnsi="Arial"/>
                <w:color w:val="0F3642"/>
                <w:sz w:val="28"/>
                <w:rPrChange w:id="197" w:author="Author" w:date="2013-04-12T16:41:00Z">
                  <w:rPr>
                    <w:rFonts w:ascii="Arial" w:hAnsi="Arial"/>
                    <w:color w:val="1A4654"/>
                    <w:sz w:val="28"/>
                  </w:rPr>
                </w:rPrChange>
              </w:rPr>
              <w:t>Wireframes</w:t>
            </w:r>
          </w:p>
          <w:p w14:paraId="770A7078" w14:textId="77777777" w:rsidR="00C82479" w:rsidRDefault="00C82479">
            <w:pPr>
              <w:pStyle w:val="TableGrid1"/>
              <w:ind w:left="720"/>
              <w:rPr>
                <w:rFonts w:ascii="Arial" w:hAnsi="Arial"/>
                <w:color w:val="0F3642"/>
                <w:sz w:val="28"/>
                <w:rPrChange w:id="198" w:author="Author" w:date="2013-04-12T16:41:00Z">
                  <w:rPr>
                    <w:rFonts w:ascii="Arial" w:hAnsi="Arial"/>
                    <w:color w:val="1A4654"/>
                    <w:sz w:val="28"/>
                  </w:rPr>
                </w:rPrChange>
              </w:rPr>
            </w:pPr>
            <w:r>
              <w:rPr>
                <w:rFonts w:ascii="Arial" w:hAnsi="Arial"/>
                <w:color w:val="0F3642"/>
                <w:sz w:val="28"/>
                <w:rPrChange w:id="199" w:author="Author" w:date="2013-04-12T16:41:00Z">
                  <w:rPr>
                    <w:rFonts w:ascii="Arial" w:hAnsi="Arial"/>
                    <w:color w:val="1A4654"/>
                    <w:sz w:val="28"/>
                  </w:rPr>
                </w:rPrChange>
              </w:rPr>
              <w:t>Storyboards</w:t>
            </w:r>
          </w:p>
          <w:p w14:paraId="6689AD4B" w14:textId="77777777" w:rsidR="00C82479" w:rsidRDefault="00C82479">
            <w:pPr>
              <w:pStyle w:val="TableGrid1"/>
              <w:ind w:left="720"/>
              <w:rPr>
                <w:rFonts w:ascii="Arial" w:hAnsi="Arial"/>
                <w:color w:val="0F3642"/>
                <w:sz w:val="28"/>
                <w:rPrChange w:id="200" w:author="Author" w:date="2013-04-12T16:41:00Z">
                  <w:rPr>
                    <w:rFonts w:ascii="Arial" w:hAnsi="Arial"/>
                    <w:color w:val="1A4654"/>
                    <w:sz w:val="28"/>
                  </w:rPr>
                </w:rPrChange>
              </w:rPr>
            </w:pPr>
            <w:r>
              <w:rPr>
                <w:rFonts w:ascii="Arial" w:hAnsi="Arial"/>
                <w:color w:val="0F3642"/>
                <w:sz w:val="28"/>
                <w:rPrChange w:id="201" w:author="Author" w:date="2013-04-12T16:41:00Z">
                  <w:rPr>
                    <w:rFonts w:ascii="Arial" w:hAnsi="Arial"/>
                    <w:color w:val="1A4654"/>
                    <w:sz w:val="28"/>
                  </w:rPr>
                </w:rPrChange>
              </w:rPr>
              <w:t>Class Diagram</w:t>
            </w:r>
          </w:p>
          <w:p w14:paraId="4ACA0045" w14:textId="77777777" w:rsidR="00C82479" w:rsidRDefault="00C82479">
            <w:pPr>
              <w:pStyle w:val="TableGrid1"/>
              <w:ind w:left="720"/>
              <w:rPr>
                <w:rFonts w:ascii="Arial" w:hAnsi="Arial"/>
                <w:color w:val="0F3642"/>
                <w:sz w:val="28"/>
                <w:rPrChange w:id="202" w:author="Author" w:date="2013-04-12T16:41:00Z">
                  <w:rPr>
                    <w:rFonts w:ascii="Arial" w:hAnsi="Arial"/>
                    <w:color w:val="1A4654"/>
                    <w:sz w:val="28"/>
                  </w:rPr>
                </w:rPrChange>
              </w:rPr>
            </w:pPr>
            <w:r>
              <w:rPr>
                <w:rFonts w:ascii="Arial" w:hAnsi="Arial"/>
                <w:color w:val="0F3642"/>
                <w:sz w:val="28"/>
                <w:rPrChange w:id="203" w:author="Author" w:date="2013-04-12T16:41:00Z">
                  <w:rPr>
                    <w:rFonts w:ascii="Arial" w:hAnsi="Arial"/>
                    <w:color w:val="1A4654"/>
                    <w:sz w:val="28"/>
                  </w:rPr>
                </w:rPrChange>
              </w:rPr>
              <w:t>Database Schema</w:t>
            </w:r>
          </w:p>
        </w:tc>
        <w:tc>
          <w:tcPr>
            <w:tcW w:w="5040" w:type="dxa"/>
            <w:tcBorders>
              <w:top w:val="none" w:sz="8" w:space="0" w:color="000000"/>
              <w:left w:val="none" w:sz="8" w:space="0" w:color="000000"/>
              <w:bottom w:val="none" w:sz="8" w:space="0" w:color="000000"/>
              <w:right w:val="none" w:sz="8" w:space="0" w:color="000000"/>
            </w:tcBorders>
            <w:shd w:val="clear" w:color="auto" w:fill="FFFFFF"/>
            <w:tcPrChange w:id="204" w:author="Author" w:date="2013-04-12T16:41:00Z">
              <w:tcPr>
                <w:tcW w:w="5040" w:type="dxa"/>
                <w:tcBorders>
                  <w:top w:val="none" w:sz="16"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tcPr>
            </w:tcPrChange>
          </w:tcPr>
          <w:p w14:paraId="427931BB" w14:textId="77777777" w:rsidR="00C82479" w:rsidRDefault="00C82479">
            <w:pPr>
              <w:pStyle w:val="TableGrid1"/>
              <w:jc w:val="right"/>
              <w:rPr>
                <w:rFonts w:ascii="Arial" w:hAnsi="Arial"/>
                <w:color w:val="0F3642"/>
                <w:rPrChange w:id="205" w:author="Author" w:date="2013-04-12T16:41:00Z">
                  <w:rPr>
                    <w:rFonts w:ascii="Arial" w:hAnsi="Arial"/>
                    <w:color w:val="1A4654"/>
                  </w:rPr>
                </w:rPrChange>
              </w:rPr>
            </w:pPr>
            <w:r>
              <w:rPr>
                <w:rFonts w:ascii="Arial" w:hAnsi="Arial"/>
                <w:color w:val="0F3642"/>
                <w:rPrChange w:id="206" w:author="Author" w:date="2013-04-12T16:41:00Z">
                  <w:rPr>
                    <w:rFonts w:ascii="Arial" w:hAnsi="Arial"/>
                    <w:color w:val="1A4654"/>
                  </w:rPr>
                </w:rPrChange>
              </w:rPr>
              <w:t>page 20</w:t>
            </w:r>
          </w:p>
        </w:tc>
      </w:tr>
    </w:tbl>
    <w:p w14:paraId="4235C7D4" w14:textId="77777777" w:rsidR="00C82479" w:rsidRDefault="00C82479">
      <w:pPr>
        <w:pStyle w:val="FreeForm"/>
        <w:rPr>
          <w:rFonts w:ascii="Arial" w:hAnsi="Arial"/>
          <w:color w:val="242424"/>
          <w:sz w:val="24"/>
          <w:rPrChange w:id="207" w:author="Author" w:date="2013-04-12T16:41:00Z">
            <w:rPr>
              <w:rFonts w:ascii="Arial" w:hAnsi="Arial"/>
              <w:color w:val="303030"/>
            </w:rPr>
          </w:rPrChange>
        </w:rPr>
      </w:pPr>
    </w:p>
    <w:p w14:paraId="243FE25D" w14:textId="77777777" w:rsidR="00C82479" w:rsidRDefault="00C82479">
      <w:pPr>
        <w:pStyle w:val="FreeFormA"/>
        <w:rPr>
          <w:rFonts w:ascii="Arial" w:hAnsi="Arial"/>
          <w:color w:val="242424"/>
          <w:rPrChange w:id="208" w:author="Author" w:date="2013-04-12T16:41:00Z">
            <w:rPr>
              <w:rFonts w:ascii="Corbel" w:hAnsi="Corbel"/>
              <w:color w:val="303030"/>
            </w:rPr>
          </w:rPrChange>
        </w:rPr>
        <w:pPrChange w:id="209" w:author="Author" w:date="2013-04-12T16:41:00Z">
          <w:pPr/>
        </w:pPrChange>
      </w:pPr>
    </w:p>
    <w:p w14:paraId="395AFB5F" w14:textId="77777777" w:rsidR="00000000" w:rsidRDefault="00CA6843">
      <w:pPr>
        <w:rPr>
          <w:ins w:id="210" w:author="Author" w:date="2013-04-12T16:41:00Z"/>
          <w:color w:val="242424"/>
        </w:rPr>
      </w:pPr>
    </w:p>
    <w:p w14:paraId="41DBD52A" w14:textId="77777777" w:rsidR="00C82479" w:rsidRDefault="00C82479">
      <w:pPr>
        <w:pStyle w:val="FreeForm"/>
        <w:rPr>
          <w:sz w:val="24"/>
          <w:rPrChange w:id="211" w:author="Author" w:date="2013-04-12T16:41:00Z">
            <w:rPr>
              <w:rFonts w:ascii="Corbel" w:hAnsi="Corbel"/>
              <w:color w:val="303030"/>
            </w:rPr>
          </w:rPrChange>
        </w:rPr>
      </w:pPr>
      <w:r>
        <w:br w:type="page"/>
      </w:r>
    </w:p>
    <w:p w14:paraId="33D1909A" w14:textId="77777777" w:rsidR="00C82479" w:rsidRDefault="00C82479">
      <w:pPr>
        <w:rPr>
          <w:color w:val="242424"/>
          <w:rPrChange w:id="212" w:author="Author" w:date="2013-04-12T16:41:00Z">
            <w:rPr>
              <w:rFonts w:ascii="Corbel" w:hAnsi="Corbel"/>
              <w:color w:val="303030"/>
            </w:rPr>
          </w:rPrChange>
        </w:rPr>
      </w:pPr>
      <w:r>
        <w:rPr>
          <w:rFonts w:ascii="Arial Bold" w:hAnsi="Arial Bold"/>
          <w:color w:val="FFFDFD"/>
          <w:sz w:val="48"/>
          <w:rPrChange w:id="213" w:author="Author" w:date="2013-04-12T16:41:00Z">
            <w:rPr>
              <w:rFonts w:ascii="Arial Bold" w:hAnsi="Arial Bold"/>
              <w:color w:val="FFFEFE"/>
              <w:sz w:val="48"/>
            </w:rPr>
          </w:rPrChange>
        </w:rPr>
        <w:t xml:space="preserve">   Document To Do</w:t>
      </w:r>
    </w:p>
    <w:p w14:paraId="09A53698" w14:textId="77777777" w:rsidR="00C82479" w:rsidRDefault="00C82479">
      <w:pPr>
        <w:rPr>
          <w:color w:val="242424"/>
          <w:rPrChange w:id="214" w:author="Author" w:date="2013-04-12T16:41:00Z">
            <w:rPr>
              <w:rFonts w:ascii="Corbel" w:hAnsi="Corbel"/>
              <w:color w:val="303030"/>
            </w:rPr>
          </w:rPrChange>
        </w:rPr>
      </w:pPr>
    </w:p>
    <w:p w14:paraId="222C261C" w14:textId="77777777" w:rsidR="00C82479" w:rsidRDefault="00C82479">
      <w:pPr>
        <w:rPr>
          <w:color w:val="242424"/>
          <w:rPrChange w:id="215" w:author="Author" w:date="2013-04-12T16:41:00Z">
            <w:rPr>
              <w:rFonts w:ascii="Corbel" w:hAnsi="Corbel"/>
              <w:color w:val="303030"/>
            </w:rPr>
          </w:rPrChange>
        </w:rPr>
      </w:pPr>
    </w:p>
    <w:p w14:paraId="12BEBF31" w14:textId="77777777" w:rsidR="00C82479" w:rsidRDefault="00C82479">
      <w:pPr>
        <w:rPr>
          <w:color w:val="242424"/>
          <w:rPrChange w:id="216" w:author="Author" w:date="2013-04-12T16:41:00Z">
            <w:rPr>
              <w:rFonts w:ascii="Corbel" w:hAnsi="Corbel"/>
              <w:color w:val="303030"/>
            </w:rPr>
          </w:rPrChange>
        </w:rPr>
      </w:pPr>
    </w:p>
    <w:p w14:paraId="3AB96510" w14:textId="77777777" w:rsidR="00C82479" w:rsidRDefault="00C82479">
      <w:pPr>
        <w:rPr>
          <w:rFonts w:ascii="Arial Bold" w:hAnsi="Arial Bold"/>
          <w:color w:val="0F3642"/>
          <w:rPrChange w:id="217" w:author="Author" w:date="2013-04-12T16:41:00Z">
            <w:rPr>
              <w:rFonts w:ascii="Arial Bold" w:hAnsi="Arial Bold"/>
              <w:color w:val="1A4654"/>
            </w:rPr>
          </w:rPrChange>
        </w:rPr>
      </w:pPr>
      <w:r>
        <w:rPr>
          <w:rFonts w:ascii="Arial Bold" w:hAnsi="Arial Bold"/>
          <w:color w:val="0F3642"/>
          <w:rPrChange w:id="218" w:author="Author" w:date="2013-04-12T16:41:00Z">
            <w:rPr>
              <w:rFonts w:ascii="Arial Bold" w:hAnsi="Arial Bold"/>
              <w:color w:val="1A4654"/>
            </w:rPr>
          </w:rPrChange>
        </w:rPr>
        <w:t>Audiences</w:t>
      </w:r>
    </w:p>
    <w:p w14:paraId="7566DB5E" w14:textId="77777777" w:rsidR="00C82479" w:rsidRDefault="00C82479">
      <w:pPr>
        <w:rPr>
          <w:rFonts w:ascii="Arial Bold" w:hAnsi="Arial Bold"/>
          <w:color w:val="0F3642"/>
          <w:rPrChange w:id="219" w:author="Author" w:date="2013-04-12T16:41:00Z">
            <w:rPr>
              <w:rFonts w:ascii="Arial Bold" w:hAnsi="Arial Bold"/>
              <w:color w:val="1A4654"/>
            </w:rPr>
          </w:rPrChange>
        </w:rPr>
      </w:pPr>
    </w:p>
    <w:p w14:paraId="05FAAD12" w14:textId="77777777" w:rsidR="00C82479" w:rsidRDefault="00C82479">
      <w:pPr>
        <w:pStyle w:val="ListParagraph"/>
        <w:numPr>
          <w:ilvl w:val="0"/>
          <w:numId w:val="1"/>
        </w:numPr>
        <w:tabs>
          <w:tab w:val="clear" w:pos="360"/>
          <w:tab w:val="num" w:pos="720"/>
        </w:tabs>
        <w:ind w:left="720" w:hanging="360"/>
        <w:rPr>
          <w:color w:val="242424"/>
          <w:rPrChange w:id="220" w:author="Author" w:date="2013-04-12T16:41:00Z">
            <w:rPr>
              <w:rFonts w:ascii="Corbel" w:hAnsi="Corbel"/>
              <w:color w:val="303030"/>
            </w:rPr>
          </w:rPrChange>
        </w:rPr>
      </w:pPr>
      <w:r>
        <w:rPr>
          <w:color w:val="242424"/>
          <w:rPrChange w:id="221" w:author="Author" w:date="2013-04-12T16:41:00Z">
            <w:rPr>
              <w:rFonts w:ascii="Corbel" w:hAnsi="Corbel"/>
              <w:color w:val="303030"/>
            </w:rPr>
          </w:rPrChange>
        </w:rPr>
        <w:t>Add Alumni</w:t>
      </w:r>
    </w:p>
    <w:p w14:paraId="7CCE5231" w14:textId="77777777" w:rsidR="00C82479" w:rsidRDefault="00C82479">
      <w:pPr>
        <w:rPr>
          <w:color w:val="242424"/>
          <w:rPrChange w:id="222" w:author="Author" w:date="2013-04-12T16:41:00Z">
            <w:rPr>
              <w:rFonts w:ascii="Corbel" w:hAnsi="Corbel"/>
              <w:color w:val="303030"/>
            </w:rPr>
          </w:rPrChange>
        </w:rPr>
      </w:pPr>
    </w:p>
    <w:p w14:paraId="12342D05" w14:textId="77777777" w:rsidR="00C82479" w:rsidRDefault="00C82479">
      <w:pPr>
        <w:rPr>
          <w:color w:val="242424"/>
          <w:rPrChange w:id="223" w:author="Author" w:date="2013-04-12T16:41:00Z">
            <w:rPr>
              <w:rFonts w:ascii="Corbel" w:hAnsi="Corbel"/>
              <w:color w:val="303030"/>
            </w:rPr>
          </w:rPrChange>
        </w:rPr>
      </w:pPr>
    </w:p>
    <w:p w14:paraId="76AFDF2C" w14:textId="77777777" w:rsidR="00C82479" w:rsidRDefault="00C82479">
      <w:pPr>
        <w:rPr>
          <w:rFonts w:ascii="Arial Bold" w:hAnsi="Arial Bold"/>
          <w:color w:val="0F3642"/>
          <w:rPrChange w:id="224" w:author="Author" w:date="2013-04-12T16:41:00Z">
            <w:rPr>
              <w:rFonts w:ascii="Arial Bold" w:hAnsi="Arial Bold"/>
              <w:color w:val="1A4654"/>
            </w:rPr>
          </w:rPrChange>
        </w:rPr>
      </w:pPr>
      <w:r>
        <w:rPr>
          <w:rFonts w:ascii="Arial Bold" w:hAnsi="Arial Bold"/>
          <w:color w:val="0F3642"/>
          <w:rPrChange w:id="225" w:author="Author" w:date="2013-04-12T16:41:00Z">
            <w:rPr>
              <w:rFonts w:ascii="Arial Bold" w:hAnsi="Arial Bold"/>
              <w:color w:val="1A4654"/>
            </w:rPr>
          </w:rPrChange>
        </w:rPr>
        <w:t>Technical Approach</w:t>
      </w:r>
    </w:p>
    <w:p w14:paraId="54118A54" w14:textId="77777777" w:rsidR="00C82479" w:rsidRDefault="00C82479">
      <w:pPr>
        <w:rPr>
          <w:rFonts w:ascii="Arial Bold" w:hAnsi="Arial Bold"/>
          <w:color w:val="0F3642"/>
          <w:rPrChange w:id="226" w:author="Author" w:date="2013-04-12T16:41:00Z">
            <w:rPr>
              <w:rFonts w:ascii="Arial Bold" w:hAnsi="Arial Bold"/>
              <w:color w:val="1A4654"/>
            </w:rPr>
          </w:rPrChange>
        </w:rPr>
      </w:pPr>
    </w:p>
    <w:p w14:paraId="3FF48F5C" w14:textId="77777777" w:rsidR="00C82479" w:rsidRDefault="00C82479">
      <w:pPr>
        <w:pStyle w:val="ListParagraph"/>
        <w:numPr>
          <w:ilvl w:val="0"/>
          <w:numId w:val="1"/>
        </w:numPr>
        <w:tabs>
          <w:tab w:val="clear" w:pos="360"/>
          <w:tab w:val="num" w:pos="720"/>
        </w:tabs>
        <w:ind w:left="720" w:hanging="360"/>
        <w:rPr>
          <w:color w:val="242424"/>
          <w:rPrChange w:id="227" w:author="Author" w:date="2013-04-12T16:41:00Z">
            <w:rPr>
              <w:rFonts w:ascii="Corbel" w:hAnsi="Corbel"/>
              <w:color w:val="303030"/>
            </w:rPr>
          </w:rPrChange>
        </w:rPr>
      </w:pPr>
      <w:r>
        <w:rPr>
          <w:color w:val="242424"/>
          <w:rPrChange w:id="228" w:author="Author" w:date="2013-04-12T16:41:00Z">
            <w:rPr>
              <w:rFonts w:ascii="Corbel" w:hAnsi="Corbel"/>
              <w:color w:val="303030"/>
            </w:rPr>
          </w:rPrChange>
        </w:rPr>
        <w:t>Coding Standards</w:t>
      </w:r>
    </w:p>
    <w:p w14:paraId="242C83E8" w14:textId="77777777" w:rsidR="00C82479" w:rsidRDefault="00C82479">
      <w:pPr>
        <w:rPr>
          <w:color w:val="242424"/>
          <w:rPrChange w:id="229" w:author="Author" w:date="2013-04-12T16:41:00Z">
            <w:rPr>
              <w:rFonts w:ascii="Corbel" w:hAnsi="Corbel"/>
              <w:color w:val="303030"/>
            </w:rPr>
          </w:rPrChange>
        </w:rPr>
      </w:pPr>
    </w:p>
    <w:p w14:paraId="5ACD19B2" w14:textId="77777777" w:rsidR="00C82479" w:rsidRDefault="00C82479">
      <w:pPr>
        <w:rPr>
          <w:color w:val="242424"/>
          <w:rPrChange w:id="230" w:author="Author" w:date="2013-04-12T16:41:00Z">
            <w:rPr>
              <w:rFonts w:ascii="Corbel" w:hAnsi="Corbel"/>
              <w:color w:val="303030"/>
            </w:rPr>
          </w:rPrChange>
        </w:rPr>
      </w:pPr>
    </w:p>
    <w:p w14:paraId="095FA745" w14:textId="77777777" w:rsidR="00C82479" w:rsidRDefault="00C82479">
      <w:pPr>
        <w:rPr>
          <w:rFonts w:ascii="Arial Bold" w:hAnsi="Arial Bold"/>
          <w:color w:val="0F3642"/>
          <w:rPrChange w:id="231" w:author="Author" w:date="2013-04-12T16:41:00Z">
            <w:rPr>
              <w:rFonts w:ascii="Arial Bold" w:hAnsi="Arial Bold"/>
              <w:color w:val="1A4654"/>
            </w:rPr>
          </w:rPrChange>
        </w:rPr>
      </w:pPr>
      <w:r>
        <w:rPr>
          <w:rFonts w:ascii="Arial Bold" w:hAnsi="Arial Bold"/>
          <w:color w:val="0F3642"/>
          <w:rPrChange w:id="232" w:author="Author" w:date="2013-04-12T16:41:00Z">
            <w:rPr>
              <w:rFonts w:ascii="Arial Bold" w:hAnsi="Arial Bold"/>
              <w:color w:val="1A4654"/>
            </w:rPr>
          </w:rPrChange>
        </w:rPr>
        <w:t>Solution Overview</w:t>
      </w:r>
    </w:p>
    <w:p w14:paraId="35A0C13B" w14:textId="77777777" w:rsidR="00C82479" w:rsidRDefault="00C82479">
      <w:pPr>
        <w:rPr>
          <w:rFonts w:ascii="Arial Bold" w:hAnsi="Arial Bold"/>
          <w:color w:val="0F3642"/>
          <w:rPrChange w:id="233" w:author="Author" w:date="2013-04-12T16:41:00Z">
            <w:rPr>
              <w:rFonts w:ascii="Arial Bold" w:hAnsi="Arial Bold"/>
              <w:color w:val="1A4654"/>
            </w:rPr>
          </w:rPrChange>
        </w:rPr>
      </w:pPr>
    </w:p>
    <w:p w14:paraId="7321D2FE" w14:textId="77777777" w:rsidR="00C82479" w:rsidRDefault="00C82479">
      <w:pPr>
        <w:pStyle w:val="ListParagraph"/>
        <w:numPr>
          <w:ilvl w:val="0"/>
          <w:numId w:val="1"/>
        </w:numPr>
        <w:tabs>
          <w:tab w:val="clear" w:pos="360"/>
          <w:tab w:val="num" w:pos="720"/>
        </w:tabs>
        <w:ind w:left="720" w:hanging="360"/>
        <w:rPr>
          <w:color w:val="242424"/>
          <w:rPrChange w:id="234" w:author="Author" w:date="2013-04-12T16:41:00Z">
            <w:rPr>
              <w:rFonts w:ascii="Corbel" w:hAnsi="Corbel"/>
              <w:color w:val="303030"/>
            </w:rPr>
          </w:rPrChange>
        </w:rPr>
      </w:pPr>
      <w:r>
        <w:rPr>
          <w:color w:val="242424"/>
          <w:rPrChange w:id="235" w:author="Author" w:date="2013-04-12T16:41:00Z">
            <w:rPr>
              <w:rFonts w:ascii="Corbel" w:hAnsi="Corbel"/>
              <w:color w:val="303030"/>
            </w:rPr>
          </w:rPrChange>
        </w:rPr>
        <w:t>Proposed solution</w:t>
      </w:r>
    </w:p>
    <w:p w14:paraId="73A83CF4" w14:textId="61745DBB" w:rsidR="00C82479" w:rsidRDefault="00C82479">
      <w:pPr>
        <w:pStyle w:val="ListParagraph"/>
        <w:numPr>
          <w:ilvl w:val="0"/>
          <w:numId w:val="1"/>
        </w:numPr>
        <w:tabs>
          <w:tab w:val="clear" w:pos="360"/>
          <w:tab w:val="num" w:pos="720"/>
        </w:tabs>
        <w:ind w:left="720" w:hanging="360"/>
        <w:rPr>
          <w:color w:val="242424"/>
          <w:rPrChange w:id="236" w:author="Author" w:date="2013-04-12T16:41:00Z">
            <w:rPr>
              <w:rFonts w:ascii="Corbel" w:hAnsi="Corbel"/>
              <w:color w:val="303030"/>
            </w:rPr>
          </w:rPrChange>
        </w:rPr>
      </w:pPr>
      <w:r>
        <w:rPr>
          <w:color w:val="242424"/>
          <w:rPrChange w:id="237" w:author="Author" w:date="2013-04-12T16:41:00Z">
            <w:rPr>
              <w:rFonts w:ascii="Corbel" w:hAnsi="Corbel"/>
              <w:color w:val="303030"/>
            </w:rPr>
          </w:rPrChange>
        </w:rPr>
        <w:t>Add more details to in scope a</w:t>
      </w:r>
      <w:ins w:id="238" w:author="Author" w:date="2013-04-12T16:41:00Z">
        <w:r w:rsidR="00CA6843">
          <w:rPr>
            <w:noProof/>
            <w:lang w:val="en-US" w:eastAsia="en-US"/>
          </w:rPr>
          <w:pict w14:anchorId="726A3071">
            <v:rect id="_x0000_s1029" style="position:absolute;left:0;text-align:left;margin-left:54pt;margin-top:78.1pt;width:560pt;height:45pt;z-index:-251645440;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6ED16372" w14:textId="77777777" w:rsidR="00000000" w:rsidRDefault="00CA6843">
                    <w:pPr>
                      <w:pStyle w:val="FreeFormA"/>
                      <w:rPr>
                        <w:ins w:id="239" w:author="Author" w:date="2013-04-12T16:41:00Z"/>
                        <w:rFonts w:ascii="Times New Roman" w:eastAsia="Times New Roman" w:hAnsi="Times New Roman"/>
                        <w:color w:val="auto"/>
                        <w:sz w:val="20"/>
                        <w:lang w:val="en-US" w:eastAsia="en-US" w:bidi="x-none"/>
                      </w:rPr>
                    </w:pPr>
                  </w:p>
                </w:txbxContent>
              </v:textbox>
              <w10:wrap anchorx="page" anchory="page"/>
            </v:rect>
          </w:pict>
        </w:r>
      </w:ins>
      <w:del w:id="240" w:author="Author" w:date="2013-04-12T16:41:00Z">
        <w:r w:rsidR="00001561">
          <w:rPr>
            <w:noProof/>
          </w:rPr>
          <mc:AlternateContent>
            <mc:Choice Requires="wps">
              <w:drawing>
                <wp:anchor distT="0" distB="0" distL="114300" distR="114300" simplePos="0" relativeHeight="251652608" behindDoc="1" locked="0" layoutInCell="1" allowOverlap="1" wp14:anchorId="1AABF33B" wp14:editId="519EEDB5">
                  <wp:simplePos x="0" y="0"/>
                  <wp:positionH relativeFrom="page">
                    <wp:posOffset>685800</wp:posOffset>
                  </wp:positionH>
                  <wp:positionV relativeFrom="page">
                    <wp:posOffset>991870</wp:posOffset>
                  </wp:positionV>
                  <wp:extent cx="7099300" cy="571500"/>
                  <wp:effectExtent l="0" t="127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4A0F9FC2" w14:textId="77777777" w:rsidR="005532D8" w:rsidRDefault="005532D8">
                              <w:pPr>
                                <w:pStyle w:val="FreeForm"/>
                                <w:rPr>
                                  <w:del w:id="241" w:author="Author" w:date="2013-04-12T16:41:00Z"/>
                                  <w:rFonts w:eastAsia="Times New Roman"/>
                                  <w:color w:val="auto"/>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left:0;text-align:left;margin-left:54pt;margin-top:78.1pt;width:559pt;height:4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" fillcolor="#205867" stroked="f">
                  <v:stroke joinstyle="round"/>
                  <v:path arrowok="t"/>
                  <v:textbox inset="3pt,3pt,3pt,3pt">
                    <w:txbxContent>
                      <w:p w14:paraId="4A0F9FC2" w14:textId="77777777" w:rsidR="005532D8" w:rsidRDefault="005532D8">
                        <w:pPr>
                          <w:pStyle w:val="FreeForm"/>
                          <w:rPr>
                            <w:del w:id="242" w:author="Author" w:date="2013-04-12T16:41:00Z"/>
                            <w:rFonts w:eastAsia="Times New Roman"/>
                            <w:color w:val="auto"/>
                            <w:lang w:val="en-US" w:eastAsia="en-US" w:bidi="x-none"/>
                          </w:rPr>
                        </w:pPr>
                      </w:p>
                    </w:txbxContent>
                  </v:textbox>
                  <w10:wrap anchorx="page" anchory="page"/>
                </v:rect>
              </w:pict>
            </mc:Fallback>
          </mc:AlternateContent>
        </w:r>
      </w:del>
      <w:r>
        <w:rPr>
          <w:color w:val="242424"/>
          <w:rPrChange w:id="243" w:author="Author" w:date="2013-04-12T16:41:00Z">
            <w:rPr>
              <w:rFonts w:ascii="Corbel" w:hAnsi="Corbel"/>
              <w:color w:val="303030"/>
            </w:rPr>
          </w:rPrChange>
        </w:rPr>
        <w:t>nd convert to paragraph</w:t>
      </w:r>
    </w:p>
    <w:p w14:paraId="18373F06" w14:textId="77777777" w:rsidR="00C82479" w:rsidRDefault="00C82479">
      <w:pPr>
        <w:pStyle w:val="ListParagraph"/>
        <w:numPr>
          <w:ilvl w:val="0"/>
          <w:numId w:val="1"/>
        </w:numPr>
        <w:tabs>
          <w:tab w:val="clear" w:pos="360"/>
          <w:tab w:val="num" w:pos="720"/>
        </w:tabs>
        <w:ind w:left="720" w:hanging="360"/>
        <w:rPr>
          <w:color w:val="242424"/>
          <w:rPrChange w:id="244" w:author="Author" w:date="2013-04-12T16:41:00Z">
            <w:rPr>
              <w:rFonts w:ascii="Corbel" w:hAnsi="Corbel"/>
              <w:color w:val="303030"/>
            </w:rPr>
          </w:rPrChange>
        </w:rPr>
      </w:pPr>
      <w:r>
        <w:rPr>
          <w:color w:val="242424"/>
          <w:rPrChange w:id="245" w:author="Author" w:date="2013-04-12T16:41:00Z">
            <w:rPr>
              <w:rFonts w:ascii="Corbel" w:hAnsi="Corbel"/>
              <w:color w:val="303030"/>
            </w:rPr>
          </w:rPrChange>
        </w:rPr>
        <w:t>Alternative solutions</w:t>
      </w:r>
    </w:p>
    <w:p w14:paraId="1A798FB1" w14:textId="77777777" w:rsidR="00C82479" w:rsidRDefault="00C82479">
      <w:pPr>
        <w:pStyle w:val="ListParagraph"/>
        <w:numPr>
          <w:ilvl w:val="0"/>
          <w:numId w:val="1"/>
        </w:numPr>
        <w:tabs>
          <w:tab w:val="clear" w:pos="360"/>
          <w:tab w:val="num" w:pos="720"/>
        </w:tabs>
        <w:ind w:left="720" w:hanging="360"/>
        <w:rPr>
          <w:color w:val="242424"/>
          <w:rPrChange w:id="246" w:author="Author" w:date="2013-04-12T16:41:00Z">
            <w:rPr>
              <w:rFonts w:ascii="Corbel" w:hAnsi="Corbel"/>
              <w:color w:val="303030"/>
            </w:rPr>
          </w:rPrChange>
        </w:rPr>
      </w:pPr>
      <w:r>
        <w:rPr>
          <w:color w:val="242424"/>
          <w:rPrChange w:id="247" w:author="Author" w:date="2013-04-12T16:41:00Z">
            <w:rPr>
              <w:rFonts w:ascii="Corbel" w:hAnsi="Corbel"/>
              <w:color w:val="303030"/>
            </w:rPr>
          </w:rPrChange>
        </w:rPr>
        <w:t>Design approach</w:t>
      </w:r>
    </w:p>
    <w:p w14:paraId="448A29DB" w14:textId="77777777" w:rsidR="00C82479" w:rsidRDefault="00C82479">
      <w:pPr>
        <w:ind w:left="360"/>
        <w:rPr>
          <w:color w:val="242424"/>
          <w:rPrChange w:id="248" w:author="Author" w:date="2013-04-12T16:41:00Z">
            <w:rPr>
              <w:rFonts w:ascii="Corbel" w:hAnsi="Corbel"/>
              <w:color w:val="303030"/>
            </w:rPr>
          </w:rPrChange>
        </w:rPr>
      </w:pPr>
    </w:p>
    <w:p w14:paraId="03748503" w14:textId="77777777" w:rsidR="00C82479" w:rsidRDefault="00C82479">
      <w:pPr>
        <w:ind w:left="360"/>
        <w:rPr>
          <w:color w:val="242424"/>
          <w:rPrChange w:id="249" w:author="Author" w:date="2013-04-12T16:41:00Z">
            <w:rPr>
              <w:rFonts w:ascii="Corbel" w:hAnsi="Corbel"/>
              <w:color w:val="303030"/>
            </w:rPr>
          </w:rPrChange>
        </w:rPr>
      </w:pPr>
    </w:p>
    <w:p w14:paraId="281F7E63" w14:textId="77777777" w:rsidR="00C82479" w:rsidRDefault="00C82479">
      <w:pPr>
        <w:rPr>
          <w:rFonts w:ascii="Arial Bold" w:hAnsi="Arial Bold"/>
          <w:color w:val="0F3642"/>
          <w:rPrChange w:id="250" w:author="Author" w:date="2013-04-12T16:41:00Z">
            <w:rPr>
              <w:rFonts w:ascii="Arial Bold" w:hAnsi="Arial Bold"/>
              <w:color w:val="1A4654"/>
            </w:rPr>
          </w:rPrChange>
        </w:rPr>
      </w:pPr>
      <w:r>
        <w:rPr>
          <w:rFonts w:ascii="Arial Bold" w:hAnsi="Arial Bold"/>
          <w:color w:val="0F3642"/>
          <w:rPrChange w:id="251" w:author="Author" w:date="2013-04-12T16:41:00Z">
            <w:rPr>
              <w:rFonts w:ascii="Arial Bold" w:hAnsi="Arial Bold"/>
              <w:color w:val="1A4654"/>
            </w:rPr>
          </w:rPrChange>
        </w:rPr>
        <w:t>Designs</w:t>
      </w:r>
    </w:p>
    <w:p w14:paraId="5B405B94" w14:textId="77777777" w:rsidR="00C82479" w:rsidRDefault="00C82479">
      <w:pPr>
        <w:rPr>
          <w:rFonts w:ascii="Arial Bold" w:hAnsi="Arial Bold"/>
          <w:color w:val="0F3642"/>
          <w:rPrChange w:id="252" w:author="Author" w:date="2013-04-12T16:41:00Z">
            <w:rPr>
              <w:rFonts w:ascii="Arial Bold" w:hAnsi="Arial Bold"/>
              <w:color w:val="1A4654"/>
            </w:rPr>
          </w:rPrChange>
        </w:rPr>
      </w:pPr>
    </w:p>
    <w:p w14:paraId="4F061EC5" w14:textId="77777777" w:rsidR="00C82479" w:rsidRDefault="00C82479">
      <w:pPr>
        <w:pStyle w:val="ListParagraph"/>
        <w:numPr>
          <w:ilvl w:val="0"/>
          <w:numId w:val="1"/>
        </w:numPr>
        <w:tabs>
          <w:tab w:val="clear" w:pos="360"/>
          <w:tab w:val="num" w:pos="720"/>
        </w:tabs>
        <w:ind w:left="720" w:hanging="360"/>
        <w:rPr>
          <w:color w:val="242424"/>
          <w:rPrChange w:id="253" w:author="Author" w:date="2013-04-12T16:41:00Z">
            <w:rPr>
              <w:rFonts w:ascii="Corbel" w:hAnsi="Corbel"/>
              <w:color w:val="303030"/>
            </w:rPr>
          </w:rPrChange>
        </w:rPr>
      </w:pPr>
      <w:r>
        <w:rPr>
          <w:color w:val="242424"/>
          <w:rPrChange w:id="254" w:author="Author" w:date="2013-04-12T16:41:00Z">
            <w:rPr>
              <w:rFonts w:ascii="Corbel" w:hAnsi="Corbel"/>
              <w:color w:val="303030"/>
            </w:rPr>
          </w:rPrChange>
        </w:rPr>
        <w:t>Site map</w:t>
      </w:r>
    </w:p>
    <w:p w14:paraId="38D75BE2" w14:textId="77777777" w:rsidR="00C82479" w:rsidRDefault="00C82479">
      <w:pPr>
        <w:pStyle w:val="ListParagraph"/>
        <w:numPr>
          <w:ilvl w:val="0"/>
          <w:numId w:val="1"/>
        </w:numPr>
        <w:tabs>
          <w:tab w:val="clear" w:pos="360"/>
          <w:tab w:val="num" w:pos="720"/>
        </w:tabs>
        <w:ind w:left="720" w:hanging="360"/>
        <w:rPr>
          <w:color w:val="242424"/>
          <w:rPrChange w:id="255" w:author="Author" w:date="2013-04-12T16:41:00Z">
            <w:rPr>
              <w:rFonts w:ascii="Corbel" w:hAnsi="Corbel"/>
              <w:color w:val="303030"/>
            </w:rPr>
          </w:rPrChange>
        </w:rPr>
      </w:pPr>
      <w:r>
        <w:rPr>
          <w:color w:val="242424"/>
          <w:rPrChange w:id="256" w:author="Author" w:date="2013-04-12T16:41:00Z">
            <w:rPr>
              <w:rFonts w:ascii="Corbel" w:hAnsi="Corbel"/>
              <w:color w:val="303030"/>
            </w:rPr>
          </w:rPrChange>
        </w:rPr>
        <w:t>User flow charts</w:t>
      </w:r>
    </w:p>
    <w:p w14:paraId="38ECD1A8" w14:textId="77777777" w:rsidR="00C82479" w:rsidRDefault="00C82479">
      <w:pPr>
        <w:pStyle w:val="ListParagraph"/>
        <w:numPr>
          <w:ilvl w:val="0"/>
          <w:numId w:val="1"/>
        </w:numPr>
        <w:tabs>
          <w:tab w:val="clear" w:pos="360"/>
          <w:tab w:val="num" w:pos="720"/>
        </w:tabs>
        <w:ind w:left="720" w:hanging="360"/>
        <w:rPr>
          <w:color w:val="242424"/>
          <w:rPrChange w:id="257" w:author="Author" w:date="2013-04-12T16:41:00Z">
            <w:rPr>
              <w:rFonts w:ascii="Corbel" w:hAnsi="Corbel"/>
              <w:color w:val="303030"/>
            </w:rPr>
          </w:rPrChange>
        </w:rPr>
      </w:pPr>
      <w:r>
        <w:rPr>
          <w:color w:val="242424"/>
          <w:rPrChange w:id="258" w:author="Author" w:date="2013-04-12T16:41:00Z">
            <w:rPr>
              <w:rFonts w:ascii="Corbel" w:hAnsi="Corbel"/>
              <w:color w:val="303030"/>
            </w:rPr>
          </w:rPrChange>
        </w:rPr>
        <w:t>Wireframes</w:t>
      </w:r>
    </w:p>
    <w:p w14:paraId="7033EABA" w14:textId="77777777" w:rsidR="00C82479" w:rsidRDefault="00C82479">
      <w:pPr>
        <w:pStyle w:val="ListParagraph"/>
        <w:numPr>
          <w:ilvl w:val="0"/>
          <w:numId w:val="1"/>
        </w:numPr>
        <w:tabs>
          <w:tab w:val="clear" w:pos="360"/>
          <w:tab w:val="num" w:pos="720"/>
        </w:tabs>
        <w:ind w:left="720" w:hanging="360"/>
        <w:rPr>
          <w:color w:val="242424"/>
          <w:rPrChange w:id="259" w:author="Author" w:date="2013-04-12T16:41:00Z">
            <w:rPr>
              <w:rFonts w:ascii="Corbel" w:hAnsi="Corbel"/>
              <w:color w:val="303030"/>
            </w:rPr>
          </w:rPrChange>
        </w:rPr>
      </w:pPr>
      <w:r>
        <w:rPr>
          <w:color w:val="242424"/>
          <w:rPrChange w:id="260" w:author="Author" w:date="2013-04-12T16:41:00Z">
            <w:rPr>
              <w:rFonts w:ascii="Corbel" w:hAnsi="Corbel"/>
              <w:color w:val="303030"/>
            </w:rPr>
          </w:rPrChange>
        </w:rPr>
        <w:t>Storyboards</w:t>
      </w:r>
    </w:p>
    <w:p w14:paraId="12C0D377" w14:textId="77777777" w:rsidR="00C82479" w:rsidRDefault="00C82479">
      <w:pPr>
        <w:pStyle w:val="ListParagraph"/>
        <w:numPr>
          <w:ilvl w:val="0"/>
          <w:numId w:val="1"/>
        </w:numPr>
        <w:tabs>
          <w:tab w:val="clear" w:pos="360"/>
          <w:tab w:val="num" w:pos="720"/>
        </w:tabs>
        <w:ind w:left="720" w:hanging="360"/>
        <w:rPr>
          <w:color w:val="242424"/>
          <w:rPrChange w:id="261" w:author="Author" w:date="2013-04-12T16:41:00Z">
            <w:rPr>
              <w:rFonts w:ascii="Corbel" w:hAnsi="Corbel"/>
              <w:color w:val="303030"/>
            </w:rPr>
          </w:rPrChange>
        </w:rPr>
      </w:pPr>
      <w:r>
        <w:rPr>
          <w:color w:val="242424"/>
          <w:rPrChange w:id="262" w:author="Author" w:date="2013-04-12T16:41:00Z">
            <w:rPr>
              <w:rFonts w:ascii="Corbel" w:hAnsi="Corbel"/>
              <w:color w:val="303030"/>
            </w:rPr>
          </w:rPrChange>
        </w:rPr>
        <w:t>Class diagram</w:t>
      </w:r>
    </w:p>
    <w:p w14:paraId="0A7D334E" w14:textId="77777777" w:rsidR="00C82479" w:rsidRDefault="00C82479">
      <w:pPr>
        <w:pStyle w:val="ListParagraph"/>
        <w:numPr>
          <w:ilvl w:val="0"/>
          <w:numId w:val="1"/>
        </w:numPr>
        <w:tabs>
          <w:tab w:val="clear" w:pos="360"/>
          <w:tab w:val="num" w:pos="720"/>
        </w:tabs>
        <w:ind w:left="720" w:hanging="360"/>
        <w:rPr>
          <w:rPrChange w:id="263" w:author="Author" w:date="2013-04-12T16:41:00Z">
            <w:rPr>
              <w:rFonts w:ascii="Corbel" w:hAnsi="Corbel"/>
              <w:color w:val="303030"/>
            </w:rPr>
          </w:rPrChange>
        </w:rPr>
      </w:pPr>
      <w:r>
        <w:rPr>
          <w:color w:val="242424"/>
          <w:rPrChange w:id="264" w:author="Author" w:date="2013-04-12T16:41:00Z">
            <w:rPr>
              <w:rFonts w:ascii="Corbel" w:hAnsi="Corbel"/>
              <w:color w:val="303030"/>
            </w:rPr>
          </w:rPrChange>
        </w:rPr>
        <w:t>Database schema</w:t>
      </w:r>
      <w:r>
        <w:br w:type="page"/>
      </w:r>
    </w:p>
    <w:p w14:paraId="4C967DBD" w14:textId="77777777" w:rsidR="00C82479" w:rsidRDefault="00C82479">
      <w:pPr>
        <w:rPr>
          <w:rFonts w:ascii="Arial Bold" w:hAnsi="Arial Bold"/>
          <w:color w:val="FFFDFD"/>
          <w:sz w:val="48"/>
          <w:rPrChange w:id="265" w:author="Author" w:date="2013-04-12T16:41:00Z">
            <w:rPr>
              <w:rFonts w:ascii="Arial Bold" w:hAnsi="Arial Bold"/>
              <w:color w:val="FFFEFE"/>
              <w:sz w:val="48"/>
            </w:rPr>
          </w:rPrChange>
        </w:rPr>
      </w:pPr>
      <w:r>
        <w:rPr>
          <w:rFonts w:ascii="Arial Bold" w:hAnsi="Arial Bold"/>
          <w:color w:val="FFFDFD"/>
          <w:sz w:val="48"/>
          <w:rPrChange w:id="266" w:author="Author" w:date="2013-04-12T16:41:00Z">
            <w:rPr>
              <w:rFonts w:ascii="Arial Bold" w:hAnsi="Arial Bold"/>
              <w:color w:val="FFFEFE"/>
              <w:sz w:val="48"/>
            </w:rPr>
          </w:rPrChange>
        </w:rPr>
        <w:t xml:space="preserve">   Executive Summary</w:t>
      </w:r>
    </w:p>
    <w:p w14:paraId="44629BDF" w14:textId="77777777" w:rsidR="00C82479" w:rsidRDefault="00C82479">
      <w:pPr>
        <w:rPr>
          <w:color w:val="242424"/>
          <w:rPrChange w:id="267" w:author="Author" w:date="2013-04-12T16:41:00Z">
            <w:rPr>
              <w:rFonts w:ascii="Corbel" w:hAnsi="Corbel"/>
              <w:color w:val="303030"/>
            </w:rPr>
          </w:rPrChange>
        </w:rPr>
      </w:pPr>
    </w:p>
    <w:p w14:paraId="16028491" w14:textId="77777777" w:rsidR="00C82479" w:rsidRDefault="00C82479">
      <w:pPr>
        <w:rPr>
          <w:color w:val="242424"/>
          <w:rPrChange w:id="268" w:author="Author" w:date="2013-04-12T16:41:00Z">
            <w:rPr>
              <w:rFonts w:ascii="Corbel" w:hAnsi="Corbel"/>
              <w:color w:val="303030"/>
            </w:rPr>
          </w:rPrChange>
        </w:rPr>
      </w:pPr>
    </w:p>
    <w:p w14:paraId="79A47E3F" w14:textId="77777777" w:rsidR="00C82479" w:rsidRDefault="00C82479">
      <w:pPr>
        <w:ind w:firstLine="720"/>
        <w:rPr>
          <w:color w:val="242424"/>
          <w:rPrChange w:id="269" w:author="Author" w:date="2013-04-12T16:41:00Z">
            <w:rPr>
              <w:rFonts w:ascii="Corbel" w:hAnsi="Corbel"/>
              <w:color w:val="303030"/>
            </w:rPr>
          </w:rPrChange>
        </w:rPr>
      </w:pPr>
      <w:r>
        <w:rPr>
          <w:color w:val="242424"/>
          <w:rPrChange w:id="270" w:author="Author" w:date="2013-04-12T16:41:00Z">
            <w:rPr>
              <w:rFonts w:ascii="Corbel" w:hAnsi="Corbel"/>
              <w:color w:val="303030"/>
            </w:rPr>
          </w:rPrChange>
        </w:rPr>
        <w:t>The University of Maine does not have an online portfolio system for undergraduate students. Academic work exists only at the classroom level and students lack the tools and opportunities to share their work with a larger audience. As well, student work originates from a variety of sources including multiple classes, research labs, personal projects, among others. Students also lack tools for organizing and archiving these works.</w:t>
      </w:r>
    </w:p>
    <w:p w14:paraId="368C3358" w14:textId="77777777" w:rsidR="00C82479" w:rsidRDefault="00C82479">
      <w:pPr>
        <w:rPr>
          <w:color w:val="242424"/>
          <w:rPrChange w:id="271" w:author="Author" w:date="2013-04-12T16:41:00Z">
            <w:rPr>
              <w:rFonts w:ascii="Corbel" w:hAnsi="Corbel"/>
              <w:color w:val="303030"/>
            </w:rPr>
          </w:rPrChange>
        </w:rPr>
      </w:pPr>
    </w:p>
    <w:p w14:paraId="3B9A8592" w14:textId="234C98B9" w:rsidR="00C82479" w:rsidRDefault="00C82479">
      <w:pPr>
        <w:rPr>
          <w:color w:val="242424"/>
          <w:rPrChange w:id="272" w:author="Author" w:date="2013-04-12T16:41:00Z">
            <w:rPr>
              <w:rFonts w:ascii="Corbel" w:hAnsi="Corbel"/>
              <w:color w:val="303030"/>
            </w:rPr>
          </w:rPrChange>
        </w:rPr>
      </w:pPr>
      <w:r>
        <w:rPr>
          <w:color w:val="242424"/>
          <w:rPrChange w:id="273" w:author="Author" w:date="2013-04-12T16:41:00Z">
            <w:rPr>
              <w:rFonts w:ascii="Corbel" w:hAnsi="Corbel"/>
              <w:color w:val="303030"/>
            </w:rPr>
          </w:rPrChange>
        </w:rPr>
        <w:tab/>
        <w:t xml:space="preserve">The proposed project seeks to address these issues and more by developing a </w:t>
      </w:r>
      <w:ins w:id="274" w:author="Author" w:date="2013-04-12T16:41:00Z">
        <w:r w:rsidR="00CA6843">
          <w:rPr>
            <w:noProof/>
            <w:lang w:val="en-US" w:eastAsia="en-US"/>
          </w:rPr>
          <w:pict w14:anchorId="483CB510">
            <v:rect id="_x0000_s1030" style="position:absolute;margin-left:54pt;margin-top:78.1pt;width:560pt;height:45pt;z-index:-251643392;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5BFAF064" w14:textId="77777777" w:rsidR="00000000" w:rsidRDefault="00CA6843">
                    <w:pPr>
                      <w:pStyle w:val="FreeFormA"/>
                      <w:rPr>
                        <w:ins w:id="275" w:author="Author" w:date="2013-04-12T16:41:00Z"/>
                        <w:rFonts w:ascii="Times New Roman" w:eastAsia="Times New Roman" w:hAnsi="Times New Roman"/>
                        <w:color w:val="auto"/>
                        <w:sz w:val="20"/>
                        <w:lang w:val="en-US" w:eastAsia="en-US" w:bidi="x-none"/>
                      </w:rPr>
                    </w:pPr>
                  </w:p>
                </w:txbxContent>
              </v:textbox>
              <w10:wrap anchorx="page" anchory="page"/>
            </v:rect>
          </w:pict>
        </w:r>
      </w:ins>
      <w:r>
        <w:rPr>
          <w:color w:val="242424"/>
          <w:rPrChange w:id="276" w:author="Author" w:date="2013-04-12T16:41:00Z">
            <w:rPr>
              <w:rFonts w:ascii="Corbel" w:hAnsi="Corbel"/>
              <w:color w:val="303030"/>
            </w:rPr>
          </w:rPrChange>
        </w:rPr>
        <w:t xml:space="preserve">system </w:t>
      </w:r>
      <w:del w:id="277" w:author="Author" w:date="2013-04-12T16:41:00Z">
        <w:r w:rsidR="00001561">
          <w:rPr>
            <w:noProof/>
          </w:rPr>
          <mc:AlternateContent>
            <mc:Choice Requires="wps">
              <w:drawing>
                <wp:anchor distT="0" distB="0" distL="114300" distR="114300" simplePos="0" relativeHeight="251653632" behindDoc="1" locked="0" layoutInCell="1" allowOverlap="1" wp14:anchorId="59121956" wp14:editId="2662D741">
                  <wp:simplePos x="0" y="0"/>
                  <wp:positionH relativeFrom="page">
                    <wp:posOffset>685800</wp:posOffset>
                  </wp:positionH>
                  <wp:positionV relativeFrom="page">
                    <wp:posOffset>991870</wp:posOffset>
                  </wp:positionV>
                  <wp:extent cx="7099300" cy="571500"/>
                  <wp:effectExtent l="0" t="1270" r="0" b="0"/>
                  <wp:wrapNone/>
                  <wp:docPr id="3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3B75E2D0" w14:textId="77777777" w:rsidR="005532D8" w:rsidRDefault="005532D8">
                              <w:pPr>
                                <w:pStyle w:val="FreeForm"/>
                                <w:rPr>
                                  <w:del w:id="278" w:author="Author" w:date="2013-04-12T16:41:00Z"/>
                                  <w:rFonts w:eastAsia="Times New Roman"/>
                                  <w:color w:val="auto"/>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54pt;margin-top:78.1pt;width:559pt;height:4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" fillcolor="#205867" stroked="f">
                  <v:stroke joinstyle="round"/>
                  <v:path arrowok="t"/>
                  <v:textbox inset="3pt,3pt,3pt,3pt">
                    <w:txbxContent>
                      <w:p w14:paraId="3B75E2D0" w14:textId="77777777" w:rsidR="005532D8" w:rsidRDefault="005532D8">
                        <w:pPr>
                          <w:pStyle w:val="FreeForm"/>
                          <w:rPr>
                            <w:del w:id="279" w:author="Author" w:date="2013-04-12T16:41:00Z"/>
                            <w:rFonts w:eastAsia="Times New Roman"/>
                            <w:color w:val="auto"/>
                            <w:lang w:val="en-US" w:eastAsia="en-US" w:bidi="x-none"/>
                          </w:rPr>
                        </w:pPr>
                      </w:p>
                    </w:txbxContent>
                  </v:textbox>
                  <w10:wrap anchorx="page" anchory="page"/>
                </v:rect>
              </w:pict>
            </mc:Fallback>
          </mc:AlternateContent>
        </w:r>
      </w:del>
      <w:r>
        <w:rPr>
          <w:color w:val="242424"/>
          <w:rPrChange w:id="280" w:author="Author" w:date="2013-04-12T16:41:00Z">
            <w:rPr>
              <w:rFonts w:ascii="Corbel" w:hAnsi="Corbel"/>
              <w:color w:val="303030"/>
            </w:rPr>
          </w:rPrChange>
        </w:rPr>
        <w:t xml:space="preserve">for students to organize, share, and publish their academic work. The system will also support the discovery and sharing of excellent student work by multiple audiences including faculty, alumni, and potential employers and provide evaluation tools for students to solicit feedback from others. </w:t>
      </w:r>
    </w:p>
    <w:p w14:paraId="3202FA45" w14:textId="77777777" w:rsidR="00C82479" w:rsidRDefault="00C82479">
      <w:pPr>
        <w:rPr>
          <w:color w:val="242424"/>
          <w:rPrChange w:id="281" w:author="Author" w:date="2013-04-12T16:41:00Z">
            <w:rPr>
              <w:rFonts w:ascii="Corbel" w:hAnsi="Corbel"/>
              <w:color w:val="303030"/>
            </w:rPr>
          </w:rPrChange>
        </w:rPr>
      </w:pPr>
    </w:p>
    <w:p w14:paraId="374806CD" w14:textId="77777777" w:rsidR="00C82479" w:rsidRDefault="00C82479">
      <w:pPr>
        <w:rPr>
          <w:color w:val="242424"/>
          <w:rPrChange w:id="282" w:author="Author" w:date="2013-04-12T16:41:00Z">
            <w:rPr>
              <w:rFonts w:ascii="Corbel" w:hAnsi="Corbel"/>
              <w:color w:val="303030"/>
            </w:rPr>
          </w:rPrChange>
        </w:rPr>
      </w:pPr>
      <w:r>
        <w:rPr>
          <w:color w:val="242424"/>
          <w:rPrChange w:id="283" w:author="Author" w:date="2013-04-12T16:41:00Z">
            <w:rPr>
              <w:rFonts w:ascii="Corbel" w:hAnsi="Corbel"/>
              <w:color w:val="303030"/>
            </w:rPr>
          </w:rPrChange>
        </w:rPr>
        <w:t>The system will be implemented as a website accessible to all undergraduate students, faculty, and other groups. The remainder of this document outlines the specific reasons, approach, and plan for developing the proposed project.</w:t>
      </w:r>
    </w:p>
    <w:p w14:paraId="6139C93A" w14:textId="77777777" w:rsidR="00C82479" w:rsidRDefault="00C82479">
      <w:pPr>
        <w:pStyle w:val="FreeForm"/>
        <w:rPr>
          <w:sz w:val="24"/>
          <w:rPrChange w:id="284" w:author="Author" w:date="2013-04-12T16:41:00Z">
            <w:rPr>
              <w:rFonts w:ascii="Corbel" w:hAnsi="Corbel"/>
              <w:color w:val="303030"/>
            </w:rPr>
          </w:rPrChange>
        </w:rPr>
      </w:pPr>
      <w:r>
        <w:br w:type="page"/>
      </w:r>
    </w:p>
    <w:p w14:paraId="1D92D4AD" w14:textId="77777777" w:rsidR="00C82479" w:rsidRDefault="00C82479">
      <w:pPr>
        <w:rPr>
          <w:rFonts w:ascii="Arial Bold" w:hAnsi="Arial Bold"/>
          <w:color w:val="FFFDFD"/>
          <w:sz w:val="48"/>
          <w:rPrChange w:id="285" w:author="Author" w:date="2013-04-12T16:41:00Z">
            <w:rPr>
              <w:rFonts w:ascii="Arial Bold" w:hAnsi="Arial Bold"/>
              <w:color w:val="FFFEFE"/>
              <w:sz w:val="48"/>
            </w:rPr>
          </w:rPrChange>
        </w:rPr>
      </w:pPr>
      <w:r>
        <w:rPr>
          <w:rFonts w:ascii="Arial Bold" w:hAnsi="Arial Bold"/>
          <w:color w:val="FFFDFD"/>
          <w:sz w:val="48"/>
          <w:rPrChange w:id="286" w:author="Author" w:date="2013-04-12T16:41:00Z">
            <w:rPr>
              <w:rFonts w:ascii="Arial Bold" w:hAnsi="Arial Bold"/>
              <w:color w:val="FFFEFE"/>
              <w:sz w:val="48"/>
            </w:rPr>
          </w:rPrChange>
        </w:rPr>
        <w:t xml:space="preserve">   Statement of Problem</w:t>
      </w:r>
    </w:p>
    <w:p w14:paraId="24F5C54C" w14:textId="77777777" w:rsidR="00C82479" w:rsidRDefault="00C82479">
      <w:pPr>
        <w:rPr>
          <w:color w:val="242424"/>
          <w:rPrChange w:id="287" w:author="Author" w:date="2013-04-12T16:41:00Z">
            <w:rPr>
              <w:rFonts w:ascii="Corbel" w:hAnsi="Corbel"/>
              <w:color w:val="303030"/>
            </w:rPr>
          </w:rPrChange>
        </w:rPr>
      </w:pPr>
    </w:p>
    <w:p w14:paraId="039EA86D" w14:textId="77777777" w:rsidR="00C82479" w:rsidRDefault="00C82479">
      <w:pPr>
        <w:rPr>
          <w:color w:val="242424"/>
          <w:rPrChange w:id="288" w:author="Author" w:date="2013-04-12T16:41:00Z">
            <w:rPr>
              <w:rFonts w:ascii="Corbel" w:hAnsi="Corbel"/>
              <w:color w:val="303030"/>
            </w:rPr>
          </w:rPrChange>
        </w:rPr>
      </w:pPr>
    </w:p>
    <w:p w14:paraId="78B01514" w14:textId="2E09E70A" w:rsidR="00C82479" w:rsidRDefault="00C82479">
      <w:pPr>
        <w:ind w:firstLine="720"/>
        <w:rPr>
          <w:color w:val="242424"/>
          <w:rPrChange w:id="289" w:author="Author" w:date="2013-04-12T16:41:00Z">
            <w:rPr>
              <w:rFonts w:ascii="Corbel" w:hAnsi="Corbel"/>
              <w:color w:val="303030"/>
            </w:rPr>
          </w:rPrChange>
        </w:rPr>
      </w:pPr>
      <w:r>
        <w:rPr>
          <w:color w:val="242424"/>
          <w:rPrChange w:id="290" w:author="Author" w:date="2013-04-12T16:41:00Z">
            <w:rPr>
              <w:rFonts w:ascii="Corbel" w:hAnsi="Corbel"/>
              <w:color w:val="303030"/>
            </w:rPr>
          </w:rPrChange>
        </w:rPr>
        <w:t>Undergraduate students at the University of Maine currently lack tools for organizing and sharing their academic work during their four years at the university with diverse audiences. While mechanisms for disseminating work exist at the Graduate and faculty levels (such as academic journals and conferences), undergraduate work typically is not seen outside the classroom. Students lack the tools to fully demonstrate their academic excellence and achievement to po</w:t>
      </w:r>
      <w:ins w:id="291" w:author="Author" w:date="2013-04-12T16:41:00Z">
        <w:r w:rsidR="00CA6843">
          <w:rPr>
            <w:noProof/>
            <w:lang w:val="en-US" w:eastAsia="en-US"/>
          </w:rPr>
          <w:pict w14:anchorId="4C8BBADC">
            <v:rect id="_x0000_s1031" style="position:absolute;left:0;text-align:left;margin-left:54pt;margin-top:78.1pt;width:560pt;height:45pt;z-index:-251641344;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278C78F8" w14:textId="77777777" w:rsidR="00000000" w:rsidRDefault="00CA6843">
                    <w:pPr>
                      <w:pStyle w:val="FreeFormA"/>
                      <w:rPr>
                        <w:ins w:id="292" w:author="Author" w:date="2013-04-12T16:41:00Z"/>
                        <w:rFonts w:ascii="Times New Roman" w:eastAsia="Times New Roman" w:hAnsi="Times New Roman"/>
                        <w:color w:val="auto"/>
                        <w:sz w:val="20"/>
                        <w:lang w:val="en-US" w:eastAsia="en-US" w:bidi="x-none"/>
                      </w:rPr>
                    </w:pPr>
                  </w:p>
                </w:txbxContent>
              </v:textbox>
              <w10:wrap anchorx="page" anchory="page"/>
            </v:rect>
          </w:pict>
        </w:r>
      </w:ins>
      <w:del w:id="293" w:author="Author" w:date="2013-04-12T16:41:00Z">
        <w:r w:rsidR="00001561">
          <w:rPr>
            <w:noProof/>
          </w:rPr>
          <mc:AlternateContent>
            <mc:Choice Requires="wps">
              <w:drawing>
                <wp:anchor distT="0" distB="0" distL="114300" distR="114300" simplePos="0" relativeHeight="251654656" behindDoc="1" locked="0" layoutInCell="1" allowOverlap="1" wp14:anchorId="38E89861" wp14:editId="4E2A8AD1">
                  <wp:simplePos x="0" y="0"/>
                  <wp:positionH relativeFrom="page">
                    <wp:posOffset>685800</wp:posOffset>
                  </wp:positionH>
                  <wp:positionV relativeFrom="page">
                    <wp:posOffset>991870</wp:posOffset>
                  </wp:positionV>
                  <wp:extent cx="7099300" cy="571500"/>
                  <wp:effectExtent l="0" t="1270" r="0" b="0"/>
                  <wp:wrapNone/>
                  <wp:docPr id="3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584DAE64" w14:textId="77777777" w:rsidR="005532D8" w:rsidRDefault="005532D8">
                              <w:pPr>
                                <w:pStyle w:val="FreeForm"/>
                                <w:rPr>
                                  <w:del w:id="294" w:author="Author" w:date="2013-04-12T16:41:00Z"/>
                                  <w:rFonts w:eastAsia="Times New Roman"/>
                                  <w:color w:val="auto"/>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left:0;text-align:left;margin-left:54pt;margin-top:78.1pt;width:559pt;height:4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" fillcolor="#205867" stroked="f">
                  <v:stroke joinstyle="round"/>
                  <v:path arrowok="t"/>
                  <v:textbox inset="3pt,3pt,3pt,3pt">
                    <w:txbxContent>
                      <w:p w14:paraId="584DAE64" w14:textId="77777777" w:rsidR="005532D8" w:rsidRDefault="005532D8">
                        <w:pPr>
                          <w:pStyle w:val="FreeForm"/>
                          <w:rPr>
                            <w:del w:id="295" w:author="Author" w:date="2013-04-12T16:41:00Z"/>
                            <w:rFonts w:eastAsia="Times New Roman"/>
                            <w:color w:val="auto"/>
                            <w:lang w:val="en-US" w:eastAsia="en-US" w:bidi="x-none"/>
                          </w:rPr>
                        </w:pPr>
                      </w:p>
                    </w:txbxContent>
                  </v:textbox>
                  <w10:wrap anchorx="page" anchory="page"/>
                </v:rect>
              </w:pict>
            </mc:Fallback>
          </mc:AlternateContent>
        </w:r>
      </w:del>
      <w:r>
        <w:rPr>
          <w:color w:val="242424"/>
          <w:rPrChange w:id="296" w:author="Author" w:date="2013-04-12T16:41:00Z">
            <w:rPr>
              <w:rFonts w:ascii="Corbel" w:hAnsi="Corbel"/>
              <w:color w:val="303030"/>
            </w:rPr>
          </w:rPrChange>
        </w:rPr>
        <w:t>tential employers, graduate schools, and many others.</w:t>
      </w:r>
    </w:p>
    <w:p w14:paraId="1625A0A8" w14:textId="77777777" w:rsidR="00C82479" w:rsidRDefault="00C82479">
      <w:pPr>
        <w:rPr>
          <w:color w:val="242424"/>
          <w:rPrChange w:id="297" w:author="Author" w:date="2013-04-12T16:41:00Z">
            <w:rPr>
              <w:rFonts w:ascii="Corbel" w:hAnsi="Corbel"/>
              <w:color w:val="303030"/>
            </w:rPr>
          </w:rPrChange>
        </w:rPr>
      </w:pPr>
    </w:p>
    <w:p w14:paraId="3C911CFB" w14:textId="77777777" w:rsidR="00C82479" w:rsidRDefault="00C82479">
      <w:pPr>
        <w:ind w:firstLine="720"/>
        <w:rPr>
          <w:color w:val="242424"/>
          <w:rPrChange w:id="298" w:author="Author" w:date="2013-04-12T16:41:00Z">
            <w:rPr>
              <w:rFonts w:ascii="Corbel" w:hAnsi="Corbel"/>
              <w:color w:val="303030"/>
            </w:rPr>
          </w:rPrChange>
        </w:rPr>
      </w:pPr>
      <w:r>
        <w:rPr>
          <w:color w:val="242424"/>
          <w:rPrChange w:id="299" w:author="Author" w:date="2013-04-12T16:41:00Z">
            <w:rPr>
              <w:rFonts w:ascii="Corbel" w:hAnsi="Corbel"/>
              <w:color w:val="303030"/>
            </w:rPr>
          </w:rPrChange>
        </w:rPr>
        <w:t xml:space="preserve">As well, although student academic experiences are clearly defined through concrete programs of study, the associated academic work is fragmented and disordered. The academic development of the student after four years is lost and specific projects forgotten. Faculty and departments are also disadvantaged by losing exemplary classroom and student work which could be used for future classes and exciting prospective students. </w:t>
      </w:r>
    </w:p>
    <w:p w14:paraId="26119BC2" w14:textId="77777777" w:rsidR="00C82479" w:rsidRDefault="00C82479">
      <w:pPr>
        <w:rPr>
          <w:color w:val="242424"/>
          <w:rPrChange w:id="300" w:author="Author" w:date="2013-04-12T16:41:00Z">
            <w:rPr>
              <w:rFonts w:ascii="Corbel" w:hAnsi="Corbel"/>
              <w:color w:val="303030"/>
            </w:rPr>
          </w:rPrChange>
        </w:rPr>
      </w:pPr>
    </w:p>
    <w:p w14:paraId="0C911B66" w14:textId="77777777" w:rsidR="00C82479" w:rsidRDefault="00C82479">
      <w:pPr>
        <w:rPr>
          <w:color w:val="242424"/>
          <w:rPrChange w:id="301" w:author="Author" w:date="2013-04-12T16:41:00Z">
            <w:rPr>
              <w:rFonts w:ascii="Corbel" w:hAnsi="Corbel"/>
              <w:color w:val="303030"/>
            </w:rPr>
          </w:rPrChange>
        </w:rPr>
      </w:pPr>
      <w:bookmarkStart w:id="302" w:name="GoBack"/>
      <w:bookmarkEnd w:id="302"/>
    </w:p>
    <w:p w14:paraId="35D4DB31" w14:textId="77777777" w:rsidR="00C82479" w:rsidRDefault="00C82479">
      <w:pPr>
        <w:rPr>
          <w:color w:val="242424"/>
          <w:rPrChange w:id="303" w:author="Author" w:date="2013-04-12T16:41:00Z">
            <w:rPr>
              <w:rFonts w:ascii="Corbel" w:hAnsi="Corbel"/>
              <w:color w:val="303030"/>
            </w:rPr>
          </w:rPrChange>
        </w:rPr>
      </w:pPr>
    </w:p>
    <w:p w14:paraId="41E9B70D" w14:textId="77777777" w:rsidR="00C82479" w:rsidRDefault="00C82479">
      <w:pPr>
        <w:rPr>
          <w:color w:val="242424"/>
          <w:rPrChange w:id="304" w:author="Author" w:date="2013-04-12T16:41:00Z">
            <w:rPr>
              <w:rFonts w:ascii="Corbel" w:hAnsi="Corbel"/>
              <w:color w:val="303030"/>
            </w:rPr>
          </w:rPrChange>
        </w:rPr>
      </w:pPr>
    </w:p>
    <w:p w14:paraId="3E2035CE" w14:textId="77777777" w:rsidR="00C82479" w:rsidRDefault="00C82479">
      <w:pPr>
        <w:rPr>
          <w:color w:val="242424"/>
          <w:rPrChange w:id="305" w:author="Author" w:date="2013-04-12T16:41:00Z">
            <w:rPr>
              <w:rFonts w:ascii="Corbel" w:hAnsi="Corbel"/>
              <w:color w:val="303030"/>
            </w:rPr>
          </w:rPrChange>
        </w:rPr>
      </w:pPr>
    </w:p>
    <w:p w14:paraId="74BCEFA2" w14:textId="77777777" w:rsidR="00C82479" w:rsidRDefault="00C82479">
      <w:pPr>
        <w:rPr>
          <w:color w:val="242424"/>
          <w:rPrChange w:id="306" w:author="Author" w:date="2013-04-12T16:41:00Z">
            <w:rPr>
              <w:rFonts w:ascii="Corbel" w:hAnsi="Corbel"/>
              <w:color w:val="303030"/>
            </w:rPr>
          </w:rPrChange>
        </w:rPr>
      </w:pPr>
    </w:p>
    <w:p w14:paraId="0F4204DA" w14:textId="77777777" w:rsidR="00C82479" w:rsidRDefault="00C82479">
      <w:pPr>
        <w:rPr>
          <w:color w:val="242424"/>
          <w:rPrChange w:id="307" w:author="Author" w:date="2013-04-12T16:41:00Z">
            <w:rPr>
              <w:rFonts w:ascii="Corbel" w:hAnsi="Corbel"/>
              <w:color w:val="303030"/>
            </w:rPr>
          </w:rPrChange>
        </w:rPr>
      </w:pPr>
    </w:p>
    <w:p w14:paraId="72C0E15B" w14:textId="77777777" w:rsidR="00C82479" w:rsidRDefault="00C82479">
      <w:pPr>
        <w:rPr>
          <w:color w:val="242424"/>
          <w:rPrChange w:id="308" w:author="Author" w:date="2013-04-12T16:41:00Z">
            <w:rPr>
              <w:rFonts w:ascii="Corbel" w:hAnsi="Corbel"/>
              <w:color w:val="303030"/>
            </w:rPr>
          </w:rPrChange>
        </w:rPr>
      </w:pPr>
    </w:p>
    <w:p w14:paraId="6C9248CE" w14:textId="77777777" w:rsidR="00C82479" w:rsidRDefault="00C82479">
      <w:pPr>
        <w:pStyle w:val="FreeForm"/>
        <w:rPr>
          <w:sz w:val="24"/>
          <w:rPrChange w:id="309" w:author="Author" w:date="2013-04-12T16:41:00Z">
            <w:rPr>
              <w:rFonts w:ascii="Arial Bold" w:hAnsi="Arial Bold"/>
              <w:color w:val="1A4654"/>
              <w:sz w:val="48"/>
            </w:rPr>
          </w:rPrChange>
        </w:rPr>
      </w:pPr>
      <w:r>
        <w:br w:type="page"/>
      </w:r>
    </w:p>
    <w:p w14:paraId="72BEE084" w14:textId="77777777" w:rsidR="00C82479" w:rsidRDefault="00C82479">
      <w:pPr>
        <w:rPr>
          <w:rFonts w:ascii="Arial Bold" w:hAnsi="Arial Bold"/>
          <w:color w:val="FFFDFD"/>
          <w:sz w:val="48"/>
          <w:rPrChange w:id="310" w:author="Author" w:date="2013-04-12T16:41:00Z">
            <w:rPr>
              <w:rFonts w:ascii="Arial Bold" w:hAnsi="Arial Bold"/>
              <w:color w:val="FFFEFE"/>
              <w:sz w:val="48"/>
            </w:rPr>
          </w:rPrChange>
        </w:rPr>
      </w:pPr>
      <w:r>
        <w:rPr>
          <w:rFonts w:ascii="Arial Bold" w:hAnsi="Arial Bold"/>
          <w:color w:val="FFFDFD"/>
          <w:sz w:val="48"/>
          <w:rPrChange w:id="311" w:author="Author" w:date="2013-04-12T16:41:00Z">
            <w:rPr>
              <w:rFonts w:ascii="Arial Bold" w:hAnsi="Arial Bold"/>
              <w:color w:val="FFFEFE"/>
              <w:sz w:val="48"/>
            </w:rPr>
          </w:rPrChange>
        </w:rPr>
        <w:t xml:space="preserve">   Audiences</w:t>
      </w:r>
    </w:p>
    <w:p w14:paraId="1FB81919" w14:textId="77777777" w:rsidR="00C82479" w:rsidRDefault="00C82479">
      <w:pPr>
        <w:rPr>
          <w:color w:val="242424"/>
          <w:rPrChange w:id="312" w:author="Author" w:date="2013-04-12T16:41:00Z">
            <w:rPr>
              <w:rFonts w:ascii="Corbel" w:hAnsi="Corbel"/>
              <w:color w:val="303030"/>
            </w:rPr>
          </w:rPrChange>
        </w:rPr>
      </w:pPr>
    </w:p>
    <w:p w14:paraId="74A79258" w14:textId="77777777" w:rsidR="00C82479" w:rsidRDefault="00C82479">
      <w:pPr>
        <w:rPr>
          <w:color w:val="242424"/>
          <w:rPrChange w:id="313" w:author="Author" w:date="2013-04-12T16:41:00Z">
            <w:rPr>
              <w:rFonts w:ascii="Corbel" w:hAnsi="Corbel"/>
              <w:color w:val="303030"/>
            </w:rPr>
          </w:rPrChange>
        </w:rPr>
      </w:pPr>
    </w:p>
    <w:p w14:paraId="5BA637FF" w14:textId="77777777" w:rsidR="00C82479" w:rsidRDefault="00C82479">
      <w:pPr>
        <w:ind w:firstLine="720"/>
        <w:rPr>
          <w:color w:val="242424"/>
          <w:rPrChange w:id="314" w:author="Author" w:date="2013-04-12T16:41:00Z">
            <w:rPr>
              <w:rFonts w:ascii="Corbel" w:hAnsi="Corbel"/>
              <w:color w:val="303030"/>
            </w:rPr>
          </w:rPrChange>
        </w:rPr>
      </w:pPr>
      <w:r>
        <w:rPr>
          <w:color w:val="242424"/>
          <w:rPrChange w:id="315" w:author="Author" w:date="2013-04-12T16:41:00Z">
            <w:rPr>
              <w:rFonts w:ascii="Corbel" w:hAnsi="Corbel"/>
              <w:color w:val="303030"/>
            </w:rPr>
          </w:rPrChange>
        </w:rPr>
        <w:t xml:space="preserve">This section describes the various audiences and audience needs for a portfolio system. </w:t>
      </w:r>
      <w:r>
        <w:rPr>
          <w:color w:val="242424"/>
          <w:rPrChange w:id="316" w:author="Author" w:date="2013-04-12T16:41:00Z">
            <w:rPr>
              <w:rFonts w:ascii="Corbel" w:hAnsi="Corbel"/>
              <w:color w:val="303030"/>
            </w:rPr>
          </w:rPrChange>
        </w:rPr>
        <w:tab/>
        <w:t>The primary audience is undergraduate students, followed by faculty as a secondary audience. Tertiary audiences include the administration, prospective students, parents of students, potential employers, and alumni, among others.</w:t>
      </w:r>
    </w:p>
    <w:p w14:paraId="12BF1F8F" w14:textId="77777777" w:rsidR="00C82479" w:rsidRDefault="00C82479">
      <w:pPr>
        <w:rPr>
          <w:color w:val="242424"/>
          <w:rPrChange w:id="317" w:author="Author" w:date="2013-04-12T16:41:00Z">
            <w:rPr>
              <w:rFonts w:ascii="Corbel" w:hAnsi="Corbel"/>
              <w:color w:val="303030"/>
            </w:rPr>
          </w:rPrChange>
        </w:rPr>
      </w:pPr>
    </w:p>
    <w:p w14:paraId="492A7655" w14:textId="77777777" w:rsidR="00C82479" w:rsidRDefault="00C82479">
      <w:pPr>
        <w:rPr>
          <w:color w:val="242424"/>
          <w:rPrChange w:id="318" w:author="Author" w:date="2013-04-12T16:41:00Z">
            <w:rPr>
              <w:rFonts w:ascii="Corbel" w:hAnsi="Corbel"/>
              <w:color w:val="303030"/>
            </w:rPr>
          </w:rPrChange>
        </w:rPr>
      </w:pPr>
    </w:p>
    <w:p w14:paraId="7D0A7C5B" w14:textId="77777777" w:rsidR="00C82479" w:rsidRDefault="00C82479">
      <w:pPr>
        <w:rPr>
          <w:rFonts w:ascii="Arial Bold" w:hAnsi="Arial Bold"/>
          <w:color w:val="0F3642"/>
          <w:sz w:val="36"/>
          <w:rPrChange w:id="319" w:author="Author" w:date="2013-04-12T16:41:00Z">
            <w:rPr>
              <w:rFonts w:ascii="Arial Bold" w:hAnsi="Arial Bold"/>
              <w:color w:val="1A4654"/>
              <w:sz w:val="36"/>
            </w:rPr>
          </w:rPrChange>
        </w:rPr>
      </w:pPr>
      <w:r>
        <w:rPr>
          <w:rFonts w:ascii="Arial Bold" w:hAnsi="Arial Bold"/>
          <w:color w:val="0F3642"/>
          <w:sz w:val="36"/>
          <w:rPrChange w:id="320" w:author="Author" w:date="2013-04-12T16:41:00Z">
            <w:rPr>
              <w:rFonts w:ascii="Arial Bold" w:hAnsi="Arial Bold"/>
              <w:color w:val="1A4654"/>
              <w:sz w:val="36"/>
            </w:rPr>
          </w:rPrChange>
        </w:rPr>
        <w:t>Undergraduate Students</w:t>
      </w:r>
    </w:p>
    <w:p w14:paraId="1651BB54" w14:textId="77777777" w:rsidR="00C82479" w:rsidRDefault="00C82479">
      <w:pPr>
        <w:rPr>
          <w:color w:val="242424"/>
          <w:rPrChange w:id="321" w:author="Author" w:date="2013-04-12T16:41:00Z">
            <w:rPr>
              <w:rFonts w:ascii="Corbel" w:hAnsi="Corbel"/>
              <w:color w:val="303030"/>
            </w:rPr>
          </w:rPrChange>
        </w:rPr>
      </w:pPr>
    </w:p>
    <w:p w14:paraId="588C3A30" w14:textId="77777777" w:rsidR="00C82479" w:rsidRDefault="00C82479">
      <w:pPr>
        <w:ind w:firstLine="720"/>
        <w:rPr>
          <w:color w:val="242424"/>
          <w:rPrChange w:id="322" w:author="Author" w:date="2013-04-12T16:41:00Z">
            <w:rPr>
              <w:rFonts w:ascii="Corbel" w:hAnsi="Corbel"/>
              <w:color w:val="303030"/>
            </w:rPr>
          </w:rPrChange>
        </w:rPr>
      </w:pPr>
      <w:r>
        <w:rPr>
          <w:color w:val="242424"/>
          <w:rPrChange w:id="323" w:author="Author" w:date="2013-04-12T16:41:00Z">
            <w:rPr>
              <w:rFonts w:ascii="Corbel" w:hAnsi="Corbel"/>
              <w:color w:val="303030"/>
            </w:rPr>
          </w:rPrChange>
        </w:rPr>
        <w:t>Limited discovery paths exist for students to discover work and demonstrate their own work. Students are left without a representation of their academic performance because they lack the tools to present and showcase their work to others. Finding people with similar interests is also difficult, especially in other majors and colleges, however these works can serve as inspiration and motivation for academic excellence and potential collaboration. Research into past work, for example grouped by specific class work, is impossible. Finally, without dissemination avenues, students often find it difficult to demonstrate their work to a wide &amp; diverse audience.</w:t>
      </w:r>
    </w:p>
    <w:p w14:paraId="16A137E1" w14:textId="77777777" w:rsidR="00C82479" w:rsidRDefault="00C82479">
      <w:pPr>
        <w:rPr>
          <w:color w:val="242424"/>
          <w:rPrChange w:id="324" w:author="Author" w:date="2013-04-12T16:41:00Z">
            <w:rPr>
              <w:rFonts w:ascii="Corbel" w:hAnsi="Corbel"/>
              <w:color w:val="303030"/>
            </w:rPr>
          </w:rPrChange>
        </w:rPr>
      </w:pPr>
    </w:p>
    <w:p w14:paraId="41E9708E" w14:textId="61D6A200" w:rsidR="00C82479" w:rsidRDefault="00C82479">
      <w:pPr>
        <w:ind w:firstLine="720"/>
        <w:rPr>
          <w:color w:val="242424"/>
          <w:rPrChange w:id="325" w:author="Author" w:date="2013-04-12T16:41:00Z">
            <w:rPr>
              <w:rFonts w:ascii="Corbel" w:hAnsi="Corbel"/>
              <w:color w:val="303030"/>
            </w:rPr>
          </w:rPrChange>
        </w:rPr>
      </w:pPr>
      <w:r>
        <w:rPr>
          <w:color w:val="242424"/>
          <w:rPrChange w:id="326" w:author="Author" w:date="2013-04-12T16:41:00Z">
            <w:rPr>
              <w:rFonts w:ascii="Corbel" w:hAnsi="Corbel"/>
              <w:color w:val="303030"/>
            </w:rPr>
          </w:rPrChange>
        </w:rPr>
        <w:t>Students currently have limited to no feedback on their academic work except classroom-based feedba</w:t>
      </w:r>
      <w:ins w:id="327" w:author="Author" w:date="2013-04-12T16:41:00Z">
        <w:r w:rsidR="00CA6843">
          <w:rPr>
            <w:noProof/>
            <w:lang w:val="en-US" w:eastAsia="en-US"/>
          </w:rPr>
          <w:pict w14:anchorId="4CF12FCB">
            <v:rect id="_x0000_s1032" style="position:absolute;left:0;text-align:left;margin-left:54pt;margin-top:91.1pt;width:560pt;height:45pt;z-index:-251639296;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5BC34B52" w14:textId="77777777" w:rsidR="00000000" w:rsidRDefault="00CA6843">
                    <w:pPr>
                      <w:pStyle w:val="FreeFormA"/>
                      <w:rPr>
                        <w:ins w:id="328" w:author="Author" w:date="2013-04-12T16:41:00Z"/>
                        <w:rFonts w:ascii="Times New Roman" w:eastAsia="Times New Roman" w:hAnsi="Times New Roman"/>
                        <w:color w:val="auto"/>
                        <w:sz w:val="20"/>
                        <w:lang w:val="en-US" w:eastAsia="en-US" w:bidi="x-none"/>
                      </w:rPr>
                    </w:pPr>
                  </w:p>
                </w:txbxContent>
              </v:textbox>
              <w10:wrap anchorx="page" anchory="page"/>
            </v:rect>
          </w:pict>
        </w:r>
      </w:ins>
      <w:del w:id="329" w:author="Author" w:date="2013-04-12T16:41:00Z">
        <w:r w:rsidR="00001561">
          <w:rPr>
            <w:noProof/>
          </w:rPr>
          <mc:AlternateContent>
            <mc:Choice Requires="wps">
              <w:drawing>
                <wp:anchor distT="0" distB="0" distL="114300" distR="114300" simplePos="0" relativeHeight="251655680" behindDoc="1" locked="0" layoutInCell="1" allowOverlap="1" wp14:anchorId="511C5C00" wp14:editId="4802514E">
                  <wp:simplePos x="0" y="0"/>
                  <wp:positionH relativeFrom="page">
                    <wp:posOffset>685800</wp:posOffset>
                  </wp:positionH>
                  <wp:positionV relativeFrom="page">
                    <wp:posOffset>1156970</wp:posOffset>
                  </wp:positionV>
                  <wp:extent cx="7099300" cy="571500"/>
                  <wp:effectExtent l="0" t="1270" r="0" b="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3B1668DB" w14:textId="77777777" w:rsidR="005532D8" w:rsidRDefault="005532D8">
                              <w:pPr>
                                <w:pStyle w:val="FreeForm"/>
                                <w:rPr>
                                  <w:del w:id="330" w:author="Author" w:date="2013-04-12T16:41:00Z"/>
                                  <w:rFonts w:eastAsia="Times New Roman"/>
                                  <w:color w:val="auto"/>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1" style="position:absolute;left:0;text-align:left;margin-left:54pt;margin-top:91.1pt;width:559pt;height:4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" fillcolor="#205867" stroked="f">
                  <v:stroke joinstyle="round"/>
                  <v:path arrowok="t"/>
                  <v:textbox inset="3pt,3pt,3pt,3pt">
                    <w:txbxContent>
                      <w:p w14:paraId="3B1668DB" w14:textId="77777777" w:rsidR="005532D8" w:rsidRDefault="005532D8">
                        <w:pPr>
                          <w:pStyle w:val="FreeForm"/>
                          <w:rPr>
                            <w:del w:id="331" w:author="Author" w:date="2013-04-12T16:41:00Z"/>
                            <w:rFonts w:eastAsia="Times New Roman"/>
                            <w:color w:val="auto"/>
                            <w:lang w:val="en-US" w:eastAsia="en-US" w:bidi="x-none"/>
                          </w:rPr>
                        </w:pPr>
                      </w:p>
                    </w:txbxContent>
                  </v:textbox>
                  <w10:wrap anchorx="page" anchory="page"/>
                </v:rect>
              </w:pict>
            </mc:Fallback>
          </mc:AlternateContent>
        </w:r>
      </w:del>
      <w:r>
        <w:rPr>
          <w:color w:val="242424"/>
          <w:rPrChange w:id="332" w:author="Author" w:date="2013-04-12T16:41:00Z">
            <w:rPr>
              <w:rFonts w:ascii="Corbel" w:hAnsi="Corbel"/>
              <w:color w:val="303030"/>
            </w:rPr>
          </w:rPrChange>
        </w:rPr>
        <w:t>ck. As a consequence, students do not have the tools for evaluating quality work or improving their own work behind limited inspection.</w:t>
      </w:r>
    </w:p>
    <w:p w14:paraId="338FCBCE" w14:textId="77777777" w:rsidR="00C82479" w:rsidRDefault="00C82479">
      <w:pPr>
        <w:rPr>
          <w:color w:val="242424"/>
          <w:rPrChange w:id="333" w:author="Author" w:date="2013-04-12T16:41:00Z">
            <w:rPr>
              <w:rFonts w:ascii="Corbel" w:hAnsi="Corbel"/>
              <w:color w:val="303030"/>
            </w:rPr>
          </w:rPrChange>
        </w:rPr>
      </w:pPr>
    </w:p>
    <w:p w14:paraId="2E8A7DF8" w14:textId="77777777" w:rsidR="00C82479" w:rsidRDefault="00C82479">
      <w:pPr>
        <w:ind w:firstLine="720"/>
        <w:rPr>
          <w:color w:val="242424"/>
          <w:rPrChange w:id="334" w:author="Author" w:date="2013-04-12T16:41:00Z">
            <w:rPr>
              <w:rFonts w:ascii="Corbel" w:hAnsi="Corbel"/>
              <w:color w:val="303030"/>
            </w:rPr>
          </w:rPrChange>
        </w:rPr>
      </w:pPr>
      <w:r>
        <w:rPr>
          <w:color w:val="242424"/>
          <w:rPrChange w:id="335" w:author="Author" w:date="2013-04-12T16:41:00Z">
            <w:rPr>
              <w:rFonts w:ascii="Corbel" w:hAnsi="Corbel"/>
              <w:color w:val="303030"/>
            </w:rPr>
          </w:rPrChange>
        </w:rPr>
        <w:t>Existing academic work is neither in one place nor organized. As a consequence, student work is fragmented according to individual classroom work and ill representative of the entire academic experience. Students do not have a way of assessing progress over their 4 years because older work is forgotten or lost.</w:t>
      </w:r>
    </w:p>
    <w:p w14:paraId="120F6EA9" w14:textId="77777777" w:rsidR="00C82479" w:rsidRDefault="00C82479">
      <w:pPr>
        <w:rPr>
          <w:color w:val="242424"/>
          <w:rPrChange w:id="336" w:author="Author" w:date="2013-04-12T16:41:00Z">
            <w:rPr>
              <w:rFonts w:ascii="Corbel" w:hAnsi="Corbel"/>
              <w:color w:val="303030"/>
            </w:rPr>
          </w:rPrChange>
        </w:rPr>
      </w:pPr>
    </w:p>
    <w:p w14:paraId="7514FB85" w14:textId="77777777" w:rsidR="00C82479" w:rsidRDefault="00C82479">
      <w:pPr>
        <w:ind w:firstLine="720"/>
        <w:rPr>
          <w:color w:val="242424"/>
          <w:rPrChange w:id="337" w:author="Author" w:date="2013-04-12T16:41:00Z">
            <w:rPr>
              <w:rFonts w:ascii="Corbel" w:hAnsi="Corbel"/>
              <w:color w:val="303030"/>
            </w:rPr>
          </w:rPrChange>
        </w:rPr>
      </w:pPr>
      <w:r>
        <w:rPr>
          <w:color w:val="242424"/>
          <w:rPrChange w:id="338" w:author="Author" w:date="2013-04-12T16:41:00Z">
            <w:rPr>
              <w:rFonts w:ascii="Corbel" w:hAnsi="Corbel"/>
              <w:color w:val="303030"/>
            </w:rPr>
          </w:rPrChange>
        </w:rPr>
        <w:t>With the existing infrastructure, it is difficult for students to share and collaborate with peers &amp; faculty. Sharing project work requires students to maintain multiple versions of work through email, implement custom team-based software solutions, or implement some other custom solution. As well, discovering potential collaborators (such as existing peer/faculty research opportunities or interested project partners) is often hard and limited to spontaneously discovered opportunities or opportunities &amp; peers within the major. Connecting with peers for project work because of varying schedules and a multitude of device platforms also further compounds the issue.</w:t>
      </w:r>
    </w:p>
    <w:p w14:paraId="41020B03" w14:textId="77777777" w:rsidR="00C82479" w:rsidRDefault="00C82479">
      <w:pPr>
        <w:rPr>
          <w:color w:val="242424"/>
          <w:rPrChange w:id="339" w:author="Author" w:date="2013-04-12T16:41:00Z">
            <w:rPr>
              <w:rFonts w:ascii="Corbel" w:hAnsi="Corbel"/>
              <w:color w:val="303030"/>
            </w:rPr>
          </w:rPrChange>
        </w:rPr>
      </w:pPr>
    </w:p>
    <w:p w14:paraId="066D48F0" w14:textId="77777777" w:rsidR="00C82479" w:rsidRDefault="00C82479">
      <w:pPr>
        <w:rPr>
          <w:color w:val="242424"/>
          <w:rPrChange w:id="340" w:author="Author" w:date="2013-04-12T16:41:00Z">
            <w:rPr>
              <w:rFonts w:ascii="Corbel" w:hAnsi="Corbel"/>
              <w:color w:val="303030"/>
            </w:rPr>
          </w:rPrChange>
        </w:rPr>
      </w:pPr>
    </w:p>
    <w:p w14:paraId="2993C04F" w14:textId="77777777" w:rsidR="00C82479" w:rsidRDefault="00C82479">
      <w:pPr>
        <w:rPr>
          <w:rFonts w:ascii="Arial Bold" w:hAnsi="Arial Bold"/>
          <w:color w:val="0F3642"/>
          <w:sz w:val="36"/>
          <w:rPrChange w:id="341" w:author="Author" w:date="2013-04-12T16:41:00Z">
            <w:rPr>
              <w:rFonts w:ascii="Arial Bold" w:hAnsi="Arial Bold"/>
              <w:color w:val="1A4654"/>
              <w:sz w:val="36"/>
            </w:rPr>
          </w:rPrChange>
        </w:rPr>
      </w:pPr>
      <w:r>
        <w:rPr>
          <w:rFonts w:ascii="Arial Bold" w:hAnsi="Arial Bold"/>
          <w:color w:val="0F3642"/>
          <w:sz w:val="36"/>
          <w:rPrChange w:id="342" w:author="Author" w:date="2013-04-12T16:41:00Z">
            <w:rPr>
              <w:rFonts w:ascii="Arial Bold" w:hAnsi="Arial Bold"/>
              <w:color w:val="1A4654"/>
              <w:sz w:val="36"/>
            </w:rPr>
          </w:rPrChange>
        </w:rPr>
        <w:t>Faculty</w:t>
      </w:r>
    </w:p>
    <w:p w14:paraId="2445551E" w14:textId="77777777" w:rsidR="00C82479" w:rsidRDefault="00C82479">
      <w:pPr>
        <w:rPr>
          <w:color w:val="242424"/>
          <w:rPrChange w:id="343" w:author="Author" w:date="2013-04-12T16:41:00Z">
            <w:rPr>
              <w:rFonts w:ascii="Corbel" w:hAnsi="Corbel"/>
              <w:color w:val="303030"/>
            </w:rPr>
          </w:rPrChange>
        </w:rPr>
      </w:pPr>
    </w:p>
    <w:p w14:paraId="12DF1F24" w14:textId="77777777" w:rsidR="00C82479" w:rsidRDefault="00C82479">
      <w:pPr>
        <w:ind w:firstLine="720"/>
        <w:rPr>
          <w:color w:val="242424"/>
          <w:rPrChange w:id="344" w:author="Author" w:date="2013-04-12T16:41:00Z">
            <w:rPr>
              <w:rFonts w:ascii="Corbel" w:hAnsi="Corbel"/>
              <w:color w:val="303030"/>
            </w:rPr>
          </w:rPrChange>
        </w:rPr>
      </w:pPr>
      <w:r>
        <w:rPr>
          <w:color w:val="242424"/>
          <w:rPrChange w:id="345" w:author="Author" w:date="2013-04-12T16:41:00Z">
            <w:rPr>
              <w:rFonts w:ascii="Corbel" w:hAnsi="Corbel"/>
              <w:color w:val="303030"/>
            </w:rPr>
          </w:rPrChange>
        </w:rPr>
        <w:t>Existing student feedback on work does not extend beyond the classroom or integrate well with external systems. While some feedback tools currently exist, expanding the scope of how work is viewed and the available feedback options will enhance learning and understanding. for example, grading and feedback tends to be limited to instructor responses and not include as much peer feedback. As well, viewing student work outside the classroom provides faculty with an opportunity to recognize and provide different feedback than rubric-based assessment.</w:t>
      </w:r>
    </w:p>
    <w:p w14:paraId="14BA673F" w14:textId="77777777" w:rsidR="00C82479" w:rsidRDefault="00C82479">
      <w:pPr>
        <w:rPr>
          <w:color w:val="242424"/>
          <w:rPrChange w:id="346" w:author="Author" w:date="2013-04-12T16:41:00Z">
            <w:rPr>
              <w:rFonts w:ascii="Corbel" w:hAnsi="Corbel"/>
              <w:color w:val="303030"/>
            </w:rPr>
          </w:rPrChange>
        </w:rPr>
      </w:pPr>
    </w:p>
    <w:p w14:paraId="4E179415" w14:textId="77777777" w:rsidR="00C82479" w:rsidRDefault="00C82479">
      <w:pPr>
        <w:ind w:firstLine="720"/>
        <w:rPr>
          <w:color w:val="242424"/>
          <w:rPrChange w:id="347" w:author="Author" w:date="2013-04-12T16:41:00Z">
            <w:rPr>
              <w:rFonts w:ascii="Corbel" w:hAnsi="Corbel"/>
              <w:color w:val="303030"/>
            </w:rPr>
          </w:rPrChange>
        </w:rPr>
      </w:pPr>
      <w:r>
        <w:rPr>
          <w:color w:val="242424"/>
          <w:rPrChange w:id="348" w:author="Author" w:date="2013-04-12T16:41:00Z">
            <w:rPr>
              <w:rFonts w:ascii="Corbel" w:hAnsi="Corbel"/>
              <w:color w:val="303030"/>
            </w:rPr>
          </w:rPrChange>
        </w:rPr>
        <w:t>Currently communicating student work is mainly accomplished through hearsay within a department. Often times, faculty need or want to demonstrate to their department, prospective students, a new class of students, or other sources excellence within their major or class. As well, sharing this work is difficult as their are no tools or mechanisms in place for maintaining and providing a consistent view of student work.</w:t>
      </w:r>
    </w:p>
    <w:p w14:paraId="7998CC4E" w14:textId="77777777" w:rsidR="00C82479" w:rsidRDefault="00C82479">
      <w:pPr>
        <w:rPr>
          <w:color w:val="242424"/>
          <w:rPrChange w:id="349" w:author="Author" w:date="2013-04-12T16:41:00Z">
            <w:rPr>
              <w:rFonts w:ascii="Corbel" w:hAnsi="Corbel"/>
              <w:color w:val="303030"/>
            </w:rPr>
          </w:rPrChange>
        </w:rPr>
      </w:pPr>
    </w:p>
    <w:p w14:paraId="75E2D501" w14:textId="77777777" w:rsidR="00C82479" w:rsidRDefault="00C82479">
      <w:pPr>
        <w:ind w:firstLine="720"/>
        <w:rPr>
          <w:color w:val="242424"/>
          <w:rPrChange w:id="350" w:author="Author" w:date="2013-04-12T16:41:00Z">
            <w:rPr>
              <w:rFonts w:ascii="Corbel" w:hAnsi="Corbel"/>
              <w:color w:val="303030"/>
            </w:rPr>
          </w:rPrChange>
        </w:rPr>
      </w:pPr>
      <w:r>
        <w:rPr>
          <w:color w:val="242424"/>
          <w:rPrChange w:id="351" w:author="Author" w:date="2013-04-12T16:41:00Z">
            <w:rPr>
              <w:rFonts w:ascii="Corbel" w:hAnsi="Corbel"/>
              <w:color w:val="303030"/>
            </w:rPr>
          </w:rPrChange>
        </w:rPr>
        <w:t>Currently, faculty networking and collaboration with students is difficult. Finding diverse students to work in a lab, especially students outside the major, is hard, especially without clear work to view. Similarly, finding students for project collaboration outside of students met through classes is hard. Helping connect students to resources (such as potential employers) can also be difficult as tools for recommending and supporting student work do not exist.</w:t>
      </w:r>
    </w:p>
    <w:p w14:paraId="1A126D32" w14:textId="77777777" w:rsidR="00C82479" w:rsidRDefault="00C82479">
      <w:pPr>
        <w:rPr>
          <w:color w:val="242424"/>
          <w:rPrChange w:id="352" w:author="Author" w:date="2013-04-12T16:41:00Z">
            <w:rPr>
              <w:rFonts w:ascii="Corbel" w:hAnsi="Corbel"/>
              <w:color w:val="303030"/>
            </w:rPr>
          </w:rPrChange>
        </w:rPr>
      </w:pPr>
    </w:p>
    <w:p w14:paraId="4FF3C4F2" w14:textId="77777777" w:rsidR="00C82479" w:rsidRDefault="00C82479">
      <w:pPr>
        <w:ind w:firstLine="720"/>
        <w:rPr>
          <w:color w:val="242424"/>
          <w:rPrChange w:id="353" w:author="Author" w:date="2013-04-12T16:41:00Z">
            <w:rPr>
              <w:rFonts w:ascii="Corbel" w:hAnsi="Corbel"/>
              <w:color w:val="303030"/>
            </w:rPr>
          </w:rPrChange>
        </w:rPr>
      </w:pPr>
      <w:r>
        <w:rPr>
          <w:color w:val="242424"/>
          <w:rPrChange w:id="354" w:author="Author" w:date="2013-04-12T16:41:00Z">
            <w:rPr>
              <w:rFonts w:ascii="Corbel" w:hAnsi="Corbel"/>
              <w:color w:val="303030"/>
            </w:rPr>
          </w:rPrChange>
        </w:rPr>
        <w:t>It is impossible for faculty to find exceptional student work without archiving class work on their own or networking with other class archivists. However, discovery of this work is difficult and archival and organization non-existent. Organizing, collecting, and showcasing excellent and representative work would strengthen a college's/department's/class's image to various audiences as well as provide a roadmap of a department's transition through the years. As well, faculty advisors would have a tool to track and view the development of a student throughout their time at the university.</w:t>
      </w:r>
    </w:p>
    <w:p w14:paraId="55D75114" w14:textId="77777777" w:rsidR="00C82479" w:rsidRDefault="00C82479">
      <w:pPr>
        <w:rPr>
          <w:color w:val="242424"/>
          <w:rPrChange w:id="355" w:author="Author" w:date="2013-04-12T16:41:00Z">
            <w:rPr>
              <w:rFonts w:ascii="Corbel" w:hAnsi="Corbel"/>
              <w:color w:val="303030"/>
            </w:rPr>
          </w:rPrChange>
        </w:rPr>
      </w:pPr>
    </w:p>
    <w:p w14:paraId="404E4BF3" w14:textId="77777777" w:rsidR="00C82479" w:rsidRDefault="00C82479">
      <w:pPr>
        <w:rPr>
          <w:color w:val="242424"/>
          <w:rPrChange w:id="356" w:author="Author" w:date="2013-04-12T16:41:00Z">
            <w:rPr>
              <w:rFonts w:ascii="Corbel" w:hAnsi="Corbel"/>
              <w:color w:val="303030"/>
            </w:rPr>
          </w:rPrChange>
        </w:rPr>
      </w:pPr>
    </w:p>
    <w:p w14:paraId="16C48165" w14:textId="77777777" w:rsidR="00C82479" w:rsidRDefault="00C82479">
      <w:pPr>
        <w:rPr>
          <w:rFonts w:ascii="Arial Bold" w:hAnsi="Arial Bold"/>
          <w:color w:val="0F3642"/>
          <w:sz w:val="36"/>
          <w:rPrChange w:id="357" w:author="Author" w:date="2013-04-12T16:41:00Z">
            <w:rPr>
              <w:rFonts w:ascii="Arial Bold" w:hAnsi="Arial Bold"/>
              <w:color w:val="1A4654"/>
              <w:sz w:val="36"/>
            </w:rPr>
          </w:rPrChange>
        </w:rPr>
      </w:pPr>
      <w:r>
        <w:rPr>
          <w:rFonts w:ascii="Arial Bold" w:hAnsi="Arial Bold"/>
          <w:color w:val="0F3642"/>
          <w:sz w:val="36"/>
          <w:rPrChange w:id="358" w:author="Author" w:date="2013-04-12T16:41:00Z">
            <w:rPr>
              <w:rFonts w:ascii="Arial Bold" w:hAnsi="Arial Bold"/>
              <w:color w:val="1A4654"/>
              <w:sz w:val="36"/>
            </w:rPr>
          </w:rPrChange>
        </w:rPr>
        <w:t>Other Audiences</w:t>
      </w:r>
    </w:p>
    <w:p w14:paraId="0BA4CA8C" w14:textId="77777777" w:rsidR="00C82479" w:rsidRDefault="00C82479">
      <w:pPr>
        <w:rPr>
          <w:color w:val="242424"/>
          <w:rPrChange w:id="359" w:author="Author" w:date="2013-04-12T16:41:00Z">
            <w:rPr>
              <w:rFonts w:ascii="Corbel" w:hAnsi="Corbel"/>
              <w:color w:val="303030"/>
            </w:rPr>
          </w:rPrChange>
        </w:rPr>
      </w:pPr>
    </w:p>
    <w:p w14:paraId="4BFB21F1" w14:textId="77777777" w:rsidR="00C82479" w:rsidRDefault="00C82479">
      <w:pPr>
        <w:rPr>
          <w:color w:val="242424"/>
          <w:rPrChange w:id="360" w:author="Author" w:date="2013-04-12T16:41:00Z">
            <w:rPr>
              <w:rFonts w:ascii="Corbel" w:hAnsi="Corbel"/>
              <w:color w:val="303030"/>
            </w:rPr>
          </w:rPrChange>
        </w:rPr>
      </w:pPr>
    </w:p>
    <w:p w14:paraId="7C520685" w14:textId="77777777" w:rsidR="00C82479" w:rsidRDefault="00C82479">
      <w:pPr>
        <w:rPr>
          <w:rFonts w:ascii="Arial Bold" w:hAnsi="Arial Bold"/>
          <w:color w:val="0F3642"/>
          <w:rPrChange w:id="361" w:author="Author" w:date="2013-04-12T16:41:00Z">
            <w:rPr>
              <w:rFonts w:ascii="Arial Bold" w:hAnsi="Arial Bold"/>
              <w:color w:val="1A4654"/>
            </w:rPr>
          </w:rPrChange>
        </w:rPr>
      </w:pPr>
      <w:r>
        <w:rPr>
          <w:rFonts w:ascii="Arial Bold" w:hAnsi="Arial Bold"/>
          <w:color w:val="0F3642"/>
          <w:rPrChange w:id="362" w:author="Author" w:date="2013-04-12T16:41:00Z">
            <w:rPr>
              <w:rFonts w:ascii="Arial Bold" w:hAnsi="Arial Bold"/>
              <w:color w:val="1A4654"/>
            </w:rPr>
          </w:rPrChange>
        </w:rPr>
        <w:t>Administration / Marketing</w:t>
      </w:r>
    </w:p>
    <w:p w14:paraId="71D112B3" w14:textId="77777777" w:rsidR="00C82479" w:rsidRDefault="00C82479">
      <w:pPr>
        <w:rPr>
          <w:color w:val="242424"/>
          <w:rPrChange w:id="363" w:author="Author" w:date="2013-04-12T16:41:00Z">
            <w:rPr>
              <w:rFonts w:ascii="Corbel" w:hAnsi="Corbel"/>
              <w:color w:val="303030"/>
            </w:rPr>
          </w:rPrChange>
        </w:rPr>
      </w:pPr>
    </w:p>
    <w:p w14:paraId="7CC75CED" w14:textId="77777777" w:rsidR="00C82479" w:rsidRDefault="00C82479">
      <w:pPr>
        <w:rPr>
          <w:color w:val="242424"/>
          <w:rPrChange w:id="364" w:author="Author" w:date="2013-04-12T16:41:00Z">
            <w:rPr>
              <w:rFonts w:ascii="Corbel" w:hAnsi="Corbel"/>
              <w:color w:val="303030"/>
            </w:rPr>
          </w:rPrChange>
        </w:rPr>
      </w:pPr>
    </w:p>
    <w:p w14:paraId="0744F2B4" w14:textId="77777777" w:rsidR="00C82479" w:rsidRDefault="00C82479">
      <w:pPr>
        <w:rPr>
          <w:color w:val="242424"/>
          <w:rPrChange w:id="365" w:author="Author" w:date="2013-04-12T16:41:00Z">
            <w:rPr>
              <w:rFonts w:ascii="Corbel Bold" w:hAnsi="Corbel Bold"/>
              <w:color w:val="303030"/>
            </w:rPr>
          </w:rPrChange>
        </w:rPr>
      </w:pPr>
      <w:r>
        <w:rPr>
          <w:color w:val="242424"/>
          <w:rPrChange w:id="366" w:author="Author" w:date="2013-04-12T16:41:00Z">
            <w:rPr>
              <w:rFonts w:ascii="Corbel Bold" w:hAnsi="Corbel Bold"/>
              <w:color w:val="303030"/>
            </w:rPr>
          </w:rPrChange>
        </w:rPr>
        <w:t>Administration</w:t>
      </w:r>
    </w:p>
    <w:p w14:paraId="7B1F8794" w14:textId="77777777" w:rsidR="00C82479" w:rsidRDefault="00C82479">
      <w:pPr>
        <w:rPr>
          <w:color w:val="242424"/>
          <w:rPrChange w:id="367" w:author="Author" w:date="2013-04-12T16:41:00Z">
            <w:rPr>
              <w:rFonts w:ascii="Corbel" w:hAnsi="Corbel"/>
              <w:color w:val="303030"/>
            </w:rPr>
          </w:rPrChange>
        </w:rPr>
      </w:pPr>
    </w:p>
    <w:p w14:paraId="03A12EB5" w14:textId="77777777" w:rsidR="00C82479" w:rsidRDefault="00C82479">
      <w:pPr>
        <w:rPr>
          <w:color w:val="242424"/>
          <w:rPrChange w:id="368" w:author="Author" w:date="2013-04-12T16:41:00Z">
            <w:rPr>
              <w:rFonts w:ascii="Corbel" w:hAnsi="Corbel"/>
              <w:color w:val="303030"/>
            </w:rPr>
          </w:rPrChange>
        </w:rPr>
      </w:pPr>
      <w:r>
        <w:rPr>
          <w:color w:val="242424"/>
          <w:rPrChange w:id="369" w:author="Author" w:date="2013-04-12T16:41:00Z">
            <w:rPr>
              <w:rFonts w:ascii="Corbel" w:hAnsi="Corbel"/>
              <w:color w:val="303030"/>
            </w:rPr>
          </w:rPrChange>
        </w:rPr>
        <w:t>The primary need concerning the administration audience is to find somebody with special skills (be able to take some beautiful photographs, be able to design an advert for an incoming event...).</w:t>
      </w:r>
    </w:p>
    <w:p w14:paraId="598985A2" w14:textId="77777777" w:rsidR="00C82479" w:rsidRDefault="00C82479">
      <w:pPr>
        <w:rPr>
          <w:color w:val="242424"/>
          <w:rPrChange w:id="370" w:author="Author" w:date="2013-04-12T16:41:00Z">
            <w:rPr>
              <w:rFonts w:ascii="Corbel" w:hAnsi="Corbel"/>
              <w:color w:val="303030"/>
            </w:rPr>
          </w:rPrChange>
        </w:rPr>
      </w:pPr>
    </w:p>
    <w:p w14:paraId="0BD87451" w14:textId="77777777" w:rsidR="00C82479" w:rsidRDefault="00C82479">
      <w:pPr>
        <w:rPr>
          <w:color w:val="242424"/>
          <w:rPrChange w:id="371" w:author="Author" w:date="2013-04-12T16:41:00Z">
            <w:rPr>
              <w:rFonts w:ascii="Corbel" w:hAnsi="Corbel"/>
              <w:color w:val="303030"/>
            </w:rPr>
          </w:rPrChange>
        </w:rPr>
      </w:pPr>
      <w:r>
        <w:rPr>
          <w:color w:val="242424"/>
          <w:rPrChange w:id="372" w:author="Author" w:date="2013-04-12T16:41:00Z">
            <w:rPr>
              <w:rFonts w:ascii="Corbel" w:hAnsi="Corbel"/>
              <w:color w:val="303030"/>
            </w:rPr>
          </w:rPrChange>
        </w:rPr>
        <w:lastRenderedPageBreak/>
        <w:t>Presently people from the administration are forced to send a general email to their different contacts to find the right person. Our system must therefore overcome this problem by proposing a efficient research tool on specific skills. The results of this research should be presented in a way to be able to compare the works of various "candidates". Finally a system of "status" to say if this person is available to do some volunteering work or if she wants to be paid for that has to be implemented. At an implementation level this function could be materialized by a filter among the search criteria. Obviously it should be possible to contact directly this selected student if necessary.</w:t>
      </w:r>
    </w:p>
    <w:p w14:paraId="09F30073" w14:textId="77777777" w:rsidR="00C82479" w:rsidRDefault="00C82479">
      <w:pPr>
        <w:rPr>
          <w:color w:val="242424"/>
          <w:rPrChange w:id="373" w:author="Author" w:date="2013-04-12T16:41:00Z">
            <w:rPr>
              <w:rFonts w:ascii="Corbel" w:hAnsi="Corbel"/>
              <w:color w:val="303030"/>
            </w:rPr>
          </w:rPrChange>
        </w:rPr>
      </w:pPr>
    </w:p>
    <w:p w14:paraId="4A64F805" w14:textId="77777777" w:rsidR="00C82479" w:rsidRDefault="00C82479">
      <w:pPr>
        <w:rPr>
          <w:color w:val="242424"/>
          <w:rPrChange w:id="374" w:author="Author" w:date="2013-04-12T16:41:00Z">
            <w:rPr>
              <w:rFonts w:ascii="Corbel" w:hAnsi="Corbel"/>
              <w:color w:val="303030"/>
            </w:rPr>
          </w:rPrChange>
        </w:rPr>
      </w:pPr>
    </w:p>
    <w:p w14:paraId="1E8BB328" w14:textId="77777777" w:rsidR="00C82479" w:rsidRDefault="00C82479">
      <w:pPr>
        <w:rPr>
          <w:color w:val="242424"/>
          <w:rPrChange w:id="375" w:author="Author" w:date="2013-04-12T16:41:00Z">
            <w:rPr>
              <w:rFonts w:ascii="Corbel Bold" w:hAnsi="Corbel Bold"/>
              <w:color w:val="303030"/>
            </w:rPr>
          </w:rPrChange>
        </w:rPr>
      </w:pPr>
      <w:r>
        <w:rPr>
          <w:color w:val="242424"/>
          <w:rPrChange w:id="376" w:author="Author" w:date="2013-04-12T16:41:00Z">
            <w:rPr>
              <w:rFonts w:ascii="Corbel Bold" w:hAnsi="Corbel Bold"/>
              <w:color w:val="303030"/>
            </w:rPr>
          </w:rPrChange>
        </w:rPr>
        <w:t>Marketing</w:t>
      </w:r>
    </w:p>
    <w:p w14:paraId="7064C91D" w14:textId="77777777" w:rsidR="00C82479" w:rsidRDefault="00C82479">
      <w:pPr>
        <w:rPr>
          <w:color w:val="242424"/>
          <w:rPrChange w:id="377" w:author="Author" w:date="2013-04-12T16:41:00Z">
            <w:rPr>
              <w:rFonts w:ascii="Corbel" w:hAnsi="Corbel"/>
              <w:color w:val="303030"/>
            </w:rPr>
          </w:rPrChange>
        </w:rPr>
      </w:pPr>
    </w:p>
    <w:p w14:paraId="65845797" w14:textId="77777777" w:rsidR="00C82479" w:rsidRDefault="00C82479">
      <w:pPr>
        <w:rPr>
          <w:color w:val="242424"/>
          <w:rPrChange w:id="378" w:author="Author" w:date="2013-04-12T16:41:00Z">
            <w:rPr>
              <w:rFonts w:ascii="Corbel" w:hAnsi="Corbel"/>
              <w:color w:val="303030"/>
            </w:rPr>
          </w:rPrChange>
        </w:rPr>
      </w:pPr>
      <w:r>
        <w:rPr>
          <w:color w:val="242424"/>
          <w:rPrChange w:id="379" w:author="Author" w:date="2013-04-12T16:41:00Z">
            <w:rPr>
              <w:rFonts w:ascii="Corbel" w:hAnsi="Corbel"/>
              <w:color w:val="303030"/>
            </w:rPr>
          </w:rPrChange>
        </w:rPr>
        <w:t>The administration always wants UMO to look good.  A system of show off repository should be implemented to be able to pick images or stories of good student. These media could potentiallyî be used for marketing events and promotion. Finally the administration could see which departments are actually doing good work.</w:t>
      </w:r>
    </w:p>
    <w:p w14:paraId="21213804" w14:textId="77777777" w:rsidR="00C82479" w:rsidRDefault="00C82479">
      <w:pPr>
        <w:rPr>
          <w:color w:val="242424"/>
          <w:rPrChange w:id="380" w:author="Author" w:date="2013-04-12T16:41:00Z">
            <w:rPr>
              <w:rFonts w:ascii="Corbel" w:hAnsi="Corbel"/>
              <w:color w:val="303030"/>
            </w:rPr>
          </w:rPrChange>
        </w:rPr>
      </w:pPr>
    </w:p>
    <w:p w14:paraId="126EA41C" w14:textId="77777777" w:rsidR="00C82479" w:rsidRDefault="00C82479">
      <w:pPr>
        <w:rPr>
          <w:color w:val="242424"/>
          <w:rPrChange w:id="381" w:author="Author" w:date="2013-04-12T16:41:00Z">
            <w:rPr>
              <w:rFonts w:ascii="Corbel" w:hAnsi="Corbel"/>
              <w:color w:val="303030"/>
            </w:rPr>
          </w:rPrChange>
        </w:rPr>
      </w:pPr>
    </w:p>
    <w:p w14:paraId="399A718E" w14:textId="77777777" w:rsidR="00C82479" w:rsidRDefault="00C82479">
      <w:pPr>
        <w:rPr>
          <w:rFonts w:ascii="Arial Bold" w:hAnsi="Arial Bold"/>
          <w:color w:val="0F3642"/>
          <w:rPrChange w:id="382" w:author="Author" w:date="2013-04-12T16:41:00Z">
            <w:rPr>
              <w:rFonts w:ascii="Arial Bold" w:hAnsi="Arial Bold"/>
              <w:color w:val="1A4654"/>
            </w:rPr>
          </w:rPrChange>
        </w:rPr>
      </w:pPr>
      <w:r>
        <w:rPr>
          <w:rFonts w:ascii="Arial Bold" w:hAnsi="Arial Bold"/>
          <w:color w:val="0F3642"/>
          <w:rPrChange w:id="383" w:author="Author" w:date="2013-04-12T16:41:00Z">
            <w:rPr>
              <w:rFonts w:ascii="Arial Bold" w:hAnsi="Arial Bold"/>
              <w:color w:val="1A4654"/>
            </w:rPr>
          </w:rPrChange>
        </w:rPr>
        <w:t>Prospective Students</w:t>
      </w:r>
    </w:p>
    <w:p w14:paraId="750334F1" w14:textId="77777777" w:rsidR="00C82479" w:rsidRDefault="00C82479">
      <w:pPr>
        <w:rPr>
          <w:color w:val="242424"/>
          <w:rPrChange w:id="384" w:author="Author" w:date="2013-04-12T16:41:00Z">
            <w:rPr>
              <w:rFonts w:ascii="Corbel" w:hAnsi="Corbel"/>
              <w:color w:val="303030"/>
            </w:rPr>
          </w:rPrChange>
        </w:rPr>
      </w:pPr>
    </w:p>
    <w:p w14:paraId="1712F205" w14:textId="77777777" w:rsidR="00C82479" w:rsidRDefault="00C82479">
      <w:pPr>
        <w:ind w:firstLine="720"/>
        <w:rPr>
          <w:color w:val="242424"/>
          <w:rPrChange w:id="385" w:author="Author" w:date="2013-04-12T16:41:00Z">
            <w:rPr>
              <w:rFonts w:ascii="Corbel" w:hAnsi="Corbel"/>
              <w:color w:val="303030"/>
            </w:rPr>
          </w:rPrChange>
        </w:rPr>
      </w:pPr>
      <w:r>
        <w:rPr>
          <w:color w:val="242424"/>
          <w:rPrChange w:id="386" w:author="Author" w:date="2013-04-12T16:41:00Z">
            <w:rPr>
              <w:rFonts w:ascii="Corbel" w:hAnsi="Corbel"/>
              <w:color w:val="303030"/>
            </w:rPr>
          </w:rPrChange>
        </w:rPr>
        <w:t>As a tertiary audience, perspective students also have many needs that the Portfolio System could facilitate.  Presently, perspective students have no window into the work being produced by current students of any level.  Access to the Portfolio System would allow these perspective students to see exactly what gets produced in many courses offered within their program of study.  This would give them the ability to more accurately assess their interest in the program and understand what paths are available to them.  There also is no current system in place which allows for the viewing of work done by faculty. Opening up this channel would allow for prospective students to not only view this work, but also provide a convenient location to contact a faculty member that specializes in their unique interests.  This combination of both student and faculty work would allow prospective students to see the major's/department's community as a whole and start to visualize themselves within it.  Lastly, being able to see the growth of a current student through the entirety of a program would give a prospective student insight into potential careers upon graduation.  Knowledge of the future is one of the primary decisions behind prospective students ultimately choosing a program to follow, thus the Portfolio System should be able to accommodate this need.</w:t>
      </w:r>
    </w:p>
    <w:p w14:paraId="4CDB7605" w14:textId="77777777" w:rsidR="00C82479" w:rsidRDefault="00C82479">
      <w:pPr>
        <w:rPr>
          <w:color w:val="242424"/>
          <w:rPrChange w:id="387" w:author="Author" w:date="2013-04-12T16:41:00Z">
            <w:rPr>
              <w:rFonts w:ascii="Corbel" w:hAnsi="Corbel"/>
              <w:color w:val="303030"/>
            </w:rPr>
          </w:rPrChange>
        </w:rPr>
      </w:pPr>
    </w:p>
    <w:p w14:paraId="1A4B6D3E" w14:textId="77777777" w:rsidR="00C82479" w:rsidRDefault="00C82479">
      <w:pPr>
        <w:rPr>
          <w:color w:val="242424"/>
          <w:rPrChange w:id="388" w:author="Author" w:date="2013-04-12T16:41:00Z">
            <w:rPr>
              <w:rFonts w:ascii="Corbel" w:hAnsi="Corbel"/>
              <w:color w:val="303030"/>
            </w:rPr>
          </w:rPrChange>
        </w:rPr>
      </w:pPr>
    </w:p>
    <w:p w14:paraId="5AAAABAE" w14:textId="77777777" w:rsidR="00C82479" w:rsidRDefault="00C82479">
      <w:pPr>
        <w:rPr>
          <w:rFonts w:ascii="Arial Bold" w:hAnsi="Arial Bold"/>
          <w:color w:val="0F3642"/>
          <w:rPrChange w:id="389" w:author="Author" w:date="2013-04-12T16:41:00Z">
            <w:rPr>
              <w:rFonts w:ascii="Arial Bold" w:hAnsi="Arial Bold"/>
              <w:color w:val="1A4654"/>
            </w:rPr>
          </w:rPrChange>
        </w:rPr>
      </w:pPr>
      <w:r>
        <w:rPr>
          <w:rFonts w:ascii="Arial Bold" w:hAnsi="Arial Bold"/>
          <w:color w:val="0F3642"/>
          <w:rPrChange w:id="390" w:author="Author" w:date="2013-04-12T16:41:00Z">
            <w:rPr>
              <w:rFonts w:ascii="Arial Bold" w:hAnsi="Arial Bold"/>
              <w:color w:val="1A4654"/>
            </w:rPr>
          </w:rPrChange>
        </w:rPr>
        <w:t>Parents of Students</w:t>
      </w:r>
    </w:p>
    <w:p w14:paraId="608908FA" w14:textId="77777777" w:rsidR="00C82479" w:rsidRDefault="00C82479">
      <w:pPr>
        <w:rPr>
          <w:color w:val="242424"/>
          <w:rPrChange w:id="391" w:author="Author" w:date="2013-04-12T16:41:00Z">
            <w:rPr>
              <w:rFonts w:ascii="Corbel" w:hAnsi="Corbel"/>
              <w:color w:val="303030"/>
            </w:rPr>
          </w:rPrChange>
        </w:rPr>
      </w:pPr>
    </w:p>
    <w:p w14:paraId="042A45B3" w14:textId="77777777" w:rsidR="00C82479" w:rsidRDefault="00C82479">
      <w:pPr>
        <w:ind w:firstLine="720"/>
        <w:rPr>
          <w:color w:val="242424"/>
          <w:rPrChange w:id="392" w:author="Author" w:date="2013-04-12T16:41:00Z">
            <w:rPr>
              <w:rFonts w:ascii="Corbel" w:hAnsi="Corbel"/>
              <w:color w:val="303030"/>
            </w:rPr>
          </w:rPrChange>
        </w:rPr>
      </w:pPr>
      <w:r>
        <w:rPr>
          <w:color w:val="242424"/>
          <w:rPrChange w:id="393" w:author="Author" w:date="2013-04-12T16:41:00Z">
            <w:rPr>
              <w:rFonts w:ascii="Corbel" w:hAnsi="Corbel"/>
              <w:color w:val="303030"/>
            </w:rPr>
          </w:rPrChange>
        </w:rPr>
        <w:t xml:space="preserve">Parents of current and prospective students comprise a peripheral yet important audience for the portfolio system. Currently their access to student work is largely limited to what their child might choose to share with them or what they can </w:t>
      </w:r>
      <w:r>
        <w:rPr>
          <w:color w:val="242424"/>
          <w:rPrChange w:id="394" w:author="Author" w:date="2013-04-12T16:41:00Z">
            <w:rPr>
              <w:rFonts w:ascii="Corbel" w:hAnsi="Corbel"/>
              <w:color w:val="303030"/>
            </w:rPr>
          </w:rPrChange>
        </w:rPr>
        <w:lastRenderedPageBreak/>
        <w:t xml:space="preserve">glean from various 'featured student' columns throughout the university and department websites. </w:t>
      </w:r>
    </w:p>
    <w:p w14:paraId="64C0A690" w14:textId="77777777" w:rsidR="00C82479" w:rsidRDefault="00C82479">
      <w:pPr>
        <w:rPr>
          <w:color w:val="242424"/>
          <w:rPrChange w:id="395" w:author="Author" w:date="2013-04-12T16:41:00Z">
            <w:rPr>
              <w:rFonts w:ascii="Corbel" w:hAnsi="Corbel"/>
              <w:color w:val="303030"/>
            </w:rPr>
          </w:rPrChange>
        </w:rPr>
      </w:pPr>
    </w:p>
    <w:p w14:paraId="4DC2C78A" w14:textId="77777777" w:rsidR="00C82479" w:rsidRDefault="00C82479">
      <w:pPr>
        <w:rPr>
          <w:color w:val="242424"/>
          <w:rPrChange w:id="396" w:author="Author" w:date="2013-04-12T16:41:00Z">
            <w:rPr>
              <w:rFonts w:ascii="Corbel" w:hAnsi="Corbel"/>
              <w:color w:val="303030"/>
            </w:rPr>
          </w:rPrChange>
        </w:rPr>
      </w:pPr>
      <w:r>
        <w:rPr>
          <w:color w:val="242424"/>
          <w:rPrChange w:id="397" w:author="Author" w:date="2013-04-12T16:41:00Z">
            <w:rPr>
              <w:rFonts w:ascii="Corbel" w:hAnsi="Corbel"/>
              <w:color w:val="303030"/>
            </w:rPr>
          </w:rPrChange>
        </w:rPr>
        <w:t xml:space="preserve">while away at school. They will have access to other student's work as well which will allow them to easily gauge how their student is performing compared with others in their department or even university-wide. </w:t>
      </w:r>
    </w:p>
    <w:p w14:paraId="446DE22F" w14:textId="77777777" w:rsidR="00C82479" w:rsidRDefault="00C82479">
      <w:pPr>
        <w:rPr>
          <w:color w:val="242424"/>
          <w:rPrChange w:id="398" w:author="Author" w:date="2013-04-12T16:41:00Z">
            <w:rPr>
              <w:rFonts w:ascii="Corbel" w:hAnsi="Corbel"/>
              <w:color w:val="303030"/>
            </w:rPr>
          </w:rPrChange>
        </w:rPr>
      </w:pPr>
    </w:p>
    <w:p w14:paraId="468AF1E0" w14:textId="77777777" w:rsidR="00C82479" w:rsidRDefault="00C82479">
      <w:pPr>
        <w:ind w:firstLine="720"/>
        <w:rPr>
          <w:color w:val="242424"/>
          <w:rPrChange w:id="399" w:author="Author" w:date="2013-04-12T16:41:00Z">
            <w:rPr>
              <w:rFonts w:ascii="Corbel" w:hAnsi="Corbel"/>
              <w:color w:val="303030"/>
            </w:rPr>
          </w:rPrChange>
        </w:rPr>
      </w:pPr>
      <w:r>
        <w:rPr>
          <w:color w:val="242424"/>
          <w:rPrChange w:id="400" w:author="Author" w:date="2013-04-12T16:41:00Z">
            <w:rPr>
              <w:rFonts w:ascii="Corbel" w:hAnsi="Corbel"/>
              <w:color w:val="303030"/>
            </w:rPr>
          </w:rPrChange>
        </w:rPr>
        <w:t xml:space="preserve">Parents will also be able to track their child's progress over time, and have a better sense of their ongoing development. </w:t>
      </w:r>
    </w:p>
    <w:p w14:paraId="5B6DFF2E" w14:textId="77777777" w:rsidR="00C82479" w:rsidRDefault="00C82479">
      <w:pPr>
        <w:rPr>
          <w:color w:val="242424"/>
          <w:rPrChange w:id="401" w:author="Author" w:date="2013-04-12T16:41:00Z">
            <w:rPr>
              <w:rFonts w:ascii="Corbel" w:hAnsi="Corbel"/>
              <w:color w:val="303030"/>
            </w:rPr>
          </w:rPrChange>
        </w:rPr>
      </w:pPr>
    </w:p>
    <w:p w14:paraId="25E37BA0" w14:textId="77777777" w:rsidR="00C82479" w:rsidRDefault="00C82479">
      <w:pPr>
        <w:ind w:firstLine="720"/>
        <w:rPr>
          <w:color w:val="242424"/>
          <w:rPrChange w:id="402" w:author="Author" w:date="2013-04-12T16:41:00Z">
            <w:rPr>
              <w:rFonts w:ascii="Corbel" w:hAnsi="Corbel"/>
              <w:color w:val="303030"/>
            </w:rPr>
          </w:rPrChange>
        </w:rPr>
      </w:pPr>
      <w:r>
        <w:rPr>
          <w:color w:val="242424"/>
          <w:rPrChange w:id="403" w:author="Author" w:date="2013-04-12T16:41:00Z">
            <w:rPr>
              <w:rFonts w:ascii="Corbel" w:hAnsi="Corbel"/>
              <w:color w:val="303030"/>
            </w:rPr>
          </w:rPrChange>
        </w:rPr>
        <w:t>The portfolio system provides parents an easy way to share their child's work with others for several reasons, from simply showing off as a proud parent to showing work to potential employers or financial assistance sources (i.e. scholarship funds, etc.)</w:t>
      </w:r>
    </w:p>
    <w:p w14:paraId="230A82E4" w14:textId="77777777" w:rsidR="00C82479" w:rsidRDefault="00C82479">
      <w:pPr>
        <w:rPr>
          <w:color w:val="242424"/>
          <w:rPrChange w:id="404" w:author="Author" w:date="2013-04-12T16:41:00Z">
            <w:rPr>
              <w:rFonts w:ascii="Corbel" w:hAnsi="Corbel"/>
              <w:color w:val="303030"/>
            </w:rPr>
          </w:rPrChange>
        </w:rPr>
      </w:pPr>
    </w:p>
    <w:p w14:paraId="654C2F88" w14:textId="77777777" w:rsidR="00C82479" w:rsidRDefault="00C82479">
      <w:pPr>
        <w:ind w:firstLine="720"/>
        <w:rPr>
          <w:color w:val="242424"/>
          <w:rPrChange w:id="405" w:author="Author" w:date="2013-04-12T16:41:00Z">
            <w:rPr>
              <w:rFonts w:ascii="Corbel" w:hAnsi="Corbel"/>
              <w:color w:val="303030"/>
            </w:rPr>
          </w:rPrChange>
        </w:rPr>
      </w:pPr>
      <w:r>
        <w:rPr>
          <w:color w:val="242424"/>
          <w:rPrChange w:id="406" w:author="Author" w:date="2013-04-12T16:41:00Z">
            <w:rPr>
              <w:rFonts w:ascii="Corbel" w:hAnsi="Corbel"/>
              <w:color w:val="303030"/>
            </w:rPr>
          </w:rPrChange>
        </w:rPr>
        <w:t>Parents of prospective students would benefit greatly from the portfolio system by having access to a university-wide repository of student work that they could browse. With this tool they could investigate different majors and departments that would help them and their child make informed decisions about where and what they would like to study, and gain a clear idea of the quality of the education and department that their child might enter into.</w:t>
      </w:r>
    </w:p>
    <w:p w14:paraId="36C851EB" w14:textId="77777777" w:rsidR="00C82479" w:rsidRDefault="00C82479">
      <w:pPr>
        <w:rPr>
          <w:color w:val="242424"/>
          <w:rPrChange w:id="407" w:author="Author" w:date="2013-04-12T16:41:00Z">
            <w:rPr>
              <w:rFonts w:ascii="Corbel" w:hAnsi="Corbel"/>
              <w:color w:val="303030"/>
            </w:rPr>
          </w:rPrChange>
        </w:rPr>
      </w:pPr>
    </w:p>
    <w:p w14:paraId="3DFB7239" w14:textId="77777777" w:rsidR="00C82479" w:rsidRDefault="00C82479">
      <w:pPr>
        <w:rPr>
          <w:color w:val="242424"/>
          <w:rPrChange w:id="408" w:author="Author" w:date="2013-04-12T16:41:00Z">
            <w:rPr>
              <w:rFonts w:ascii="Corbel" w:hAnsi="Corbel"/>
              <w:color w:val="303030"/>
            </w:rPr>
          </w:rPrChange>
        </w:rPr>
      </w:pPr>
    </w:p>
    <w:p w14:paraId="7259C3FA" w14:textId="77777777" w:rsidR="00C82479" w:rsidRDefault="00C82479">
      <w:pPr>
        <w:rPr>
          <w:rFonts w:ascii="Arial Bold" w:hAnsi="Arial Bold"/>
          <w:color w:val="0F3642"/>
          <w:rPrChange w:id="409" w:author="Author" w:date="2013-04-12T16:41:00Z">
            <w:rPr>
              <w:rFonts w:ascii="Arial Bold" w:hAnsi="Arial Bold"/>
              <w:color w:val="1A4654"/>
            </w:rPr>
          </w:rPrChange>
        </w:rPr>
      </w:pPr>
      <w:r>
        <w:rPr>
          <w:rFonts w:ascii="Arial Bold" w:hAnsi="Arial Bold"/>
          <w:color w:val="0F3642"/>
          <w:rPrChange w:id="410" w:author="Author" w:date="2013-04-12T16:41:00Z">
            <w:rPr>
              <w:rFonts w:ascii="Arial Bold" w:hAnsi="Arial Bold"/>
              <w:color w:val="1A4654"/>
            </w:rPr>
          </w:rPrChange>
        </w:rPr>
        <w:t>Potential Employers</w:t>
      </w:r>
    </w:p>
    <w:p w14:paraId="78C054C3" w14:textId="77777777" w:rsidR="00C82479" w:rsidRDefault="00C82479">
      <w:pPr>
        <w:rPr>
          <w:rFonts w:ascii="Arial Bold" w:hAnsi="Arial Bold"/>
          <w:color w:val="0F3642"/>
          <w:rPrChange w:id="411" w:author="Author" w:date="2013-04-12T16:41:00Z">
            <w:rPr>
              <w:rFonts w:ascii="Arial Bold" w:hAnsi="Arial Bold"/>
              <w:color w:val="1A4654"/>
            </w:rPr>
          </w:rPrChange>
        </w:rPr>
      </w:pPr>
    </w:p>
    <w:p w14:paraId="0580C24B" w14:textId="77777777" w:rsidR="00C82479" w:rsidRDefault="00C82479">
      <w:pPr>
        <w:ind w:firstLine="720"/>
        <w:rPr>
          <w:color w:val="242424"/>
          <w:rPrChange w:id="412" w:author="Author" w:date="2013-04-12T16:41:00Z">
            <w:rPr>
              <w:rFonts w:ascii="Corbel" w:hAnsi="Corbel"/>
              <w:color w:val="303030"/>
            </w:rPr>
          </w:rPrChange>
        </w:rPr>
      </w:pPr>
      <w:r>
        <w:rPr>
          <w:color w:val="242424"/>
          <w:rPrChange w:id="413" w:author="Author" w:date="2013-04-12T16:41:00Z">
            <w:rPr>
              <w:rFonts w:ascii="Corbel" w:hAnsi="Corbel"/>
              <w:color w:val="303030"/>
            </w:rPr>
          </w:rPrChange>
        </w:rPr>
        <w:t>Any excellent academic work that might help employers find students (potential employees) is difficult to access at best. This means that it is hard for employers to compare students based on their actual work. The employer can has limited ability to see the level of student motivation and a complete list of their activities. It is also difficult for employers to get a sense of the university community, the level of academic commitment of students on a particular campus and the quality of academic work that is produced from the undergraduate community. This leads to the difficulty of comparing students from university to university, and how their work compares to students at different universities.</w:t>
      </w:r>
    </w:p>
    <w:p w14:paraId="37AA57B1" w14:textId="77777777" w:rsidR="00C82479" w:rsidRDefault="00C82479">
      <w:pPr>
        <w:rPr>
          <w:color w:val="242424"/>
          <w:rPrChange w:id="414" w:author="Author" w:date="2013-04-12T16:41:00Z">
            <w:rPr>
              <w:rFonts w:ascii="Corbel" w:hAnsi="Corbel"/>
              <w:color w:val="303030"/>
            </w:rPr>
          </w:rPrChange>
        </w:rPr>
      </w:pPr>
    </w:p>
    <w:p w14:paraId="1CF2EDBB" w14:textId="77777777" w:rsidR="00C82479" w:rsidRDefault="00C82479">
      <w:pPr>
        <w:ind w:firstLine="720"/>
        <w:rPr>
          <w:color w:val="242424"/>
          <w:rPrChange w:id="415" w:author="Author" w:date="2013-04-12T16:41:00Z">
            <w:rPr>
              <w:rFonts w:ascii="Corbel" w:hAnsi="Corbel"/>
              <w:color w:val="303030"/>
            </w:rPr>
          </w:rPrChange>
        </w:rPr>
      </w:pPr>
      <w:r>
        <w:rPr>
          <w:color w:val="242424"/>
          <w:rPrChange w:id="416" w:author="Author" w:date="2013-04-12T16:41:00Z">
            <w:rPr>
              <w:rFonts w:ascii="Corbel" w:hAnsi="Corbel"/>
              <w:color w:val="303030"/>
            </w:rPr>
          </w:rPrChange>
        </w:rPr>
        <w:t>While the job market affects what courses and information are important in a given academic path, the process is often delayed. Due to this many potential employees lack the skills that their field is using or is transitioning too. The lack of direct involvement of employers in informing academic paths means that students are not as focused on learning important information in their field as they could be.</w:t>
      </w:r>
    </w:p>
    <w:p w14:paraId="2E96DCE7" w14:textId="77777777" w:rsidR="00C82479" w:rsidRDefault="00C82479">
      <w:pPr>
        <w:ind w:firstLine="720"/>
        <w:rPr>
          <w:color w:val="242424"/>
          <w:rPrChange w:id="417" w:author="Author" w:date="2013-04-12T16:41:00Z">
            <w:rPr>
              <w:rFonts w:ascii="Corbel" w:hAnsi="Corbel"/>
              <w:color w:val="303030"/>
            </w:rPr>
          </w:rPrChange>
        </w:rPr>
      </w:pPr>
    </w:p>
    <w:p w14:paraId="6CA545B5" w14:textId="77777777" w:rsidR="00C82479" w:rsidRDefault="00C82479">
      <w:pPr>
        <w:ind w:firstLine="720"/>
        <w:rPr>
          <w:color w:val="242424"/>
          <w:rPrChange w:id="418" w:author="Author" w:date="2013-04-12T16:41:00Z">
            <w:rPr>
              <w:rFonts w:ascii="Corbel" w:hAnsi="Corbel"/>
              <w:color w:val="303030"/>
            </w:rPr>
          </w:rPrChange>
        </w:rPr>
      </w:pPr>
      <w:r>
        <w:rPr>
          <w:color w:val="242424"/>
          <w:rPrChange w:id="419" w:author="Author" w:date="2013-04-12T16:41:00Z">
            <w:rPr>
              <w:rFonts w:ascii="Corbel" w:hAnsi="Corbel"/>
              <w:color w:val="303030"/>
            </w:rPr>
          </w:rPrChange>
        </w:rPr>
        <w:t>It is difficult for employers to views student skills that might apply in the job market. Without seeing these specific skills it can be hard for match students to the jobs that would fit them the best.</w:t>
      </w:r>
    </w:p>
    <w:p w14:paraId="1B702F03" w14:textId="77777777" w:rsidR="00C82479" w:rsidRDefault="00C82479">
      <w:pPr>
        <w:pStyle w:val="FreeFormA"/>
        <w:rPr>
          <w:ins w:id="420" w:author="John Sullivan" w:date="2013-04-12T11:16:00Z"/>
          <w:color w:val="242424"/>
          <w:rPrChange w:id="421" w:author="Author" w:date="2013-04-12T16:41:00Z">
            <w:rPr>
              <w:ins w:id="422" w:author="John Sullivan" w:date="2013-04-12T11:16:00Z"/>
              <w:rFonts w:ascii="Corbel" w:hAnsi="Corbel"/>
              <w:color w:val="303030"/>
            </w:rPr>
          </w:rPrChange>
        </w:rPr>
        <w:pPrChange w:id="423" w:author="Author" w:date="2013-04-12T16:41:00Z">
          <w:pPr>
            <w:pStyle w:val="FreeForm"/>
          </w:pPr>
        </w:pPrChange>
      </w:pPr>
    </w:p>
    <w:p w14:paraId="39C83C1D" w14:textId="77777777" w:rsidR="00C82479" w:rsidRDefault="00C82479" w:rsidP="00C82479">
      <w:pPr>
        <w:rPr>
          <w:ins w:id="424" w:author="John Sullivan" w:date="2013-04-12T11:16:00Z"/>
          <w:rFonts w:ascii="Arial Bold" w:hAnsi="Arial Bold"/>
          <w:color w:val="134655"/>
          <w:rPrChange w:id="425" w:author="Author" w:date="2013-04-12T16:41:00Z">
            <w:rPr>
              <w:ins w:id="426" w:author="John Sullivan" w:date="2013-04-12T11:16:00Z"/>
              <w:rFonts w:ascii="Arial" w:hAnsi="Arial" w:cs="Arial"/>
              <w:b/>
              <w:color w:val="215868"/>
            </w:rPr>
          </w:rPrChange>
        </w:rPr>
      </w:pPr>
      <w:ins w:id="427" w:author="John Sullivan" w:date="2013-04-12T11:16:00Z">
        <w:r>
          <w:rPr>
            <w:rFonts w:ascii="Arial Bold" w:hAnsi="Arial Bold"/>
            <w:color w:val="134655"/>
            <w:rPrChange w:id="428" w:author="Author" w:date="2013-04-12T16:41:00Z">
              <w:rPr>
                <w:rFonts w:ascii="Arial" w:hAnsi="Arial" w:cs="Arial"/>
                <w:b/>
                <w:color w:val="215868"/>
              </w:rPr>
            </w:rPrChange>
          </w:rPr>
          <w:lastRenderedPageBreak/>
          <w:t>Alumni</w:t>
        </w:r>
      </w:ins>
    </w:p>
    <w:p w14:paraId="51B6FCF3" w14:textId="77777777" w:rsidR="00C82479" w:rsidRDefault="00C82479" w:rsidP="00C82479">
      <w:pPr>
        <w:rPr>
          <w:ins w:id="429" w:author="John Sullivan" w:date="2013-04-12T11:16:00Z"/>
          <w:rFonts w:ascii="Arial Bold" w:hAnsi="Arial Bold"/>
          <w:color w:val="134655"/>
          <w:rPrChange w:id="430" w:author="Author" w:date="2013-04-12T16:41:00Z">
            <w:rPr>
              <w:ins w:id="431" w:author="John Sullivan" w:date="2013-04-12T11:16:00Z"/>
              <w:rFonts w:ascii="Arial" w:hAnsi="Arial" w:cs="Arial"/>
              <w:b/>
              <w:color w:val="215868"/>
            </w:rPr>
          </w:rPrChange>
        </w:rPr>
      </w:pPr>
    </w:p>
    <w:p w14:paraId="7412DD00" w14:textId="77777777" w:rsidR="00C82479" w:rsidRDefault="00C82479">
      <w:pPr>
        <w:pStyle w:val="FreeFormA"/>
        <w:rPr>
          <w:ins w:id="432" w:author="John Sullivan" w:date="2013-04-12T11:27:00Z"/>
          <w:color w:val="303030"/>
          <w:rPrChange w:id="433" w:author="Author" w:date="2013-04-12T16:41:00Z">
            <w:rPr>
              <w:ins w:id="434" w:author="John Sullivan" w:date="2013-04-12T11:27:00Z"/>
              <w:rFonts w:ascii="Corbel" w:hAnsi="Corbel"/>
              <w:color w:val="404040"/>
            </w:rPr>
          </w:rPrChange>
        </w:rPr>
        <w:pPrChange w:id="435" w:author="Author" w:date="2013-04-12T16:41:00Z">
          <w:pPr>
            <w:pStyle w:val="FreeForm"/>
          </w:pPr>
        </w:pPrChange>
      </w:pPr>
      <w:ins w:id="436" w:author="John Sullivan" w:date="2013-04-12T11:16:00Z">
        <w:r>
          <w:rPr>
            <w:color w:val="303030"/>
            <w:rPrChange w:id="437" w:author="Author" w:date="2013-04-12T16:41:00Z">
              <w:rPr>
                <w:rFonts w:ascii="Corbel" w:hAnsi="Corbel"/>
                <w:color w:val="404040"/>
              </w:rPr>
            </w:rPrChange>
          </w:rPr>
          <w:tab/>
          <w:t xml:space="preserve">Alumni represent a small but important audience for the portfolio system. </w:t>
        </w:r>
      </w:ins>
      <w:ins w:id="438" w:author="John Sullivan" w:date="2013-04-12T11:25:00Z">
        <w:r>
          <w:rPr>
            <w:color w:val="303030"/>
            <w:rPrChange w:id="439" w:author="Author" w:date="2013-04-12T16:41:00Z">
              <w:rPr>
                <w:rFonts w:ascii="Corbel" w:hAnsi="Corbel"/>
                <w:color w:val="404040"/>
              </w:rPr>
            </w:rPrChange>
          </w:rPr>
          <w:t>Their usage falls</w:t>
        </w:r>
      </w:ins>
      <w:ins w:id="440" w:author="John Sullivan" w:date="2013-04-12T11:16:00Z">
        <w:r>
          <w:rPr>
            <w:color w:val="303030"/>
            <w:rPrChange w:id="441" w:author="Author" w:date="2013-04-12T16:41:00Z">
              <w:rPr>
                <w:rFonts w:ascii="Corbel" w:hAnsi="Corbel"/>
                <w:color w:val="404040"/>
              </w:rPr>
            </w:rPrChange>
          </w:rPr>
          <w:t xml:space="preserve"> in two general categories: previous students that have used the portfolio system and </w:t>
        </w:r>
      </w:ins>
      <w:ins w:id="442" w:author="John Sullivan" w:date="2013-04-12T11:18:00Z">
        <w:r>
          <w:rPr>
            <w:color w:val="303030"/>
            <w:rPrChange w:id="443" w:author="Author" w:date="2013-04-12T16:41:00Z">
              <w:rPr>
                <w:rFonts w:ascii="Corbel" w:hAnsi="Corbel"/>
                <w:color w:val="404040"/>
              </w:rPr>
            </w:rPrChange>
          </w:rPr>
          <w:t>wish to have access to their undergraduate work after graduation</w:t>
        </w:r>
      </w:ins>
      <w:ins w:id="444" w:author="John Sullivan" w:date="2013-04-12T11:16:00Z">
        <w:r>
          <w:rPr>
            <w:color w:val="303030"/>
            <w:rPrChange w:id="445" w:author="Author" w:date="2013-04-12T16:41:00Z">
              <w:rPr>
                <w:rFonts w:ascii="Corbel" w:hAnsi="Corbel"/>
                <w:color w:val="404040"/>
              </w:rPr>
            </w:rPrChange>
          </w:rPr>
          <w:t>, and</w:t>
        </w:r>
      </w:ins>
      <w:ins w:id="446" w:author="John Sullivan" w:date="2013-04-12T11:19:00Z">
        <w:r>
          <w:rPr>
            <w:color w:val="303030"/>
            <w:rPrChange w:id="447" w:author="Author" w:date="2013-04-12T16:41:00Z">
              <w:rPr>
                <w:rFonts w:ascii="Corbel" w:hAnsi="Corbel"/>
                <w:color w:val="404040"/>
              </w:rPr>
            </w:rPrChange>
          </w:rPr>
          <w:t xml:space="preserve"> alumni that </w:t>
        </w:r>
      </w:ins>
      <w:ins w:id="448" w:author="John Sullivan" w:date="2013-04-12T11:21:00Z">
        <w:r>
          <w:rPr>
            <w:color w:val="303030"/>
            <w:rPrChange w:id="449" w:author="Author" w:date="2013-04-12T16:41:00Z">
              <w:rPr>
                <w:rFonts w:ascii="Corbel" w:hAnsi="Corbel"/>
                <w:color w:val="404040"/>
              </w:rPr>
            </w:rPrChange>
          </w:rPr>
          <w:t xml:space="preserve">can provide feedback </w:t>
        </w:r>
      </w:ins>
      <w:ins w:id="450" w:author="John Sullivan" w:date="2013-04-12T11:23:00Z">
        <w:r>
          <w:rPr>
            <w:color w:val="303030"/>
            <w:rPrChange w:id="451" w:author="Author" w:date="2013-04-12T16:41:00Z">
              <w:rPr>
                <w:rFonts w:ascii="Corbel" w:hAnsi="Corbel"/>
                <w:color w:val="404040"/>
              </w:rPr>
            </w:rPrChange>
          </w:rPr>
          <w:t xml:space="preserve">for current undergraduate students. The two groups are not mutually exclusive and </w:t>
        </w:r>
      </w:ins>
      <w:ins w:id="452" w:author="John Sullivan" w:date="2013-04-12T11:24:00Z">
        <w:r>
          <w:rPr>
            <w:color w:val="303030"/>
            <w:rPrChange w:id="453" w:author="Author" w:date="2013-04-12T16:41:00Z">
              <w:rPr>
                <w:rFonts w:ascii="Corbel" w:hAnsi="Corbel"/>
                <w:color w:val="404040"/>
              </w:rPr>
            </w:rPrChange>
          </w:rPr>
          <w:t>presumably many alumni would fall in both.</w:t>
        </w:r>
      </w:ins>
    </w:p>
    <w:p w14:paraId="12B54A54" w14:textId="77777777" w:rsidR="00C7358B" w:rsidRDefault="00C7358B">
      <w:pPr>
        <w:pStyle w:val="FreeFormA"/>
        <w:rPr>
          <w:ins w:id="454" w:author="John Sullivan" w:date="2013-04-12T11:28:00Z"/>
          <w:color w:val="303030"/>
          <w:rPrChange w:id="455" w:author="Author" w:date="2013-04-12T16:41:00Z">
            <w:rPr>
              <w:ins w:id="456" w:author="John Sullivan" w:date="2013-04-12T11:28:00Z"/>
              <w:rFonts w:ascii="Corbel" w:hAnsi="Corbel"/>
              <w:color w:val="404040"/>
            </w:rPr>
          </w:rPrChange>
        </w:rPr>
        <w:pPrChange w:id="457" w:author="Author" w:date="2013-04-12T16:41:00Z">
          <w:pPr>
            <w:pStyle w:val="FreeForm"/>
          </w:pPr>
        </w:pPrChange>
      </w:pPr>
    </w:p>
    <w:p w14:paraId="4FF13FC6" w14:textId="77777777" w:rsidR="00C7358B" w:rsidRDefault="00C7358B">
      <w:pPr>
        <w:pStyle w:val="FreeFormA"/>
        <w:rPr>
          <w:ins w:id="458" w:author="John Sullivan" w:date="2013-04-12T11:35:00Z"/>
          <w:color w:val="303030"/>
          <w:rPrChange w:id="459" w:author="Author" w:date="2013-04-12T16:41:00Z">
            <w:rPr>
              <w:ins w:id="460" w:author="John Sullivan" w:date="2013-04-12T11:35:00Z"/>
              <w:rFonts w:ascii="Corbel" w:hAnsi="Corbel"/>
              <w:color w:val="404040"/>
            </w:rPr>
          </w:rPrChange>
        </w:rPr>
        <w:pPrChange w:id="461" w:author="Author" w:date="2013-04-12T16:41:00Z">
          <w:pPr>
            <w:pStyle w:val="FreeForm"/>
          </w:pPr>
        </w:pPrChange>
      </w:pPr>
      <w:ins w:id="462" w:author="John Sullivan" w:date="2013-04-12T11:28:00Z">
        <w:r>
          <w:rPr>
            <w:color w:val="303030"/>
            <w:rPrChange w:id="463" w:author="Author" w:date="2013-04-12T16:41:00Z">
              <w:rPr>
                <w:rFonts w:ascii="Corbel" w:hAnsi="Corbel"/>
                <w:color w:val="404040"/>
              </w:rPr>
            </w:rPrChange>
          </w:rPr>
          <w:tab/>
          <w:t xml:space="preserve">For graduated students who have used the portfolio system during their UMaine career, the </w:t>
        </w:r>
      </w:ins>
      <w:ins w:id="464" w:author="John Sullivan" w:date="2013-04-12T11:30:00Z">
        <w:r>
          <w:rPr>
            <w:color w:val="303030"/>
            <w:rPrChange w:id="465" w:author="Author" w:date="2013-04-12T16:41:00Z">
              <w:rPr>
                <w:rFonts w:ascii="Corbel" w:hAnsi="Corbel"/>
                <w:color w:val="404040"/>
              </w:rPr>
            </w:rPrChange>
          </w:rPr>
          <w:t>portfolio</w:t>
        </w:r>
      </w:ins>
      <w:ins w:id="466" w:author="John Sullivan" w:date="2013-04-12T11:28:00Z">
        <w:r>
          <w:rPr>
            <w:color w:val="303030"/>
            <w:rPrChange w:id="467" w:author="Author" w:date="2013-04-12T16:41:00Z">
              <w:rPr>
                <w:rFonts w:ascii="Corbel" w:hAnsi="Corbel"/>
                <w:color w:val="404040"/>
              </w:rPr>
            </w:rPrChange>
          </w:rPr>
          <w:t xml:space="preserve"> </w:t>
        </w:r>
      </w:ins>
      <w:ins w:id="468" w:author="John Sullivan" w:date="2013-04-12T11:30:00Z">
        <w:r>
          <w:rPr>
            <w:color w:val="303030"/>
            <w:rPrChange w:id="469" w:author="Author" w:date="2013-04-12T16:41:00Z">
              <w:rPr>
                <w:rFonts w:ascii="Corbel" w:hAnsi="Corbel"/>
                <w:color w:val="404040"/>
              </w:rPr>
            </w:rPrChange>
          </w:rPr>
          <w:t xml:space="preserve">system gives them a useful tool for showing their work to potential employers or graduate programs. </w:t>
        </w:r>
      </w:ins>
      <w:ins w:id="470" w:author="John Sullivan" w:date="2013-04-12T11:33:00Z">
        <w:r>
          <w:rPr>
            <w:color w:val="303030"/>
            <w:rPrChange w:id="471" w:author="Author" w:date="2013-04-12T16:41:00Z">
              <w:rPr>
                <w:rFonts w:ascii="Corbel" w:hAnsi="Corbel"/>
                <w:color w:val="404040"/>
              </w:rPr>
            </w:rPrChange>
          </w:rPr>
          <w:t xml:space="preserve">Not only </w:t>
        </w:r>
      </w:ins>
      <w:ins w:id="472" w:author="John Sullivan" w:date="2013-04-12T11:35:00Z">
        <w:r>
          <w:rPr>
            <w:color w:val="303030"/>
            <w:rPrChange w:id="473" w:author="Author" w:date="2013-04-12T16:41:00Z">
              <w:rPr>
                <w:rFonts w:ascii="Corbel" w:hAnsi="Corbel"/>
                <w:color w:val="404040"/>
              </w:rPr>
            </w:rPrChange>
          </w:rPr>
          <w:t>can</w:t>
        </w:r>
      </w:ins>
      <w:ins w:id="474" w:author="John Sullivan" w:date="2013-04-12T11:33:00Z">
        <w:r>
          <w:rPr>
            <w:color w:val="303030"/>
            <w:rPrChange w:id="475" w:author="Author" w:date="2013-04-12T16:41:00Z">
              <w:rPr>
                <w:rFonts w:ascii="Corbel" w:hAnsi="Corbel"/>
                <w:color w:val="404040"/>
              </w:rPr>
            </w:rPrChange>
          </w:rPr>
          <w:t xml:space="preserve"> it function </w:t>
        </w:r>
      </w:ins>
      <w:ins w:id="476" w:author="John Sullivan" w:date="2013-04-12T11:35:00Z">
        <w:r>
          <w:rPr>
            <w:color w:val="303030"/>
            <w:rPrChange w:id="477" w:author="Author" w:date="2013-04-12T16:41:00Z">
              <w:rPr>
                <w:rFonts w:ascii="Corbel" w:hAnsi="Corbel"/>
                <w:color w:val="404040"/>
              </w:rPr>
            </w:rPrChange>
          </w:rPr>
          <w:t>to display</w:t>
        </w:r>
      </w:ins>
      <w:ins w:id="478" w:author="John Sullivan" w:date="2013-04-12T11:33:00Z">
        <w:r>
          <w:rPr>
            <w:color w:val="303030"/>
            <w:rPrChange w:id="479" w:author="Author" w:date="2013-04-12T16:41:00Z">
              <w:rPr>
                <w:rFonts w:ascii="Corbel" w:hAnsi="Corbel"/>
                <w:color w:val="404040"/>
              </w:rPr>
            </w:rPrChange>
          </w:rPr>
          <w:t xml:space="preserve"> an alumnus</w:t>
        </w:r>
      </w:ins>
      <w:ins w:id="480" w:author="John Sullivan" w:date="2013-04-12T11:34:00Z">
        <w:r>
          <w:rPr>
            <w:color w:val="303030"/>
            <w:rPrChange w:id="481" w:author="Author" w:date="2013-04-12T16:41:00Z">
              <w:rPr>
                <w:rFonts w:ascii="Corbel" w:hAnsi="Corbel"/>
                <w:color w:val="404040"/>
              </w:rPr>
            </w:rPrChange>
          </w:rPr>
          <w:t xml:space="preserve">’ best or featured work, it can also </w:t>
        </w:r>
      </w:ins>
      <w:ins w:id="482" w:author="John Sullivan" w:date="2013-04-12T11:35:00Z">
        <w:r>
          <w:rPr>
            <w:color w:val="303030"/>
            <w:rPrChange w:id="483" w:author="Author" w:date="2013-04-12T16:41:00Z">
              <w:rPr>
                <w:rFonts w:ascii="Corbel" w:hAnsi="Corbel"/>
                <w:color w:val="404040"/>
              </w:rPr>
            </w:rPrChange>
          </w:rPr>
          <w:t xml:space="preserve">show the development of the student through their undergraduate career. </w:t>
        </w:r>
      </w:ins>
    </w:p>
    <w:p w14:paraId="75285ECD" w14:textId="77777777" w:rsidR="00C7358B" w:rsidRDefault="00C7358B">
      <w:pPr>
        <w:pStyle w:val="FreeFormA"/>
        <w:rPr>
          <w:ins w:id="484" w:author="John Sullivan" w:date="2013-04-12T11:36:00Z"/>
          <w:color w:val="303030"/>
          <w:rPrChange w:id="485" w:author="Author" w:date="2013-04-12T16:41:00Z">
            <w:rPr>
              <w:ins w:id="486" w:author="John Sullivan" w:date="2013-04-12T11:36:00Z"/>
              <w:rFonts w:ascii="Corbel" w:hAnsi="Corbel"/>
              <w:color w:val="404040"/>
            </w:rPr>
          </w:rPrChange>
        </w:rPr>
        <w:pPrChange w:id="487" w:author="Author" w:date="2013-04-12T16:41:00Z">
          <w:pPr>
            <w:pStyle w:val="FreeForm"/>
          </w:pPr>
        </w:pPrChange>
      </w:pPr>
    </w:p>
    <w:p w14:paraId="28C9D071" w14:textId="77777777" w:rsidR="00C7358B" w:rsidRDefault="00C7358B">
      <w:pPr>
        <w:pStyle w:val="FreeFormA"/>
        <w:rPr>
          <w:ins w:id="488" w:author="John Sullivan" w:date="2013-04-12T11:27:00Z"/>
          <w:color w:val="303030"/>
          <w:rPrChange w:id="489" w:author="Author" w:date="2013-04-12T16:41:00Z">
            <w:rPr>
              <w:ins w:id="490" w:author="John Sullivan" w:date="2013-04-12T11:27:00Z"/>
              <w:rFonts w:ascii="Corbel" w:hAnsi="Corbel"/>
              <w:color w:val="404040"/>
            </w:rPr>
          </w:rPrChange>
        </w:rPr>
        <w:pPrChange w:id="491" w:author="Author" w:date="2013-04-12T16:41:00Z">
          <w:pPr>
            <w:pStyle w:val="FreeForm"/>
          </w:pPr>
        </w:pPrChange>
      </w:pPr>
      <w:ins w:id="492" w:author="John Sullivan" w:date="2013-04-12T11:36:00Z">
        <w:r>
          <w:rPr>
            <w:color w:val="303030"/>
            <w:rPrChange w:id="493" w:author="Author" w:date="2013-04-12T16:41:00Z">
              <w:rPr>
                <w:rFonts w:ascii="Corbel" w:hAnsi="Corbel"/>
                <w:color w:val="404040"/>
              </w:rPr>
            </w:rPrChange>
          </w:rPr>
          <w:tab/>
        </w:r>
      </w:ins>
      <w:ins w:id="494" w:author="John Sullivan" w:date="2013-04-12T11:37:00Z">
        <w:r>
          <w:rPr>
            <w:color w:val="303030"/>
            <w:rPrChange w:id="495" w:author="Author" w:date="2013-04-12T16:41:00Z">
              <w:rPr>
                <w:rFonts w:ascii="Corbel" w:hAnsi="Corbel"/>
                <w:color w:val="404040"/>
              </w:rPr>
            </w:rPrChange>
          </w:rPr>
          <w:t xml:space="preserve">Alumni </w:t>
        </w:r>
      </w:ins>
      <w:ins w:id="496" w:author="John Sullivan" w:date="2013-04-12T11:40:00Z">
        <w:r w:rsidR="00001561">
          <w:rPr>
            <w:color w:val="303030"/>
            <w:rPrChange w:id="497" w:author="Author" w:date="2013-04-12T16:41:00Z">
              <w:rPr>
                <w:rFonts w:ascii="Corbel" w:hAnsi="Corbel"/>
                <w:color w:val="404040"/>
              </w:rPr>
            </w:rPrChange>
          </w:rPr>
          <w:t>can be</w:t>
        </w:r>
      </w:ins>
      <w:ins w:id="498" w:author="John Sullivan" w:date="2013-04-12T11:37:00Z">
        <w:r>
          <w:rPr>
            <w:color w:val="303030"/>
            <w:rPrChange w:id="499" w:author="Author" w:date="2013-04-12T16:41:00Z">
              <w:rPr>
                <w:rFonts w:ascii="Corbel" w:hAnsi="Corbel"/>
                <w:color w:val="404040"/>
              </w:rPr>
            </w:rPrChange>
          </w:rPr>
          <w:t xml:space="preserve"> invaluable </w:t>
        </w:r>
      </w:ins>
      <w:ins w:id="500" w:author="John Sullivan" w:date="2013-04-12T11:40:00Z">
        <w:r w:rsidR="00001561">
          <w:rPr>
            <w:color w:val="303030"/>
            <w:rPrChange w:id="501" w:author="Author" w:date="2013-04-12T16:41:00Z">
              <w:rPr>
                <w:rFonts w:ascii="Corbel" w:hAnsi="Corbel"/>
                <w:color w:val="404040"/>
              </w:rPr>
            </w:rPrChange>
          </w:rPr>
          <w:t>sources</w:t>
        </w:r>
      </w:ins>
      <w:ins w:id="502" w:author="John Sullivan" w:date="2013-04-12T11:37:00Z">
        <w:r>
          <w:rPr>
            <w:color w:val="303030"/>
            <w:rPrChange w:id="503" w:author="Author" w:date="2013-04-12T16:41:00Z">
              <w:rPr>
                <w:rFonts w:ascii="Corbel" w:hAnsi="Corbel"/>
                <w:color w:val="404040"/>
              </w:rPr>
            </w:rPrChange>
          </w:rPr>
          <w:t xml:space="preserve"> </w:t>
        </w:r>
      </w:ins>
      <w:ins w:id="504" w:author="John Sullivan" w:date="2013-04-12T11:40:00Z">
        <w:r w:rsidR="00001561">
          <w:rPr>
            <w:color w:val="303030"/>
            <w:rPrChange w:id="505" w:author="Author" w:date="2013-04-12T16:41:00Z">
              <w:rPr>
                <w:rFonts w:ascii="Corbel" w:hAnsi="Corbel"/>
                <w:color w:val="404040"/>
              </w:rPr>
            </w:rPrChange>
          </w:rPr>
          <w:t>of</w:t>
        </w:r>
      </w:ins>
      <w:ins w:id="506" w:author="John Sullivan" w:date="2013-04-12T11:37:00Z">
        <w:r>
          <w:rPr>
            <w:color w:val="303030"/>
            <w:rPrChange w:id="507" w:author="Author" w:date="2013-04-12T16:41:00Z">
              <w:rPr>
                <w:rFonts w:ascii="Corbel" w:hAnsi="Corbel"/>
                <w:color w:val="404040"/>
              </w:rPr>
            </w:rPrChange>
          </w:rPr>
          <w:t xml:space="preserve"> </w:t>
        </w:r>
        <w:r w:rsidR="00001561">
          <w:rPr>
            <w:color w:val="303030"/>
            <w:rPrChange w:id="508" w:author="Author" w:date="2013-04-12T16:41:00Z">
              <w:rPr>
                <w:rFonts w:ascii="Corbel" w:hAnsi="Corbel"/>
                <w:color w:val="404040"/>
              </w:rPr>
            </w:rPrChange>
          </w:rPr>
          <w:t xml:space="preserve">feedback </w:t>
        </w:r>
      </w:ins>
      <w:ins w:id="509" w:author="John Sullivan" w:date="2013-04-12T11:40:00Z">
        <w:r w:rsidR="00001561">
          <w:rPr>
            <w:color w:val="303030"/>
            <w:rPrChange w:id="510" w:author="Author" w:date="2013-04-12T16:41:00Z">
              <w:rPr>
                <w:rFonts w:ascii="Corbel" w:hAnsi="Corbel"/>
                <w:color w:val="404040"/>
              </w:rPr>
            </w:rPrChange>
          </w:rPr>
          <w:t>for</w:t>
        </w:r>
      </w:ins>
      <w:ins w:id="511" w:author="John Sullivan" w:date="2013-04-12T11:37:00Z">
        <w:r w:rsidR="00001561">
          <w:rPr>
            <w:color w:val="303030"/>
            <w:rPrChange w:id="512" w:author="Author" w:date="2013-04-12T16:41:00Z">
              <w:rPr>
                <w:rFonts w:ascii="Corbel" w:hAnsi="Corbel"/>
                <w:color w:val="404040"/>
              </w:rPr>
            </w:rPrChange>
          </w:rPr>
          <w:t xml:space="preserve"> undergraduate work. </w:t>
        </w:r>
      </w:ins>
      <w:ins w:id="513" w:author="John Sullivan" w:date="2013-04-12T11:45:00Z">
        <w:r w:rsidR="00001561">
          <w:rPr>
            <w:color w:val="303030"/>
            <w:rPrChange w:id="514" w:author="Author" w:date="2013-04-12T16:41:00Z">
              <w:rPr>
                <w:rFonts w:ascii="Corbel" w:hAnsi="Corbel"/>
                <w:color w:val="404040"/>
              </w:rPr>
            </w:rPrChange>
          </w:rPr>
          <w:t xml:space="preserve">Having graduated </w:t>
        </w:r>
      </w:ins>
      <w:ins w:id="515" w:author="John Sullivan" w:date="2013-04-12T11:40:00Z">
        <w:r w:rsidR="00001561">
          <w:rPr>
            <w:color w:val="303030"/>
            <w:rPrChange w:id="516" w:author="Author" w:date="2013-04-12T16:41:00Z">
              <w:rPr>
                <w:rFonts w:ascii="Corbel" w:hAnsi="Corbel"/>
                <w:color w:val="404040"/>
              </w:rPr>
            </w:rPrChange>
          </w:rPr>
          <w:t xml:space="preserve">from a specific department and area of study, they represent an ideal target for students </w:t>
        </w:r>
      </w:ins>
      <w:ins w:id="517" w:author="John Sullivan" w:date="2013-04-12T11:45:00Z">
        <w:r w:rsidR="00001561">
          <w:rPr>
            <w:color w:val="303030"/>
            <w:rPrChange w:id="518" w:author="Author" w:date="2013-04-12T16:41:00Z">
              <w:rPr>
                <w:rFonts w:ascii="Corbel" w:hAnsi="Corbel"/>
                <w:color w:val="404040"/>
              </w:rPr>
            </w:rPrChange>
          </w:rPr>
          <w:t>in this regard</w:t>
        </w:r>
      </w:ins>
      <w:ins w:id="519" w:author="John Sullivan" w:date="2013-04-12T11:40:00Z">
        <w:r w:rsidR="00001561">
          <w:rPr>
            <w:color w:val="303030"/>
            <w:rPrChange w:id="520" w:author="Author" w:date="2013-04-12T16:41:00Z">
              <w:rPr>
                <w:rFonts w:ascii="Corbel" w:hAnsi="Corbel"/>
                <w:color w:val="404040"/>
              </w:rPr>
            </w:rPrChange>
          </w:rPr>
          <w:t>. They will have a strong knowledge of the subject matter, an understanding of the demands and expectations of the depar</w:t>
        </w:r>
      </w:ins>
      <w:ins w:id="521" w:author="John Sullivan" w:date="2013-04-12T11:44:00Z">
        <w:r w:rsidR="00001561">
          <w:rPr>
            <w:color w:val="303030"/>
            <w:rPrChange w:id="522" w:author="Author" w:date="2013-04-12T16:41:00Z">
              <w:rPr>
                <w:rFonts w:ascii="Corbel" w:hAnsi="Corbel"/>
                <w:color w:val="404040"/>
              </w:rPr>
            </w:rPrChange>
          </w:rPr>
          <w:t>t</w:t>
        </w:r>
      </w:ins>
      <w:ins w:id="523" w:author="John Sullivan" w:date="2013-04-12T11:40:00Z">
        <w:r w:rsidR="00001561">
          <w:rPr>
            <w:color w:val="303030"/>
            <w:rPrChange w:id="524" w:author="Author" w:date="2013-04-12T16:41:00Z">
              <w:rPr>
                <w:rFonts w:ascii="Corbel" w:hAnsi="Corbel"/>
                <w:color w:val="404040"/>
              </w:rPr>
            </w:rPrChange>
          </w:rPr>
          <w:t xml:space="preserve">ment/class/field, and in many cases will also </w:t>
        </w:r>
      </w:ins>
      <w:ins w:id="525" w:author="John Sullivan" w:date="2013-04-12T11:44:00Z">
        <w:r w:rsidR="00001561">
          <w:rPr>
            <w:color w:val="303030"/>
            <w:rPrChange w:id="526" w:author="Author" w:date="2013-04-12T16:41:00Z">
              <w:rPr>
                <w:rFonts w:ascii="Corbel" w:hAnsi="Corbel"/>
                <w:color w:val="404040"/>
              </w:rPr>
            </w:rPrChange>
          </w:rPr>
          <w:t xml:space="preserve">have professional experience coming directly from their own related studies. </w:t>
        </w:r>
      </w:ins>
    </w:p>
    <w:p w14:paraId="614E3D2A" w14:textId="77777777" w:rsidR="00C7358B" w:rsidRDefault="00C7358B">
      <w:pPr>
        <w:pStyle w:val="FreeFormA"/>
        <w:rPr>
          <w:ins w:id="527" w:author="John Sullivan" w:date="2013-04-12T11:27:00Z"/>
          <w:color w:val="303030"/>
          <w:rPrChange w:id="528" w:author="Author" w:date="2013-04-12T16:41:00Z">
            <w:rPr>
              <w:ins w:id="529" w:author="John Sullivan" w:date="2013-04-12T11:27:00Z"/>
              <w:rFonts w:ascii="Corbel" w:hAnsi="Corbel"/>
              <w:color w:val="404040"/>
            </w:rPr>
          </w:rPrChange>
        </w:rPr>
        <w:pPrChange w:id="530" w:author="Author" w:date="2013-04-12T16:41:00Z">
          <w:pPr>
            <w:pStyle w:val="FreeForm"/>
          </w:pPr>
        </w:pPrChange>
      </w:pPr>
    </w:p>
    <w:p w14:paraId="118D645B" w14:textId="77777777" w:rsidR="00C82479" w:rsidRDefault="00C82479">
      <w:pPr>
        <w:pStyle w:val="FreeFormA"/>
        <w:rPr>
          <w:rPrChange w:id="531" w:author="Author" w:date="2013-04-12T16:41:00Z">
            <w:rPr>
              <w:rFonts w:ascii="Corbel" w:hAnsi="Corbel"/>
              <w:color w:val="303030"/>
            </w:rPr>
          </w:rPrChange>
        </w:rPr>
        <w:pPrChange w:id="532" w:author="Author" w:date="2013-04-12T16:41:00Z">
          <w:pPr>
            <w:pStyle w:val="FreeForm"/>
          </w:pPr>
        </w:pPrChange>
      </w:pPr>
      <w:ins w:id="533" w:author="John Sullivan" w:date="2013-04-12T11:24:00Z">
        <w:r>
          <w:rPr>
            <w:color w:val="303030"/>
            <w:rPrChange w:id="534" w:author="Author" w:date="2013-04-12T16:41:00Z">
              <w:rPr>
                <w:rFonts w:ascii="Corbel" w:hAnsi="Corbel"/>
                <w:color w:val="404040"/>
              </w:rPr>
            </w:rPrChange>
          </w:rPr>
          <w:t xml:space="preserve"> </w:t>
        </w:r>
      </w:ins>
      <w:r>
        <w:br w:type="page"/>
      </w:r>
    </w:p>
    <w:p w14:paraId="21C72D08" w14:textId="77777777" w:rsidR="00C82479" w:rsidRDefault="00C82479">
      <w:pPr>
        <w:rPr>
          <w:rFonts w:ascii="Arial Bold" w:hAnsi="Arial Bold"/>
          <w:color w:val="FFFDFD"/>
          <w:sz w:val="48"/>
          <w:rPrChange w:id="535" w:author="Author" w:date="2013-04-12T16:41:00Z">
            <w:rPr>
              <w:rFonts w:ascii="Arial Bold" w:hAnsi="Arial Bold"/>
              <w:color w:val="FFFEFE"/>
              <w:sz w:val="48"/>
            </w:rPr>
          </w:rPrChange>
        </w:rPr>
      </w:pPr>
      <w:r>
        <w:rPr>
          <w:rFonts w:ascii="Arial Bold" w:hAnsi="Arial Bold"/>
          <w:color w:val="FFFDFD"/>
          <w:sz w:val="48"/>
          <w:rPrChange w:id="536" w:author="Author" w:date="2013-04-12T16:41:00Z">
            <w:rPr>
              <w:rFonts w:ascii="Arial Bold" w:hAnsi="Arial Bold"/>
              <w:color w:val="FFFEFE"/>
              <w:sz w:val="48"/>
            </w:rPr>
          </w:rPrChange>
        </w:rPr>
        <w:t xml:space="preserve">   Project Objectives</w:t>
      </w:r>
    </w:p>
    <w:p w14:paraId="71175675" w14:textId="77777777" w:rsidR="00C82479" w:rsidRDefault="00C82479">
      <w:pPr>
        <w:rPr>
          <w:color w:val="242424"/>
          <w:rPrChange w:id="537" w:author="Author" w:date="2013-04-12T16:41:00Z">
            <w:rPr>
              <w:rFonts w:ascii="Corbel" w:hAnsi="Corbel"/>
              <w:color w:val="303030"/>
            </w:rPr>
          </w:rPrChange>
        </w:rPr>
      </w:pPr>
    </w:p>
    <w:p w14:paraId="275CBC71" w14:textId="77777777" w:rsidR="00C82479" w:rsidRDefault="00C82479">
      <w:pPr>
        <w:rPr>
          <w:color w:val="242424"/>
          <w:rPrChange w:id="538" w:author="Author" w:date="2013-04-12T16:41:00Z">
            <w:rPr>
              <w:rFonts w:ascii="Corbel" w:hAnsi="Corbel"/>
              <w:color w:val="303030"/>
            </w:rPr>
          </w:rPrChange>
        </w:rPr>
      </w:pPr>
    </w:p>
    <w:p w14:paraId="2BB6114B" w14:textId="77777777" w:rsidR="00C82479" w:rsidRDefault="00C82479">
      <w:pPr>
        <w:rPr>
          <w:color w:val="242424"/>
          <w:rPrChange w:id="539" w:author="Author" w:date="2013-04-12T16:41:00Z">
            <w:rPr>
              <w:rFonts w:ascii="Corbel" w:hAnsi="Corbel"/>
              <w:color w:val="303030"/>
            </w:rPr>
          </w:rPrChange>
        </w:rPr>
      </w:pPr>
    </w:p>
    <w:p w14:paraId="02C246B6" w14:textId="77777777" w:rsidR="00C82479" w:rsidRDefault="00C82479">
      <w:pPr>
        <w:rPr>
          <w:color w:val="242424"/>
          <w:rPrChange w:id="540" w:author="Author" w:date="2013-04-12T16:41:00Z">
            <w:rPr>
              <w:rFonts w:ascii="Corbel" w:hAnsi="Corbel"/>
              <w:color w:val="303030"/>
            </w:rPr>
          </w:rPrChange>
        </w:rPr>
      </w:pPr>
      <w:r>
        <w:rPr>
          <w:color w:val="242424"/>
          <w:rPrChange w:id="541" w:author="Author" w:date="2013-04-12T16:41:00Z">
            <w:rPr>
              <w:rFonts w:ascii="Corbel" w:hAnsi="Corbel"/>
              <w:color w:val="303030"/>
            </w:rPr>
          </w:rPrChange>
        </w:rPr>
        <w:tab/>
        <w:t>So as to address the primary needs of all of the audiences, this project will focus on accomplishing the following objectives:</w:t>
      </w:r>
    </w:p>
    <w:p w14:paraId="721F6D23" w14:textId="77777777" w:rsidR="00C82479" w:rsidRDefault="00C82479">
      <w:pPr>
        <w:ind w:firstLine="360"/>
        <w:rPr>
          <w:color w:val="242424"/>
          <w:rPrChange w:id="542" w:author="Author" w:date="2013-04-12T16:41:00Z">
            <w:rPr>
              <w:rFonts w:ascii="Corbel" w:hAnsi="Corbel"/>
              <w:color w:val="303030"/>
            </w:rPr>
          </w:rPrChange>
        </w:rPr>
      </w:pPr>
    </w:p>
    <w:p w14:paraId="3AAABA53" w14:textId="77777777" w:rsidR="00C82479" w:rsidRDefault="00C82479">
      <w:pPr>
        <w:rPr>
          <w:color w:val="242424"/>
          <w:rPrChange w:id="543" w:author="Author" w:date="2013-04-12T16:41:00Z">
            <w:rPr>
              <w:rFonts w:ascii="Corbel" w:hAnsi="Corbel"/>
              <w:color w:val="303030"/>
            </w:rPr>
          </w:rPrChange>
        </w:rPr>
      </w:pPr>
    </w:p>
    <w:p w14:paraId="42BACE34" w14:textId="77777777" w:rsidR="00C82479" w:rsidRDefault="00C82479">
      <w:pPr>
        <w:spacing w:line="360" w:lineRule="auto"/>
        <w:ind w:left="720" w:firstLine="720"/>
        <w:rPr>
          <w:rFonts w:ascii="Arial" w:hAnsi="Arial"/>
          <w:color w:val="0F3642"/>
          <w:sz w:val="32"/>
          <w:rPrChange w:id="544" w:author="Author" w:date="2013-04-12T16:41:00Z">
            <w:rPr>
              <w:rFonts w:ascii="Arial" w:hAnsi="Arial"/>
              <w:color w:val="1A4654"/>
              <w:sz w:val="32"/>
            </w:rPr>
          </w:rPrChange>
        </w:rPr>
      </w:pPr>
      <w:r>
        <w:rPr>
          <w:rFonts w:ascii="Arial Bold" w:hAnsi="Arial Bold"/>
          <w:color w:val="0F3642"/>
          <w:sz w:val="32"/>
          <w:rPrChange w:id="545" w:author="Author" w:date="2013-04-12T16:41:00Z">
            <w:rPr>
              <w:rFonts w:ascii="Arial Bold" w:hAnsi="Arial Bold"/>
              <w:color w:val="1A4654"/>
              <w:sz w:val="32"/>
            </w:rPr>
          </w:rPrChange>
        </w:rPr>
        <w:t>•</w:t>
      </w:r>
      <w:r>
        <w:rPr>
          <w:rFonts w:ascii="Arial" w:hAnsi="Arial"/>
          <w:color w:val="0F3642"/>
          <w:sz w:val="32"/>
          <w:rPrChange w:id="546" w:author="Author" w:date="2013-04-12T16:41:00Z">
            <w:rPr>
              <w:rFonts w:ascii="Arial" w:hAnsi="Arial"/>
              <w:color w:val="1A4654"/>
              <w:sz w:val="32"/>
            </w:rPr>
          </w:rPrChange>
        </w:rPr>
        <w:t xml:space="preserve"> </w:t>
      </w:r>
      <w:r>
        <w:rPr>
          <w:color w:val="0F3642"/>
          <w:sz w:val="32"/>
          <w:rPrChange w:id="547" w:author="Author" w:date="2013-04-12T16:41:00Z">
            <w:rPr>
              <w:rFonts w:ascii="Corbel" w:hAnsi="Corbel"/>
              <w:color w:val="1A4654"/>
              <w:sz w:val="32"/>
            </w:rPr>
          </w:rPrChange>
        </w:rPr>
        <w:t>Provide access to student academic work</w:t>
      </w:r>
      <w:r>
        <w:rPr>
          <w:color w:val="0F3642"/>
          <w:sz w:val="32"/>
          <w:rPrChange w:id="548" w:author="Author" w:date="2013-04-12T16:41:00Z">
            <w:rPr>
              <w:rFonts w:ascii="Corbel" w:hAnsi="Corbel"/>
              <w:color w:val="1A4654"/>
              <w:sz w:val="32"/>
            </w:rPr>
          </w:rPrChange>
        </w:rPr>
        <w:tab/>
      </w:r>
    </w:p>
    <w:p w14:paraId="138588BF" w14:textId="77777777" w:rsidR="00C82479" w:rsidRDefault="00C82479">
      <w:pPr>
        <w:spacing w:line="360" w:lineRule="auto"/>
        <w:ind w:left="720" w:firstLine="720"/>
        <w:rPr>
          <w:color w:val="0F3642"/>
          <w:sz w:val="32"/>
          <w:rPrChange w:id="549" w:author="Author" w:date="2013-04-12T16:41:00Z">
            <w:rPr>
              <w:rFonts w:ascii="Corbel" w:hAnsi="Corbel"/>
              <w:color w:val="1A4654"/>
              <w:sz w:val="32"/>
            </w:rPr>
          </w:rPrChange>
        </w:rPr>
      </w:pPr>
      <w:r>
        <w:rPr>
          <w:rFonts w:ascii="Arial Bold" w:hAnsi="Arial Bold"/>
          <w:color w:val="0F3642"/>
          <w:sz w:val="32"/>
          <w:rPrChange w:id="550" w:author="Author" w:date="2013-04-12T16:41:00Z">
            <w:rPr>
              <w:rFonts w:ascii="Arial Bold" w:hAnsi="Arial Bold"/>
              <w:color w:val="1A4654"/>
              <w:sz w:val="32"/>
            </w:rPr>
          </w:rPrChange>
        </w:rPr>
        <w:t xml:space="preserve">• </w:t>
      </w:r>
      <w:r>
        <w:rPr>
          <w:color w:val="0F3642"/>
          <w:sz w:val="32"/>
          <w:rPrChange w:id="551" w:author="Author" w:date="2013-04-12T16:41:00Z">
            <w:rPr>
              <w:rFonts w:ascii="Corbel" w:hAnsi="Corbel"/>
              <w:color w:val="1A4654"/>
              <w:sz w:val="32"/>
            </w:rPr>
          </w:rPrChange>
        </w:rPr>
        <w:t>Network students with other audiences</w:t>
      </w:r>
    </w:p>
    <w:p w14:paraId="04DBB16D" w14:textId="77777777" w:rsidR="00C82479" w:rsidRDefault="00C82479">
      <w:pPr>
        <w:spacing w:line="360" w:lineRule="auto"/>
        <w:ind w:left="720" w:firstLine="720"/>
        <w:rPr>
          <w:rFonts w:ascii="Arial" w:hAnsi="Arial"/>
          <w:color w:val="0F3642"/>
          <w:sz w:val="32"/>
          <w:rPrChange w:id="552" w:author="Author" w:date="2013-04-12T16:41:00Z">
            <w:rPr>
              <w:rFonts w:ascii="Arial" w:hAnsi="Arial"/>
              <w:color w:val="1A4654"/>
              <w:sz w:val="32"/>
            </w:rPr>
          </w:rPrChange>
        </w:rPr>
      </w:pPr>
      <w:r>
        <w:rPr>
          <w:rFonts w:ascii="Arial Bold" w:hAnsi="Arial Bold"/>
          <w:color w:val="0F3642"/>
          <w:sz w:val="32"/>
          <w:rPrChange w:id="553" w:author="Author" w:date="2013-04-12T16:41:00Z">
            <w:rPr>
              <w:rFonts w:ascii="Arial Bold" w:hAnsi="Arial Bold"/>
              <w:color w:val="1A4654"/>
              <w:sz w:val="32"/>
            </w:rPr>
          </w:rPrChange>
        </w:rPr>
        <w:t>•</w:t>
      </w:r>
      <w:r>
        <w:rPr>
          <w:rFonts w:ascii="Arial" w:hAnsi="Arial"/>
          <w:color w:val="0F3642"/>
          <w:sz w:val="32"/>
          <w:rPrChange w:id="554" w:author="Author" w:date="2013-04-12T16:41:00Z">
            <w:rPr>
              <w:rFonts w:ascii="Arial" w:hAnsi="Arial"/>
              <w:color w:val="1A4654"/>
              <w:sz w:val="32"/>
            </w:rPr>
          </w:rPrChange>
        </w:rPr>
        <w:t xml:space="preserve"> </w:t>
      </w:r>
      <w:r>
        <w:rPr>
          <w:color w:val="0F3642"/>
          <w:sz w:val="32"/>
          <w:rPrChange w:id="555" w:author="Author" w:date="2013-04-12T16:41:00Z">
            <w:rPr>
              <w:rFonts w:ascii="Corbel" w:hAnsi="Corbel"/>
              <w:color w:val="1A4654"/>
              <w:sz w:val="32"/>
            </w:rPr>
          </w:rPrChange>
        </w:rPr>
        <w:t>Facilitate communities around academic work</w:t>
      </w:r>
    </w:p>
    <w:p w14:paraId="7B325240" w14:textId="77777777" w:rsidR="00C82479" w:rsidRDefault="00C82479">
      <w:pPr>
        <w:rPr>
          <w:color w:val="242424"/>
          <w:rPrChange w:id="556" w:author="Author" w:date="2013-04-12T16:41:00Z">
            <w:rPr>
              <w:rFonts w:ascii="Corbel" w:hAnsi="Corbel"/>
              <w:color w:val="303030"/>
            </w:rPr>
          </w:rPrChange>
        </w:rPr>
      </w:pPr>
    </w:p>
    <w:p w14:paraId="548A4F2B" w14:textId="77777777" w:rsidR="00C82479" w:rsidRDefault="00C82479">
      <w:pPr>
        <w:rPr>
          <w:color w:val="242424"/>
          <w:rPrChange w:id="557" w:author="Author" w:date="2013-04-12T16:41:00Z">
            <w:rPr>
              <w:rFonts w:ascii="Corbel" w:hAnsi="Corbel"/>
              <w:color w:val="303030"/>
            </w:rPr>
          </w:rPrChange>
        </w:rPr>
      </w:pPr>
      <w:r>
        <w:rPr>
          <w:color w:val="242424"/>
          <w:rPrChange w:id="558" w:author="Author" w:date="2013-04-12T16:41:00Z">
            <w:rPr>
              <w:rFonts w:ascii="Corbel" w:hAnsi="Corbel"/>
              <w:color w:val="303030"/>
            </w:rPr>
          </w:rPrChange>
        </w:rPr>
        <w:tab/>
        <w:t>Providing access to student academic work entails facilitating the discovery of excellent student work for all audiences. In addition, students need to be able to organize and archive their own work, allowing them to track their progress as well as show exemplary work to the general public. Faculty also need tools to track students and showcase excellent student work such as for a specific class or .</w:t>
      </w:r>
    </w:p>
    <w:p w14:paraId="590C1071" w14:textId="77777777" w:rsidR="00C82479" w:rsidRDefault="00C82479">
      <w:pPr>
        <w:rPr>
          <w:color w:val="242424"/>
          <w:rPrChange w:id="559" w:author="Author" w:date="2013-04-12T16:41:00Z">
            <w:rPr>
              <w:rFonts w:ascii="Corbel" w:hAnsi="Corbel"/>
              <w:color w:val="303030"/>
            </w:rPr>
          </w:rPrChange>
        </w:rPr>
      </w:pPr>
    </w:p>
    <w:p w14:paraId="3EDFA780" w14:textId="4E75CA8F" w:rsidR="00C82479" w:rsidRDefault="00C82479">
      <w:pPr>
        <w:rPr>
          <w:color w:val="242424"/>
          <w:rPrChange w:id="560" w:author="Author" w:date="2013-04-12T16:41:00Z">
            <w:rPr>
              <w:rFonts w:ascii="Corbel" w:hAnsi="Corbel"/>
              <w:color w:val="303030"/>
            </w:rPr>
          </w:rPrChange>
        </w:rPr>
      </w:pPr>
      <w:r>
        <w:rPr>
          <w:color w:val="242424"/>
          <w:rPrChange w:id="561" w:author="Author" w:date="2013-04-12T16:41:00Z">
            <w:rPr>
              <w:rFonts w:ascii="Corbel" w:hAnsi="Corbel"/>
              <w:color w:val="303030"/>
            </w:rPr>
          </w:rPrChange>
        </w:rPr>
        <w:tab/>
        <w:t>Networking st</w:t>
      </w:r>
      <w:ins w:id="562" w:author="Author" w:date="2013-04-12T16:41:00Z">
        <w:r w:rsidR="00CA6843">
          <w:rPr>
            <w:noProof/>
            <w:lang w:val="en-US" w:eastAsia="en-US"/>
          </w:rPr>
          <w:pict w14:anchorId="0211B2A5">
            <v:rect id="_x0000_s1033" style="position:absolute;margin-left:54pt;margin-top:78.1pt;width:560pt;height:45pt;z-index:-251637248;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7BFF12D8" w14:textId="77777777" w:rsidR="00000000" w:rsidRDefault="00CA6843">
                    <w:pPr>
                      <w:pStyle w:val="FreeFormA"/>
                      <w:rPr>
                        <w:ins w:id="563" w:author="Author" w:date="2013-04-12T16:41:00Z"/>
                        <w:rFonts w:ascii="Times New Roman" w:eastAsia="Times New Roman" w:hAnsi="Times New Roman"/>
                        <w:color w:val="auto"/>
                        <w:sz w:val="20"/>
                        <w:lang w:val="en-US" w:eastAsia="en-US" w:bidi="x-none"/>
                      </w:rPr>
                    </w:pPr>
                  </w:p>
                </w:txbxContent>
              </v:textbox>
              <w10:wrap anchorx="page" anchory="page"/>
            </v:rect>
          </w:pict>
        </w:r>
      </w:ins>
      <w:del w:id="564" w:author="Author" w:date="2013-04-12T16:41:00Z">
        <w:r w:rsidR="00001561">
          <w:rPr>
            <w:noProof/>
          </w:rPr>
          <mc:AlternateContent>
            <mc:Choice Requires="wps">
              <w:drawing>
                <wp:anchor distT="0" distB="0" distL="114300" distR="114300" simplePos="0" relativeHeight="251656704" behindDoc="1" locked="0" layoutInCell="1" allowOverlap="1" wp14:anchorId="1BF5E6FE" wp14:editId="43AB66F4">
                  <wp:simplePos x="0" y="0"/>
                  <wp:positionH relativeFrom="page">
                    <wp:posOffset>685800</wp:posOffset>
                  </wp:positionH>
                  <wp:positionV relativeFrom="page">
                    <wp:posOffset>991870</wp:posOffset>
                  </wp:positionV>
                  <wp:extent cx="7099300" cy="571500"/>
                  <wp:effectExtent l="0" t="1270" r="0" b="0"/>
                  <wp:wrapNone/>
                  <wp:docPr id="2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6E7C97C3" w14:textId="77777777" w:rsidR="005532D8" w:rsidRDefault="005532D8">
                              <w:pPr>
                                <w:pStyle w:val="FreeForm"/>
                                <w:rPr>
                                  <w:del w:id="565" w:author="Author" w:date="2013-04-12T16:41:00Z"/>
                                  <w:rFonts w:eastAsia="Times New Roman"/>
                                  <w:color w:val="auto"/>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32" style="position:absolute;margin-left:54pt;margin-top:78.1pt;width:559pt;height:4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" fillcolor="#205867" stroked="f">
                  <v:stroke joinstyle="round"/>
                  <v:path arrowok="t"/>
                  <v:textbox inset="3pt,3pt,3pt,3pt">
                    <w:txbxContent>
                      <w:p w14:paraId="6E7C97C3" w14:textId="77777777" w:rsidR="005532D8" w:rsidRDefault="005532D8">
                        <w:pPr>
                          <w:pStyle w:val="FreeForm"/>
                          <w:rPr>
                            <w:del w:id="566" w:author="Author" w:date="2013-04-12T16:41:00Z"/>
                            <w:rFonts w:eastAsia="Times New Roman"/>
                            <w:color w:val="auto"/>
                            <w:lang w:val="en-US" w:eastAsia="en-US" w:bidi="x-none"/>
                          </w:rPr>
                        </w:pPr>
                      </w:p>
                    </w:txbxContent>
                  </v:textbox>
                  <w10:wrap anchorx="page" anchory="page"/>
                </v:rect>
              </w:pict>
            </mc:Fallback>
          </mc:AlternateContent>
        </w:r>
      </w:del>
      <w:r>
        <w:rPr>
          <w:color w:val="242424"/>
          <w:rPrChange w:id="567" w:author="Author" w:date="2013-04-12T16:41:00Z">
            <w:rPr>
              <w:rFonts w:ascii="Corbel" w:hAnsi="Corbel"/>
              <w:color w:val="303030"/>
            </w:rPr>
          </w:rPrChange>
        </w:rPr>
        <w:t>udents with other audiences means providing social tools for connecting users to students. Networking may occur in any of a multitude of directions such as students using their portfolio in their resumes for potential jobs, potential employers finding excellent students, or peers finding potential collaborators, etc.</w:t>
      </w:r>
    </w:p>
    <w:p w14:paraId="2529BB49" w14:textId="77777777" w:rsidR="00C82479" w:rsidRDefault="00C82479">
      <w:pPr>
        <w:rPr>
          <w:color w:val="242424"/>
          <w:rPrChange w:id="568" w:author="Author" w:date="2013-04-12T16:41:00Z">
            <w:rPr>
              <w:rFonts w:ascii="Corbel" w:hAnsi="Corbel"/>
              <w:color w:val="303030"/>
            </w:rPr>
          </w:rPrChange>
        </w:rPr>
      </w:pPr>
    </w:p>
    <w:p w14:paraId="4D029491" w14:textId="77777777" w:rsidR="00C82479" w:rsidRDefault="00C82479">
      <w:pPr>
        <w:rPr>
          <w:color w:val="242424"/>
          <w:rPrChange w:id="569" w:author="Author" w:date="2013-04-12T16:41:00Z">
            <w:rPr>
              <w:rFonts w:ascii="Corbel" w:hAnsi="Corbel"/>
              <w:color w:val="303030"/>
            </w:rPr>
          </w:rPrChange>
        </w:rPr>
      </w:pPr>
      <w:r>
        <w:rPr>
          <w:color w:val="242424"/>
          <w:rPrChange w:id="570" w:author="Author" w:date="2013-04-12T16:41:00Z">
            <w:rPr>
              <w:rFonts w:ascii="Corbel" w:hAnsi="Corbel"/>
              <w:color w:val="303030"/>
            </w:rPr>
          </w:rPrChange>
        </w:rPr>
        <w:tab/>
        <w:t>The objective of facilitating communities around academic work is to leverage online tools for strengthening the academic experience. Because student work is on-going, students need tools for sharing work with peers and soliciting specific feedback on works in progress. As well, contributing and exploring works within specific communities enhances learning and academic excellence.</w:t>
      </w:r>
    </w:p>
    <w:p w14:paraId="770A6F97" w14:textId="77777777" w:rsidR="00C82479" w:rsidRDefault="00C82479">
      <w:pPr>
        <w:rPr>
          <w:color w:val="242424"/>
          <w:rPrChange w:id="571" w:author="Author" w:date="2013-04-12T16:41:00Z">
            <w:rPr>
              <w:rFonts w:ascii="Corbel" w:hAnsi="Corbel"/>
              <w:color w:val="303030"/>
            </w:rPr>
          </w:rPrChange>
        </w:rPr>
      </w:pPr>
    </w:p>
    <w:p w14:paraId="6667E9CA" w14:textId="77777777" w:rsidR="00C82479" w:rsidRDefault="00C82479">
      <w:pPr>
        <w:pStyle w:val="FreeForm"/>
        <w:rPr>
          <w:sz w:val="24"/>
          <w:rPrChange w:id="572" w:author="Author" w:date="2013-04-12T16:41:00Z">
            <w:rPr>
              <w:rFonts w:ascii="Corbel" w:hAnsi="Corbel"/>
              <w:color w:val="303030"/>
            </w:rPr>
          </w:rPrChange>
        </w:rPr>
      </w:pPr>
      <w:r>
        <w:br w:type="page"/>
      </w:r>
    </w:p>
    <w:p w14:paraId="5B2A545F" w14:textId="77777777" w:rsidR="00C82479" w:rsidRDefault="00C82479">
      <w:pPr>
        <w:rPr>
          <w:color w:val="242424"/>
          <w:rPrChange w:id="573" w:author="Author" w:date="2013-04-12T16:41:00Z">
            <w:rPr>
              <w:rFonts w:ascii="Corbel" w:hAnsi="Corbel"/>
              <w:color w:val="303030"/>
            </w:rPr>
          </w:rPrChange>
        </w:rPr>
      </w:pPr>
      <w:r>
        <w:rPr>
          <w:rFonts w:ascii="Arial Bold" w:hAnsi="Arial Bold"/>
          <w:color w:val="FFFDFD"/>
          <w:sz w:val="48"/>
          <w:rPrChange w:id="574" w:author="Author" w:date="2013-04-12T16:41:00Z">
            <w:rPr>
              <w:rFonts w:ascii="Arial Bold" w:hAnsi="Arial Bold"/>
              <w:color w:val="FFFEFE"/>
              <w:sz w:val="48"/>
            </w:rPr>
          </w:rPrChange>
        </w:rPr>
        <w:t xml:space="preserve">   Solution Overview</w:t>
      </w:r>
    </w:p>
    <w:p w14:paraId="01F39FE6" w14:textId="77777777" w:rsidR="00C82479" w:rsidRDefault="00C82479">
      <w:pPr>
        <w:rPr>
          <w:color w:val="242424"/>
          <w:rPrChange w:id="575" w:author="Author" w:date="2013-04-12T16:41:00Z">
            <w:rPr>
              <w:rFonts w:ascii="Corbel" w:hAnsi="Corbel"/>
              <w:color w:val="303030"/>
            </w:rPr>
          </w:rPrChange>
        </w:rPr>
      </w:pPr>
    </w:p>
    <w:p w14:paraId="7A49F6CB" w14:textId="77777777" w:rsidR="00C82479" w:rsidRDefault="00C82479">
      <w:pPr>
        <w:rPr>
          <w:color w:val="242424"/>
          <w:rPrChange w:id="576" w:author="Author" w:date="2013-04-12T16:41:00Z">
            <w:rPr>
              <w:rFonts w:ascii="Corbel" w:hAnsi="Corbel"/>
              <w:color w:val="303030"/>
            </w:rPr>
          </w:rPrChange>
        </w:rPr>
      </w:pPr>
    </w:p>
    <w:p w14:paraId="028DCB74" w14:textId="77777777" w:rsidR="00C82479" w:rsidRDefault="00C82479">
      <w:pPr>
        <w:rPr>
          <w:color w:val="242424"/>
          <w:rPrChange w:id="577" w:author="Author" w:date="2013-04-12T16:41:00Z">
            <w:rPr>
              <w:rFonts w:ascii="Corbel" w:hAnsi="Corbel"/>
              <w:color w:val="303030"/>
            </w:rPr>
          </w:rPrChange>
        </w:rPr>
      </w:pPr>
    </w:p>
    <w:p w14:paraId="14C2D55E" w14:textId="77777777" w:rsidR="00C82479" w:rsidRDefault="00C82479">
      <w:pPr>
        <w:rPr>
          <w:rFonts w:ascii="Arial Bold" w:hAnsi="Arial Bold"/>
          <w:color w:val="0F3642"/>
          <w:sz w:val="36"/>
          <w:rPrChange w:id="578" w:author="Author" w:date="2013-04-12T16:41:00Z">
            <w:rPr>
              <w:rFonts w:ascii="Arial Bold" w:hAnsi="Arial Bold"/>
              <w:color w:val="1A4654"/>
              <w:sz w:val="36"/>
            </w:rPr>
          </w:rPrChange>
        </w:rPr>
      </w:pPr>
      <w:r>
        <w:rPr>
          <w:rFonts w:ascii="Arial Bold" w:hAnsi="Arial Bold"/>
          <w:color w:val="0F3642"/>
          <w:sz w:val="36"/>
          <w:rPrChange w:id="579" w:author="Author" w:date="2013-04-12T16:41:00Z">
            <w:rPr>
              <w:rFonts w:ascii="Arial Bold" w:hAnsi="Arial Bold"/>
              <w:color w:val="1A4654"/>
              <w:sz w:val="36"/>
            </w:rPr>
          </w:rPrChange>
        </w:rPr>
        <w:t>Proposed Solution</w:t>
      </w:r>
    </w:p>
    <w:p w14:paraId="118041C8" w14:textId="77777777" w:rsidR="00454B4B" w:rsidRDefault="00454B4B">
      <w:pPr>
        <w:rPr>
          <w:ins w:id="580" w:author="John Sullivan" w:date="2013-04-12T11:59:00Z"/>
          <w:color w:val="242424"/>
          <w:rPrChange w:id="581" w:author="Author" w:date="2013-04-12T16:41:00Z">
            <w:rPr>
              <w:ins w:id="582" w:author="John Sullivan" w:date="2013-04-12T11:59:00Z"/>
              <w:rFonts w:ascii="Corbel" w:hAnsi="Corbel"/>
              <w:color w:val="303030"/>
            </w:rPr>
          </w:rPrChange>
        </w:rPr>
      </w:pPr>
    </w:p>
    <w:p w14:paraId="00685CD8" w14:textId="42355EC1" w:rsidR="00454B4B" w:rsidRDefault="00445FD7">
      <w:pPr>
        <w:rPr>
          <w:ins w:id="583" w:author="John Sullivan" w:date="2013-04-12T12:10:00Z"/>
          <w:color w:val="242424"/>
          <w:rPrChange w:id="584" w:author="Author" w:date="2013-04-12T16:41:00Z">
            <w:rPr>
              <w:ins w:id="585" w:author="John Sullivan" w:date="2013-04-12T12:10:00Z"/>
              <w:rFonts w:ascii="Corbel" w:hAnsi="Corbel"/>
              <w:color w:val="303030"/>
            </w:rPr>
          </w:rPrChange>
        </w:rPr>
      </w:pPr>
      <w:ins w:id="586" w:author="John Sullivan" w:date="2013-04-12T12:10:00Z">
        <w:r>
          <w:rPr>
            <w:color w:val="242424"/>
            <w:rPrChange w:id="587" w:author="Author" w:date="2013-04-12T16:41:00Z">
              <w:rPr>
                <w:rFonts w:ascii="Corbel" w:hAnsi="Corbel"/>
                <w:color w:val="303030"/>
              </w:rPr>
            </w:rPrChange>
          </w:rPr>
          <w:t>We</w:t>
        </w:r>
      </w:ins>
      <w:ins w:id="588" w:author="John Sullivan" w:date="2013-04-12T11:57:00Z">
        <w:r w:rsidR="00454B4B">
          <w:rPr>
            <w:color w:val="242424"/>
            <w:rPrChange w:id="589" w:author="Author" w:date="2013-04-12T16:41:00Z">
              <w:rPr>
                <w:rFonts w:ascii="Corbel" w:hAnsi="Corbel"/>
                <w:color w:val="303030"/>
              </w:rPr>
            </w:rPrChange>
          </w:rPr>
          <w:t xml:space="preserve"> propose the construction of </w:t>
        </w:r>
        <w:r w:rsidR="00BF15B1">
          <w:rPr>
            <w:color w:val="242424"/>
            <w:rPrChange w:id="590" w:author="Author" w:date="2013-04-12T16:41:00Z">
              <w:rPr>
                <w:rFonts w:ascii="Corbel" w:hAnsi="Corbel"/>
                <w:color w:val="303030"/>
              </w:rPr>
            </w:rPrChange>
          </w:rPr>
          <w:t>the</w:t>
        </w:r>
        <w:r w:rsidR="00454B4B">
          <w:rPr>
            <w:color w:val="242424"/>
            <w:rPrChange w:id="591" w:author="Author" w:date="2013-04-12T16:41:00Z">
              <w:rPr>
                <w:rFonts w:ascii="Corbel" w:hAnsi="Corbel"/>
                <w:color w:val="303030"/>
              </w:rPr>
            </w:rPrChange>
          </w:rPr>
          <w:t xml:space="preserve"> </w:t>
        </w:r>
      </w:ins>
      <w:ins w:id="592" w:author="John Sullivan" w:date="2013-04-12T12:46:00Z">
        <w:r w:rsidR="00BF15B1">
          <w:rPr>
            <w:color w:val="242424"/>
            <w:rPrChange w:id="593" w:author="Author" w:date="2013-04-12T16:41:00Z">
              <w:rPr>
                <w:rFonts w:ascii="Corbel" w:hAnsi="Corbel"/>
                <w:color w:val="303030"/>
              </w:rPr>
            </w:rPrChange>
          </w:rPr>
          <w:t xml:space="preserve">Undergraduate Portfolio System, a </w:t>
        </w:r>
      </w:ins>
      <w:ins w:id="594" w:author="John Sullivan" w:date="2013-04-12T12:25:00Z">
        <w:r w:rsidR="00165B96">
          <w:rPr>
            <w:color w:val="242424"/>
            <w:rPrChange w:id="595" w:author="Author" w:date="2013-04-12T16:41:00Z">
              <w:rPr>
                <w:rFonts w:ascii="Corbel" w:hAnsi="Corbel"/>
                <w:color w:val="303030"/>
              </w:rPr>
            </w:rPrChange>
          </w:rPr>
          <w:t>web application</w:t>
        </w:r>
      </w:ins>
      <w:ins w:id="596" w:author="John Sullivan" w:date="2013-04-12T11:57:00Z">
        <w:r w:rsidR="00165B96">
          <w:rPr>
            <w:color w:val="242424"/>
            <w:rPrChange w:id="597" w:author="Author" w:date="2013-04-12T16:41:00Z">
              <w:rPr>
                <w:rFonts w:ascii="Corbel" w:hAnsi="Corbel"/>
                <w:color w:val="303030"/>
              </w:rPr>
            </w:rPrChange>
          </w:rPr>
          <w:t xml:space="preserve"> </w:t>
        </w:r>
      </w:ins>
      <w:ins w:id="598" w:author="John Sullivan" w:date="2013-04-12T12:21:00Z">
        <w:r w:rsidR="00165B96">
          <w:rPr>
            <w:color w:val="242424"/>
            <w:rPrChange w:id="599" w:author="Author" w:date="2013-04-12T16:41:00Z">
              <w:rPr>
                <w:rFonts w:ascii="Corbel" w:hAnsi="Corbel"/>
                <w:color w:val="303030"/>
              </w:rPr>
            </w:rPrChange>
          </w:rPr>
          <w:t xml:space="preserve">containing </w:t>
        </w:r>
      </w:ins>
      <w:ins w:id="600" w:author="John Sullivan" w:date="2013-04-12T11:57:00Z">
        <w:r w:rsidR="00454B4B">
          <w:rPr>
            <w:color w:val="242424"/>
            <w:rPrChange w:id="601" w:author="Author" w:date="2013-04-12T16:41:00Z">
              <w:rPr>
                <w:rFonts w:ascii="Corbel" w:hAnsi="Corbel"/>
                <w:color w:val="303030"/>
              </w:rPr>
            </w:rPrChange>
          </w:rPr>
          <w:t>the following components:</w:t>
        </w:r>
      </w:ins>
    </w:p>
    <w:p w14:paraId="3EBE6D03" w14:textId="77777777" w:rsidR="00445FD7" w:rsidRDefault="00445FD7">
      <w:pPr>
        <w:rPr>
          <w:ins w:id="602" w:author="John Sullivan" w:date="2013-04-12T12:00:00Z"/>
          <w:color w:val="242424"/>
          <w:rPrChange w:id="603" w:author="Author" w:date="2013-04-12T16:41:00Z">
            <w:rPr>
              <w:ins w:id="604" w:author="John Sullivan" w:date="2013-04-12T12:00:00Z"/>
              <w:rFonts w:ascii="Corbel" w:hAnsi="Corbel"/>
              <w:color w:val="303030"/>
            </w:rPr>
          </w:rPrChange>
        </w:rPr>
      </w:pPr>
    </w:p>
    <w:p w14:paraId="2A68DBD1" w14:textId="77777777" w:rsidR="00454B4B" w:rsidRDefault="00454B4B">
      <w:pPr>
        <w:pStyle w:val="ListParagraph"/>
        <w:numPr>
          <w:ilvl w:val="0"/>
          <w:numId w:val="2"/>
        </w:numPr>
        <w:tabs>
          <w:tab w:val="num" w:pos="720"/>
        </w:tabs>
        <w:ind w:left="720" w:hanging="360"/>
        <w:rPr>
          <w:ins w:id="605" w:author="John Sullivan" w:date="2013-04-12T12:01:00Z"/>
          <w:rFonts w:ascii="Times New Roman" w:hAnsi="Times New Roman"/>
          <w:color w:val="242424"/>
          <w:rPrChange w:id="606" w:author="John Sullivan" w:date="2013-04-12T16:41:00Z">
            <w:rPr>
              <w:ins w:id="607" w:author="John Sullivan" w:date="2013-04-12T12:01:00Z"/>
              <w:rFonts w:ascii="Corbel" w:hAnsi="Corbel"/>
              <w:color w:val="303030"/>
            </w:rPr>
          </w:rPrChange>
        </w:rPr>
        <w:pPrChange w:id="608" w:author="John Sullivan" w:date="2013-04-12T16:41:00Z">
          <w:pPr>
            <w:pStyle w:val="ListParagraph"/>
            <w:numPr>
              <w:numId w:val="15"/>
            </w:numPr>
            <w:ind w:hanging="360"/>
          </w:pPr>
        </w:pPrChange>
      </w:pPr>
      <w:ins w:id="609" w:author="John Sullivan" w:date="2013-04-12T11:59:00Z">
        <w:r>
          <w:rPr>
            <w:color w:val="242424"/>
            <w:rPrChange w:id="610" w:author="John Sullivan" w:date="2013-04-12T16:41:00Z">
              <w:rPr>
                <w:rFonts w:ascii="Corbel" w:hAnsi="Corbel"/>
                <w:color w:val="303030"/>
              </w:rPr>
            </w:rPrChange>
          </w:rPr>
          <w:t>A</w:t>
        </w:r>
      </w:ins>
      <w:ins w:id="611" w:author="John Sullivan" w:date="2013-04-12T12:25:00Z">
        <w:r w:rsidR="00165B96">
          <w:rPr>
            <w:color w:val="242424"/>
            <w:rPrChange w:id="612" w:author="Author" w:date="2013-04-12T16:41:00Z">
              <w:rPr>
                <w:rFonts w:ascii="Corbel" w:hAnsi="Corbel"/>
                <w:color w:val="303030"/>
              </w:rPr>
            </w:rPrChange>
          </w:rPr>
          <w:t>n undergraduate</w:t>
        </w:r>
      </w:ins>
      <w:ins w:id="613" w:author="John Sullivan" w:date="2013-04-12T11:59:00Z">
        <w:r>
          <w:rPr>
            <w:color w:val="242424"/>
            <w:rPrChange w:id="614" w:author="John Sullivan" w:date="2013-04-12T16:41:00Z">
              <w:rPr>
                <w:rFonts w:ascii="Corbel" w:hAnsi="Corbel"/>
                <w:color w:val="303030"/>
              </w:rPr>
            </w:rPrChange>
          </w:rPr>
          <w:t xml:space="preserve"> student workspace in which they can upload, </w:t>
        </w:r>
      </w:ins>
      <w:ins w:id="615" w:author="John Sullivan" w:date="2013-04-12T12:07:00Z">
        <w:r>
          <w:rPr>
            <w:color w:val="242424"/>
            <w:rPrChange w:id="616" w:author="Author" w:date="2013-04-12T16:41:00Z">
              <w:rPr>
                <w:rFonts w:ascii="Corbel" w:hAnsi="Corbel"/>
                <w:color w:val="303030"/>
              </w:rPr>
            </w:rPrChange>
          </w:rPr>
          <w:t xml:space="preserve">edit, </w:t>
        </w:r>
      </w:ins>
      <w:ins w:id="617" w:author="John Sullivan" w:date="2013-04-12T11:59:00Z">
        <w:r>
          <w:rPr>
            <w:color w:val="242424"/>
            <w:rPrChange w:id="618" w:author="John Sullivan" w:date="2013-04-12T16:41:00Z">
              <w:rPr>
                <w:rFonts w:ascii="Corbel" w:hAnsi="Corbel"/>
                <w:color w:val="303030"/>
              </w:rPr>
            </w:rPrChange>
          </w:rPr>
          <w:t>display and share their academic and personal work online</w:t>
        </w:r>
      </w:ins>
      <w:ins w:id="619" w:author="John Sullivan" w:date="2013-04-12T12:12:00Z">
        <w:r w:rsidR="00445FD7">
          <w:rPr>
            <w:color w:val="242424"/>
            <w:rPrChange w:id="620" w:author="Author" w:date="2013-04-12T16:41:00Z">
              <w:rPr>
                <w:rFonts w:ascii="Corbel" w:hAnsi="Corbel"/>
                <w:color w:val="303030"/>
              </w:rPr>
            </w:rPrChange>
          </w:rPr>
          <w:t xml:space="preserve"> with peers, faculty, </w:t>
        </w:r>
      </w:ins>
      <w:ins w:id="621" w:author="John Sullivan" w:date="2013-04-12T12:13:00Z">
        <w:r w:rsidR="00445FD7">
          <w:rPr>
            <w:color w:val="242424"/>
            <w:rPrChange w:id="622" w:author="Author" w:date="2013-04-12T16:41:00Z">
              <w:rPr>
                <w:rFonts w:ascii="Corbel" w:hAnsi="Corbel"/>
                <w:color w:val="303030"/>
              </w:rPr>
            </w:rPrChange>
          </w:rPr>
          <w:t>administration, parents, potential students, alumni and the general public</w:t>
        </w:r>
      </w:ins>
      <w:ins w:id="623" w:author="John Sullivan" w:date="2013-04-12T12:07:00Z">
        <w:r>
          <w:rPr>
            <w:color w:val="242424"/>
            <w:rPrChange w:id="624" w:author="Author" w:date="2013-04-12T16:41:00Z">
              <w:rPr>
                <w:rFonts w:ascii="Corbel" w:hAnsi="Corbel"/>
                <w:color w:val="303030"/>
              </w:rPr>
            </w:rPrChange>
          </w:rPr>
          <w:t>.</w:t>
        </w:r>
      </w:ins>
    </w:p>
    <w:p w14:paraId="13C5ACFB" w14:textId="77777777" w:rsidR="00454B4B" w:rsidRDefault="00454B4B">
      <w:pPr>
        <w:pStyle w:val="ListParagraph"/>
        <w:numPr>
          <w:ilvl w:val="0"/>
          <w:numId w:val="2"/>
        </w:numPr>
        <w:tabs>
          <w:tab w:val="num" w:pos="720"/>
        </w:tabs>
        <w:ind w:left="720" w:hanging="360"/>
        <w:rPr>
          <w:ins w:id="625" w:author="John Sullivan" w:date="2013-04-12T12:07:00Z"/>
          <w:rFonts w:ascii="Times New Roman" w:hAnsi="Times New Roman"/>
          <w:color w:val="242424"/>
          <w:rPrChange w:id="626" w:author="John Sullivan" w:date="2013-04-12T16:41:00Z">
            <w:rPr>
              <w:ins w:id="627" w:author="John Sullivan" w:date="2013-04-12T12:07:00Z"/>
              <w:rFonts w:ascii="Corbel" w:hAnsi="Corbel"/>
              <w:color w:val="303030"/>
            </w:rPr>
          </w:rPrChange>
        </w:rPr>
        <w:pPrChange w:id="628" w:author="John Sullivan" w:date="2013-04-12T16:41:00Z">
          <w:pPr>
            <w:pStyle w:val="ListParagraph"/>
            <w:numPr>
              <w:numId w:val="15"/>
            </w:numPr>
            <w:ind w:hanging="360"/>
          </w:pPr>
        </w:pPrChange>
      </w:pPr>
      <w:ins w:id="629" w:author="John Sullivan" w:date="2013-04-12T12:01:00Z">
        <w:r>
          <w:rPr>
            <w:color w:val="242424"/>
            <w:rPrChange w:id="630" w:author="Author" w:date="2013-04-12T16:41:00Z">
              <w:rPr>
                <w:rFonts w:ascii="Corbel" w:hAnsi="Corbel"/>
                <w:color w:val="303030"/>
              </w:rPr>
            </w:rPrChange>
          </w:rPr>
          <w:t xml:space="preserve">A </w:t>
        </w:r>
      </w:ins>
      <w:ins w:id="631" w:author="John Sullivan" w:date="2013-04-12T12:23:00Z">
        <w:r w:rsidR="00165B96">
          <w:rPr>
            <w:color w:val="242424"/>
            <w:rPrChange w:id="632" w:author="Author" w:date="2013-04-12T16:41:00Z">
              <w:rPr>
                <w:rFonts w:ascii="Corbel" w:hAnsi="Corbel"/>
                <w:color w:val="303030"/>
              </w:rPr>
            </w:rPrChange>
          </w:rPr>
          <w:t xml:space="preserve">publicly </w:t>
        </w:r>
      </w:ins>
      <w:ins w:id="633" w:author="John Sullivan" w:date="2013-04-12T12:02:00Z">
        <w:r>
          <w:rPr>
            <w:color w:val="242424"/>
            <w:rPrChange w:id="634" w:author="Author" w:date="2013-04-12T16:41:00Z">
              <w:rPr>
                <w:rFonts w:ascii="Corbel" w:hAnsi="Corbel"/>
                <w:color w:val="303030"/>
              </w:rPr>
            </w:rPrChange>
          </w:rPr>
          <w:t>viewable</w:t>
        </w:r>
      </w:ins>
      <w:ins w:id="635" w:author="John Sullivan" w:date="2013-04-12T12:01:00Z">
        <w:r>
          <w:rPr>
            <w:color w:val="242424"/>
            <w:rPrChange w:id="636" w:author="Author" w:date="2013-04-12T16:41:00Z">
              <w:rPr>
                <w:rFonts w:ascii="Corbel" w:hAnsi="Corbel"/>
                <w:color w:val="303030"/>
              </w:rPr>
            </w:rPrChange>
          </w:rPr>
          <w:t xml:space="preserve"> catalogue of </w:t>
        </w:r>
      </w:ins>
      <w:ins w:id="637" w:author="John Sullivan" w:date="2013-04-12T12:02:00Z">
        <w:r>
          <w:rPr>
            <w:color w:val="242424"/>
            <w:rPrChange w:id="638" w:author="Author" w:date="2013-04-12T16:41:00Z">
              <w:rPr>
                <w:rFonts w:ascii="Corbel" w:hAnsi="Corbel"/>
                <w:color w:val="303030"/>
              </w:rPr>
            </w:rPrChange>
          </w:rPr>
          <w:t xml:space="preserve">undergraduate student work that can be </w:t>
        </w:r>
      </w:ins>
      <w:ins w:id="639" w:author="John Sullivan" w:date="2013-04-12T12:04:00Z">
        <w:r>
          <w:rPr>
            <w:color w:val="242424"/>
            <w:rPrChange w:id="640" w:author="Author" w:date="2013-04-12T16:41:00Z">
              <w:rPr>
                <w:rFonts w:ascii="Corbel" w:hAnsi="Corbel"/>
                <w:color w:val="303030"/>
              </w:rPr>
            </w:rPrChange>
          </w:rPr>
          <w:t>browsed and sea</w:t>
        </w:r>
        <w:r w:rsidR="00165B96">
          <w:rPr>
            <w:color w:val="242424"/>
            <w:rPrChange w:id="641" w:author="Author" w:date="2013-04-12T16:41:00Z">
              <w:rPr>
                <w:rFonts w:ascii="Corbel" w:hAnsi="Corbel"/>
                <w:color w:val="303030"/>
              </w:rPr>
            </w:rPrChange>
          </w:rPr>
          <w:t>rched based on several criteria</w:t>
        </w:r>
        <w:r>
          <w:rPr>
            <w:color w:val="242424"/>
            <w:rPrChange w:id="642" w:author="Author" w:date="2013-04-12T16:41:00Z">
              <w:rPr>
                <w:rFonts w:ascii="Corbel" w:hAnsi="Corbel"/>
                <w:color w:val="303030"/>
              </w:rPr>
            </w:rPrChange>
          </w:rPr>
          <w:t xml:space="preserve"> including: subject/type of work, department, student profile</w:t>
        </w:r>
      </w:ins>
      <w:ins w:id="643" w:author="John Sullivan" w:date="2013-04-12T12:24:00Z">
        <w:r w:rsidR="00165B96">
          <w:rPr>
            <w:color w:val="242424"/>
            <w:rPrChange w:id="644" w:author="Author" w:date="2013-04-12T16:41:00Z">
              <w:rPr>
                <w:rFonts w:ascii="Corbel" w:hAnsi="Corbel"/>
                <w:color w:val="303030"/>
              </w:rPr>
            </w:rPrChange>
          </w:rPr>
          <w:t>s</w:t>
        </w:r>
      </w:ins>
      <w:ins w:id="645" w:author="John Sullivan" w:date="2013-04-12T12:04:00Z">
        <w:r>
          <w:rPr>
            <w:color w:val="242424"/>
            <w:rPrChange w:id="646" w:author="Author" w:date="2013-04-12T16:41:00Z">
              <w:rPr>
                <w:rFonts w:ascii="Corbel" w:hAnsi="Corbel"/>
                <w:color w:val="303030"/>
              </w:rPr>
            </w:rPrChange>
          </w:rPr>
          <w:t>, user-created groups</w:t>
        </w:r>
      </w:ins>
      <w:ins w:id="647" w:author="John Sullivan" w:date="2013-04-12T12:23:00Z">
        <w:r w:rsidR="00165B96">
          <w:rPr>
            <w:color w:val="242424"/>
            <w:rPrChange w:id="648" w:author="Author" w:date="2013-04-12T16:41:00Z">
              <w:rPr>
                <w:rFonts w:ascii="Corbel" w:hAnsi="Corbel"/>
                <w:color w:val="303030"/>
              </w:rPr>
            </w:rPrChange>
          </w:rPr>
          <w:t>, special interests</w:t>
        </w:r>
      </w:ins>
      <w:ins w:id="649" w:author="John Sullivan" w:date="2013-04-12T12:06:00Z">
        <w:r>
          <w:rPr>
            <w:color w:val="242424"/>
            <w:rPrChange w:id="650" w:author="Author" w:date="2013-04-12T16:41:00Z">
              <w:rPr>
                <w:rFonts w:ascii="Corbel" w:hAnsi="Corbel"/>
                <w:color w:val="303030"/>
              </w:rPr>
            </w:rPrChange>
          </w:rPr>
          <w:t xml:space="preserve"> and more. </w:t>
        </w:r>
      </w:ins>
    </w:p>
    <w:p w14:paraId="2189DAAC" w14:textId="184ABE8F" w:rsidR="00165B96" w:rsidRDefault="00445FD7">
      <w:pPr>
        <w:pStyle w:val="ListParagraph"/>
        <w:numPr>
          <w:ilvl w:val="0"/>
          <w:numId w:val="2"/>
        </w:numPr>
        <w:tabs>
          <w:tab w:val="num" w:pos="720"/>
        </w:tabs>
        <w:ind w:left="720" w:hanging="360"/>
        <w:rPr>
          <w:rFonts w:ascii="Times New Roman" w:hAnsi="Times New Roman"/>
          <w:color w:val="242424"/>
          <w:rPrChange w:id="651" w:author="John Sullivan" w:date="2013-04-12T16:41:00Z">
            <w:rPr>
              <w:rFonts w:ascii="Corbel" w:hAnsi="Corbel"/>
              <w:color w:val="303030"/>
            </w:rPr>
          </w:rPrChange>
        </w:rPr>
        <w:pPrChange w:id="652" w:author="John Sullivan" w:date="2013-04-12T16:41:00Z">
          <w:pPr>
            <w:pStyle w:val="ListParagraph"/>
            <w:numPr>
              <w:numId w:val="15"/>
            </w:numPr>
            <w:ind w:hanging="360"/>
          </w:pPr>
        </w:pPrChange>
      </w:pPr>
      <w:ins w:id="653" w:author="John Sullivan" w:date="2013-04-12T12:07:00Z">
        <w:r>
          <w:rPr>
            <w:color w:val="242424"/>
            <w:rPrChange w:id="654" w:author="Author" w:date="2013-04-12T16:41:00Z">
              <w:rPr>
                <w:rFonts w:ascii="Corbel" w:hAnsi="Corbel"/>
                <w:color w:val="303030"/>
              </w:rPr>
            </w:rPrChange>
          </w:rPr>
          <w:t xml:space="preserve">A robust networking system that </w:t>
        </w:r>
      </w:ins>
      <w:ins w:id="655" w:author="John Sullivan" w:date="2013-04-12T12:10:00Z">
        <w:r>
          <w:rPr>
            <w:color w:val="242424"/>
            <w:rPrChange w:id="656" w:author="Author" w:date="2013-04-12T16:41:00Z">
              <w:rPr>
                <w:rFonts w:ascii="Corbel" w:hAnsi="Corbel"/>
                <w:color w:val="303030"/>
              </w:rPr>
            </w:rPrChange>
          </w:rPr>
          <w:t>enables</w:t>
        </w:r>
      </w:ins>
      <w:ins w:id="657" w:author="John Sullivan" w:date="2013-04-12T12:07:00Z">
        <w:r>
          <w:rPr>
            <w:color w:val="242424"/>
            <w:rPrChange w:id="658" w:author="Author" w:date="2013-04-12T16:41:00Z">
              <w:rPr>
                <w:rFonts w:ascii="Corbel" w:hAnsi="Corbel"/>
                <w:color w:val="303030"/>
              </w:rPr>
            </w:rPrChange>
          </w:rPr>
          <w:t xml:space="preserve"> students to solicit and receive feedback on their work, </w:t>
        </w:r>
      </w:ins>
      <w:ins w:id="659" w:author="John Sullivan" w:date="2013-04-12T12:11:00Z">
        <w:r>
          <w:rPr>
            <w:color w:val="242424"/>
            <w:rPrChange w:id="660" w:author="Author" w:date="2013-04-12T16:41:00Z">
              <w:rPr>
                <w:rFonts w:ascii="Corbel" w:hAnsi="Corbel"/>
                <w:color w:val="303030"/>
              </w:rPr>
            </w:rPrChange>
          </w:rPr>
          <w:t>fosters collaboration between students</w:t>
        </w:r>
      </w:ins>
      <w:ins w:id="661" w:author="John Sullivan" w:date="2013-04-12T12:17:00Z">
        <w:r w:rsidR="00165B96">
          <w:rPr>
            <w:color w:val="242424"/>
            <w:rPrChange w:id="662" w:author="Author" w:date="2013-04-12T16:41:00Z">
              <w:rPr>
                <w:rFonts w:ascii="Corbel" w:hAnsi="Corbel"/>
                <w:color w:val="303030"/>
              </w:rPr>
            </w:rPrChange>
          </w:rPr>
          <w:t>,</w:t>
        </w:r>
      </w:ins>
      <w:ins w:id="663" w:author="John Sullivan" w:date="2013-04-12T12:27:00Z">
        <w:r w:rsidR="00165B96">
          <w:rPr>
            <w:color w:val="242424"/>
            <w:rPrChange w:id="664" w:author="Author" w:date="2013-04-12T16:41:00Z">
              <w:rPr>
                <w:rFonts w:ascii="Corbel" w:hAnsi="Corbel"/>
                <w:color w:val="303030"/>
              </w:rPr>
            </w:rPrChange>
          </w:rPr>
          <w:t xml:space="preserve"> </w:t>
        </w:r>
      </w:ins>
      <w:ins w:id="665" w:author="John Sullivan" w:date="2013-04-12T12:15:00Z">
        <w:r w:rsidR="00165B96">
          <w:rPr>
            <w:color w:val="242424"/>
            <w:rPrChange w:id="666" w:author="Author" w:date="2013-04-12T16:41:00Z">
              <w:rPr>
                <w:rFonts w:ascii="Corbel" w:hAnsi="Corbel"/>
                <w:color w:val="303030"/>
              </w:rPr>
            </w:rPrChange>
          </w:rPr>
          <w:t xml:space="preserve">gives faculty a </w:t>
        </w:r>
      </w:ins>
      <w:ins w:id="667" w:author="John Sullivan" w:date="2013-04-12T12:27:00Z">
        <w:r w:rsidR="00413343">
          <w:rPr>
            <w:color w:val="242424"/>
            <w:rPrChange w:id="668" w:author="Author" w:date="2013-04-12T16:41:00Z">
              <w:rPr>
                <w:rFonts w:ascii="Corbel" w:hAnsi="Corbel"/>
                <w:color w:val="303030"/>
              </w:rPr>
            </w:rPrChange>
          </w:rPr>
          <w:t xml:space="preserve">utility to help organize and review classroom and field-based </w:t>
        </w:r>
      </w:ins>
      <w:ins w:id="669" w:author="John Sullivan" w:date="2013-04-12T12:29:00Z">
        <w:r w:rsidR="00413343">
          <w:rPr>
            <w:color w:val="242424"/>
            <w:rPrChange w:id="670" w:author="Author" w:date="2013-04-12T16:41:00Z">
              <w:rPr>
                <w:rFonts w:ascii="Corbel" w:hAnsi="Corbel"/>
                <w:color w:val="303030"/>
              </w:rPr>
            </w:rPrChange>
          </w:rPr>
          <w:t xml:space="preserve">student </w:t>
        </w:r>
      </w:ins>
      <w:ins w:id="671" w:author="John Sullivan" w:date="2013-04-12T12:27:00Z">
        <w:r w:rsidR="00CA6843">
          <w:rPr>
            <w:color w:val="242424"/>
          </w:rPr>
          <w:t>wor</w:t>
        </w:r>
      </w:ins>
      <w:ins w:id="672" w:author="Author" w:date="2013-04-12T16:41:00Z">
        <w:r w:rsidR="00CA6843">
          <w:rPr>
            <w:noProof/>
            <w:lang w:val="en-US" w:eastAsia="en-US"/>
          </w:rPr>
          <w:pict w14:anchorId="17E8A49F">
            <v:rect id="_x0000_s1034" style="position:absolute;left:0;text-align:left;margin-left:54pt;margin-top:78.1pt;width:560pt;height:45pt;z-index:-251635200;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530024FA" w14:textId="77777777" w:rsidR="00000000" w:rsidRDefault="00CA6843">
                    <w:pPr>
                      <w:pStyle w:val="FreeFormA"/>
                      <w:rPr>
                        <w:ins w:id="673" w:author="Author" w:date="2013-04-12T16:41:00Z"/>
                        <w:rFonts w:ascii="Times New Roman" w:eastAsia="Times New Roman" w:hAnsi="Times New Roman"/>
                        <w:color w:val="auto"/>
                        <w:sz w:val="20"/>
                        <w:lang w:val="en-US" w:eastAsia="en-US" w:bidi="x-none"/>
                      </w:rPr>
                    </w:pPr>
                  </w:p>
                </w:txbxContent>
              </v:textbox>
              <w10:wrap anchorx="page" anchory="page"/>
            </v:rect>
          </w:pict>
        </w:r>
      </w:ins>
      <w:ins w:id="674" w:author="John Sullivan" w:date="2013-04-12T12:27:00Z">
        <w:r w:rsidR="00CA6843">
          <w:rPr>
            <w:color w:val="242424"/>
          </w:rPr>
          <w:t>k</w:t>
        </w:r>
        <w:r w:rsidR="00413343">
          <w:rPr>
            <w:rFonts w:ascii="Corbel" w:hAnsi="Corbel"/>
            <w:color w:val="303030"/>
          </w:rPr>
          <w:t>work</w:t>
        </w:r>
        <w:r w:rsidR="00413343">
          <w:rPr>
            <w:color w:val="242424"/>
            <w:rPrChange w:id="675" w:author="Author" w:date="2013-04-12T16:41:00Z">
              <w:rPr>
                <w:rFonts w:ascii="Corbel" w:hAnsi="Corbel"/>
                <w:color w:val="303030"/>
              </w:rPr>
            </w:rPrChange>
          </w:rPr>
          <w:t xml:space="preserve">, </w:t>
        </w:r>
      </w:ins>
      <w:ins w:id="676" w:author="John Sullivan" w:date="2013-04-12T12:15:00Z">
        <w:r>
          <w:rPr>
            <w:color w:val="242424"/>
            <w:rPrChange w:id="677" w:author="Author" w:date="2013-04-12T16:41:00Z">
              <w:rPr>
                <w:rFonts w:ascii="Corbel" w:hAnsi="Corbel"/>
                <w:color w:val="303030"/>
              </w:rPr>
            </w:rPrChange>
          </w:rPr>
          <w:t>and connects students to other students, facul</w:t>
        </w:r>
        <w:r w:rsidR="00413343">
          <w:rPr>
            <w:color w:val="242424"/>
            <w:rPrChange w:id="678" w:author="Author" w:date="2013-04-12T16:41:00Z">
              <w:rPr>
                <w:rFonts w:ascii="Corbel" w:hAnsi="Corbel"/>
                <w:color w:val="303030"/>
              </w:rPr>
            </w:rPrChange>
          </w:rPr>
          <w:t xml:space="preserve">ty, advisors and others </w:t>
        </w:r>
      </w:ins>
      <w:ins w:id="679" w:author="John Sullivan" w:date="2013-04-12T12:31:00Z">
        <w:r w:rsidR="00413343">
          <w:rPr>
            <w:color w:val="242424"/>
            <w:rPrChange w:id="680" w:author="Author" w:date="2013-04-12T16:41:00Z">
              <w:rPr>
                <w:rFonts w:ascii="Corbel" w:hAnsi="Corbel"/>
                <w:color w:val="303030"/>
              </w:rPr>
            </w:rPrChange>
          </w:rPr>
          <w:t>via</w:t>
        </w:r>
      </w:ins>
      <w:ins w:id="681" w:author="John Sullivan" w:date="2013-04-12T12:15:00Z">
        <w:r>
          <w:rPr>
            <w:color w:val="242424"/>
            <w:rPrChange w:id="682" w:author="Author" w:date="2013-04-12T16:41:00Z">
              <w:rPr>
                <w:rFonts w:ascii="Corbel" w:hAnsi="Corbel"/>
                <w:color w:val="303030"/>
              </w:rPr>
            </w:rPrChange>
          </w:rPr>
          <w:t xml:space="preserve"> flexible user groups, </w:t>
        </w:r>
      </w:ins>
      <w:ins w:id="683" w:author="John Sullivan" w:date="2013-04-12T12:18:00Z">
        <w:r w:rsidR="00165B96">
          <w:rPr>
            <w:color w:val="242424"/>
            <w:rPrChange w:id="684" w:author="Author" w:date="2013-04-12T16:41:00Z">
              <w:rPr>
                <w:rFonts w:ascii="Corbel" w:hAnsi="Corbel"/>
                <w:color w:val="303030"/>
              </w:rPr>
            </w:rPrChange>
          </w:rPr>
          <w:t xml:space="preserve">related work </w:t>
        </w:r>
      </w:ins>
      <w:ins w:id="685" w:author="John Sullivan" w:date="2013-04-12T12:20:00Z">
        <w:r w:rsidR="00165B96">
          <w:rPr>
            <w:color w:val="242424"/>
            <w:rPrChange w:id="686" w:author="Author" w:date="2013-04-12T16:41:00Z">
              <w:rPr>
                <w:rFonts w:ascii="Corbel" w:hAnsi="Corbel"/>
                <w:color w:val="303030"/>
              </w:rPr>
            </w:rPrChange>
          </w:rPr>
          <w:t xml:space="preserve">and peer </w:t>
        </w:r>
      </w:ins>
      <w:ins w:id="687" w:author="John Sullivan" w:date="2013-04-12T12:15:00Z">
        <w:r w:rsidR="00413343">
          <w:rPr>
            <w:color w:val="242424"/>
            <w:rPrChange w:id="688" w:author="Author" w:date="2013-04-12T16:41:00Z">
              <w:rPr>
                <w:rFonts w:ascii="Corbel" w:hAnsi="Corbel"/>
                <w:color w:val="303030"/>
              </w:rPr>
            </w:rPrChange>
          </w:rPr>
          <w:t xml:space="preserve">profiles, </w:t>
        </w:r>
        <w:r>
          <w:rPr>
            <w:color w:val="242424"/>
            <w:rPrChange w:id="689" w:author="Author" w:date="2013-04-12T16:41:00Z">
              <w:rPr>
                <w:rFonts w:ascii="Corbel" w:hAnsi="Corbel"/>
                <w:color w:val="303030"/>
              </w:rPr>
            </w:rPrChange>
          </w:rPr>
          <w:t>direct messag</w:t>
        </w:r>
      </w:ins>
      <w:ins w:id="690" w:author="John Sullivan" w:date="2013-04-12T12:32:00Z">
        <w:r w:rsidR="00413343">
          <w:rPr>
            <w:color w:val="242424"/>
            <w:rPrChange w:id="691" w:author="Author" w:date="2013-04-12T16:41:00Z">
              <w:rPr>
                <w:rFonts w:ascii="Corbel" w:hAnsi="Corbel"/>
                <w:color w:val="303030"/>
              </w:rPr>
            </w:rPrChange>
          </w:rPr>
          <w:t>es</w:t>
        </w:r>
      </w:ins>
      <w:ins w:id="692" w:author="John Sullivan" w:date="2013-04-12T12:15:00Z">
        <w:r>
          <w:rPr>
            <w:color w:val="242424"/>
            <w:rPrChange w:id="693" w:author="Author" w:date="2013-04-12T16:41:00Z">
              <w:rPr>
                <w:rFonts w:ascii="Corbel" w:hAnsi="Corbel"/>
                <w:color w:val="303030"/>
              </w:rPr>
            </w:rPrChange>
          </w:rPr>
          <w:t>,</w:t>
        </w:r>
      </w:ins>
      <w:ins w:id="694" w:author="John Sullivan" w:date="2013-04-12T12:18:00Z">
        <w:r w:rsidR="00165B96">
          <w:rPr>
            <w:color w:val="242424"/>
            <w:rPrChange w:id="695" w:author="Author" w:date="2013-04-12T16:41:00Z">
              <w:rPr>
                <w:rFonts w:ascii="Corbel" w:hAnsi="Corbel"/>
                <w:color w:val="303030"/>
              </w:rPr>
            </w:rPrChange>
          </w:rPr>
          <w:t xml:space="preserve"> </w:t>
        </w:r>
      </w:ins>
      <w:ins w:id="696" w:author="John Sullivan" w:date="2013-04-12T12:31:00Z">
        <w:r w:rsidR="00413343">
          <w:rPr>
            <w:color w:val="242424"/>
            <w:rPrChange w:id="697" w:author="Author" w:date="2013-04-12T16:41:00Z">
              <w:rPr>
                <w:rFonts w:ascii="Corbel" w:hAnsi="Corbel"/>
                <w:color w:val="303030"/>
              </w:rPr>
            </w:rPrChange>
          </w:rPr>
          <w:t xml:space="preserve">‘following’, </w:t>
        </w:r>
      </w:ins>
      <w:ins w:id="698" w:author="John Sullivan" w:date="2013-04-12T12:20:00Z">
        <w:r w:rsidR="00413343">
          <w:rPr>
            <w:color w:val="242424"/>
            <w:rPrChange w:id="699" w:author="Author" w:date="2013-04-12T16:41:00Z">
              <w:rPr>
                <w:rFonts w:ascii="Corbel" w:hAnsi="Corbel"/>
                <w:color w:val="303030"/>
              </w:rPr>
            </w:rPrChange>
          </w:rPr>
          <w:t>comments</w:t>
        </w:r>
      </w:ins>
      <w:ins w:id="700" w:author="John Sullivan" w:date="2013-04-12T12:30:00Z">
        <w:r w:rsidR="00413343">
          <w:rPr>
            <w:color w:val="242424"/>
            <w:rPrChange w:id="701" w:author="Author" w:date="2013-04-12T16:41:00Z">
              <w:rPr>
                <w:rFonts w:ascii="Corbel" w:hAnsi="Corbel"/>
                <w:color w:val="303030"/>
              </w:rPr>
            </w:rPrChange>
          </w:rPr>
          <w:t xml:space="preserve">, </w:t>
        </w:r>
      </w:ins>
      <w:ins w:id="702" w:author="John Sullivan" w:date="2013-04-12T12:18:00Z">
        <w:r w:rsidR="00165B96">
          <w:rPr>
            <w:color w:val="242424"/>
            <w:rPrChange w:id="703" w:author="Author" w:date="2013-04-12T16:41:00Z">
              <w:rPr>
                <w:rFonts w:ascii="Corbel" w:hAnsi="Corbel"/>
                <w:color w:val="303030"/>
              </w:rPr>
            </w:rPrChange>
          </w:rPr>
          <w:t>and evaluation systems.</w:t>
        </w:r>
      </w:ins>
    </w:p>
    <w:p w14:paraId="4096C8E2" w14:textId="77777777" w:rsidR="00C82479" w:rsidRDefault="00C82479">
      <w:pPr>
        <w:rPr>
          <w:color w:val="242424"/>
          <w:rPrChange w:id="704" w:author="Author" w:date="2013-04-12T16:41:00Z">
            <w:rPr>
              <w:rFonts w:ascii="Corbel" w:hAnsi="Corbel"/>
              <w:color w:val="303030"/>
            </w:rPr>
          </w:rPrChange>
        </w:rPr>
      </w:pPr>
    </w:p>
    <w:p w14:paraId="73A55C1E" w14:textId="77777777" w:rsidR="00C82479" w:rsidRDefault="00C82479">
      <w:pPr>
        <w:rPr>
          <w:color w:val="242424"/>
          <w:rPrChange w:id="705" w:author="Author" w:date="2013-04-12T16:41:00Z">
            <w:rPr>
              <w:rFonts w:ascii="Corbel" w:hAnsi="Corbel"/>
              <w:color w:val="303030"/>
            </w:rPr>
          </w:rPrChange>
        </w:rPr>
      </w:pPr>
    </w:p>
    <w:p w14:paraId="29CBD8D2" w14:textId="77777777" w:rsidR="00C82479" w:rsidRDefault="00C82479">
      <w:pPr>
        <w:rPr>
          <w:color w:val="242424"/>
          <w:rPrChange w:id="706" w:author="Author" w:date="2013-04-12T16:41:00Z">
            <w:rPr>
              <w:rFonts w:ascii="Corbel" w:hAnsi="Corbel"/>
              <w:color w:val="303030"/>
            </w:rPr>
          </w:rPrChange>
        </w:rPr>
      </w:pPr>
    </w:p>
    <w:p w14:paraId="0C49B5C0" w14:textId="77777777" w:rsidR="00C82479" w:rsidRDefault="00C82479">
      <w:pPr>
        <w:rPr>
          <w:rFonts w:ascii="Arial Bold" w:hAnsi="Arial Bold"/>
          <w:color w:val="0F3642"/>
          <w:sz w:val="36"/>
          <w:rPrChange w:id="707" w:author="Author" w:date="2013-04-12T16:41:00Z">
            <w:rPr>
              <w:rFonts w:ascii="Arial Bold" w:hAnsi="Arial Bold"/>
              <w:color w:val="1A4654"/>
              <w:sz w:val="36"/>
            </w:rPr>
          </w:rPrChange>
        </w:rPr>
      </w:pPr>
      <w:r>
        <w:rPr>
          <w:rFonts w:ascii="Arial Bold" w:hAnsi="Arial Bold"/>
          <w:color w:val="0F3642"/>
          <w:sz w:val="36"/>
          <w:rPrChange w:id="708" w:author="Author" w:date="2013-04-12T16:41:00Z">
            <w:rPr>
              <w:rFonts w:ascii="Arial Bold" w:hAnsi="Arial Bold"/>
              <w:color w:val="1A4654"/>
              <w:sz w:val="36"/>
            </w:rPr>
          </w:rPrChange>
        </w:rPr>
        <w:t>In Scope</w:t>
      </w:r>
    </w:p>
    <w:p w14:paraId="02CE48D7" w14:textId="77777777" w:rsidR="00C82479" w:rsidRDefault="00C82479">
      <w:pPr>
        <w:rPr>
          <w:color w:val="242424"/>
          <w:rPrChange w:id="709" w:author="Author" w:date="2013-04-12T16:41:00Z">
            <w:rPr>
              <w:rFonts w:ascii="Corbel" w:hAnsi="Corbel"/>
              <w:color w:val="303030"/>
            </w:rPr>
          </w:rPrChange>
        </w:rPr>
      </w:pPr>
    </w:p>
    <w:p w14:paraId="3ECD1B86" w14:textId="77777777" w:rsidR="00C82479" w:rsidRDefault="00C82479">
      <w:pPr>
        <w:pStyle w:val="ListParagraph"/>
        <w:numPr>
          <w:ilvl w:val="0"/>
          <w:numId w:val="3"/>
        </w:numPr>
        <w:tabs>
          <w:tab w:val="clear" w:pos="360"/>
          <w:tab w:val="num" w:pos="720"/>
        </w:tabs>
        <w:ind w:left="720" w:hanging="360"/>
        <w:rPr>
          <w:ins w:id="710" w:author="John Sullivan" w:date="2013-04-12T12:34:00Z"/>
          <w:rFonts w:ascii="Times New Roman" w:hAnsi="Times New Roman"/>
          <w:color w:val="242424"/>
          <w:rPrChange w:id="711" w:author="John Sullivan" w:date="2013-04-12T16:41:00Z">
            <w:rPr>
              <w:ins w:id="712" w:author="John Sullivan" w:date="2013-04-12T12:34:00Z"/>
              <w:rFonts w:ascii="Corbel" w:hAnsi="Corbel"/>
              <w:color w:val="303030"/>
            </w:rPr>
          </w:rPrChange>
        </w:rPr>
        <w:pPrChange w:id="713" w:author="John Sullivan" w:date="2013-04-12T16:41:00Z">
          <w:pPr>
            <w:pStyle w:val="ListParagraph"/>
            <w:numPr>
              <w:numId w:val="16"/>
            </w:numPr>
            <w:ind w:hanging="360"/>
          </w:pPr>
        </w:pPrChange>
      </w:pPr>
      <w:del w:id="714" w:author="John Sullivan" w:date="2013-04-12T12:34:00Z">
        <w:r w:rsidDel="00413343">
          <w:rPr>
            <w:color w:val="242424"/>
            <w:rPrChange w:id="715" w:author="John Sullivan" w:date="2013-04-12T16:41:00Z">
              <w:rPr>
                <w:rFonts w:ascii="Corbel" w:hAnsi="Corbel"/>
                <w:color w:val="303030"/>
              </w:rPr>
            </w:rPrChange>
          </w:rPr>
          <w:delText xml:space="preserve">- </w:delText>
        </w:r>
      </w:del>
      <w:r>
        <w:rPr>
          <w:color w:val="242424"/>
          <w:rPrChange w:id="716" w:author="John Sullivan" w:date="2013-04-12T16:41:00Z">
            <w:rPr>
              <w:rFonts w:ascii="Corbel" w:hAnsi="Corbel"/>
              <w:color w:val="303030"/>
            </w:rPr>
          </w:rPrChange>
        </w:rPr>
        <w:t>Undergraduate student portfolio system</w:t>
      </w:r>
      <w:ins w:id="717" w:author="John Sullivan" w:date="2013-04-12T12:26:00Z">
        <w:r w:rsidR="00165B96">
          <w:rPr>
            <w:color w:val="242424"/>
            <w:rPrChange w:id="718" w:author="John Sullivan" w:date="2013-04-12T16:41:00Z">
              <w:rPr>
                <w:rFonts w:ascii="Corbel" w:hAnsi="Corbel"/>
                <w:color w:val="303030"/>
              </w:rPr>
            </w:rPrChange>
          </w:rPr>
          <w:t>, as defined above</w:t>
        </w:r>
      </w:ins>
    </w:p>
    <w:p w14:paraId="5DA5BF18" w14:textId="77777777" w:rsidR="00413343" w:rsidRDefault="00413343">
      <w:pPr>
        <w:pStyle w:val="ListParagraph"/>
        <w:numPr>
          <w:ilvl w:val="0"/>
          <w:numId w:val="3"/>
        </w:numPr>
        <w:tabs>
          <w:tab w:val="clear" w:pos="360"/>
          <w:tab w:val="num" w:pos="720"/>
        </w:tabs>
        <w:ind w:left="720" w:hanging="360"/>
        <w:rPr>
          <w:ins w:id="719" w:author="John Sullivan" w:date="2013-04-12T12:34:00Z"/>
          <w:rFonts w:hAnsi="Symbol"/>
          <w:color w:val="242424"/>
          <w:rPrChange w:id="720" w:author="Author" w:date="2013-04-12T16:41:00Z">
            <w:rPr>
              <w:ins w:id="721" w:author="John Sullivan" w:date="2013-04-12T12:34:00Z"/>
              <w:rFonts w:ascii="Corbel" w:hAnsi="Corbel"/>
              <w:color w:val="303030"/>
            </w:rPr>
          </w:rPrChange>
        </w:rPr>
        <w:pPrChange w:id="722" w:author="Author" w:date="2013-04-12T16:41:00Z">
          <w:pPr>
            <w:pStyle w:val="ListParagraph"/>
            <w:numPr>
              <w:numId w:val="16"/>
            </w:numPr>
            <w:ind w:hanging="360"/>
          </w:pPr>
        </w:pPrChange>
      </w:pPr>
      <w:ins w:id="723" w:author="John Sullivan" w:date="2013-04-12T12:34:00Z">
        <w:r>
          <w:rPr>
            <w:color w:val="242424"/>
            <w:rPrChange w:id="724" w:author="Author" w:date="2013-04-12T16:41:00Z">
              <w:rPr>
                <w:rFonts w:ascii="Corbel" w:hAnsi="Corbel"/>
                <w:color w:val="303030"/>
              </w:rPr>
            </w:rPrChange>
          </w:rPr>
          <w:t xml:space="preserve">System integration with other tools like classroom project tools </w:t>
        </w:r>
      </w:ins>
    </w:p>
    <w:p w14:paraId="3AA0DD47" w14:textId="77777777" w:rsidR="00413343" w:rsidRDefault="00413343">
      <w:pPr>
        <w:pStyle w:val="ListParagraph"/>
        <w:numPr>
          <w:ilvl w:val="0"/>
          <w:numId w:val="3"/>
        </w:numPr>
        <w:tabs>
          <w:tab w:val="clear" w:pos="360"/>
          <w:tab w:val="num" w:pos="720"/>
        </w:tabs>
        <w:ind w:left="720" w:hanging="360"/>
        <w:rPr>
          <w:ins w:id="725" w:author="John Sullivan" w:date="2013-04-12T12:35:00Z"/>
          <w:rFonts w:ascii="Times New Roman" w:hAnsi="Times New Roman"/>
          <w:color w:val="242424"/>
          <w:rPrChange w:id="726" w:author="John Sullivan" w:date="2013-04-12T16:41:00Z">
            <w:rPr>
              <w:ins w:id="727" w:author="John Sullivan" w:date="2013-04-12T12:35:00Z"/>
              <w:rFonts w:ascii="Corbel" w:hAnsi="Corbel"/>
              <w:color w:val="303030"/>
            </w:rPr>
          </w:rPrChange>
        </w:rPr>
        <w:pPrChange w:id="728" w:author="John Sullivan" w:date="2013-04-12T16:41:00Z">
          <w:pPr>
            <w:pStyle w:val="ListParagraph"/>
            <w:numPr>
              <w:numId w:val="16"/>
            </w:numPr>
            <w:ind w:hanging="360"/>
          </w:pPr>
        </w:pPrChange>
      </w:pPr>
      <w:ins w:id="729" w:author="John Sullivan" w:date="2013-04-12T12:35:00Z">
        <w:r>
          <w:rPr>
            <w:color w:val="242424"/>
            <w:rPrChange w:id="730" w:author="Author" w:date="2013-04-12T16:41:00Z">
              <w:rPr>
                <w:rFonts w:ascii="Corbel" w:hAnsi="Corbel"/>
                <w:color w:val="303030"/>
              </w:rPr>
            </w:rPrChange>
          </w:rPr>
          <w:t>Student authentication linked with MaineStreet student account</w:t>
        </w:r>
      </w:ins>
    </w:p>
    <w:p w14:paraId="1ACC67E4" w14:textId="77777777" w:rsidR="00413343" w:rsidRDefault="00AB55FB">
      <w:pPr>
        <w:pStyle w:val="ListParagraph"/>
        <w:numPr>
          <w:ilvl w:val="0"/>
          <w:numId w:val="3"/>
        </w:numPr>
        <w:tabs>
          <w:tab w:val="clear" w:pos="360"/>
          <w:tab w:val="num" w:pos="720"/>
        </w:tabs>
        <w:ind w:left="720" w:hanging="360"/>
        <w:rPr>
          <w:ins w:id="731" w:author="John Sullivan" w:date="2013-04-12T12:34:00Z"/>
          <w:rFonts w:ascii="Times New Roman" w:hAnsi="Times New Roman"/>
          <w:color w:val="242424"/>
          <w:rPrChange w:id="732" w:author="John Sullivan" w:date="2013-04-12T16:41:00Z">
            <w:rPr>
              <w:ins w:id="733" w:author="John Sullivan" w:date="2013-04-12T12:34:00Z"/>
              <w:rFonts w:ascii="Corbel" w:hAnsi="Corbel"/>
              <w:color w:val="303030"/>
            </w:rPr>
          </w:rPrChange>
        </w:rPr>
        <w:pPrChange w:id="734" w:author="John Sullivan" w:date="2013-04-12T16:41:00Z">
          <w:pPr>
            <w:pStyle w:val="ListParagraph"/>
            <w:numPr>
              <w:numId w:val="16"/>
            </w:numPr>
            <w:ind w:hanging="360"/>
          </w:pPr>
        </w:pPrChange>
      </w:pPr>
      <w:ins w:id="735" w:author="John Sullivan" w:date="2013-04-12T12:44:00Z">
        <w:r>
          <w:rPr>
            <w:color w:val="242424"/>
            <w:rPrChange w:id="736" w:author="Author" w:date="2013-04-12T16:41:00Z">
              <w:rPr>
                <w:rFonts w:ascii="Corbel" w:hAnsi="Corbel"/>
                <w:color w:val="303030"/>
              </w:rPr>
            </w:rPrChange>
          </w:rPr>
          <w:t>A</w:t>
        </w:r>
      </w:ins>
      <w:ins w:id="737" w:author="John Sullivan" w:date="2013-04-12T12:40:00Z">
        <w:r>
          <w:rPr>
            <w:color w:val="242424"/>
            <w:rPrChange w:id="738" w:author="Author" w:date="2013-04-12T16:41:00Z">
              <w:rPr>
                <w:rFonts w:ascii="Corbel" w:hAnsi="Corbel"/>
                <w:color w:val="303030"/>
              </w:rPr>
            </w:rPrChange>
          </w:rPr>
          <w:t>pplication</w:t>
        </w:r>
      </w:ins>
      <w:ins w:id="739" w:author="John Sullivan" w:date="2013-04-12T12:39:00Z">
        <w:r>
          <w:rPr>
            <w:color w:val="242424"/>
            <w:rPrChange w:id="740" w:author="Author" w:date="2013-04-12T16:41:00Z">
              <w:rPr>
                <w:rFonts w:ascii="Corbel" w:hAnsi="Corbel"/>
                <w:color w:val="303030"/>
              </w:rPr>
            </w:rPrChange>
          </w:rPr>
          <w:t xml:space="preserve"> documentation</w:t>
        </w:r>
      </w:ins>
    </w:p>
    <w:p w14:paraId="2EBA6448" w14:textId="77777777" w:rsidR="00413343" w:rsidDel="00413343" w:rsidRDefault="00413343">
      <w:pPr>
        <w:pStyle w:val="ListParagraph"/>
        <w:numPr>
          <w:ilvl w:val="0"/>
          <w:numId w:val="3"/>
        </w:numPr>
        <w:tabs>
          <w:tab w:val="clear" w:pos="360"/>
          <w:tab w:val="num" w:pos="720"/>
        </w:tabs>
        <w:ind w:left="720" w:hanging="360"/>
        <w:rPr>
          <w:del w:id="741" w:author="John Sullivan" w:date="2013-04-12T12:34:00Z"/>
          <w:rFonts w:ascii="Times New Roman" w:hAnsi="Times New Roman"/>
          <w:color w:val="242424"/>
          <w:rPrChange w:id="742" w:author="John Sullivan" w:date="2013-04-12T16:41:00Z">
            <w:rPr>
              <w:del w:id="743" w:author="John Sullivan" w:date="2013-04-12T12:34:00Z"/>
              <w:rFonts w:ascii="Corbel" w:hAnsi="Corbel"/>
              <w:color w:val="303030"/>
            </w:rPr>
          </w:rPrChange>
        </w:rPr>
        <w:pPrChange w:id="744" w:author="John Sullivan" w:date="2013-04-12T16:41:00Z">
          <w:pPr>
            <w:pStyle w:val="ListParagraph"/>
            <w:numPr>
              <w:numId w:val="16"/>
            </w:numPr>
            <w:ind w:hanging="360"/>
          </w:pPr>
        </w:pPrChange>
      </w:pPr>
    </w:p>
    <w:p w14:paraId="3FA5D873" w14:textId="77777777" w:rsidR="00413343" w:rsidDel="00413343" w:rsidRDefault="00C82479">
      <w:pPr>
        <w:rPr>
          <w:del w:id="745" w:author="John Sullivan" w:date="2013-04-12T12:34:00Z"/>
          <w:color w:val="242424"/>
          <w:rPrChange w:id="746" w:author="Author" w:date="2013-04-12T16:41:00Z">
            <w:rPr>
              <w:del w:id="747" w:author="John Sullivan" w:date="2013-04-12T12:34:00Z"/>
              <w:rFonts w:ascii="Corbel" w:hAnsi="Corbel"/>
              <w:color w:val="303030"/>
            </w:rPr>
          </w:rPrChange>
        </w:rPr>
      </w:pPr>
      <w:del w:id="748" w:author="John Sullivan" w:date="2013-04-12T12:34:00Z">
        <w:r w:rsidDel="00413343">
          <w:rPr>
            <w:color w:val="242424"/>
            <w:rPrChange w:id="749" w:author="Author" w:date="2013-04-12T16:41:00Z">
              <w:rPr>
                <w:rFonts w:ascii="Corbel" w:hAnsi="Corbel"/>
                <w:color w:val="303030"/>
              </w:rPr>
            </w:rPrChange>
          </w:rPr>
          <w:delText>- System integration with other tools like classroom project tools</w:delText>
        </w:r>
      </w:del>
    </w:p>
    <w:p w14:paraId="586D99C1" w14:textId="77777777" w:rsidR="00C82479" w:rsidRDefault="00C82479">
      <w:pPr>
        <w:rPr>
          <w:color w:val="242424"/>
          <w:rPrChange w:id="750" w:author="Author" w:date="2013-04-12T16:41:00Z">
            <w:rPr>
              <w:rFonts w:ascii="Corbel" w:hAnsi="Corbel"/>
              <w:color w:val="303030"/>
            </w:rPr>
          </w:rPrChange>
        </w:rPr>
      </w:pPr>
      <w:del w:id="751" w:author="John Sullivan" w:date="2013-04-12T12:34:00Z">
        <w:r w:rsidDel="00413343">
          <w:rPr>
            <w:color w:val="242424"/>
            <w:rPrChange w:id="752" w:author="Author" w:date="2013-04-12T16:41:00Z">
              <w:rPr>
                <w:rFonts w:ascii="Corbel" w:hAnsi="Corbel"/>
                <w:color w:val="303030"/>
              </w:rPr>
            </w:rPrChange>
          </w:rPr>
          <w:delText xml:space="preserve"> </w:delText>
        </w:r>
      </w:del>
    </w:p>
    <w:p w14:paraId="7FB0631E" w14:textId="77777777" w:rsidR="00C82479" w:rsidRDefault="00C82479">
      <w:pPr>
        <w:rPr>
          <w:color w:val="242424"/>
          <w:rPrChange w:id="753" w:author="Author" w:date="2013-04-12T16:41:00Z">
            <w:rPr>
              <w:rFonts w:ascii="Corbel" w:hAnsi="Corbel"/>
              <w:color w:val="303030"/>
            </w:rPr>
          </w:rPrChange>
        </w:rPr>
      </w:pPr>
    </w:p>
    <w:p w14:paraId="2CD76638" w14:textId="77777777" w:rsidR="00C82479" w:rsidRDefault="00C82479">
      <w:pPr>
        <w:rPr>
          <w:rFonts w:ascii="Arial Bold" w:hAnsi="Arial Bold"/>
          <w:color w:val="0F3642"/>
          <w:sz w:val="36"/>
          <w:rPrChange w:id="754" w:author="Author" w:date="2013-04-12T16:41:00Z">
            <w:rPr>
              <w:rFonts w:ascii="Arial Bold" w:hAnsi="Arial Bold"/>
              <w:color w:val="1A4654"/>
              <w:sz w:val="36"/>
            </w:rPr>
          </w:rPrChange>
        </w:rPr>
      </w:pPr>
      <w:r>
        <w:rPr>
          <w:rFonts w:ascii="Arial Bold" w:hAnsi="Arial Bold"/>
          <w:color w:val="0F3642"/>
          <w:sz w:val="36"/>
          <w:rPrChange w:id="755" w:author="Author" w:date="2013-04-12T16:41:00Z">
            <w:rPr>
              <w:rFonts w:ascii="Arial Bold" w:hAnsi="Arial Bold"/>
              <w:color w:val="1A4654"/>
              <w:sz w:val="36"/>
            </w:rPr>
          </w:rPrChange>
        </w:rPr>
        <w:t>Out of Scope</w:t>
      </w:r>
    </w:p>
    <w:p w14:paraId="5E79309C" w14:textId="77777777" w:rsidR="00C82479" w:rsidRDefault="00C82479">
      <w:pPr>
        <w:rPr>
          <w:color w:val="242424"/>
          <w:rPrChange w:id="756" w:author="Author" w:date="2013-04-12T16:41:00Z">
            <w:rPr>
              <w:rFonts w:ascii="Corbel" w:hAnsi="Corbel"/>
              <w:color w:val="303030"/>
            </w:rPr>
          </w:rPrChange>
        </w:rPr>
      </w:pPr>
    </w:p>
    <w:p w14:paraId="331A25E7" w14:textId="067D2628" w:rsidR="00AB55FB" w:rsidRDefault="00C82479" w:rsidP="00803069">
      <w:pPr>
        <w:ind w:firstLine="720"/>
        <w:rPr>
          <w:color w:val="242424"/>
          <w:rPrChange w:id="757" w:author="Author" w:date="2013-04-12T16:41:00Z">
            <w:rPr>
              <w:rFonts w:ascii="Corbel" w:hAnsi="Corbel"/>
              <w:color w:val="303030"/>
            </w:rPr>
          </w:rPrChange>
        </w:rPr>
      </w:pPr>
      <w:r>
        <w:rPr>
          <w:color w:val="242424"/>
          <w:rPrChange w:id="758" w:author="Author" w:date="2013-04-12T16:41:00Z">
            <w:rPr>
              <w:rFonts w:ascii="Corbel" w:hAnsi="Corbel"/>
              <w:color w:val="303030"/>
            </w:rPr>
          </w:rPrChange>
        </w:rPr>
        <w:t>The proposed project will not be providing portfolio functionality for graduate, faculty, or alumni work. As well, sophisticated collaboration tools such as managing project files like Dropbox, planning tools, and other group-based</w:t>
      </w:r>
      <w:del w:id="759" w:author="John Sullivan" w:date="2013-04-12T13:11:00Z">
        <w:r w:rsidDel="006D5DB1">
          <w:rPr>
            <w:color w:val="242424"/>
            <w:rPrChange w:id="760" w:author="Author" w:date="2013-04-12T16:41:00Z">
              <w:rPr>
                <w:rFonts w:ascii="Corbel" w:hAnsi="Corbel"/>
                <w:color w:val="303030"/>
              </w:rPr>
            </w:rPrChange>
          </w:rPr>
          <w:delText xml:space="preserve"> </w:delText>
        </w:r>
      </w:del>
      <w:r>
        <w:rPr>
          <w:color w:val="242424"/>
          <w:rPrChange w:id="761" w:author="Author" w:date="2013-04-12T16:41:00Z">
            <w:rPr>
              <w:rFonts w:ascii="Corbel" w:hAnsi="Corbel"/>
              <w:color w:val="303030"/>
            </w:rPr>
          </w:rPrChange>
        </w:rPr>
        <w:t xml:space="preserve"> collaboration that is outside of basic sharing for </w:t>
      </w:r>
      <w:ins w:id="762" w:author="Author" w:date="2013-04-12T16:41:00Z">
        <w:r w:rsidR="00CA6843">
          <w:rPr>
            <w:color w:val="242424"/>
          </w:rPr>
          <w:t>feedback</w:t>
        </w:r>
      </w:ins>
      <w:del w:id="763" w:author="Author" w:date="2013-04-12T16:41:00Z">
        <w:r>
          <w:rPr>
            <w:rFonts w:ascii="Corbel" w:hAnsi="Corbel"/>
            <w:color w:val="303030"/>
          </w:rPr>
          <w:delText>feedbac</w:delText>
        </w:r>
        <w:r w:rsidR="00001561">
          <w:rPr>
            <w:noProof/>
          </w:rPr>
          <mc:AlternateContent>
            <mc:Choice Requires="wps">
              <w:drawing>
                <wp:anchor distT="0" distB="0" distL="114300" distR="114300" simplePos="0" relativeHeight="251657728" behindDoc="1" locked="0" layoutInCell="1" allowOverlap="1" wp14:anchorId="21997FD3" wp14:editId="18C98BAF">
                  <wp:simplePos x="0" y="0"/>
                  <wp:positionH relativeFrom="page">
                    <wp:posOffset>685800</wp:posOffset>
                  </wp:positionH>
                  <wp:positionV relativeFrom="page">
                    <wp:posOffset>991870</wp:posOffset>
                  </wp:positionV>
                  <wp:extent cx="7099300" cy="571500"/>
                  <wp:effectExtent l="0" t="1270" r="0" b="0"/>
                  <wp:wrapNone/>
                  <wp:docPr id="28"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22007D8E" w14:textId="77777777" w:rsidR="005532D8" w:rsidRDefault="005532D8">
                              <w:pPr>
                                <w:pStyle w:val="FreeForm"/>
                                <w:rPr>
                                  <w:ins w:id="764" w:author="Author" w:date="2013-04-12T16:41:00Z"/>
                                  <w:rFonts w:eastAsia="Times New Roman"/>
                                  <w:color w:val="auto"/>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3" style="position:absolute;left:0;text-align:left;margin-left:54pt;margin-top:78.1pt;width:559pt;height: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" fillcolor="#205867" stroked="f">
                  <v:stroke joinstyle="round"/>
                  <v:path arrowok="t"/>
                  <v:textbox inset="3pt,3pt,3pt,3pt">
                    <w:txbxContent>
                      <w:p w14:paraId="22007D8E" w14:textId="77777777" w:rsidR="005532D8" w:rsidRDefault="005532D8">
                        <w:pPr>
                          <w:pStyle w:val="FreeForm"/>
                          <w:rPr>
                            <w:ins w:id="765" w:author="Author" w:date="2013-04-12T16:41:00Z"/>
                            <w:rFonts w:eastAsia="Times New Roman"/>
                            <w:color w:val="auto"/>
                            <w:lang w:val="en-US" w:eastAsia="en-US" w:bidi="x-none"/>
                          </w:rPr>
                        </w:pPr>
                      </w:p>
                    </w:txbxContent>
                  </v:textbox>
                  <w10:wrap anchorx="page" anchory="page"/>
                </v:rect>
              </w:pict>
            </mc:Fallback>
          </mc:AlternateContent>
        </w:r>
        <w:r>
          <w:rPr>
            <w:rFonts w:ascii="Corbel" w:hAnsi="Corbel"/>
            <w:color w:val="303030"/>
          </w:rPr>
          <w:delText>k</w:delText>
        </w:r>
      </w:del>
      <w:r>
        <w:rPr>
          <w:color w:val="242424"/>
          <w:rPrChange w:id="766" w:author="Author" w:date="2013-04-12T16:41:00Z">
            <w:rPr>
              <w:rFonts w:ascii="Corbel" w:hAnsi="Corbel"/>
              <w:color w:val="303030"/>
            </w:rPr>
          </w:rPrChange>
        </w:rPr>
        <w:t xml:space="preserve"> and project viewing will not be included. </w:t>
      </w:r>
    </w:p>
    <w:p w14:paraId="0D2CD248" w14:textId="77777777" w:rsidR="00C82479" w:rsidRDefault="00C82479">
      <w:pPr>
        <w:rPr>
          <w:color w:val="242424"/>
          <w:rPrChange w:id="767" w:author="Author" w:date="2013-04-12T16:41:00Z">
            <w:rPr>
              <w:rFonts w:ascii="Corbel" w:hAnsi="Corbel"/>
              <w:color w:val="303030"/>
            </w:rPr>
          </w:rPrChange>
        </w:rPr>
      </w:pPr>
    </w:p>
    <w:p w14:paraId="0B8BD2F3" w14:textId="77777777" w:rsidR="00C82479" w:rsidRDefault="00C82479">
      <w:pPr>
        <w:rPr>
          <w:color w:val="242424"/>
          <w:rPrChange w:id="768" w:author="Author" w:date="2013-04-12T16:41:00Z">
            <w:rPr>
              <w:rFonts w:ascii="Corbel" w:hAnsi="Corbel"/>
              <w:color w:val="303030"/>
            </w:rPr>
          </w:rPrChange>
        </w:rPr>
      </w:pPr>
    </w:p>
    <w:p w14:paraId="0E287000" w14:textId="77777777" w:rsidR="00C82479" w:rsidRDefault="00C82479">
      <w:pPr>
        <w:rPr>
          <w:ins w:id="769" w:author="John Sullivan" w:date="2013-04-12T12:50:00Z"/>
          <w:rFonts w:ascii="Arial Bold" w:hAnsi="Arial Bold"/>
          <w:color w:val="0F3642"/>
          <w:sz w:val="36"/>
          <w:rPrChange w:id="770" w:author="Author" w:date="2013-04-12T16:41:00Z">
            <w:rPr>
              <w:ins w:id="771" w:author="John Sullivan" w:date="2013-04-12T12:50:00Z"/>
              <w:rFonts w:ascii="Arial Bold" w:hAnsi="Arial Bold"/>
              <w:color w:val="1A4654"/>
              <w:sz w:val="36"/>
            </w:rPr>
          </w:rPrChange>
        </w:rPr>
      </w:pPr>
      <w:r>
        <w:rPr>
          <w:rFonts w:ascii="Arial Bold" w:hAnsi="Arial Bold"/>
          <w:color w:val="0F3642"/>
          <w:sz w:val="36"/>
          <w:rPrChange w:id="772" w:author="Author" w:date="2013-04-12T16:41:00Z">
            <w:rPr>
              <w:rFonts w:ascii="Arial Bold" w:hAnsi="Arial Bold"/>
              <w:color w:val="1A4654"/>
              <w:sz w:val="36"/>
            </w:rPr>
          </w:rPrChange>
        </w:rPr>
        <w:t>Alternative Solutions</w:t>
      </w:r>
    </w:p>
    <w:p w14:paraId="4A534C6D" w14:textId="0CD9F251" w:rsidR="00803069" w:rsidRDefault="00CA6843" w:rsidP="00803069">
      <w:pPr>
        <w:ind w:firstLine="720"/>
        <w:rPr>
          <w:color w:val="242424"/>
          <w:rPrChange w:id="773" w:author="Author" w:date="2013-04-12T16:41:00Z">
            <w:rPr>
              <w:rFonts w:ascii="Corbel" w:hAnsi="Corbel"/>
              <w:color w:val="303030"/>
            </w:rPr>
          </w:rPrChange>
        </w:rPr>
        <w:pPrChange w:id="774" w:author="John Sullivan" w:date="2013-04-12T12:50:00Z">
          <w:pPr/>
        </w:pPrChange>
      </w:pPr>
      <w:ins w:id="775" w:author="John Sullivan" w:date="2013-04-12T12:50:00Z">
        <w:r>
          <w:rPr>
            <w:color w:val="242424"/>
          </w:rPr>
          <w:lastRenderedPageBreak/>
          <w:t>The possibility of University of Maine adopting</w:t>
        </w:r>
      </w:ins>
      <w:ins w:id="776" w:author="John Sullivan" w:date="2013-04-12T13:11:00Z">
        <w:r w:rsidR="006D5DB1">
          <w:rPr>
            <w:rFonts w:ascii="Corbel" w:hAnsi="Corbel"/>
            <w:color w:val="303030"/>
          </w:rPr>
          <w:t>A</w:t>
        </w:r>
      </w:ins>
      <w:ins w:id="777" w:author="John Sullivan" w:date="2013-04-12T13:12:00Z">
        <w:r w:rsidR="006D5DB1">
          <w:rPr>
            <w:rFonts w:ascii="Corbel" w:hAnsi="Corbel"/>
            <w:color w:val="303030"/>
          </w:rPr>
          <w:t>dopting</w:t>
        </w:r>
        <w:r w:rsidR="006D5DB1">
          <w:rPr>
            <w:color w:val="242424"/>
            <w:rPrChange w:id="778" w:author="Author" w:date="2013-04-12T16:41:00Z">
              <w:rPr>
                <w:rFonts w:ascii="Corbel" w:hAnsi="Corbel"/>
                <w:color w:val="303030"/>
              </w:rPr>
            </w:rPrChange>
          </w:rPr>
          <w:t xml:space="preserve"> a</w:t>
        </w:r>
      </w:ins>
      <w:ins w:id="779" w:author="John Sullivan" w:date="2013-04-12T12:50:00Z">
        <w:r w:rsidR="00803069">
          <w:rPr>
            <w:color w:val="242424"/>
            <w:rPrChange w:id="780" w:author="Author" w:date="2013-04-12T16:41:00Z">
              <w:rPr>
                <w:rFonts w:ascii="Corbel" w:hAnsi="Corbel"/>
                <w:color w:val="303030"/>
              </w:rPr>
            </w:rPrChange>
          </w:rPr>
          <w:t xml:space="preserve"> 3</w:t>
        </w:r>
        <w:r w:rsidR="00803069">
          <w:rPr>
            <w:color w:val="242424"/>
            <w:vertAlign w:val="superscript"/>
            <w:rPrChange w:id="781" w:author="John Sullivan" w:date="2013-04-12T16:41:00Z">
              <w:rPr>
                <w:rFonts w:ascii="Corbel" w:hAnsi="Corbel"/>
                <w:color w:val="303030"/>
                <w:vertAlign w:val="superscript"/>
              </w:rPr>
            </w:rPrChange>
          </w:rPr>
          <w:t>rd</w:t>
        </w:r>
        <w:r w:rsidR="00803069">
          <w:rPr>
            <w:color w:val="242424"/>
            <w:rPrChange w:id="782" w:author="Author" w:date="2013-04-12T16:41:00Z">
              <w:rPr>
                <w:rFonts w:ascii="Corbel" w:hAnsi="Corbel"/>
                <w:color w:val="303030"/>
              </w:rPr>
            </w:rPrChange>
          </w:rPr>
          <w:t xml:space="preserve"> </w:t>
        </w:r>
      </w:ins>
      <w:ins w:id="783" w:author="John Sullivan" w:date="2013-04-12T12:51:00Z">
        <w:r w:rsidR="006D5DB1">
          <w:rPr>
            <w:color w:val="242424"/>
            <w:rPrChange w:id="784" w:author="Author" w:date="2013-04-12T16:41:00Z">
              <w:rPr>
                <w:rFonts w:ascii="Corbel" w:hAnsi="Corbel"/>
                <w:color w:val="303030"/>
              </w:rPr>
            </w:rPrChange>
          </w:rPr>
          <w:t xml:space="preserve">party </w:t>
        </w:r>
        <w:r>
          <w:rPr>
            <w:color w:val="242424"/>
          </w:rPr>
          <w:t>e-</w:t>
        </w:r>
        <w:r w:rsidR="006D5DB1">
          <w:rPr>
            <w:rFonts w:ascii="Corbel" w:hAnsi="Corbel"/>
            <w:color w:val="303030"/>
          </w:rPr>
          <w:t xml:space="preserve">electronic </w:t>
        </w:r>
        <w:r w:rsidR="00803069">
          <w:rPr>
            <w:color w:val="242424"/>
            <w:rPrChange w:id="785" w:author="Author" w:date="2013-04-12T16:41:00Z">
              <w:rPr>
                <w:rFonts w:ascii="Corbel" w:hAnsi="Corbel"/>
                <w:color w:val="303030"/>
              </w:rPr>
            </w:rPrChange>
          </w:rPr>
          <w:t xml:space="preserve">portfolio system such as Behance, </w:t>
        </w:r>
      </w:ins>
      <w:ins w:id="786" w:author="John Sullivan" w:date="2013-04-12T12:52:00Z">
        <w:r w:rsidR="00803069">
          <w:rPr>
            <w:color w:val="242424"/>
            <w:rPrChange w:id="787" w:author="Author" w:date="2013-04-12T16:41:00Z">
              <w:rPr>
                <w:rFonts w:ascii="Corbel" w:hAnsi="Corbel"/>
                <w:color w:val="303030"/>
              </w:rPr>
            </w:rPrChange>
          </w:rPr>
          <w:t xml:space="preserve">Carbonmade or </w:t>
        </w:r>
      </w:ins>
      <w:ins w:id="788" w:author="John Sullivan" w:date="2013-04-12T12:53:00Z">
        <w:r w:rsidR="00803069">
          <w:rPr>
            <w:color w:val="242424"/>
            <w:rPrChange w:id="789" w:author="Author" w:date="2013-04-12T16:41:00Z">
              <w:rPr>
                <w:rFonts w:ascii="Corbel" w:hAnsi="Corbel"/>
                <w:color w:val="303030"/>
              </w:rPr>
            </w:rPrChange>
          </w:rPr>
          <w:t xml:space="preserve">ePortfolio </w:t>
        </w:r>
      </w:ins>
      <w:ins w:id="790" w:author="John Sullivan" w:date="2013-04-12T12:58:00Z">
        <w:r w:rsidR="00CC3FBD">
          <w:rPr>
            <w:color w:val="242424"/>
            <w:rPrChange w:id="791" w:author="Author" w:date="2013-04-12T16:41:00Z">
              <w:rPr>
                <w:rFonts w:ascii="Corbel" w:hAnsi="Corbel"/>
                <w:color w:val="303030"/>
              </w:rPr>
            </w:rPrChange>
          </w:rPr>
          <w:t>was</w:t>
        </w:r>
      </w:ins>
      <w:ins w:id="792" w:author="John Sullivan" w:date="2013-04-12T12:53:00Z">
        <w:r w:rsidR="00CC3FBD">
          <w:rPr>
            <w:color w:val="242424"/>
            <w:rPrChange w:id="793" w:author="Author" w:date="2013-04-12T16:41:00Z">
              <w:rPr>
                <w:rFonts w:ascii="Corbel" w:hAnsi="Corbel"/>
                <w:color w:val="303030"/>
              </w:rPr>
            </w:rPrChange>
          </w:rPr>
          <w:t xml:space="preserve"> considered. However, </w:t>
        </w:r>
      </w:ins>
      <w:ins w:id="794" w:author="John Sullivan" w:date="2013-04-12T13:02:00Z">
        <w:r w:rsidR="00CC3FBD">
          <w:rPr>
            <w:color w:val="242424"/>
            <w:rPrChange w:id="795" w:author="Author" w:date="2013-04-12T16:41:00Z">
              <w:rPr>
                <w:rFonts w:ascii="Corbel" w:hAnsi="Corbel"/>
                <w:color w:val="303030"/>
              </w:rPr>
            </w:rPrChange>
          </w:rPr>
          <w:t xml:space="preserve">the </w:t>
        </w:r>
      </w:ins>
      <w:ins w:id="796" w:author="John Sullivan" w:date="2013-04-12T12:53:00Z">
        <w:r w:rsidR="00803069">
          <w:rPr>
            <w:color w:val="242424"/>
            <w:rPrChange w:id="797" w:author="Author" w:date="2013-04-12T16:41:00Z">
              <w:rPr>
                <w:rFonts w:ascii="Corbel" w:hAnsi="Corbel"/>
                <w:color w:val="303030"/>
              </w:rPr>
            </w:rPrChange>
          </w:rPr>
          <w:t xml:space="preserve">extensive customization </w:t>
        </w:r>
      </w:ins>
      <w:ins w:id="798" w:author="John Sullivan" w:date="2013-04-12T12:59:00Z">
        <w:r w:rsidR="00CC3FBD">
          <w:rPr>
            <w:color w:val="242424"/>
            <w:rPrChange w:id="799" w:author="Author" w:date="2013-04-12T16:41:00Z">
              <w:rPr>
                <w:rFonts w:ascii="Corbel" w:hAnsi="Corbel"/>
                <w:color w:val="303030"/>
              </w:rPr>
            </w:rPrChange>
          </w:rPr>
          <w:t xml:space="preserve">that would be necessary </w:t>
        </w:r>
      </w:ins>
      <w:ins w:id="800" w:author="John Sullivan" w:date="2013-04-12T12:53:00Z">
        <w:r w:rsidR="00803069">
          <w:rPr>
            <w:color w:val="242424"/>
            <w:rPrChange w:id="801" w:author="Author" w:date="2013-04-12T16:41:00Z">
              <w:rPr>
                <w:rFonts w:ascii="Corbel" w:hAnsi="Corbel"/>
                <w:color w:val="303030"/>
              </w:rPr>
            </w:rPrChange>
          </w:rPr>
          <w:t xml:space="preserve">to </w:t>
        </w:r>
      </w:ins>
      <w:ins w:id="802" w:author="John Sullivan" w:date="2013-04-12T13:07:00Z">
        <w:r w:rsidR="00CC3FBD">
          <w:rPr>
            <w:color w:val="242424"/>
            <w:rPrChange w:id="803" w:author="Author" w:date="2013-04-12T16:41:00Z">
              <w:rPr>
                <w:rFonts w:ascii="Corbel" w:hAnsi="Corbel"/>
                <w:color w:val="303030"/>
              </w:rPr>
            </w:rPrChange>
          </w:rPr>
          <w:t>fully</w:t>
        </w:r>
      </w:ins>
      <w:ins w:id="804" w:author="John Sullivan" w:date="2013-04-12T12:53:00Z">
        <w:r w:rsidR="00803069">
          <w:rPr>
            <w:color w:val="242424"/>
            <w:rPrChange w:id="805" w:author="Author" w:date="2013-04-12T16:41:00Z">
              <w:rPr>
                <w:rFonts w:ascii="Corbel" w:hAnsi="Corbel"/>
                <w:color w:val="303030"/>
              </w:rPr>
            </w:rPrChange>
          </w:rPr>
          <w:t xml:space="preserve"> </w:t>
        </w:r>
      </w:ins>
      <w:ins w:id="806" w:author="John Sullivan" w:date="2013-04-12T12:55:00Z">
        <w:r w:rsidR="00803069">
          <w:rPr>
            <w:color w:val="242424"/>
            <w:rPrChange w:id="807" w:author="Author" w:date="2013-04-12T16:41:00Z">
              <w:rPr>
                <w:rFonts w:ascii="Corbel" w:hAnsi="Corbel"/>
                <w:color w:val="303030"/>
              </w:rPr>
            </w:rPrChange>
          </w:rPr>
          <w:t>address</w:t>
        </w:r>
      </w:ins>
      <w:ins w:id="808" w:author="John Sullivan" w:date="2013-04-12T12:53:00Z">
        <w:r w:rsidR="00803069">
          <w:rPr>
            <w:color w:val="242424"/>
            <w:rPrChange w:id="809" w:author="Author" w:date="2013-04-12T16:41:00Z">
              <w:rPr>
                <w:rFonts w:ascii="Corbel" w:hAnsi="Corbel"/>
                <w:color w:val="303030"/>
              </w:rPr>
            </w:rPrChange>
          </w:rPr>
          <w:t xml:space="preserve"> </w:t>
        </w:r>
      </w:ins>
      <w:ins w:id="810" w:author="John Sullivan" w:date="2013-04-12T12:55:00Z">
        <w:r w:rsidR="00CC3FBD">
          <w:rPr>
            <w:color w:val="242424"/>
            <w:rPrChange w:id="811" w:author="Author" w:date="2013-04-12T16:41:00Z">
              <w:rPr>
                <w:rFonts w:ascii="Corbel" w:hAnsi="Corbel"/>
                <w:color w:val="303030"/>
              </w:rPr>
            </w:rPrChange>
          </w:rPr>
          <w:t>the specific</w:t>
        </w:r>
        <w:r w:rsidR="00803069">
          <w:rPr>
            <w:color w:val="242424"/>
            <w:rPrChange w:id="812" w:author="Author" w:date="2013-04-12T16:41:00Z">
              <w:rPr>
                <w:rFonts w:ascii="Corbel" w:hAnsi="Corbel"/>
                <w:color w:val="303030"/>
              </w:rPr>
            </w:rPrChange>
          </w:rPr>
          <w:t xml:space="preserve"> </w:t>
        </w:r>
      </w:ins>
      <w:ins w:id="813" w:author="John Sullivan" w:date="2013-04-12T12:58:00Z">
        <w:r w:rsidR="00CC3FBD">
          <w:rPr>
            <w:color w:val="242424"/>
            <w:rPrChange w:id="814" w:author="Author" w:date="2013-04-12T16:41:00Z">
              <w:rPr>
                <w:rFonts w:ascii="Corbel" w:hAnsi="Corbel"/>
                <w:color w:val="303030"/>
              </w:rPr>
            </w:rPrChange>
          </w:rPr>
          <w:t>needs</w:t>
        </w:r>
      </w:ins>
      <w:ins w:id="815" w:author="John Sullivan" w:date="2013-04-12T12:55:00Z">
        <w:r w:rsidR="00803069">
          <w:rPr>
            <w:color w:val="242424"/>
            <w:rPrChange w:id="816" w:author="Author" w:date="2013-04-12T16:41:00Z">
              <w:rPr>
                <w:rFonts w:ascii="Corbel" w:hAnsi="Corbel"/>
                <w:color w:val="303030"/>
              </w:rPr>
            </w:rPrChange>
          </w:rPr>
          <w:t xml:space="preserve"> of the University of Maine</w:t>
        </w:r>
      </w:ins>
      <w:ins w:id="817" w:author="John Sullivan" w:date="2013-04-12T12:56:00Z">
        <w:r w:rsidR="00803069">
          <w:rPr>
            <w:color w:val="242424"/>
            <w:rPrChange w:id="818" w:author="Author" w:date="2013-04-12T16:41:00Z">
              <w:rPr>
                <w:rFonts w:ascii="Corbel" w:hAnsi="Corbel"/>
                <w:color w:val="303030"/>
              </w:rPr>
            </w:rPrChange>
          </w:rPr>
          <w:t xml:space="preserve"> community are not feasible</w:t>
        </w:r>
        <w:r w:rsidR="00CC3FBD">
          <w:rPr>
            <w:color w:val="242424"/>
            <w:rPrChange w:id="819" w:author="Author" w:date="2013-04-12T16:41:00Z">
              <w:rPr>
                <w:rFonts w:ascii="Corbel" w:hAnsi="Corbel"/>
                <w:color w:val="303030"/>
              </w:rPr>
            </w:rPrChange>
          </w:rPr>
          <w:t xml:space="preserve">, leaving any such solution a </w:t>
        </w:r>
      </w:ins>
      <w:ins w:id="820" w:author="John Sullivan" w:date="2013-04-12T13:04:00Z">
        <w:r w:rsidR="00CC3FBD">
          <w:rPr>
            <w:color w:val="242424"/>
            <w:rPrChange w:id="821" w:author="Author" w:date="2013-04-12T16:41:00Z">
              <w:rPr>
                <w:rFonts w:ascii="Corbel" w:hAnsi="Corbel"/>
                <w:color w:val="303030"/>
              </w:rPr>
            </w:rPrChange>
          </w:rPr>
          <w:t xml:space="preserve">compromise at best. Additionally, developing in-house represents a substantial cost savings over </w:t>
        </w:r>
      </w:ins>
      <w:ins w:id="822" w:author="John Sullivan" w:date="2013-04-12T13:07:00Z">
        <w:r w:rsidR="00CC3FBD">
          <w:rPr>
            <w:color w:val="242424"/>
            <w:rPrChange w:id="823" w:author="Author" w:date="2013-04-12T16:41:00Z">
              <w:rPr>
                <w:rFonts w:ascii="Corbel" w:hAnsi="Corbel"/>
                <w:color w:val="303030"/>
              </w:rPr>
            </w:rPrChange>
          </w:rPr>
          <w:t xml:space="preserve">the </w:t>
        </w:r>
      </w:ins>
      <w:ins w:id="824" w:author="John Sullivan" w:date="2013-04-12T13:04:00Z">
        <w:r w:rsidR="00CC3FBD">
          <w:rPr>
            <w:color w:val="242424"/>
            <w:rPrChange w:id="825" w:author="Author" w:date="2013-04-12T16:41:00Z">
              <w:rPr>
                <w:rFonts w:ascii="Corbel" w:hAnsi="Corbel"/>
                <w:color w:val="303030"/>
              </w:rPr>
            </w:rPrChange>
          </w:rPr>
          <w:t>purchase or subscription to a 3</w:t>
        </w:r>
        <w:r w:rsidR="00CC3FBD">
          <w:rPr>
            <w:color w:val="242424"/>
            <w:vertAlign w:val="superscript"/>
            <w:rPrChange w:id="826" w:author="John Sullivan" w:date="2013-04-12T16:41:00Z">
              <w:rPr>
                <w:rFonts w:ascii="Corbel" w:hAnsi="Corbel"/>
                <w:color w:val="303030"/>
                <w:vertAlign w:val="superscript"/>
              </w:rPr>
            </w:rPrChange>
          </w:rPr>
          <w:t>rd</w:t>
        </w:r>
        <w:r w:rsidR="00CC3FBD">
          <w:rPr>
            <w:color w:val="242424"/>
            <w:rPrChange w:id="827" w:author="Author" w:date="2013-04-12T16:41:00Z">
              <w:rPr>
                <w:rFonts w:ascii="Corbel" w:hAnsi="Corbel"/>
                <w:color w:val="303030"/>
              </w:rPr>
            </w:rPrChange>
          </w:rPr>
          <w:t xml:space="preserve"> </w:t>
        </w:r>
      </w:ins>
      <w:ins w:id="828" w:author="John Sullivan" w:date="2013-04-12T13:06:00Z">
        <w:r w:rsidR="00CC3FBD">
          <w:rPr>
            <w:color w:val="242424"/>
            <w:rPrChange w:id="829" w:author="Author" w:date="2013-04-12T16:41:00Z">
              <w:rPr>
                <w:rFonts w:ascii="Corbel" w:hAnsi="Corbel"/>
                <w:color w:val="303030"/>
              </w:rPr>
            </w:rPrChange>
          </w:rPr>
          <w:t xml:space="preserve">party system. </w:t>
        </w:r>
      </w:ins>
    </w:p>
    <w:p w14:paraId="405D5A8F" w14:textId="77777777" w:rsidR="00C82479" w:rsidRDefault="00C82479">
      <w:pPr>
        <w:rPr>
          <w:color w:val="242424"/>
          <w:rPrChange w:id="830" w:author="Author" w:date="2013-04-12T16:41:00Z">
            <w:rPr>
              <w:rFonts w:ascii="Corbel" w:hAnsi="Corbel"/>
              <w:color w:val="303030"/>
            </w:rPr>
          </w:rPrChange>
        </w:rPr>
      </w:pPr>
    </w:p>
    <w:p w14:paraId="58680061" w14:textId="77777777" w:rsidR="00C82479" w:rsidRDefault="00C82479">
      <w:pPr>
        <w:rPr>
          <w:color w:val="242424"/>
          <w:rPrChange w:id="831" w:author="Author" w:date="2013-04-12T16:41:00Z">
            <w:rPr>
              <w:rFonts w:ascii="Corbel" w:hAnsi="Corbel"/>
              <w:color w:val="303030"/>
            </w:rPr>
          </w:rPrChange>
        </w:rPr>
      </w:pPr>
    </w:p>
    <w:p w14:paraId="28E380AD" w14:textId="77777777" w:rsidR="00C82479" w:rsidRDefault="00C82479">
      <w:pPr>
        <w:rPr>
          <w:color w:val="242424"/>
          <w:rPrChange w:id="832" w:author="Author" w:date="2013-04-12T16:41:00Z">
            <w:rPr>
              <w:rFonts w:ascii="Corbel" w:hAnsi="Corbel"/>
              <w:color w:val="303030"/>
            </w:rPr>
          </w:rPrChange>
        </w:rPr>
      </w:pPr>
    </w:p>
    <w:p w14:paraId="3ACC34DB" w14:textId="77777777" w:rsidR="00C82479" w:rsidRDefault="00C82479">
      <w:pPr>
        <w:rPr>
          <w:rFonts w:ascii="Arial Bold" w:hAnsi="Arial Bold"/>
          <w:color w:val="0F3642"/>
          <w:sz w:val="36"/>
          <w:rPrChange w:id="833" w:author="Author" w:date="2013-04-12T16:41:00Z">
            <w:rPr>
              <w:rFonts w:ascii="Arial Bold" w:hAnsi="Arial Bold"/>
              <w:color w:val="1A4654"/>
              <w:sz w:val="36"/>
            </w:rPr>
          </w:rPrChange>
        </w:rPr>
      </w:pPr>
      <w:r>
        <w:rPr>
          <w:rFonts w:ascii="Arial Bold" w:hAnsi="Arial Bold"/>
          <w:color w:val="0F3642"/>
          <w:sz w:val="36"/>
          <w:rPrChange w:id="834" w:author="Author" w:date="2013-04-12T16:41:00Z">
            <w:rPr>
              <w:rFonts w:ascii="Arial Bold" w:hAnsi="Arial Bold"/>
              <w:color w:val="1A4654"/>
              <w:sz w:val="36"/>
            </w:rPr>
          </w:rPrChange>
        </w:rPr>
        <w:t>Technical Approach</w:t>
      </w:r>
    </w:p>
    <w:p w14:paraId="47147E64" w14:textId="77777777" w:rsidR="00C82479" w:rsidRDefault="00C82479">
      <w:pPr>
        <w:rPr>
          <w:color w:val="242424"/>
          <w:rPrChange w:id="835" w:author="Author" w:date="2013-04-12T16:41:00Z">
            <w:rPr>
              <w:rFonts w:ascii="Corbel" w:hAnsi="Corbel"/>
              <w:color w:val="303030"/>
            </w:rPr>
          </w:rPrChange>
        </w:rPr>
      </w:pPr>
    </w:p>
    <w:p w14:paraId="78418B15" w14:textId="77777777" w:rsidR="00C82479" w:rsidRDefault="00C82479">
      <w:pPr>
        <w:ind w:firstLine="720"/>
        <w:rPr>
          <w:color w:val="242424"/>
          <w:rPrChange w:id="836" w:author="Author" w:date="2013-04-12T16:41:00Z">
            <w:rPr>
              <w:rFonts w:ascii="Corbel" w:hAnsi="Corbel"/>
              <w:color w:val="303030"/>
            </w:rPr>
          </w:rPrChange>
        </w:rPr>
      </w:pPr>
      <w:r>
        <w:rPr>
          <w:color w:val="242424"/>
          <w:rPrChange w:id="837" w:author="Author" w:date="2013-04-12T16:41:00Z">
            <w:rPr>
              <w:rFonts w:ascii="Corbel" w:hAnsi="Corbel"/>
              <w:color w:val="303030"/>
            </w:rPr>
          </w:rPrChange>
        </w:rPr>
        <w:t>The technical decisions were made primarily out of convenience to leverage existing skills and implementations in other projects. Distinct libraries were chosen instead of</w:t>
      </w:r>
      <w:del w:id="838" w:author="John Sullivan" w:date="2013-04-12T13:09:00Z">
        <w:r w:rsidDel="006D5DB1">
          <w:rPr>
            <w:color w:val="242424"/>
            <w:rPrChange w:id="839" w:author="Author" w:date="2013-04-12T16:41:00Z">
              <w:rPr>
                <w:rFonts w:ascii="Corbel" w:hAnsi="Corbel"/>
                <w:color w:val="303030"/>
              </w:rPr>
            </w:rPrChange>
          </w:rPr>
          <w:delText xml:space="preserve"> </w:delText>
        </w:r>
      </w:del>
      <w:r>
        <w:rPr>
          <w:color w:val="242424"/>
          <w:rPrChange w:id="840" w:author="Author" w:date="2013-04-12T16:41:00Z">
            <w:rPr>
              <w:rFonts w:ascii="Corbel" w:hAnsi="Corbel"/>
              <w:color w:val="303030"/>
            </w:rPr>
          </w:rPrChange>
        </w:rPr>
        <w:t xml:space="preserve"> customizing a content management sys</w:t>
      </w:r>
      <w:bookmarkStart w:id="841" w:name="GoBack1"/>
      <w:bookmarkEnd w:id="841"/>
      <w:r>
        <w:rPr>
          <w:color w:val="242424"/>
          <w:rPrChange w:id="842" w:author="Author" w:date="2013-04-12T16:41:00Z">
            <w:rPr>
              <w:rFonts w:ascii="Corbel" w:hAnsi="Corbel"/>
              <w:color w:val="303030"/>
            </w:rPr>
          </w:rPrChange>
        </w:rPr>
        <w:t>tem</w:t>
      </w:r>
      <w:del w:id="843" w:author="John Sullivan" w:date="2013-04-12T13:10:00Z">
        <w:r w:rsidDel="006D5DB1">
          <w:rPr>
            <w:color w:val="242424"/>
            <w:rPrChange w:id="844" w:author="Author" w:date="2013-04-12T16:41:00Z">
              <w:rPr>
                <w:rFonts w:ascii="Corbel" w:hAnsi="Corbel"/>
                <w:color w:val="303030"/>
              </w:rPr>
            </w:rPrChange>
          </w:rPr>
          <w:delText>s</w:delText>
        </w:r>
      </w:del>
      <w:r>
        <w:rPr>
          <w:color w:val="242424"/>
          <w:rPrChange w:id="845" w:author="Author" w:date="2013-04-12T16:41:00Z">
            <w:rPr>
              <w:rFonts w:ascii="Corbel" w:hAnsi="Corbel"/>
              <w:color w:val="303030"/>
            </w:rPr>
          </w:rPrChange>
        </w:rPr>
        <w:t xml:space="preserve"> to minimize extraneous functionality and ease adoption by new developers. As well, additional libraries can be added to the system with relative ease.</w:t>
      </w:r>
    </w:p>
    <w:p w14:paraId="05818CC8" w14:textId="77777777" w:rsidR="00C82479" w:rsidRDefault="00C82479">
      <w:pPr>
        <w:rPr>
          <w:color w:val="242424"/>
          <w:rPrChange w:id="846" w:author="Author" w:date="2013-04-12T16:41:00Z">
            <w:rPr>
              <w:rFonts w:ascii="Corbel" w:hAnsi="Corbel"/>
              <w:color w:val="303030"/>
            </w:rPr>
          </w:rPrChange>
        </w:rPr>
      </w:pPr>
    </w:p>
    <w:p w14:paraId="56029AB7" w14:textId="77777777" w:rsidR="00C82479" w:rsidRDefault="00C82479">
      <w:pPr>
        <w:rPr>
          <w:rFonts w:ascii="Arial Bold" w:hAnsi="Arial Bold"/>
          <w:color w:val="0F3642"/>
          <w:rPrChange w:id="847" w:author="Author" w:date="2013-04-12T16:41:00Z">
            <w:rPr>
              <w:rFonts w:ascii="Arial Bold" w:hAnsi="Arial Bold"/>
              <w:color w:val="1A4654"/>
            </w:rPr>
          </w:rPrChange>
        </w:rPr>
      </w:pPr>
    </w:p>
    <w:p w14:paraId="3CF631F3" w14:textId="77777777" w:rsidR="00C82479" w:rsidRDefault="00C82479">
      <w:pPr>
        <w:rPr>
          <w:color w:val="242424"/>
          <w:rPrChange w:id="848" w:author="Author" w:date="2013-04-12T16:41:00Z">
            <w:rPr>
              <w:rFonts w:ascii="Corbel" w:hAnsi="Corbel"/>
              <w:color w:val="303030"/>
            </w:rPr>
          </w:rPrChange>
        </w:rPr>
      </w:pPr>
      <w:r>
        <w:rPr>
          <w:rFonts w:ascii="Arial Bold" w:hAnsi="Arial Bold"/>
          <w:color w:val="0F3642"/>
          <w:rPrChange w:id="849" w:author="Author" w:date="2013-04-12T16:41:00Z">
            <w:rPr>
              <w:rFonts w:ascii="Arial Bold" w:hAnsi="Arial Bold"/>
              <w:color w:val="1A4654"/>
            </w:rPr>
          </w:rPrChange>
        </w:rPr>
        <w:t>Server Side</w:t>
      </w:r>
    </w:p>
    <w:p w14:paraId="4BE71E74" w14:textId="77777777" w:rsidR="00C82479" w:rsidRDefault="00C82479">
      <w:pPr>
        <w:rPr>
          <w:color w:val="242424"/>
          <w:rPrChange w:id="850" w:author="Author" w:date="2013-04-12T16:41:00Z">
            <w:rPr>
              <w:rFonts w:ascii="Corbel" w:hAnsi="Corbel"/>
              <w:color w:val="303030"/>
            </w:rPr>
          </w:rPrChange>
        </w:rPr>
      </w:pPr>
    </w:p>
    <w:p w14:paraId="7C88268C" w14:textId="77777777" w:rsidR="00C82479" w:rsidRDefault="00C82479">
      <w:pPr>
        <w:ind w:firstLine="720"/>
        <w:rPr>
          <w:color w:val="242424"/>
          <w:rPrChange w:id="851" w:author="Author" w:date="2013-04-12T16:41:00Z">
            <w:rPr>
              <w:rFonts w:ascii="Corbel" w:hAnsi="Corbel"/>
              <w:color w:val="303030"/>
            </w:rPr>
          </w:rPrChange>
        </w:rPr>
      </w:pPr>
      <w:r>
        <w:rPr>
          <w:color w:val="242424"/>
          <w:rPrChange w:id="852" w:author="Author" w:date="2013-04-12T16:41:00Z">
            <w:rPr>
              <w:rFonts w:ascii="Corbel" w:hAnsi="Corbel"/>
              <w:color w:val="303030"/>
            </w:rPr>
          </w:rPrChange>
        </w:rPr>
        <w:t xml:space="preserve">The backend will be developed using a LAMP setup </w:t>
      </w:r>
      <w:r>
        <w:fldChar w:fldCharType="begin"/>
      </w:r>
      <w:r>
        <w:instrText xml:space="preserve"> HYPERLINK "http://en.wikipedia.org/wiki/LAMP_(software_bundle)" </w:instrText>
      </w:r>
      <w:r>
        <w:fldChar w:fldCharType="separate"/>
      </w:r>
      <w:r>
        <w:rPr>
          <w:rStyle w:val="Hyperlink1"/>
          <w:rPrChange w:id="853" w:author="Author" w:date="2013-04-12T16:41:00Z">
            <w:rPr>
              <w:rStyle w:val="Hyperlink1"/>
              <w:rFonts w:ascii="Corbel" w:hAnsi="Corbel"/>
            </w:rPr>
          </w:rPrChange>
        </w:rPr>
        <w:t>http://en.wikipedia.org/wiki/LAMP_(software_bundle)</w:t>
      </w:r>
      <w:r>
        <w:rPr>
          <w:rStyle w:val="Normal"/>
        </w:rPr>
        <w:fldChar w:fldCharType="end"/>
      </w:r>
      <w:r>
        <w:rPr>
          <w:color w:val="242424"/>
          <w:rPrChange w:id="854" w:author="Author" w:date="2013-04-12T16:41:00Z">
            <w:rPr>
              <w:rFonts w:ascii="Corbel" w:hAnsi="Corbel"/>
              <w:color w:val="303030"/>
            </w:rPr>
          </w:rPrChange>
        </w:rPr>
        <w:t xml:space="preserve">.  Page requests will be managed by the library Slim </w:t>
      </w:r>
      <w:r>
        <w:fldChar w:fldCharType="begin"/>
      </w:r>
      <w:r>
        <w:instrText xml:space="preserve"> HYPERLINK "http://www.slimframework.com/" </w:instrText>
      </w:r>
      <w:r>
        <w:fldChar w:fldCharType="separate"/>
      </w:r>
      <w:r>
        <w:rPr>
          <w:rStyle w:val="Hyperlink1"/>
          <w:rPrChange w:id="855" w:author="Author" w:date="2013-04-12T16:41:00Z">
            <w:rPr>
              <w:rStyle w:val="Hyperlink1"/>
              <w:rFonts w:ascii="Corbel" w:hAnsi="Corbel"/>
            </w:rPr>
          </w:rPrChange>
        </w:rPr>
        <w:t>http://www.slimframework.com/</w:t>
      </w:r>
      <w:r>
        <w:rPr>
          <w:rStyle w:val="Normal"/>
        </w:rPr>
        <w:fldChar w:fldCharType="end"/>
      </w:r>
      <w:r>
        <w:rPr>
          <w:color w:val="242424"/>
          <w:rPrChange w:id="856" w:author="Author" w:date="2013-04-12T16:41:00Z">
            <w:rPr>
              <w:rFonts w:ascii="Corbel" w:hAnsi="Corbel"/>
              <w:color w:val="303030"/>
            </w:rPr>
          </w:rPrChange>
        </w:rPr>
        <w:t xml:space="preserve"> and database access will use the active records implementation provided by Paris </w:t>
      </w:r>
      <w:r>
        <w:fldChar w:fldCharType="begin"/>
      </w:r>
      <w:r>
        <w:instrText xml:space="preserve"> HYPERLINK "https://github.com/j4mie/paris" </w:instrText>
      </w:r>
      <w:r>
        <w:fldChar w:fldCharType="separate"/>
      </w:r>
      <w:r>
        <w:rPr>
          <w:rStyle w:val="Hyperlink1"/>
          <w:rPrChange w:id="857" w:author="Author" w:date="2013-04-12T16:41:00Z">
            <w:rPr>
              <w:rStyle w:val="Hyperlink1"/>
              <w:rFonts w:ascii="Corbel" w:hAnsi="Corbel"/>
            </w:rPr>
          </w:rPrChange>
        </w:rPr>
        <w:t>https://github.com/j4mie/paris</w:t>
      </w:r>
      <w:r>
        <w:rPr>
          <w:rStyle w:val="Normal"/>
        </w:rPr>
        <w:fldChar w:fldCharType="end"/>
      </w:r>
      <w:r>
        <w:rPr>
          <w:color w:val="242424"/>
          <w:rPrChange w:id="858" w:author="Author" w:date="2013-04-12T16:41:00Z">
            <w:rPr>
              <w:rFonts w:ascii="Corbel" w:hAnsi="Corbel"/>
              <w:color w:val="303030"/>
            </w:rPr>
          </w:rPrChange>
        </w:rPr>
        <w:t xml:space="preserve">. Twig will be used for rendering html templates </w:t>
      </w:r>
      <w:r>
        <w:fldChar w:fldCharType="begin"/>
      </w:r>
      <w:r>
        <w:instrText xml:space="preserve"> HYPERLINK "http://twig.sensiolabs.org/" </w:instrText>
      </w:r>
      <w:r>
        <w:fldChar w:fldCharType="separate"/>
      </w:r>
      <w:r>
        <w:rPr>
          <w:rStyle w:val="Hyperlink1"/>
          <w:rPrChange w:id="859" w:author="Author" w:date="2013-04-12T16:41:00Z">
            <w:rPr>
              <w:rStyle w:val="Hyperlink1"/>
              <w:rFonts w:ascii="Corbel" w:hAnsi="Corbel"/>
            </w:rPr>
          </w:rPrChange>
        </w:rPr>
        <w:t>http://twig.sensiolabs.org/</w:t>
      </w:r>
      <w:r>
        <w:rPr>
          <w:rStyle w:val="Normal"/>
        </w:rPr>
        <w:fldChar w:fldCharType="end"/>
      </w:r>
      <w:r>
        <w:rPr>
          <w:color w:val="242424"/>
          <w:rPrChange w:id="860" w:author="Author" w:date="2013-04-12T16:41:00Z">
            <w:rPr>
              <w:rFonts w:ascii="Corbel" w:hAnsi="Corbel"/>
              <w:color w:val="303030"/>
            </w:rPr>
          </w:rPrChange>
        </w:rPr>
        <w:t>.</w:t>
      </w:r>
    </w:p>
    <w:p w14:paraId="0E3BC3F8" w14:textId="77777777" w:rsidR="00C82479" w:rsidRDefault="00C82479">
      <w:pPr>
        <w:rPr>
          <w:color w:val="242424"/>
          <w:rPrChange w:id="861" w:author="Author" w:date="2013-04-12T16:41:00Z">
            <w:rPr>
              <w:rFonts w:ascii="Corbel" w:hAnsi="Corbel"/>
              <w:color w:val="303030"/>
            </w:rPr>
          </w:rPrChange>
        </w:rPr>
      </w:pPr>
    </w:p>
    <w:p w14:paraId="25D9C55B" w14:textId="77777777" w:rsidR="00C82479" w:rsidRDefault="00C82479">
      <w:pPr>
        <w:rPr>
          <w:color w:val="242424"/>
          <w:rPrChange w:id="862" w:author="Author" w:date="2013-04-12T16:41:00Z">
            <w:rPr>
              <w:rFonts w:ascii="Corbel" w:hAnsi="Corbel"/>
              <w:color w:val="303030"/>
            </w:rPr>
          </w:rPrChange>
        </w:rPr>
      </w:pPr>
    </w:p>
    <w:p w14:paraId="2E74F9BE" w14:textId="77777777" w:rsidR="00C82479" w:rsidRDefault="00C82479">
      <w:pPr>
        <w:rPr>
          <w:rFonts w:ascii="Arial Bold" w:hAnsi="Arial Bold"/>
          <w:color w:val="0F3642"/>
          <w:rPrChange w:id="863" w:author="Author" w:date="2013-04-12T16:41:00Z">
            <w:rPr>
              <w:rFonts w:ascii="Arial Bold" w:hAnsi="Arial Bold"/>
              <w:color w:val="1A4654"/>
            </w:rPr>
          </w:rPrChange>
        </w:rPr>
      </w:pPr>
      <w:r>
        <w:rPr>
          <w:rFonts w:ascii="Arial Bold" w:hAnsi="Arial Bold"/>
          <w:color w:val="0F3642"/>
          <w:rPrChange w:id="864" w:author="Author" w:date="2013-04-12T16:41:00Z">
            <w:rPr>
              <w:rFonts w:ascii="Arial Bold" w:hAnsi="Arial Bold"/>
              <w:color w:val="1A4654"/>
            </w:rPr>
          </w:rPrChange>
        </w:rPr>
        <w:t xml:space="preserve">Client Side </w:t>
      </w:r>
    </w:p>
    <w:p w14:paraId="589DC504" w14:textId="77777777" w:rsidR="00C82479" w:rsidRDefault="00C82479">
      <w:pPr>
        <w:rPr>
          <w:color w:val="242424"/>
          <w:rPrChange w:id="865" w:author="Author" w:date="2013-04-12T16:41:00Z">
            <w:rPr>
              <w:rFonts w:ascii="Corbel" w:hAnsi="Corbel"/>
              <w:color w:val="303030"/>
            </w:rPr>
          </w:rPrChange>
        </w:rPr>
      </w:pPr>
    </w:p>
    <w:p w14:paraId="379BFFDF" w14:textId="77777777" w:rsidR="00C82479" w:rsidRDefault="00C82479">
      <w:pPr>
        <w:ind w:firstLine="720"/>
        <w:rPr>
          <w:color w:val="242424"/>
          <w:rPrChange w:id="866" w:author="Author" w:date="2013-04-12T16:41:00Z">
            <w:rPr>
              <w:rFonts w:ascii="Corbel" w:hAnsi="Corbel"/>
              <w:color w:val="303030"/>
            </w:rPr>
          </w:rPrChange>
        </w:rPr>
      </w:pPr>
      <w:r>
        <w:rPr>
          <w:color w:val="242424"/>
          <w:rPrChange w:id="867" w:author="Author" w:date="2013-04-12T16:41:00Z">
            <w:rPr>
              <w:rFonts w:ascii="Corbel" w:hAnsi="Corbel"/>
              <w:color w:val="303030"/>
            </w:rPr>
          </w:rPrChange>
        </w:rPr>
        <w:t>Twitter bootstrap will be used to ease html structures and JQuery will be used for DOM manipulation where necessary. Other JavaScript frameworks will be explored as needed such as underscore.js and JQueryUI.</w:t>
      </w:r>
    </w:p>
    <w:p w14:paraId="76B3EA8C" w14:textId="77777777" w:rsidR="00C82479" w:rsidRDefault="00C82479">
      <w:pPr>
        <w:rPr>
          <w:color w:val="242424"/>
          <w:rPrChange w:id="868" w:author="Author" w:date="2013-04-12T16:41:00Z">
            <w:rPr>
              <w:rFonts w:ascii="Corbel" w:hAnsi="Corbel"/>
              <w:color w:val="303030"/>
            </w:rPr>
          </w:rPrChange>
        </w:rPr>
      </w:pPr>
    </w:p>
    <w:p w14:paraId="6F39E335" w14:textId="77777777" w:rsidR="00C82479" w:rsidRDefault="00C82479">
      <w:pPr>
        <w:rPr>
          <w:color w:val="242424"/>
          <w:rPrChange w:id="869" w:author="Author" w:date="2013-04-12T16:41:00Z">
            <w:rPr>
              <w:rFonts w:ascii="Corbel" w:hAnsi="Corbel"/>
              <w:color w:val="303030"/>
            </w:rPr>
          </w:rPrChange>
        </w:rPr>
      </w:pPr>
    </w:p>
    <w:p w14:paraId="1ACE6D41" w14:textId="77777777" w:rsidR="00C82479" w:rsidRDefault="00C82479">
      <w:pPr>
        <w:rPr>
          <w:rFonts w:ascii="Arial Bold" w:hAnsi="Arial Bold"/>
          <w:color w:val="0F3642"/>
          <w:rPrChange w:id="870" w:author="Author" w:date="2013-04-12T16:41:00Z">
            <w:rPr>
              <w:rFonts w:ascii="Arial Bold" w:hAnsi="Arial Bold"/>
              <w:color w:val="1A4654"/>
            </w:rPr>
          </w:rPrChange>
        </w:rPr>
      </w:pPr>
      <w:r>
        <w:rPr>
          <w:rFonts w:ascii="Arial Bold" w:hAnsi="Arial Bold"/>
          <w:color w:val="0F3642"/>
          <w:rPrChange w:id="871" w:author="Author" w:date="2013-04-12T16:41:00Z">
            <w:rPr>
              <w:rFonts w:ascii="Arial Bold" w:hAnsi="Arial Bold"/>
              <w:color w:val="1A4654"/>
            </w:rPr>
          </w:rPrChange>
        </w:rPr>
        <w:t>Source Control Management</w:t>
      </w:r>
    </w:p>
    <w:p w14:paraId="7C4219F8" w14:textId="77777777" w:rsidR="00C82479" w:rsidRDefault="00C82479">
      <w:pPr>
        <w:rPr>
          <w:color w:val="242424"/>
          <w:rPrChange w:id="872" w:author="Author" w:date="2013-04-12T16:41:00Z">
            <w:rPr>
              <w:rFonts w:ascii="Corbel" w:hAnsi="Corbel"/>
              <w:color w:val="303030"/>
            </w:rPr>
          </w:rPrChange>
        </w:rPr>
      </w:pPr>
    </w:p>
    <w:p w14:paraId="0EEB4A9D" w14:textId="77777777" w:rsidR="00C82479" w:rsidRDefault="00C82479">
      <w:pPr>
        <w:ind w:firstLine="720"/>
        <w:rPr>
          <w:color w:val="242424"/>
          <w:rPrChange w:id="873" w:author="Author" w:date="2013-04-12T16:41:00Z">
            <w:rPr>
              <w:rFonts w:ascii="Corbel" w:hAnsi="Corbel"/>
              <w:color w:val="303030"/>
            </w:rPr>
          </w:rPrChange>
        </w:rPr>
      </w:pPr>
      <w:r>
        <w:t xml:space="preserve">To manage code between developers git will be used to mange the application code. For tutorials see </w:t>
      </w:r>
      <w:hyperlink r:id="rId9" w:history="1">
        <w:r>
          <w:rPr>
            <w:rStyle w:val="Hyperlink1"/>
          </w:rPr>
          <w:t>http://sixrevisions.com/resources/git-tutorials-beginners/</w:t>
        </w:r>
      </w:hyperlink>
      <w:r>
        <w:t>.</w:t>
      </w:r>
    </w:p>
    <w:p w14:paraId="739A24E6" w14:textId="77777777" w:rsidR="00C82479" w:rsidRDefault="00C82479"/>
    <w:p w14:paraId="7B8690C6" w14:textId="77777777" w:rsidR="00C82479" w:rsidRDefault="00C82479"/>
    <w:p w14:paraId="746CFAA1" w14:textId="77777777" w:rsidR="00C82479" w:rsidRDefault="00C82479">
      <w:pPr>
        <w:rPr>
          <w:rFonts w:ascii="Arial Bold" w:hAnsi="Arial Bold"/>
          <w:color w:val="0F3642"/>
          <w:rPrChange w:id="874" w:author="Author" w:date="2013-04-12T16:41:00Z">
            <w:rPr>
              <w:rFonts w:ascii="Arial Bold" w:hAnsi="Arial Bold"/>
              <w:color w:val="1A4654"/>
            </w:rPr>
          </w:rPrChange>
        </w:rPr>
      </w:pPr>
      <w:r>
        <w:rPr>
          <w:rFonts w:ascii="Arial Bold" w:hAnsi="Arial Bold"/>
          <w:color w:val="0F3642"/>
          <w:rPrChange w:id="875" w:author="Author" w:date="2013-04-12T16:41:00Z">
            <w:rPr>
              <w:rFonts w:ascii="Arial Bold" w:hAnsi="Arial Bold"/>
              <w:color w:val="1A4654"/>
            </w:rPr>
          </w:rPrChange>
        </w:rPr>
        <w:t>Coding Standards</w:t>
      </w:r>
    </w:p>
    <w:p w14:paraId="13D7F8B0" w14:textId="77777777" w:rsidR="00C82479" w:rsidRDefault="00C82479">
      <w:pPr>
        <w:rPr>
          <w:color w:val="242424"/>
          <w:rPrChange w:id="876" w:author="Author" w:date="2013-04-12T16:41:00Z">
            <w:rPr>
              <w:rFonts w:ascii="Corbel" w:hAnsi="Corbel"/>
              <w:color w:val="303030"/>
            </w:rPr>
          </w:rPrChange>
        </w:rPr>
      </w:pPr>
    </w:p>
    <w:p w14:paraId="5F6C37B3" w14:textId="77777777" w:rsidR="00C82479" w:rsidRDefault="00C82479">
      <w:pPr>
        <w:rPr>
          <w:color w:val="242424"/>
          <w:rPrChange w:id="877" w:author="Author" w:date="2013-04-12T16:41:00Z">
            <w:rPr>
              <w:rFonts w:ascii="Corbel" w:hAnsi="Corbel"/>
              <w:color w:val="303030"/>
            </w:rPr>
          </w:rPrChange>
        </w:rPr>
      </w:pPr>
    </w:p>
    <w:p w14:paraId="55A1BDF8" w14:textId="77777777" w:rsidR="00C82479" w:rsidRDefault="00C82479">
      <w:pPr>
        <w:rPr>
          <w:color w:val="242424"/>
          <w:rPrChange w:id="878" w:author="Author" w:date="2013-04-12T16:41:00Z">
            <w:rPr>
              <w:rFonts w:ascii="Corbel" w:hAnsi="Corbel"/>
              <w:color w:val="303030"/>
            </w:rPr>
          </w:rPrChange>
        </w:rPr>
      </w:pPr>
    </w:p>
    <w:p w14:paraId="3901BB2B" w14:textId="77777777" w:rsidR="00C82479" w:rsidRDefault="00C82479">
      <w:pPr>
        <w:rPr>
          <w:color w:val="242424"/>
          <w:rPrChange w:id="879" w:author="Author" w:date="2013-04-12T16:41:00Z">
            <w:rPr>
              <w:rFonts w:ascii="Corbel" w:hAnsi="Corbel"/>
              <w:color w:val="303030"/>
            </w:rPr>
          </w:rPrChange>
        </w:rPr>
      </w:pPr>
    </w:p>
    <w:p w14:paraId="127645ED" w14:textId="77777777" w:rsidR="00C82479" w:rsidRDefault="00C82479">
      <w:pPr>
        <w:rPr>
          <w:rFonts w:ascii="Arial Bold" w:hAnsi="Arial Bold"/>
          <w:color w:val="0F3642"/>
          <w:sz w:val="36"/>
          <w:rPrChange w:id="880" w:author="Author" w:date="2013-04-12T16:41:00Z">
            <w:rPr>
              <w:rFonts w:ascii="Arial Bold" w:hAnsi="Arial Bold"/>
              <w:color w:val="1A4654"/>
              <w:sz w:val="36"/>
            </w:rPr>
          </w:rPrChange>
        </w:rPr>
      </w:pPr>
      <w:r>
        <w:rPr>
          <w:rFonts w:ascii="Arial Bold" w:hAnsi="Arial Bold"/>
          <w:color w:val="0F3642"/>
          <w:sz w:val="36"/>
          <w:rPrChange w:id="881" w:author="Author" w:date="2013-04-12T16:41:00Z">
            <w:rPr>
              <w:rFonts w:ascii="Arial Bold" w:hAnsi="Arial Bold"/>
              <w:color w:val="1A4654"/>
              <w:sz w:val="36"/>
            </w:rPr>
          </w:rPrChange>
        </w:rPr>
        <w:t>Design Approach</w:t>
      </w:r>
    </w:p>
    <w:p w14:paraId="5E655EC0" w14:textId="77777777" w:rsidR="00C82479" w:rsidRDefault="00C82479">
      <w:pPr>
        <w:rPr>
          <w:color w:val="242424"/>
          <w:rPrChange w:id="882" w:author="Author" w:date="2013-04-12T16:41:00Z">
            <w:rPr>
              <w:rFonts w:ascii="Corbel" w:hAnsi="Corbel"/>
              <w:color w:val="303030"/>
            </w:rPr>
          </w:rPrChange>
        </w:rPr>
      </w:pPr>
    </w:p>
    <w:p w14:paraId="71F0DACA" w14:textId="77777777" w:rsidR="00C82479" w:rsidRDefault="00C82479">
      <w:pPr>
        <w:rPr>
          <w:color w:val="242424"/>
          <w:rPrChange w:id="883" w:author="Author" w:date="2013-04-12T16:41:00Z">
            <w:rPr>
              <w:rFonts w:ascii="Corbel" w:hAnsi="Corbel"/>
              <w:color w:val="303030"/>
            </w:rPr>
          </w:rPrChange>
        </w:rPr>
      </w:pPr>
    </w:p>
    <w:p w14:paraId="40067EEE" w14:textId="77777777" w:rsidR="00C82479" w:rsidRDefault="00C82479">
      <w:pPr>
        <w:pStyle w:val="FreeForm"/>
        <w:rPr>
          <w:sz w:val="24"/>
          <w:rPrChange w:id="884" w:author="Author" w:date="2013-04-12T16:41:00Z">
            <w:rPr>
              <w:rFonts w:ascii="Corbel" w:hAnsi="Corbel"/>
              <w:color w:val="303030"/>
            </w:rPr>
          </w:rPrChange>
        </w:rPr>
      </w:pPr>
      <w:r>
        <w:br w:type="page"/>
      </w:r>
    </w:p>
    <w:p w14:paraId="3F1398CE" w14:textId="77777777" w:rsidR="00C82479" w:rsidRDefault="00C82479">
      <w:pPr>
        <w:rPr>
          <w:rFonts w:ascii="Arial Bold" w:hAnsi="Arial Bold"/>
          <w:color w:val="0F3642"/>
          <w:sz w:val="36"/>
          <w:rPrChange w:id="885" w:author="Author" w:date="2013-04-12T16:41:00Z">
            <w:rPr>
              <w:rFonts w:ascii="Arial Bold" w:hAnsi="Arial Bold"/>
              <w:color w:val="1A4654"/>
              <w:sz w:val="36"/>
            </w:rPr>
          </w:rPrChange>
        </w:rPr>
      </w:pPr>
      <w:r>
        <w:rPr>
          <w:rFonts w:ascii="Arial Bold" w:hAnsi="Arial Bold"/>
          <w:color w:val="FFFDFD"/>
          <w:sz w:val="48"/>
          <w:rPrChange w:id="886" w:author="Author" w:date="2013-04-12T16:41:00Z">
            <w:rPr>
              <w:rFonts w:ascii="Arial Bold" w:hAnsi="Arial Bold"/>
              <w:color w:val="FFFEFE"/>
              <w:sz w:val="48"/>
            </w:rPr>
          </w:rPrChange>
        </w:rPr>
        <w:t xml:space="preserve">   Definitions</w:t>
      </w:r>
    </w:p>
    <w:p w14:paraId="6DD9DF4A" w14:textId="77777777" w:rsidR="00C82479" w:rsidRDefault="00C82479">
      <w:pPr>
        <w:rPr>
          <w:rFonts w:ascii="Arial Bold" w:hAnsi="Arial Bold"/>
          <w:color w:val="0F3642"/>
          <w:sz w:val="36"/>
          <w:rPrChange w:id="887" w:author="Author" w:date="2013-04-12T16:41:00Z">
            <w:rPr>
              <w:rFonts w:ascii="Arial Bold" w:hAnsi="Arial Bold"/>
              <w:color w:val="1A4654"/>
              <w:sz w:val="36"/>
            </w:rPr>
          </w:rPrChange>
        </w:rPr>
      </w:pPr>
    </w:p>
    <w:p w14:paraId="5A580C86" w14:textId="77777777" w:rsidR="00C82479" w:rsidRDefault="00C82479">
      <w:pPr>
        <w:rPr>
          <w:rFonts w:ascii="Arial Bold" w:hAnsi="Arial Bold"/>
          <w:color w:val="0F3642"/>
          <w:sz w:val="36"/>
          <w:rPrChange w:id="888" w:author="Author" w:date="2013-04-12T16:41:00Z">
            <w:rPr>
              <w:rFonts w:ascii="Arial Bold" w:hAnsi="Arial Bold"/>
              <w:color w:val="1A4654"/>
              <w:sz w:val="36"/>
            </w:rPr>
          </w:rPrChange>
        </w:rPr>
      </w:pPr>
    </w:p>
    <w:p w14:paraId="7EE54738" w14:textId="77777777" w:rsidR="00C82479" w:rsidRDefault="00C82479">
      <w:pPr>
        <w:rPr>
          <w:rFonts w:ascii="Arial Bold" w:hAnsi="Arial Bold"/>
          <w:color w:val="0F3642"/>
          <w:sz w:val="36"/>
          <w:rPrChange w:id="889" w:author="Author" w:date="2013-04-12T16:41:00Z">
            <w:rPr>
              <w:rFonts w:ascii="Arial Bold" w:hAnsi="Arial Bold"/>
              <w:color w:val="1A4654"/>
              <w:sz w:val="36"/>
            </w:rPr>
          </w:rPrChange>
        </w:rPr>
      </w:pPr>
    </w:p>
    <w:p w14:paraId="3CEA27AE" w14:textId="77777777" w:rsidR="00C82479" w:rsidRDefault="00C82479">
      <w:pPr>
        <w:rPr>
          <w:color w:val="242424"/>
          <w:rPrChange w:id="890" w:author="Author" w:date="2013-04-12T16:41:00Z">
            <w:rPr>
              <w:rFonts w:ascii="Corbel" w:hAnsi="Corbel"/>
              <w:color w:val="303030"/>
            </w:rPr>
          </w:rPrChange>
        </w:rPr>
      </w:pPr>
      <w:r>
        <w:rPr>
          <w:rFonts w:ascii="Arial Bold" w:hAnsi="Arial Bold"/>
          <w:color w:val="0F3642"/>
          <w:sz w:val="36"/>
          <w:rPrChange w:id="891" w:author="Author" w:date="2013-04-12T16:41:00Z">
            <w:rPr>
              <w:rFonts w:ascii="Arial Bold" w:hAnsi="Arial Bold"/>
              <w:color w:val="1A4654"/>
              <w:sz w:val="36"/>
            </w:rPr>
          </w:rPrChange>
        </w:rPr>
        <w:t>Users</w:t>
      </w:r>
    </w:p>
    <w:p w14:paraId="7E010D42" w14:textId="77777777" w:rsidR="00C82479" w:rsidRDefault="00C82479">
      <w:pPr>
        <w:rPr>
          <w:color w:val="242424"/>
          <w:rPrChange w:id="892" w:author="Author" w:date="2013-04-12T16:41:00Z">
            <w:rPr>
              <w:rFonts w:ascii="Corbel" w:hAnsi="Corbel"/>
              <w:color w:val="303030"/>
            </w:rPr>
          </w:rPrChange>
        </w:rPr>
      </w:pPr>
    </w:p>
    <w:p w14:paraId="09668F05" w14:textId="2954AF44" w:rsidR="00C82479" w:rsidRDefault="00C82479">
      <w:pPr>
        <w:ind w:firstLine="720"/>
        <w:rPr>
          <w:color w:val="242424"/>
          <w:rPrChange w:id="893" w:author="Author" w:date="2013-04-12T16:41:00Z">
            <w:rPr>
              <w:rFonts w:ascii="Corbel" w:hAnsi="Corbel"/>
              <w:color w:val="303030"/>
            </w:rPr>
          </w:rPrChange>
        </w:rPr>
      </w:pPr>
      <w:r>
        <w:rPr>
          <w:color w:val="242424"/>
          <w:rPrChange w:id="894" w:author="Author" w:date="2013-04-12T16:41:00Z">
            <w:rPr>
              <w:rFonts w:ascii="Corbel" w:hAnsi="Corbel"/>
              <w:color w:val="303030"/>
            </w:rPr>
          </w:rPrChange>
        </w:rPr>
        <w:t>Users are registered and non-registered individuals who interact with the portfolio system. User types include anonymous, member, undergraduate student, and faculty. Members have all of the same features as an anonymous user and students and faculty have all of the same features</w:t>
      </w:r>
      <w:ins w:id="895" w:author="Author" w:date="2013-04-12T16:41:00Z">
        <w:r w:rsidR="00CA6843">
          <w:rPr>
            <w:noProof/>
            <w:lang w:val="en-US" w:eastAsia="en-US"/>
          </w:rPr>
          <w:pict w14:anchorId="2031D549">
            <v:rect id="_x0000_s1035" style="position:absolute;left:0;text-align:left;margin-left:54pt;margin-top:78.1pt;width:560pt;height:45pt;z-index:-251633152;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32D00C6A" w14:textId="77777777" w:rsidR="00000000" w:rsidRDefault="00CA6843">
                    <w:pPr>
                      <w:pStyle w:val="FreeFormA"/>
                      <w:rPr>
                        <w:ins w:id="896" w:author="Author" w:date="2013-04-12T16:41:00Z"/>
                        <w:rFonts w:ascii="Times New Roman" w:eastAsia="Times New Roman" w:hAnsi="Times New Roman"/>
                        <w:color w:val="auto"/>
                        <w:sz w:val="20"/>
                        <w:lang w:val="en-US" w:eastAsia="en-US" w:bidi="x-none"/>
                      </w:rPr>
                    </w:pPr>
                  </w:p>
                </w:txbxContent>
              </v:textbox>
              <w10:wrap anchorx="page" anchory="page"/>
            </v:rect>
          </w:pict>
        </w:r>
      </w:ins>
      <w:del w:id="897" w:author="Author" w:date="2013-04-12T16:41:00Z">
        <w:r w:rsidR="00001561">
          <w:rPr>
            <w:noProof/>
          </w:rPr>
          <mc:AlternateContent>
            <mc:Choice Requires="wps">
              <w:drawing>
                <wp:anchor distT="0" distB="0" distL="114300" distR="114300" simplePos="0" relativeHeight="251658752" behindDoc="1" locked="0" layoutInCell="1" allowOverlap="1" wp14:anchorId="07007DBD" wp14:editId="38E461E0">
                  <wp:simplePos x="0" y="0"/>
                  <wp:positionH relativeFrom="page">
                    <wp:posOffset>685800</wp:posOffset>
                  </wp:positionH>
                  <wp:positionV relativeFrom="page">
                    <wp:posOffset>991870</wp:posOffset>
                  </wp:positionV>
                  <wp:extent cx="7099300" cy="571500"/>
                  <wp:effectExtent l="0" t="1270" r="0" b="0"/>
                  <wp:wrapNone/>
                  <wp:docPr id="2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1A5651DC" w14:textId="77777777" w:rsidR="005532D8" w:rsidRDefault="005532D8">
                              <w:pPr>
                                <w:pStyle w:val="FreeForm"/>
                                <w:rPr>
                                  <w:del w:id="898" w:author="Author" w:date="2013-04-12T16:41:00Z"/>
                                  <w:rFonts w:eastAsia="Times New Roman"/>
                                  <w:color w:val="auto"/>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34" style="position:absolute;left:0;text-align:left;margin-left:54pt;margin-top:78.1pt;width:559pt;height:4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" fillcolor="#205867" stroked="f">
                  <v:stroke joinstyle="round"/>
                  <v:path arrowok="t"/>
                  <v:textbox inset="3pt,3pt,3pt,3pt">
                    <w:txbxContent>
                      <w:p w14:paraId="1A5651DC" w14:textId="77777777" w:rsidR="005532D8" w:rsidRDefault="005532D8">
                        <w:pPr>
                          <w:pStyle w:val="FreeForm"/>
                          <w:rPr>
                            <w:del w:id="899" w:author="Author" w:date="2013-04-12T16:41:00Z"/>
                            <w:rFonts w:eastAsia="Times New Roman"/>
                            <w:color w:val="auto"/>
                            <w:lang w:val="en-US" w:eastAsia="en-US" w:bidi="x-none"/>
                          </w:rPr>
                        </w:pPr>
                      </w:p>
                    </w:txbxContent>
                  </v:textbox>
                  <w10:wrap anchorx="page" anchory="page"/>
                </v:rect>
              </w:pict>
            </mc:Fallback>
          </mc:AlternateContent>
        </w:r>
      </w:del>
      <w:r>
        <w:rPr>
          <w:color w:val="242424"/>
          <w:rPrChange w:id="900" w:author="Author" w:date="2013-04-12T16:41:00Z">
            <w:rPr>
              <w:rFonts w:ascii="Corbel" w:hAnsi="Corbel"/>
              <w:color w:val="303030"/>
            </w:rPr>
          </w:rPrChange>
        </w:rPr>
        <w:t xml:space="preserve"> as a member.  For detailed features associated with users, see the Features &gt; User Features section.</w:t>
      </w:r>
    </w:p>
    <w:p w14:paraId="3E8977FA" w14:textId="77777777" w:rsidR="00C82479" w:rsidRDefault="00C82479">
      <w:pPr>
        <w:ind w:firstLine="720"/>
        <w:rPr>
          <w:color w:val="242424"/>
          <w:rPrChange w:id="901" w:author="Author" w:date="2013-04-12T16:41:00Z">
            <w:rPr>
              <w:rFonts w:ascii="Corbel" w:hAnsi="Corbel"/>
              <w:color w:val="303030"/>
            </w:rPr>
          </w:rPrChange>
        </w:rPr>
      </w:pPr>
    </w:p>
    <w:p w14:paraId="3ACC7E66" w14:textId="77777777" w:rsidR="00C82479" w:rsidRDefault="00C82479">
      <w:pPr>
        <w:rPr>
          <w:color w:val="242424"/>
          <w:rPrChange w:id="902" w:author="Author" w:date="2013-04-12T16:41:00Z">
            <w:rPr>
              <w:rFonts w:ascii="Corbel" w:hAnsi="Corbel"/>
              <w:color w:val="303030"/>
            </w:rPr>
          </w:rPrChange>
        </w:rPr>
      </w:pPr>
    </w:p>
    <w:p w14:paraId="757D116D" w14:textId="77777777" w:rsidR="00000000" w:rsidRDefault="00CA6843">
      <w:pPr>
        <w:jc w:val="center"/>
        <w:rPr>
          <w:ins w:id="903" w:author="Author" w:date="2013-04-12T16:41:00Z"/>
          <w:color w:val="242424"/>
        </w:rPr>
      </w:pPr>
      <w:ins w:id="904" w:author="Author" w:date="2013-04-12T16:41:00Z">
        <w:r>
          <w:rPr>
            <w:noProof/>
            <w:lang w:val="en-US" w:eastAsia="en-US"/>
          </w:rPr>
        </w:r>
        <w:r>
          <w:pict w14:anchorId="65BE4569">
            <v:group id="_x0000_s1036" style="width:253pt;height:224pt;mso-position-horizontal-relative:char;mso-position-vertical-relative:line" coordsize="5060,4480">
              <v:rect id="_x0000_s1037" style="position:absolute;left:1400;width:2260;height:1120" coordsize="21600,21600" strokecolor="#4a7dbb">
                <v:fill opacity="58853f" o:detectmouseclick="t"/>
                <v:stroke joinstyle="round"/>
                <v:path arrowok="t" o:connectlocs="10800,10800"/>
                <v:textbox inset="8pt,8pt,8pt,8pt">
                  <w:txbxContent>
                    <w:p w14:paraId="4F79B8D1" w14:textId="77777777" w:rsidR="00000000" w:rsidRDefault="00CA6843">
                      <w:pPr>
                        <w:pStyle w:val="FreeFormA"/>
                        <w:tabs>
                          <w:tab w:val="left" w:pos="1440"/>
                        </w:tabs>
                        <w:rPr>
                          <w:ins w:id="905" w:author="Author" w:date="2013-04-12T16:41:00Z"/>
                          <w:rFonts w:ascii="Times New Roman" w:eastAsia="Times New Roman" w:hAnsi="Times New Roman"/>
                          <w:color w:val="auto"/>
                          <w:sz w:val="20"/>
                          <w:lang w:val="en-US" w:eastAsia="en-US" w:bidi="x-none"/>
                        </w:rPr>
                      </w:pPr>
                      <w:ins w:id="906" w:author="Author" w:date="2013-04-12T16:41:00Z">
                        <w:r>
                          <w:rPr>
                            <w:sz w:val="22"/>
                            <w:u w:color="000000"/>
                          </w:rPr>
                          <w:t>Anonymous</w:t>
                        </w:r>
                      </w:ins>
                    </w:p>
                  </w:txbxContent>
                </v:textbox>
              </v:rect>
              <v:rect id="_x0000_s1038" style="position:absolute;left:1400;top:1680;width:2260;height:1120" coordsize="21600,21600" strokecolor="#4a7dbb">
                <v:fill opacity="58853f" o:detectmouseclick="t"/>
                <v:stroke joinstyle="round"/>
                <v:path arrowok="t" o:connectlocs="10800,10800"/>
                <v:textbox inset="8pt,8pt,8pt,8pt">
                  <w:txbxContent>
                    <w:p w14:paraId="141B26B7" w14:textId="77777777" w:rsidR="00000000" w:rsidRDefault="00CA6843">
                      <w:pPr>
                        <w:pStyle w:val="FreeFormA"/>
                        <w:tabs>
                          <w:tab w:val="left" w:pos="1440"/>
                        </w:tabs>
                        <w:rPr>
                          <w:ins w:id="907" w:author="Author" w:date="2013-04-12T16:41:00Z"/>
                          <w:rFonts w:ascii="Times New Roman" w:eastAsia="Times New Roman" w:hAnsi="Times New Roman"/>
                          <w:color w:val="auto"/>
                          <w:sz w:val="20"/>
                          <w:lang w:val="en-US" w:eastAsia="en-US" w:bidi="x-none"/>
                        </w:rPr>
                      </w:pPr>
                      <w:ins w:id="908" w:author="Author" w:date="2013-04-12T16:41:00Z">
                        <w:r>
                          <w:rPr>
                            <w:sz w:val="22"/>
                            <w:u w:color="000000"/>
                          </w:rPr>
                          <w:t>Member</w:t>
                        </w:r>
                      </w:ins>
                    </w:p>
                  </w:txbxContent>
                </v:textbox>
              </v:rect>
              <v:shape id="_x0000_s1039" style="position:absolute;left:2520;top:1120;width:0;height:560" coordsize="21600,21600" path="m0,0l10800,10800,21600,21600e" filled="f" strokecolor="#3e6695">
                <v:fill o:detectmouseclick="t"/>
                <v:path arrowok="t" o:connectlocs="10800,10800"/>
                <v:textbox inset="0,0,0,0">
                  <w:txbxContent>
                    <w:p w14:paraId="188B1406" w14:textId="77777777" w:rsidR="005532D8" w:rsidRDefault="005532D8">
                      <w:pPr>
                        <w:pStyle w:val="FreeForm"/>
                        <w:tabs>
                          <w:tab w:val="left" w:pos="1440"/>
                        </w:tabs>
                        <w:rPr>
                          <w:del w:id="909" w:author="Author" w:date="2013-04-12T16:41:00Z"/>
                          <w:rFonts w:eastAsia="Times New Roman"/>
                          <w:color w:val="auto"/>
                          <w:lang w:val="en-US" w:eastAsia="en-US" w:bidi="x-none"/>
                        </w:rPr>
                      </w:pPr>
                      <w:del w:id="910" w:author="Author" w:date="2013-04-12T16:41:00Z">
                        <w:r>
                          <w:rPr>
                            <w:sz w:val="22"/>
                            <w:u w:color="000000"/>
                          </w:rPr>
                          <w:delText>Media</w:delText>
                        </w:r>
                      </w:del>
                    </w:p>
                  </w:txbxContent>
                </v:textbox>
              </v:shape>
              <v:rect id="_x0000_s1040" style="position:absolute;top:3360;width:2260;height:1120" coordsize="21600,21600" strokecolor="#4a7dbb">
                <v:fill opacity="58853f" o:detectmouseclick="t"/>
                <v:stroke joinstyle="round"/>
                <v:path arrowok="t" o:connectlocs="10800,10800"/>
                <v:textbox inset="8pt,8pt,8pt,8pt">
                  <w:txbxContent>
                    <w:p w14:paraId="449A9B7D" w14:textId="77777777" w:rsidR="00000000" w:rsidRDefault="00CA6843">
                      <w:pPr>
                        <w:pStyle w:val="FreeFormA"/>
                        <w:tabs>
                          <w:tab w:val="left" w:pos="1440"/>
                        </w:tabs>
                        <w:rPr>
                          <w:ins w:id="911" w:author="Author" w:date="2013-04-12T16:41:00Z"/>
                          <w:rFonts w:ascii="Times New Roman" w:eastAsia="Times New Roman" w:hAnsi="Times New Roman"/>
                          <w:color w:val="auto"/>
                          <w:sz w:val="20"/>
                          <w:lang w:val="en-US" w:eastAsia="en-US" w:bidi="x-none"/>
                        </w:rPr>
                      </w:pPr>
                      <w:ins w:id="912" w:author="Author" w:date="2013-04-12T16:41:00Z">
                        <w:r>
                          <w:rPr>
                            <w:sz w:val="22"/>
                            <w:u w:color="000000"/>
                          </w:rPr>
                          <w:t>Student(Undergraduate)</w:t>
                        </w:r>
                      </w:ins>
                    </w:p>
                  </w:txbxContent>
                </v:textbox>
              </v:rect>
              <v:shape id="_x0000_s1041" style="position:absolute;left:1120;top:2800;width:1400;height:560" coordsize="21600,21600" path="m21600,0l21600,10800,,10800,,21600e" filled="f" strokecolor="#4774aa">
                <v:fill o:detectmouseclick="t"/>
                <v:path arrowok="t" o:connectlocs="10800,10800"/>
                <v:textbox inset="0,0,0,0">
                  <w:txbxContent>
                    <w:p w14:paraId="22007D8E" w14:textId="77777777" w:rsidR="005532D8" w:rsidRDefault="005532D8">
                      <w:pPr>
                        <w:pStyle w:val="FreeForm"/>
                        <w:rPr>
                          <w:ins w:id="913" w:author="Author" w:date="2013-04-12T16:41:00Z"/>
                          <w:rFonts w:eastAsia="Times New Roman"/>
                          <w:color w:val="auto"/>
                          <w:lang w:val="en-US" w:eastAsia="en-US" w:bidi="x-none"/>
                        </w:rPr>
                      </w:pPr>
                    </w:p>
                  </w:txbxContent>
                </v:textbox>
              </v:shape>
              <v:rect id="_x0000_s1042" style="position:absolute;left:2800;top:3360;width:2260;height:1120" coordsize="21600,21600" strokecolor="#4a7dbb">
                <v:fill opacity="58853f" o:detectmouseclick="t"/>
                <v:stroke joinstyle="round"/>
                <v:path arrowok="t" o:connectlocs="10800,10800"/>
                <v:textbox inset="8pt,8pt,8pt,8pt">
                  <w:txbxContent>
                    <w:p w14:paraId="72D2BE4D" w14:textId="77777777" w:rsidR="00000000" w:rsidRDefault="00CA6843">
                      <w:pPr>
                        <w:pStyle w:val="FreeFormA"/>
                        <w:tabs>
                          <w:tab w:val="left" w:pos="1440"/>
                        </w:tabs>
                        <w:rPr>
                          <w:ins w:id="914" w:author="Author" w:date="2013-04-12T16:41:00Z"/>
                          <w:rFonts w:ascii="Times New Roman" w:eastAsia="Times New Roman" w:hAnsi="Times New Roman"/>
                          <w:color w:val="auto"/>
                          <w:sz w:val="20"/>
                          <w:lang w:val="en-US" w:eastAsia="en-US" w:bidi="x-none"/>
                        </w:rPr>
                      </w:pPr>
                      <w:ins w:id="915" w:author="Author" w:date="2013-04-12T16:41:00Z">
                        <w:r>
                          <w:rPr>
                            <w:sz w:val="22"/>
                            <w:u w:color="000000"/>
                          </w:rPr>
                          <w:t>Faculty</w:t>
                        </w:r>
                      </w:ins>
                    </w:p>
                  </w:txbxContent>
                </v:textbox>
              </v:rect>
              <v:shape id="_x0000_s1043" style="position:absolute;left:2520;top:2800;width:1400;height:560" coordsize="21600,21600" path="m0,0l0,10800,21600,10800,21600,21600e" filled="f" strokecolor="#4774aa">
                <v:fill o:detectmouseclick="t"/>
                <v:path arrowok="t" o:connectlocs="10800,10800"/>
                <v:textbox inset="0,0,0,0">
                  <w:txbxContent>
                    <w:p w14:paraId="137126D1" w14:textId="77777777" w:rsidR="00000000" w:rsidRDefault="00CA6843">
                      <w:pPr>
                        <w:pStyle w:val="FreeFormA"/>
                        <w:rPr>
                          <w:ins w:id="916" w:author="Author" w:date="2013-04-12T16:41:00Z"/>
                          <w:rFonts w:ascii="Times New Roman" w:eastAsia="Times New Roman" w:hAnsi="Times New Roman"/>
                          <w:color w:val="auto"/>
                          <w:sz w:val="20"/>
                          <w:lang w:val="en-US" w:eastAsia="en-US" w:bidi="x-none"/>
                        </w:rPr>
                      </w:pPr>
                    </w:p>
                  </w:txbxContent>
                </v:textbox>
              </v:shape>
              <w10:wrap type="none"/>
              <w10:anchorlock/>
            </v:group>
          </w:pict>
        </w:r>
      </w:ins>
    </w:p>
    <w:p w14:paraId="5219DAF5" w14:textId="77777777" w:rsidR="00C82479" w:rsidRDefault="00001561">
      <w:pPr>
        <w:jc w:val="center"/>
        <w:rPr>
          <w:del w:id="917" w:author="Author" w:date="2013-04-12T16:41:00Z"/>
          <w:rFonts w:ascii="Corbel" w:hAnsi="Corbel"/>
          <w:color w:val="303030"/>
        </w:rPr>
      </w:pPr>
      <w:del w:id="918" w:author="Author" w:date="2013-04-12T16:41:00Z">
        <w:r>
          <w:rPr>
            <w:noProof/>
          </w:rPr>
          <mc:AlternateContent>
            <mc:Choice Requires="wpg">
              <w:drawing>
                <wp:inline distT="0" distB="0" distL="0" distR="0" wp14:anchorId="2C8B9A47" wp14:editId="1A2A749D">
                  <wp:extent cx="3200400" cy="2844800"/>
                  <wp:effectExtent l="0" t="0" r="12700" b="12700"/>
                  <wp:docPr id="1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0" cy="2844800"/>
                            <a:chOff x="0" y="0"/>
                            <a:chExt cx="5040" cy="4480"/>
                          </a:xfrm>
                        </wpg:grpSpPr>
                        <wps:wsp>
                          <wps:cNvPr id="18" name="Rectangle 12"/>
                          <wps:cNvSpPr>
                            <a:spLocks/>
                          </wps:cNvSpPr>
                          <wps:spPr bwMode="auto">
                            <a:xfrm>
                              <a:off x="1400" y="0"/>
                              <a:ext cx="2240" cy="1120"/>
                            </a:xfrm>
                            <a:prstGeom prst="rect">
                              <a:avLst/>
                            </a:prstGeom>
                            <a:solidFill>
                              <a:srgbClr val="FFFFFF">
                                <a:alpha val="89999"/>
                              </a:srgbClr>
                            </a:solidFill>
                            <a:ln w="9525" cap="flat">
                              <a:solidFill>
                                <a:srgbClr val="4A7DBB"/>
                              </a:solidFill>
                              <a:prstDash val="solid"/>
                              <a:round/>
                              <a:headEnd/>
                              <a:tailEnd/>
                            </a:ln>
                          </wps:spPr>
                          <wps:txbx>
                            <w:txbxContent>
                              <w:p w14:paraId="6D05C318" w14:textId="77777777" w:rsidR="005532D8" w:rsidRDefault="005532D8">
                                <w:pPr>
                                  <w:pStyle w:val="FreeForm"/>
                                  <w:tabs>
                                    <w:tab w:val="left" w:pos="1440"/>
                                  </w:tabs>
                                  <w:rPr>
                                    <w:del w:id="919" w:author="Author" w:date="2013-04-12T16:41:00Z"/>
                                    <w:rFonts w:eastAsia="Times New Roman"/>
                                    <w:color w:val="auto"/>
                                    <w:lang w:val="en-US" w:eastAsia="en-US" w:bidi="x-none"/>
                                  </w:rPr>
                                </w:pPr>
                                <w:del w:id="920" w:author="Author" w:date="2013-04-12T16:41:00Z">
                                  <w:r>
                                    <w:rPr>
                                      <w:sz w:val="22"/>
                                      <w:u w:color="000000"/>
                                    </w:rPr>
                                    <w:delText>Anonymous</w:delText>
                                  </w:r>
                                </w:del>
                              </w:p>
                            </w:txbxContent>
                          </wps:txbx>
                          <wps:bodyPr rot="0" vert="horz" wrap="square" lIns="101600" tIns="101600" rIns="101600" bIns="101600" anchor="t" anchorCtr="0" upright="1">
                            <a:noAutofit/>
                          </wps:bodyPr>
                        </wps:wsp>
                        <wps:wsp>
                          <wps:cNvPr id="19" name="Rectangle 13"/>
                          <wps:cNvSpPr>
                            <a:spLocks/>
                          </wps:cNvSpPr>
                          <wps:spPr bwMode="auto">
                            <a:xfrm>
                              <a:off x="1400" y="1680"/>
                              <a:ext cx="2240" cy="1120"/>
                            </a:xfrm>
                            <a:prstGeom prst="rect">
                              <a:avLst/>
                            </a:prstGeom>
                            <a:solidFill>
                              <a:srgbClr val="FFFFFF">
                                <a:alpha val="89999"/>
                              </a:srgbClr>
                            </a:solidFill>
                            <a:ln w="9525" cap="flat">
                              <a:solidFill>
                                <a:srgbClr val="4A7DBB"/>
                              </a:solidFill>
                              <a:prstDash val="solid"/>
                              <a:round/>
                              <a:headEnd/>
                              <a:tailEnd/>
                            </a:ln>
                          </wps:spPr>
                          <wps:txbx>
                            <w:txbxContent>
                              <w:p w14:paraId="5F4D2453" w14:textId="77777777" w:rsidR="005532D8" w:rsidRDefault="005532D8">
                                <w:pPr>
                                  <w:pStyle w:val="FreeForm"/>
                                  <w:tabs>
                                    <w:tab w:val="left" w:pos="1440"/>
                                  </w:tabs>
                                  <w:rPr>
                                    <w:del w:id="921" w:author="Author" w:date="2013-04-12T16:41:00Z"/>
                                    <w:rFonts w:eastAsia="Times New Roman"/>
                                    <w:color w:val="auto"/>
                                    <w:lang w:val="en-US" w:eastAsia="en-US" w:bidi="x-none"/>
                                  </w:rPr>
                                </w:pPr>
                                <w:del w:id="922" w:author="Author" w:date="2013-04-12T16:41:00Z">
                                  <w:r>
                                    <w:rPr>
                                      <w:sz w:val="22"/>
                                      <w:u w:color="000000"/>
                                    </w:rPr>
                                    <w:delText>Member</w:delText>
                                  </w:r>
                                </w:del>
                              </w:p>
                            </w:txbxContent>
                          </wps:txbx>
                          <wps:bodyPr rot="0" vert="horz" wrap="square" lIns="101600" tIns="101600" rIns="101600" bIns="101600" anchor="t" anchorCtr="0" upright="1">
                            <a:noAutofit/>
                          </wps:bodyPr>
                        </wps:wsp>
                        <wps:wsp>
                          <wps:cNvPr id="20" name="AutoShape 14"/>
                          <wps:cNvSpPr>
                            <a:spLocks/>
                          </wps:cNvSpPr>
                          <wps:spPr bwMode="auto">
                            <a:xfrm>
                              <a:off x="2520" y="1120"/>
                              <a:ext cx="0" cy="560"/>
                            </a:xfrm>
                            <a:custGeom>
                              <a:avLst/>
                              <a:gdLst/>
                              <a:ahLst/>
                              <a:cxnLst/>
                              <a:rect l="0" t="0" r="r" b="b"/>
                              <a:pathLst>
                                <a:path w="21600" h="21600">
                                  <a:moveTo>
                                    <a:pt x="0" y="0"/>
                                  </a:moveTo>
                                  <a:lnTo>
                                    <a:pt x="10800" y="10800"/>
                                  </a:lnTo>
                                  <a:lnTo>
                                    <a:pt x="21600" y="21600"/>
                                  </a:lnTo>
                                </a:path>
                              </a:pathLst>
                            </a:custGeom>
                            <a:noFill/>
                            <a:ln w="9525" cap="flat">
                              <a:solidFill>
                                <a:srgbClr val="3E6695"/>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7518BC29" w14:textId="77777777" w:rsidR="005532D8" w:rsidRDefault="005532D8">
                                <w:pPr>
                                  <w:pStyle w:val="FreeForm"/>
                                  <w:rPr>
                                    <w:del w:id="923" w:author="Author" w:date="2013-04-12T16:41:00Z"/>
                                    <w:rFonts w:eastAsia="Times New Roman"/>
                                    <w:color w:val="auto"/>
                                    <w:lang w:val="en-US" w:eastAsia="en-US" w:bidi="x-none"/>
                                  </w:rPr>
                                </w:pPr>
                              </w:p>
                            </w:txbxContent>
                          </wps:txbx>
                          <wps:bodyPr rot="0" vert="horz" wrap="square" lIns="0" tIns="0" rIns="0" bIns="0" anchor="t" anchorCtr="0" upright="1">
                            <a:noAutofit/>
                          </wps:bodyPr>
                        </wps:wsp>
                        <wps:wsp>
                          <wps:cNvPr id="23" name="Rectangle 15"/>
                          <wps:cNvSpPr>
                            <a:spLocks/>
                          </wps:cNvSpPr>
                          <wps:spPr bwMode="auto">
                            <a:xfrm>
                              <a:off x="0" y="3360"/>
                              <a:ext cx="2240" cy="1120"/>
                            </a:xfrm>
                            <a:prstGeom prst="rect">
                              <a:avLst/>
                            </a:prstGeom>
                            <a:solidFill>
                              <a:srgbClr val="FFFFFF">
                                <a:alpha val="89999"/>
                              </a:srgbClr>
                            </a:solidFill>
                            <a:ln w="9525" cap="flat">
                              <a:solidFill>
                                <a:srgbClr val="4A7DBB"/>
                              </a:solidFill>
                              <a:prstDash val="solid"/>
                              <a:round/>
                              <a:headEnd/>
                              <a:tailEnd/>
                            </a:ln>
                          </wps:spPr>
                          <wps:txbx>
                            <w:txbxContent>
                              <w:p w14:paraId="16F1EBCC" w14:textId="77777777" w:rsidR="005532D8" w:rsidRDefault="005532D8">
                                <w:pPr>
                                  <w:pStyle w:val="FreeForm"/>
                                  <w:tabs>
                                    <w:tab w:val="left" w:pos="1440"/>
                                  </w:tabs>
                                  <w:rPr>
                                    <w:del w:id="924" w:author="Author" w:date="2013-04-12T16:41:00Z"/>
                                    <w:rFonts w:eastAsia="Times New Roman"/>
                                    <w:color w:val="auto"/>
                                    <w:lang w:val="en-US" w:eastAsia="en-US" w:bidi="x-none"/>
                                  </w:rPr>
                                </w:pPr>
                                <w:del w:id="925" w:author="Author" w:date="2013-04-12T16:41:00Z">
                                  <w:r>
                                    <w:rPr>
                                      <w:sz w:val="22"/>
                                      <w:u w:color="000000"/>
                                    </w:rPr>
                                    <w:delText>Student</w:delText>
                                  </w:r>
                                  <w:r>
                                    <w:rPr>
                                      <w:sz w:val="22"/>
                                      <w:u w:color="000000"/>
                                    </w:rPr>
                                    <w:cr/>
                                    <w:delText>(Undergraduate)</w:delText>
                                  </w:r>
                                </w:del>
                              </w:p>
                            </w:txbxContent>
                          </wps:txbx>
                          <wps:bodyPr rot="0" vert="horz" wrap="square" lIns="101600" tIns="101600" rIns="101600" bIns="101600" anchor="t" anchorCtr="0" upright="1">
                            <a:noAutofit/>
                          </wps:bodyPr>
                        </wps:wsp>
                        <wps:wsp>
                          <wps:cNvPr id="24" name="AutoShape 16"/>
                          <wps:cNvSpPr>
                            <a:spLocks/>
                          </wps:cNvSpPr>
                          <wps:spPr bwMode="auto">
                            <a:xfrm>
                              <a:off x="1120" y="2800"/>
                              <a:ext cx="1400" cy="560"/>
                            </a:xfrm>
                            <a:custGeom>
                              <a:avLst/>
                              <a:gdLst/>
                              <a:ahLst/>
                              <a:cxnLst/>
                              <a:rect l="0" t="0" r="r" b="b"/>
                              <a:pathLst>
                                <a:path w="21600" h="21600">
                                  <a:moveTo>
                                    <a:pt x="21600" y="0"/>
                                  </a:moveTo>
                                  <a:lnTo>
                                    <a:pt x="21600" y="10800"/>
                                  </a:lnTo>
                                  <a:lnTo>
                                    <a:pt x="0" y="10800"/>
                                  </a:lnTo>
                                  <a:lnTo>
                                    <a:pt x="0" y="21600"/>
                                  </a:lnTo>
                                </a:path>
                              </a:pathLst>
                            </a:custGeom>
                            <a:noFill/>
                            <a:ln w="9525" cap="flat">
                              <a:solidFill>
                                <a:srgbClr val="4774AA"/>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72753589" w14:textId="77777777" w:rsidR="005532D8" w:rsidRDefault="005532D8">
                                <w:pPr>
                                  <w:pStyle w:val="FreeForm"/>
                                  <w:rPr>
                                    <w:del w:id="926" w:author="Author" w:date="2013-04-12T16:41:00Z"/>
                                    <w:rFonts w:eastAsia="Times New Roman"/>
                                    <w:color w:val="auto"/>
                                    <w:lang w:val="en-US" w:eastAsia="en-US" w:bidi="x-none"/>
                                  </w:rPr>
                                </w:pPr>
                              </w:p>
                            </w:txbxContent>
                          </wps:txbx>
                          <wps:bodyPr rot="0" vert="horz" wrap="square" lIns="0" tIns="0" rIns="0" bIns="0" anchor="t" anchorCtr="0" upright="1">
                            <a:noAutofit/>
                          </wps:bodyPr>
                        </wps:wsp>
                        <wps:wsp>
                          <wps:cNvPr id="25" name="Rectangle 17"/>
                          <wps:cNvSpPr>
                            <a:spLocks/>
                          </wps:cNvSpPr>
                          <wps:spPr bwMode="auto">
                            <a:xfrm>
                              <a:off x="2800" y="3360"/>
                              <a:ext cx="2240" cy="1120"/>
                            </a:xfrm>
                            <a:prstGeom prst="rect">
                              <a:avLst/>
                            </a:prstGeom>
                            <a:solidFill>
                              <a:srgbClr val="FFFFFF">
                                <a:alpha val="89999"/>
                              </a:srgbClr>
                            </a:solidFill>
                            <a:ln w="9525" cap="flat">
                              <a:solidFill>
                                <a:srgbClr val="4A7DBB"/>
                              </a:solidFill>
                              <a:prstDash val="solid"/>
                              <a:round/>
                              <a:headEnd/>
                              <a:tailEnd/>
                            </a:ln>
                          </wps:spPr>
                          <wps:txbx>
                            <w:txbxContent>
                              <w:p w14:paraId="2C2A9E56" w14:textId="77777777" w:rsidR="005532D8" w:rsidRDefault="005532D8">
                                <w:pPr>
                                  <w:pStyle w:val="FreeForm"/>
                                  <w:tabs>
                                    <w:tab w:val="left" w:pos="1440"/>
                                  </w:tabs>
                                  <w:rPr>
                                    <w:del w:id="927" w:author="Author" w:date="2013-04-12T16:41:00Z"/>
                                    <w:rFonts w:eastAsia="Times New Roman"/>
                                    <w:color w:val="auto"/>
                                    <w:lang w:val="en-US" w:eastAsia="en-US" w:bidi="x-none"/>
                                  </w:rPr>
                                </w:pPr>
                                <w:del w:id="928" w:author="Author" w:date="2013-04-12T16:41:00Z">
                                  <w:r>
                                    <w:rPr>
                                      <w:sz w:val="22"/>
                                      <w:u w:color="000000"/>
                                    </w:rPr>
                                    <w:delText>Faculty</w:delText>
                                  </w:r>
                                </w:del>
                              </w:p>
                            </w:txbxContent>
                          </wps:txbx>
                          <wps:bodyPr rot="0" vert="horz" wrap="square" lIns="101600" tIns="101600" rIns="101600" bIns="101600" anchor="t" anchorCtr="0" upright="1">
                            <a:noAutofit/>
                          </wps:bodyPr>
                        </wps:wsp>
                        <wps:wsp>
                          <wps:cNvPr id="26" name="AutoShape 18"/>
                          <wps:cNvSpPr>
                            <a:spLocks/>
                          </wps:cNvSpPr>
                          <wps:spPr bwMode="auto">
                            <a:xfrm>
                              <a:off x="2520" y="2800"/>
                              <a:ext cx="1400" cy="560"/>
                            </a:xfrm>
                            <a:custGeom>
                              <a:avLst/>
                              <a:gdLst/>
                              <a:ahLst/>
                              <a:cxnLst/>
                              <a:rect l="0" t="0" r="r" b="b"/>
                              <a:pathLst>
                                <a:path w="21600" h="21600">
                                  <a:moveTo>
                                    <a:pt x="0" y="0"/>
                                  </a:moveTo>
                                  <a:lnTo>
                                    <a:pt x="0" y="10800"/>
                                  </a:lnTo>
                                  <a:lnTo>
                                    <a:pt x="21600" y="10800"/>
                                  </a:lnTo>
                                  <a:lnTo>
                                    <a:pt x="21600" y="21600"/>
                                  </a:lnTo>
                                </a:path>
                              </a:pathLst>
                            </a:custGeom>
                            <a:noFill/>
                            <a:ln w="9525" cap="flat">
                              <a:solidFill>
                                <a:srgbClr val="4774AA"/>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5865E268" w14:textId="77777777" w:rsidR="005532D8" w:rsidRDefault="005532D8">
                                <w:pPr>
                                  <w:pStyle w:val="FreeForm"/>
                                  <w:rPr>
                                    <w:ins w:id="929" w:author="Author" w:date="2013-04-12T16:41:00Z"/>
                                    <w:rFonts w:eastAsia="Times New Roman"/>
                                    <w:color w:val="auto"/>
                                    <w:lang w:val="en-US" w:eastAsia="en-US" w:bidi="x-none"/>
                                  </w:rPr>
                                </w:pPr>
                              </w:p>
                            </w:txbxContent>
                          </wps:txbx>
                          <wps:bodyPr rot="0" vert="horz" wrap="square" lIns="0" tIns="0" rIns="0" bIns="0" anchor="t" anchorCtr="0" upright="1">
                            <a:noAutofit/>
                          </wps:bodyPr>
                        </wps:wsp>
                      </wpg:wgp>
                    </a:graphicData>
                  </a:graphic>
                </wp:inline>
              </w:drawing>
            </mc:Choice>
            <mc:Fallback>
              <w:pict>
                <v:group id="Group 11" o:spid="_x0000_s1035" style="width:252pt;height:224pt;mso-position-horizontal-relative:char;mso-position-vertical-relative:line" coordsize="504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">
                  <v:rect id="Rectangle 12" o:spid="_x0000_s1036" style="position:absolute;left:140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f7gexAAA&#10;ANsAAAAPAAAAZHJzL2Rvd25yZXYueG1sRI9Ba8JAEIXvBf/DMoKXopt6qCW6ighRoQjV+gOG7JjE&#10;ZGdDdqvx3zsHobcZ3pv3vlmseteoG3Wh8mzgY5KAIs69rbgwcP7Nxl+gQkS22HgmAw8KsFoO3haY&#10;Wn/nI91OsVASwiFFA2WMbap1yEtyGCa+JRbt4juHUdau0LbDu4S7Rk+T5FM7rFgaSmxpU1Jen/6c&#10;gcs0OdrtT/19mL1ft7PM1btHVhszGvbrOahIffw3v673VvAFVn6RAfTy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3+4HsQAAADbAAAADwAAAAAAAAAAAAAAAACXAgAAZHJzL2Rv&#10;d25yZXYueG1sUEsFBgAAAAAEAAQA9QAAAIgDAAAAAA==&#10;" strokecolor="#4a7dbb">
                    <v:fill opacity="58853f"/>
                    <v:stroke joinstyle="round"/>
                    <v:path arrowok="t"/>
                    <v:textbox inset="8pt,8pt,8pt,8pt">
                      <w:txbxContent>
                        <w:p w14:paraId="6D05C318" w14:textId="77777777" w:rsidR="005532D8" w:rsidRDefault="005532D8">
                          <w:pPr>
                            <w:pStyle w:val="FreeForm"/>
                            <w:tabs>
                              <w:tab w:val="left" w:pos="1440"/>
                            </w:tabs>
                            <w:rPr>
                              <w:del w:id="930" w:author="Author" w:date="2013-04-12T16:41:00Z"/>
                              <w:rFonts w:eastAsia="Times New Roman"/>
                              <w:color w:val="auto"/>
                              <w:lang w:val="en-US" w:eastAsia="en-US" w:bidi="x-none"/>
                            </w:rPr>
                          </w:pPr>
                          <w:del w:id="931" w:author="Author" w:date="2013-04-12T16:41:00Z">
                            <w:r>
                              <w:rPr>
                                <w:sz w:val="22"/>
                                <w:u w:color="000000"/>
                              </w:rPr>
                              <w:delText>Anonymous</w:delText>
                            </w:r>
                          </w:del>
                        </w:p>
                      </w:txbxContent>
                    </v:textbox>
                  </v:rect>
                  <v:rect id="Rectangle 13" o:spid="_x0000_s1037" style="position:absolute;left:1400;top:168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Mx2FwgAA&#10;ANsAAAAPAAAAZHJzL2Rvd25yZXYueG1sRE/NisIwEL4LvkMYwYus6XrQtWsUEaqCCFvdBxiase22&#10;mZQmq/XtjSB4m4/vdxarztTiSq0rLSv4HEcgiDOrS84V/J6Tjy8QziNrrC2Tgjs5WC37vQXG2t44&#10;pevJ5yKEsItRQeF9E0vpsoIMurFtiAN3sa1BH2CbS93iLYSbWk6iaCoNlhwaCmxoU1BWnf6Ngssk&#10;SvX2pzocZ6O/7Swx1e6eVEoNB936G4Snzr/FL/deh/lzeP4SDp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QzHYXCAAAA2wAAAA8AAAAAAAAAAAAAAAAAlwIAAGRycy9kb3du&#10;cmV2LnhtbFBLBQYAAAAABAAEAPUAAACGAwAAAAA=&#10;" strokecolor="#4a7dbb">
                    <v:fill opacity="58853f"/>
                    <v:stroke joinstyle="round"/>
                    <v:path arrowok="t"/>
                    <v:textbox inset="8pt,8pt,8pt,8pt">
                      <w:txbxContent>
                        <w:p w14:paraId="5F4D2453" w14:textId="77777777" w:rsidR="005532D8" w:rsidRDefault="005532D8">
                          <w:pPr>
                            <w:pStyle w:val="FreeForm"/>
                            <w:tabs>
                              <w:tab w:val="left" w:pos="1440"/>
                            </w:tabs>
                            <w:rPr>
                              <w:del w:id="932" w:author="Author" w:date="2013-04-12T16:41:00Z"/>
                              <w:rFonts w:eastAsia="Times New Roman"/>
                              <w:color w:val="auto"/>
                              <w:lang w:val="en-US" w:eastAsia="en-US" w:bidi="x-none"/>
                            </w:rPr>
                          </w:pPr>
                          <w:del w:id="933" w:author="Author" w:date="2013-04-12T16:41:00Z">
                            <w:r>
                              <w:rPr>
                                <w:sz w:val="22"/>
                                <w:u w:color="000000"/>
                              </w:rPr>
                              <w:delText>Member</w:delText>
                            </w:r>
                          </w:del>
                        </w:p>
                      </w:txbxContent>
                    </v:textbox>
                  </v:rect>
                  <v:shape id="AutoShape 14" o:spid="_x0000_s1038" style="position:absolute;left:2520;top:1120;width: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NVLwwAA&#10;ANsAAAAPAAAAZHJzL2Rvd25yZXYueG1sRE/JbsIwEL0j9R+sqdRLVZwiQWnAoILYyi20gusoHhKL&#10;eBxil6R/Xx8qcXx6+3Te2UrcqPHGsYLXfgKCOHfacKHg+2v9MgbhA7LGyjEp+CUP89lDb4qpdi1n&#10;dDuEQsQQ9ikqKEOoUyl9XpJF33c1ceTOrrEYImwKqRtsY7it5CBJRtKi4dhQYk3LkvLL4ccqMKfL&#10;MDs+f27f96v1Ri9Wy2v7ZpR6euw+JiACdeEu/nfvtIJBXB+/xB8gZ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E+NVLwwAAANsAAAAPAAAAAAAAAAAAAAAAAJcCAABkcnMvZG93&#10;bnJldi54bWxQSwUGAAAAAAQABAD1AAAAhwMAAAAA&#10;" adj="-11796480,,5400" path="m0,0l10800,10800,21600,21600e" filled="f" strokecolor="#3e6695">
                    <v:stroke joinstyle="round"/>
                    <v:formulas/>
                    <v:path arrowok="t" o:connecttype="custom" textboxrect="0,0,0,21600"/>
                    <v:textbox inset="0,0,0,0">
                      <w:txbxContent>
                        <w:p w14:paraId="7518BC29" w14:textId="77777777" w:rsidR="005532D8" w:rsidRDefault="005532D8">
                          <w:pPr>
                            <w:pStyle w:val="FreeForm"/>
                            <w:rPr>
                              <w:del w:id="934" w:author="Author" w:date="2013-04-12T16:41:00Z"/>
                              <w:rFonts w:eastAsia="Times New Roman"/>
                              <w:color w:val="auto"/>
                              <w:lang w:val="en-US" w:eastAsia="en-US" w:bidi="x-none"/>
                            </w:rPr>
                          </w:pPr>
                        </w:p>
                      </w:txbxContent>
                    </v:textbox>
                  </v:shape>
                  <v:rect id="Rectangle 15" o:spid="_x0000_s1039" style="position:absolute;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t+DSxAAA&#10;ANsAAAAPAAAAZHJzL2Rvd25yZXYueG1sRI/RisIwFETfhf2HcBd8EU2toEvXKMtCVRBBXT/g0lzb&#10;bpub0kStf28EwcdhZs4w82VnanGl1pWWFYxHEQjizOqScwWnv3T4BcJ5ZI21ZVJwJwfLxUdvjom2&#10;Nz7Q9ehzESDsElRQeN8kUrqsIINuZBvi4J1ta9AH2eZSt3gLcFPLOIqm0mDJYaHAhn4LyqrjxSg4&#10;x9FBr/bVdjcb/K9mqanW97RSqv/Z/XyD8NT5d/jV3mgF8QS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7fg0sQAAADbAAAADwAAAAAAAAAAAAAAAACXAgAAZHJzL2Rv&#10;d25yZXYueG1sUEsFBgAAAAAEAAQA9QAAAIgDAAAAAA==&#10;" strokecolor="#4a7dbb">
                    <v:fill opacity="58853f"/>
                    <v:stroke joinstyle="round"/>
                    <v:path arrowok="t"/>
                    <v:textbox inset="8pt,8pt,8pt,8pt">
                      <w:txbxContent>
                        <w:p w14:paraId="16F1EBCC" w14:textId="77777777" w:rsidR="005532D8" w:rsidRDefault="005532D8">
                          <w:pPr>
                            <w:pStyle w:val="FreeForm"/>
                            <w:tabs>
                              <w:tab w:val="left" w:pos="1440"/>
                            </w:tabs>
                            <w:rPr>
                              <w:del w:id="935" w:author="Author" w:date="2013-04-12T16:41:00Z"/>
                              <w:rFonts w:eastAsia="Times New Roman"/>
                              <w:color w:val="auto"/>
                              <w:lang w:val="en-US" w:eastAsia="en-US" w:bidi="x-none"/>
                            </w:rPr>
                          </w:pPr>
                          <w:del w:id="936" w:author="Author" w:date="2013-04-12T16:41:00Z">
                            <w:r>
                              <w:rPr>
                                <w:sz w:val="22"/>
                                <w:u w:color="000000"/>
                              </w:rPr>
                              <w:delText>Student</w:delText>
                            </w:r>
                            <w:r>
                              <w:rPr>
                                <w:sz w:val="22"/>
                                <w:u w:color="000000"/>
                              </w:rPr>
                              <w:cr/>
                              <w:delText>(Undergraduate)</w:delText>
                            </w:r>
                          </w:del>
                        </w:p>
                      </w:txbxContent>
                    </v:textbox>
                  </v:rect>
                  <v:shape id="AutoShape 16" o:spid="_x0000_s1040" style="position:absolute;left:11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DdfhwwAA&#10;ANsAAAAPAAAAZHJzL2Rvd25yZXYueG1sRI9BawIxFITvgv8hvEJvmlVaka1RimCx9CCugtdH8tws&#10;3bwsm9Td+uuNIHgcZuYbZrHqXS0u1IbKs4LJOANBrL2puFRwPGxGcxAhIhusPZOCfwqwWg4HC8yN&#10;73hPlyKWIkE45KjAxtjkUgZtyWEY+4Y4eWffOoxJtqU0LXYJ7mo5zbKZdFhxWrDY0NqS/i3+nILa&#10;9tuJdef373VXnK5fpH+6nVbq9aX//AARqY/P8KO9NQqmb3D/kn6A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VDdfhwwAAANsAAAAPAAAAAAAAAAAAAAAAAJcCAABkcnMvZG93&#10;bnJldi54bWxQSwUGAAAAAAQABAD1AAAAhwMAAAAA&#10;" adj="-11796480,,5400" path="m21600,0l21600,10800,,10800,,21600e" filled="f" strokecolor="#4774aa">
                    <v:stroke joinstyle="round"/>
                    <v:formulas/>
                    <v:path arrowok="t" o:connecttype="custom" textboxrect="0,0,21600,21600"/>
                    <v:textbox inset="0,0,0,0">
                      <w:txbxContent>
                        <w:p w14:paraId="72753589" w14:textId="77777777" w:rsidR="005532D8" w:rsidRDefault="005532D8">
                          <w:pPr>
                            <w:pStyle w:val="FreeForm"/>
                            <w:rPr>
                              <w:del w:id="937" w:author="Author" w:date="2013-04-12T16:41:00Z"/>
                              <w:rFonts w:eastAsia="Times New Roman"/>
                              <w:color w:val="auto"/>
                              <w:lang w:val="en-US" w:eastAsia="en-US" w:bidi="x-none"/>
                            </w:rPr>
                          </w:pPr>
                        </w:p>
                      </w:txbxContent>
                    </v:textbox>
                  </v:shape>
                  <v:rect id="Rectangle 17" o:spid="_x0000_s1041" style="position:absolute;left:2800;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Et09xAAA&#10;ANsAAAAPAAAAZHJzL2Rvd25yZXYueG1sRI/RisIwFETfhf2HcBd8EU0tqEvXKMtCVRBBXT/g0lzb&#10;bpub0kStf28EwcdhZs4w82VnanGl1pWWFYxHEQjizOqScwWnv3T4BcJ5ZI21ZVJwJwfLxUdvjom2&#10;Nz7Q9ehzESDsElRQeN8kUrqsIINuZBvi4J1ta9AH2eZSt3gLcFPLOIqm0mDJYaHAhn4LyqrjxSg4&#10;x9FBr/bVdjcb/K9mqanW97RSqv/Z/XyD8NT5d/jV3mgF8QSeX8IPkIsH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xLdPcQAAADbAAAADwAAAAAAAAAAAAAAAACXAgAAZHJzL2Rv&#10;d25yZXYueG1sUEsFBgAAAAAEAAQA9QAAAIgDAAAAAA==&#10;" strokecolor="#4a7dbb">
                    <v:fill opacity="58853f"/>
                    <v:stroke joinstyle="round"/>
                    <v:path arrowok="t"/>
                    <v:textbox inset="8pt,8pt,8pt,8pt">
                      <w:txbxContent>
                        <w:p w14:paraId="2C2A9E56" w14:textId="77777777" w:rsidR="005532D8" w:rsidRDefault="005532D8">
                          <w:pPr>
                            <w:pStyle w:val="FreeForm"/>
                            <w:tabs>
                              <w:tab w:val="left" w:pos="1440"/>
                            </w:tabs>
                            <w:rPr>
                              <w:del w:id="938" w:author="Author" w:date="2013-04-12T16:41:00Z"/>
                              <w:rFonts w:eastAsia="Times New Roman"/>
                              <w:color w:val="auto"/>
                              <w:lang w:val="en-US" w:eastAsia="en-US" w:bidi="x-none"/>
                            </w:rPr>
                          </w:pPr>
                          <w:del w:id="939" w:author="Author" w:date="2013-04-12T16:41:00Z">
                            <w:r>
                              <w:rPr>
                                <w:sz w:val="22"/>
                                <w:u w:color="000000"/>
                              </w:rPr>
                              <w:delText>Faculty</w:delText>
                            </w:r>
                          </w:del>
                        </w:p>
                      </w:txbxContent>
                    </v:textbox>
                  </v:rect>
                  <v:shape id="AutoShape 18" o:spid="_x0000_s1042" style="position:absolute;left:25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k+wNwwAA&#10;ANsAAAAPAAAAZHJzL2Rvd25yZXYueG1sRI9BawIxFITvQv9DeIXe3KxCRVajiNBi8SBdBa+P5LlZ&#10;3Lwsm9Td9tcboeBxmJlvmOV6cI24URdqzwomWQ6CWHtTc6XgdPwYz0GEiGyw8UwKfinAevUyWmJh&#10;fM/fdCtjJRKEQ4EKbIxtIWXQlhyGzLfEybv4zmFMsquk6bBPcNfIaZ7PpMOa04LFlraW9LX8cQoa&#10;O+wm1l3ev7Z9ef77JL3vD1qpt9dhswARaYjP8H97ZxRMZ/D4kn6AXN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k+wNwwAAANsAAAAPAAAAAAAAAAAAAAAAAJcCAABkcnMvZG93&#10;bnJldi54bWxQSwUGAAAAAAQABAD1AAAAhwMAAAAA&#10;" adj="-11796480,,5400" path="m0,0l0,10800,21600,10800,21600,21600e" filled="f" strokecolor="#4774aa">
                    <v:stroke joinstyle="round"/>
                    <v:formulas/>
                    <v:path arrowok="t" o:connecttype="custom" textboxrect="0,0,21600,21600"/>
                    <v:textbox inset="0,0,0,0">
                      <w:txbxContent>
                        <w:p w14:paraId="5865E268" w14:textId="77777777" w:rsidR="005532D8" w:rsidRDefault="005532D8">
                          <w:pPr>
                            <w:pStyle w:val="FreeForm"/>
                            <w:rPr>
                              <w:ins w:id="940" w:author="Author" w:date="2013-04-12T16:41:00Z"/>
                              <w:rFonts w:eastAsia="Times New Roman"/>
                              <w:color w:val="auto"/>
                              <w:lang w:val="en-US" w:eastAsia="en-US" w:bidi="x-none"/>
                            </w:rPr>
                          </w:pPr>
                        </w:p>
                      </w:txbxContent>
                    </v:textbox>
                  </v:shape>
                  <w10:anchorlock/>
                </v:group>
              </w:pict>
            </mc:Fallback>
          </mc:AlternateContent>
        </w:r>
      </w:del>
    </w:p>
    <w:p w14:paraId="44F1C2EB" w14:textId="77777777" w:rsidR="00C82479" w:rsidRDefault="00C82479">
      <w:pPr>
        <w:rPr>
          <w:rFonts w:ascii="Arial Bold" w:hAnsi="Arial Bold"/>
          <w:color w:val="0F3642"/>
          <w:rPrChange w:id="941" w:author="Author" w:date="2013-04-12T16:41:00Z">
            <w:rPr>
              <w:rFonts w:ascii="Arial Bold" w:hAnsi="Arial Bold"/>
              <w:color w:val="1A4654"/>
            </w:rPr>
          </w:rPrChange>
        </w:rPr>
      </w:pPr>
    </w:p>
    <w:p w14:paraId="09CF8A04" w14:textId="77777777" w:rsidR="00C82479" w:rsidRDefault="00C82479">
      <w:pPr>
        <w:rPr>
          <w:color w:val="242424"/>
          <w:rPrChange w:id="942" w:author="Author" w:date="2013-04-12T16:41:00Z">
            <w:rPr>
              <w:rFonts w:ascii="Corbel" w:hAnsi="Corbel"/>
              <w:color w:val="303030"/>
            </w:rPr>
          </w:rPrChange>
        </w:rPr>
      </w:pPr>
      <w:r>
        <w:rPr>
          <w:rFonts w:ascii="Arial Bold" w:hAnsi="Arial Bold"/>
          <w:color w:val="0F3642"/>
          <w:rPrChange w:id="943" w:author="Author" w:date="2013-04-12T16:41:00Z">
            <w:rPr>
              <w:rFonts w:ascii="Arial Bold" w:hAnsi="Arial Bold"/>
              <w:color w:val="1A4654"/>
            </w:rPr>
          </w:rPrChange>
        </w:rPr>
        <w:t>Anonymous</w:t>
      </w:r>
    </w:p>
    <w:p w14:paraId="79EE6A5B" w14:textId="77777777" w:rsidR="00C82479" w:rsidRDefault="00C82479">
      <w:pPr>
        <w:rPr>
          <w:color w:val="242424"/>
          <w:rPrChange w:id="944" w:author="Author" w:date="2013-04-12T16:41:00Z">
            <w:rPr>
              <w:rFonts w:ascii="Corbel" w:hAnsi="Corbel"/>
              <w:color w:val="303030"/>
            </w:rPr>
          </w:rPrChange>
        </w:rPr>
      </w:pPr>
    </w:p>
    <w:p w14:paraId="4A731A05" w14:textId="77777777" w:rsidR="00C82479" w:rsidRDefault="00C82479">
      <w:pPr>
        <w:rPr>
          <w:color w:val="242424"/>
          <w:rPrChange w:id="945" w:author="Author" w:date="2013-04-12T16:41:00Z">
            <w:rPr>
              <w:rFonts w:ascii="Corbel" w:hAnsi="Corbel"/>
              <w:color w:val="303030"/>
            </w:rPr>
          </w:rPrChange>
        </w:rPr>
      </w:pPr>
      <w:r>
        <w:rPr>
          <w:color w:val="242424"/>
          <w:rPrChange w:id="946" w:author="Author" w:date="2013-04-12T16:41:00Z">
            <w:rPr>
              <w:rFonts w:ascii="Corbel" w:hAnsi="Corbel"/>
              <w:color w:val="303030"/>
            </w:rPr>
          </w:rPrChange>
        </w:rPr>
        <w:tab/>
        <w:t>Anonymous users are users who are not logged into the system, i.e. the general public viewing the website. Publically accessible work and portfolios are available for browsing.</w:t>
      </w:r>
    </w:p>
    <w:p w14:paraId="3CBA207C" w14:textId="77777777" w:rsidR="00C82479" w:rsidRDefault="00C82479">
      <w:pPr>
        <w:rPr>
          <w:rFonts w:ascii="Arial Bold" w:hAnsi="Arial Bold"/>
          <w:color w:val="0F3642"/>
          <w:rPrChange w:id="947" w:author="Author" w:date="2013-04-12T16:41:00Z">
            <w:rPr>
              <w:rFonts w:ascii="Arial Bold" w:hAnsi="Arial Bold"/>
              <w:color w:val="1A4654"/>
            </w:rPr>
          </w:rPrChange>
        </w:rPr>
      </w:pPr>
    </w:p>
    <w:p w14:paraId="4B7D19C0" w14:textId="77777777" w:rsidR="00C82479" w:rsidRDefault="00C82479">
      <w:pPr>
        <w:rPr>
          <w:rFonts w:ascii="Arial Bold" w:hAnsi="Arial Bold"/>
          <w:color w:val="0F3642"/>
          <w:rPrChange w:id="948" w:author="Author" w:date="2013-04-12T16:41:00Z">
            <w:rPr>
              <w:rFonts w:ascii="Arial Bold" w:hAnsi="Arial Bold"/>
              <w:color w:val="1A4654"/>
            </w:rPr>
          </w:rPrChange>
        </w:rPr>
      </w:pPr>
    </w:p>
    <w:p w14:paraId="1951B963" w14:textId="77777777" w:rsidR="00C82479" w:rsidRDefault="00C82479">
      <w:pPr>
        <w:rPr>
          <w:color w:val="242424"/>
          <w:rPrChange w:id="949" w:author="Author" w:date="2013-04-12T16:41:00Z">
            <w:rPr>
              <w:rFonts w:ascii="Corbel" w:hAnsi="Corbel"/>
              <w:color w:val="303030"/>
            </w:rPr>
          </w:rPrChange>
        </w:rPr>
      </w:pPr>
      <w:r>
        <w:rPr>
          <w:rFonts w:ascii="Arial Bold" w:hAnsi="Arial Bold"/>
          <w:color w:val="0F3642"/>
          <w:rPrChange w:id="950" w:author="Author" w:date="2013-04-12T16:41:00Z">
            <w:rPr>
              <w:rFonts w:ascii="Arial Bold" w:hAnsi="Arial Bold"/>
              <w:color w:val="1A4654"/>
            </w:rPr>
          </w:rPrChange>
        </w:rPr>
        <w:t>Member</w:t>
      </w:r>
    </w:p>
    <w:p w14:paraId="6F41CE3F" w14:textId="77777777" w:rsidR="00C82479" w:rsidRDefault="00C82479">
      <w:pPr>
        <w:rPr>
          <w:color w:val="242424"/>
          <w:rPrChange w:id="951" w:author="Author" w:date="2013-04-12T16:41:00Z">
            <w:rPr>
              <w:rFonts w:ascii="Corbel" w:hAnsi="Corbel"/>
              <w:color w:val="303030"/>
            </w:rPr>
          </w:rPrChange>
        </w:rPr>
      </w:pPr>
    </w:p>
    <w:p w14:paraId="4A924B6F" w14:textId="77777777" w:rsidR="00C82479" w:rsidRDefault="00C82479">
      <w:pPr>
        <w:rPr>
          <w:color w:val="242424"/>
          <w:rPrChange w:id="952" w:author="Author" w:date="2013-04-12T16:41:00Z">
            <w:rPr>
              <w:rFonts w:ascii="Corbel" w:hAnsi="Corbel"/>
              <w:color w:val="303030"/>
            </w:rPr>
          </w:rPrChange>
        </w:rPr>
      </w:pPr>
      <w:r>
        <w:rPr>
          <w:color w:val="242424"/>
          <w:rPrChange w:id="953" w:author="Author" w:date="2013-04-12T16:41:00Z">
            <w:rPr>
              <w:rFonts w:ascii="Corbel" w:hAnsi="Corbel"/>
              <w:color w:val="303030"/>
            </w:rPr>
          </w:rPrChange>
        </w:rPr>
        <w:tab/>
        <w:t xml:space="preserve">Members are generic, logged in users of the portfolio system. Any person from any audience can become a registered member, such as an alumni, graduate student, potential employer, and parent. </w:t>
      </w:r>
    </w:p>
    <w:p w14:paraId="6964C799" w14:textId="77777777" w:rsidR="00C82479" w:rsidRDefault="00C82479">
      <w:pPr>
        <w:rPr>
          <w:color w:val="242424"/>
          <w:rPrChange w:id="954" w:author="Author" w:date="2013-04-12T16:41:00Z">
            <w:rPr>
              <w:rFonts w:ascii="Corbel" w:hAnsi="Corbel"/>
              <w:color w:val="303030"/>
            </w:rPr>
          </w:rPrChange>
        </w:rPr>
      </w:pPr>
    </w:p>
    <w:p w14:paraId="5A4A3676" w14:textId="77777777" w:rsidR="00C82479" w:rsidRDefault="00C82479">
      <w:pPr>
        <w:rPr>
          <w:color w:val="242424"/>
          <w:rPrChange w:id="955" w:author="Author" w:date="2013-04-12T16:41:00Z">
            <w:rPr>
              <w:rFonts w:ascii="Corbel" w:hAnsi="Corbel"/>
              <w:color w:val="303030"/>
            </w:rPr>
          </w:rPrChange>
        </w:rPr>
      </w:pPr>
    </w:p>
    <w:p w14:paraId="6C182CB3" w14:textId="77777777" w:rsidR="00C82479" w:rsidRDefault="00C82479">
      <w:pPr>
        <w:rPr>
          <w:color w:val="242424"/>
          <w:rPrChange w:id="956" w:author="Author" w:date="2013-04-12T16:41:00Z">
            <w:rPr>
              <w:rFonts w:ascii="Corbel" w:hAnsi="Corbel"/>
              <w:color w:val="303030"/>
            </w:rPr>
          </w:rPrChange>
        </w:rPr>
      </w:pPr>
      <w:r>
        <w:rPr>
          <w:rFonts w:ascii="Arial Bold" w:hAnsi="Arial Bold"/>
          <w:color w:val="0F3642"/>
          <w:rPrChange w:id="957" w:author="Author" w:date="2013-04-12T16:41:00Z">
            <w:rPr>
              <w:rFonts w:ascii="Arial Bold" w:hAnsi="Arial Bold"/>
              <w:color w:val="1A4654"/>
            </w:rPr>
          </w:rPrChange>
        </w:rPr>
        <w:t>Student</w:t>
      </w:r>
    </w:p>
    <w:p w14:paraId="7677B514" w14:textId="77777777" w:rsidR="00C82479" w:rsidRDefault="00C82479">
      <w:pPr>
        <w:rPr>
          <w:color w:val="242424"/>
          <w:rPrChange w:id="958" w:author="Author" w:date="2013-04-12T16:41:00Z">
            <w:rPr>
              <w:rFonts w:ascii="Corbel" w:hAnsi="Corbel"/>
              <w:color w:val="303030"/>
            </w:rPr>
          </w:rPrChange>
        </w:rPr>
      </w:pPr>
    </w:p>
    <w:p w14:paraId="696AA963" w14:textId="77777777" w:rsidR="00C82479" w:rsidRDefault="00C82479">
      <w:pPr>
        <w:rPr>
          <w:color w:val="242424"/>
          <w:rPrChange w:id="959" w:author="Author" w:date="2013-04-12T16:41:00Z">
            <w:rPr>
              <w:rFonts w:ascii="Corbel" w:hAnsi="Corbel"/>
              <w:color w:val="303030"/>
            </w:rPr>
          </w:rPrChange>
        </w:rPr>
      </w:pPr>
      <w:r>
        <w:rPr>
          <w:color w:val="242424"/>
          <w:rPrChange w:id="960" w:author="Author" w:date="2013-04-12T16:41:00Z">
            <w:rPr>
              <w:rFonts w:ascii="Corbel" w:hAnsi="Corbel"/>
              <w:color w:val="303030"/>
            </w:rPr>
          </w:rPrChange>
        </w:rPr>
        <w:tab/>
        <w:t>A student user is a specialized type of registered user. A student user is a registered member who is also an undergraduate student at the University of Maine. Any other student type (such as a graduate student) cannot become a student user. Students are the primary user group. The primary function of students is to manage their portfolio and works.</w:t>
      </w:r>
    </w:p>
    <w:p w14:paraId="3BF1352C" w14:textId="77777777" w:rsidR="00C82479" w:rsidRDefault="00C82479">
      <w:pPr>
        <w:rPr>
          <w:color w:val="242424"/>
          <w:rPrChange w:id="961" w:author="Author" w:date="2013-04-12T16:41:00Z">
            <w:rPr>
              <w:rFonts w:ascii="Corbel" w:hAnsi="Corbel"/>
              <w:color w:val="303030"/>
            </w:rPr>
          </w:rPrChange>
        </w:rPr>
      </w:pPr>
    </w:p>
    <w:p w14:paraId="2F91BCA4" w14:textId="77777777" w:rsidR="00C82479" w:rsidRDefault="00C82479">
      <w:pPr>
        <w:rPr>
          <w:color w:val="242424"/>
          <w:rPrChange w:id="962" w:author="Author" w:date="2013-04-12T16:41:00Z">
            <w:rPr>
              <w:rFonts w:ascii="Corbel" w:hAnsi="Corbel"/>
              <w:color w:val="303030"/>
            </w:rPr>
          </w:rPrChange>
        </w:rPr>
      </w:pPr>
    </w:p>
    <w:p w14:paraId="04FEA963" w14:textId="77777777" w:rsidR="00C82479" w:rsidRDefault="00C82479">
      <w:pPr>
        <w:rPr>
          <w:color w:val="242424"/>
          <w:rPrChange w:id="963" w:author="Author" w:date="2013-04-12T16:41:00Z">
            <w:rPr>
              <w:rFonts w:ascii="Corbel" w:hAnsi="Corbel"/>
              <w:color w:val="303030"/>
            </w:rPr>
          </w:rPrChange>
        </w:rPr>
      </w:pPr>
      <w:r>
        <w:rPr>
          <w:rFonts w:ascii="Arial Bold" w:hAnsi="Arial Bold"/>
          <w:color w:val="0F3642"/>
          <w:rPrChange w:id="964" w:author="Author" w:date="2013-04-12T16:41:00Z">
            <w:rPr>
              <w:rFonts w:ascii="Arial Bold" w:hAnsi="Arial Bold"/>
              <w:color w:val="1A4654"/>
            </w:rPr>
          </w:rPrChange>
        </w:rPr>
        <w:t>Faculty</w:t>
      </w:r>
    </w:p>
    <w:p w14:paraId="38B4EB38" w14:textId="77777777" w:rsidR="00C82479" w:rsidRDefault="00C82479">
      <w:pPr>
        <w:rPr>
          <w:color w:val="242424"/>
          <w:rPrChange w:id="965" w:author="Author" w:date="2013-04-12T16:41:00Z">
            <w:rPr>
              <w:rFonts w:ascii="Corbel" w:hAnsi="Corbel"/>
              <w:color w:val="303030"/>
            </w:rPr>
          </w:rPrChange>
        </w:rPr>
      </w:pPr>
    </w:p>
    <w:p w14:paraId="0FB09C49" w14:textId="77777777" w:rsidR="00C82479" w:rsidRDefault="00C82479">
      <w:pPr>
        <w:rPr>
          <w:color w:val="242424"/>
          <w:rPrChange w:id="966" w:author="Author" w:date="2013-04-12T16:41:00Z">
            <w:rPr>
              <w:rFonts w:ascii="Corbel" w:hAnsi="Corbel"/>
              <w:color w:val="303030"/>
            </w:rPr>
          </w:rPrChange>
        </w:rPr>
      </w:pPr>
      <w:r>
        <w:rPr>
          <w:color w:val="242424"/>
          <w:rPrChange w:id="967" w:author="Author" w:date="2013-04-12T16:41:00Z">
            <w:rPr>
              <w:rFonts w:ascii="Corbel" w:hAnsi="Corbel"/>
              <w:color w:val="303030"/>
            </w:rPr>
          </w:rPrChange>
        </w:rPr>
        <w:tab/>
        <w:t xml:space="preserve">A faculty user is another specialized type of registered user. A faculty user refers to a professor or instructor at the University of Maine. </w:t>
      </w:r>
    </w:p>
    <w:p w14:paraId="0568674D" w14:textId="77777777" w:rsidR="00C82479" w:rsidRDefault="00C82479">
      <w:pPr>
        <w:rPr>
          <w:color w:val="242424"/>
          <w:rPrChange w:id="968" w:author="Author" w:date="2013-04-12T16:41:00Z">
            <w:rPr>
              <w:rFonts w:ascii="Corbel" w:hAnsi="Corbel"/>
              <w:color w:val="303030"/>
            </w:rPr>
          </w:rPrChange>
        </w:rPr>
      </w:pPr>
    </w:p>
    <w:p w14:paraId="114FB317" w14:textId="77777777" w:rsidR="00C82479" w:rsidRDefault="00C82479">
      <w:pPr>
        <w:rPr>
          <w:color w:val="242424"/>
          <w:rPrChange w:id="969" w:author="Author" w:date="2013-04-12T16:41:00Z">
            <w:rPr>
              <w:rFonts w:ascii="Corbel" w:hAnsi="Corbel"/>
              <w:color w:val="303030"/>
            </w:rPr>
          </w:rPrChange>
        </w:rPr>
      </w:pPr>
    </w:p>
    <w:p w14:paraId="39964316" w14:textId="77777777" w:rsidR="00C82479" w:rsidRDefault="00C82479">
      <w:pPr>
        <w:rPr>
          <w:color w:val="242424"/>
          <w:rPrChange w:id="970" w:author="Author" w:date="2013-04-12T16:41:00Z">
            <w:rPr>
              <w:rFonts w:ascii="Corbel" w:hAnsi="Corbel"/>
              <w:color w:val="303030"/>
            </w:rPr>
          </w:rPrChange>
        </w:rPr>
      </w:pPr>
    </w:p>
    <w:p w14:paraId="549872A4" w14:textId="77777777" w:rsidR="00C82479" w:rsidRDefault="00C82479">
      <w:pPr>
        <w:rPr>
          <w:color w:val="242424"/>
          <w:rPrChange w:id="971" w:author="Author" w:date="2013-04-12T16:41:00Z">
            <w:rPr>
              <w:rFonts w:ascii="Corbel" w:hAnsi="Corbel"/>
              <w:color w:val="303030"/>
            </w:rPr>
          </w:rPrChange>
        </w:rPr>
      </w:pPr>
      <w:r>
        <w:rPr>
          <w:rFonts w:ascii="Arial Bold" w:hAnsi="Arial Bold"/>
          <w:color w:val="0F3642"/>
          <w:sz w:val="36"/>
          <w:rPrChange w:id="972" w:author="Author" w:date="2013-04-12T16:41:00Z">
            <w:rPr>
              <w:rFonts w:ascii="Arial Bold" w:hAnsi="Arial Bold"/>
              <w:color w:val="1A4654"/>
              <w:sz w:val="36"/>
            </w:rPr>
          </w:rPrChange>
        </w:rPr>
        <w:t>Groups of Users</w:t>
      </w:r>
    </w:p>
    <w:p w14:paraId="7772DAA3" w14:textId="77777777" w:rsidR="00C82479" w:rsidRDefault="00C82479">
      <w:pPr>
        <w:rPr>
          <w:color w:val="242424"/>
          <w:rPrChange w:id="973" w:author="Author" w:date="2013-04-12T16:41:00Z">
            <w:rPr>
              <w:rFonts w:ascii="Corbel" w:hAnsi="Corbel"/>
              <w:color w:val="303030"/>
            </w:rPr>
          </w:rPrChange>
        </w:rPr>
      </w:pPr>
    </w:p>
    <w:p w14:paraId="0C3A8FFC" w14:textId="3E937C69" w:rsidR="00C82479" w:rsidRDefault="00C82479">
      <w:pPr>
        <w:ind w:firstLine="720"/>
        <w:rPr>
          <w:color w:val="1B1B1B"/>
          <w:rPrChange w:id="974" w:author="Author" w:date="2013-04-12T16:41:00Z">
            <w:rPr>
              <w:color w:val="242424"/>
            </w:rPr>
          </w:rPrChange>
        </w:rPr>
      </w:pPr>
      <w:r>
        <w:rPr>
          <w:color w:val="242424"/>
          <w:rPrChange w:id="975" w:author="Author" w:date="2013-04-12T16:41:00Z">
            <w:rPr>
              <w:rFonts w:ascii="Corbel" w:hAnsi="Corbel"/>
              <w:color w:val="303030"/>
            </w:rPr>
          </w:rPrChange>
        </w:rPr>
        <w:t>A Group is a set of people who share a common attribute or interest.</w:t>
      </w:r>
      <w:r>
        <w:rPr>
          <w:color w:val="1B1B1B"/>
          <w:rPrChange w:id="976" w:author="Author" w:date="2013-04-12T16:41:00Z">
            <w:rPr>
              <w:color w:val="242424"/>
            </w:rPr>
          </w:rPrChange>
        </w:rPr>
        <w:t xml:space="preserve"> (See below </w:t>
      </w:r>
      <w:del w:id="977" w:author="John Sullivan" w:date="2013-04-12T14:38:00Z">
        <w:r w:rsidDel="00BF0106">
          <w:rPr>
            <w:color w:val="1B1B1B"/>
            <w:rPrChange w:id="978" w:author="Author" w:date="2013-04-12T16:41:00Z">
              <w:rPr>
                <w:color w:val="242424"/>
              </w:rPr>
            </w:rPrChange>
          </w:rPr>
          <w:delText xml:space="preserve"> </w:delText>
        </w:r>
      </w:del>
      <w:r>
        <w:rPr>
          <w:color w:val="1B1B1B"/>
          <w:rPrChange w:id="979" w:author="Author" w:date="2013-04-12T16:41:00Z">
            <w:rPr>
              <w:color w:val="242424"/>
            </w:rPr>
          </w:rPrChange>
        </w:rPr>
        <w:t>for different examples of groups).</w:t>
      </w:r>
    </w:p>
    <w:p w14:paraId="3DB27842" w14:textId="77777777" w:rsidR="00C82479" w:rsidRDefault="00C82479">
      <w:pPr>
        <w:rPr>
          <w:color w:val="1B1B1B"/>
          <w:rPrChange w:id="980" w:author="Author" w:date="2013-04-12T16:41:00Z">
            <w:rPr>
              <w:color w:val="242424"/>
            </w:rPr>
          </w:rPrChange>
        </w:rPr>
      </w:pPr>
    </w:p>
    <w:p w14:paraId="02BC6149" w14:textId="77777777" w:rsidR="00C82479" w:rsidRDefault="00C82479">
      <w:pPr>
        <w:rPr>
          <w:color w:val="1B1B1B"/>
          <w:rPrChange w:id="981" w:author="Author" w:date="2013-04-12T16:41:00Z">
            <w:rPr>
              <w:color w:val="242424"/>
            </w:rPr>
          </w:rPrChange>
        </w:rPr>
      </w:pPr>
      <w:r>
        <w:rPr>
          <w:color w:val="1B1B1B"/>
          <w:rPrChange w:id="982" w:author="Author" w:date="2013-04-12T16:41:00Z">
            <w:rPr>
              <w:color w:val="242424"/>
            </w:rPr>
          </w:rPrChange>
        </w:rPr>
        <w:t>Intrinsically a group has two sections: on the one hand the “Work in progress” section which is compulsory and by default private.  On the other hand, the “public gallery” section which is optional and as it’s name indicate with a public visibility.</w:t>
      </w:r>
    </w:p>
    <w:p w14:paraId="0FECD0D0" w14:textId="77777777" w:rsidR="00C82479" w:rsidRDefault="00C82479">
      <w:pPr>
        <w:rPr>
          <w:color w:val="1B1B1B"/>
          <w:rPrChange w:id="983" w:author="Author" w:date="2013-04-12T16:41:00Z">
            <w:rPr>
              <w:color w:val="242424"/>
            </w:rPr>
          </w:rPrChange>
        </w:rPr>
      </w:pPr>
    </w:p>
    <w:p w14:paraId="0B138440" w14:textId="77777777" w:rsidR="00C82479" w:rsidRDefault="00C82479">
      <w:pPr>
        <w:rPr>
          <w:color w:val="1B1B1B"/>
          <w:rPrChange w:id="984" w:author="Author" w:date="2013-04-12T16:41:00Z">
            <w:rPr>
              <w:color w:val="242424"/>
            </w:rPr>
          </w:rPrChange>
        </w:rPr>
      </w:pPr>
    </w:p>
    <w:p w14:paraId="06C536B6" w14:textId="77777777" w:rsidR="00C82479" w:rsidRDefault="00C82479">
      <w:pPr>
        <w:rPr>
          <w:color w:val="1B1B1B"/>
          <w:rPrChange w:id="985" w:author="Author" w:date="2013-04-12T16:41:00Z">
            <w:rPr>
              <w:rFonts w:ascii="Cambria Bold" w:hAnsi="Cambria Bold"/>
              <w:color w:val="242424"/>
            </w:rPr>
          </w:rPrChange>
        </w:rPr>
      </w:pPr>
      <w:r>
        <w:rPr>
          <w:color w:val="1B1B1B"/>
          <w:rPrChange w:id="986" w:author="Author" w:date="2013-04-12T16:41:00Z">
            <w:rPr>
              <w:rFonts w:ascii="Cambria Bold" w:hAnsi="Cambria Bold"/>
              <w:color w:val="242424"/>
            </w:rPr>
          </w:rPrChange>
        </w:rPr>
        <w:t>Work in progress section:</w:t>
      </w:r>
    </w:p>
    <w:p w14:paraId="56D0A514" w14:textId="77777777" w:rsidR="00C82479" w:rsidRDefault="00C82479">
      <w:pPr>
        <w:rPr>
          <w:color w:val="1B1B1B"/>
          <w:rPrChange w:id="987" w:author="Author" w:date="2013-04-12T16:41:00Z">
            <w:rPr>
              <w:color w:val="242424"/>
            </w:rPr>
          </w:rPrChange>
        </w:rPr>
      </w:pPr>
    </w:p>
    <w:p w14:paraId="1D59DC9D" w14:textId="77777777" w:rsidR="00C82479" w:rsidRDefault="00C82479">
      <w:pPr>
        <w:rPr>
          <w:color w:val="1B1B1B"/>
          <w:rPrChange w:id="988" w:author="Author" w:date="2013-04-12T16:41:00Z">
            <w:rPr>
              <w:color w:val="242424"/>
            </w:rPr>
          </w:rPrChange>
        </w:rPr>
      </w:pPr>
      <w:r>
        <w:rPr>
          <w:color w:val="1B1B1B"/>
          <w:rPrChange w:id="989" w:author="Author" w:date="2013-04-12T16:41:00Z">
            <w:rPr>
              <w:color w:val="242424"/>
            </w:rPr>
          </w:rPrChange>
        </w:rPr>
        <w:t>This section is a dedicated space for members who want to receive</w:t>
      </w:r>
      <w:del w:id="990" w:author="John Sullivan" w:date="2013-04-12T14:38:00Z">
        <w:r w:rsidDel="00BF0106">
          <w:rPr>
            <w:color w:val="1B1B1B"/>
            <w:rPrChange w:id="991" w:author="Author" w:date="2013-04-12T16:41:00Z">
              <w:rPr>
                <w:color w:val="242424"/>
              </w:rPr>
            </w:rPrChange>
          </w:rPr>
          <w:delText>d</w:delText>
        </w:r>
      </w:del>
      <w:r>
        <w:rPr>
          <w:color w:val="1B1B1B"/>
          <w:rPrChange w:id="992" w:author="Author" w:date="2013-04-12T16:41:00Z">
            <w:rPr>
              <w:color w:val="242424"/>
            </w:rPr>
          </w:rPrChange>
        </w:rPr>
        <w:t xml:space="preserve"> feedbacks on their projects.</w:t>
      </w:r>
    </w:p>
    <w:p w14:paraId="1B713F8A" w14:textId="77777777" w:rsidR="00C82479" w:rsidRDefault="00C82479">
      <w:pPr>
        <w:rPr>
          <w:color w:val="1B1B1B"/>
          <w:rPrChange w:id="993" w:author="Author" w:date="2013-04-12T16:41:00Z">
            <w:rPr>
              <w:color w:val="242424"/>
            </w:rPr>
          </w:rPrChange>
        </w:rPr>
      </w:pPr>
      <w:r>
        <w:rPr>
          <w:color w:val="1B1B1B"/>
          <w:rPrChange w:id="994" w:author="Author" w:date="2013-04-12T16:41:00Z">
            <w:rPr>
              <w:color w:val="242424"/>
            </w:rPr>
          </w:rPrChange>
        </w:rPr>
        <w:t>It’s a private section where only the group’s members can interact.</w:t>
      </w:r>
    </w:p>
    <w:p w14:paraId="629F5611" w14:textId="77777777" w:rsidR="00C82479" w:rsidRDefault="00C82479">
      <w:pPr>
        <w:rPr>
          <w:color w:val="1B1B1B"/>
          <w:rPrChange w:id="995" w:author="Author" w:date="2013-04-12T16:41:00Z">
            <w:rPr>
              <w:color w:val="242424"/>
            </w:rPr>
          </w:rPrChange>
        </w:rPr>
      </w:pPr>
    </w:p>
    <w:p w14:paraId="15B5A837" w14:textId="77777777" w:rsidR="00C82479" w:rsidRDefault="00C82479">
      <w:pPr>
        <w:rPr>
          <w:color w:val="1B1B1B"/>
          <w:rPrChange w:id="996" w:author="Author" w:date="2013-04-12T16:41:00Z">
            <w:rPr>
              <w:rFonts w:ascii="Cambria Bold" w:hAnsi="Cambria Bold"/>
              <w:color w:val="242424"/>
            </w:rPr>
          </w:rPrChange>
        </w:rPr>
      </w:pPr>
      <w:r>
        <w:rPr>
          <w:color w:val="1B1B1B"/>
          <w:rPrChange w:id="997" w:author="Author" w:date="2013-04-12T16:41:00Z">
            <w:rPr>
              <w:rFonts w:ascii="Cambria Bold" w:hAnsi="Cambria Bold"/>
              <w:color w:val="242424"/>
            </w:rPr>
          </w:rPrChange>
        </w:rPr>
        <w:t>Public gallery:</w:t>
      </w:r>
    </w:p>
    <w:p w14:paraId="7502F7E1" w14:textId="77777777" w:rsidR="00C82479" w:rsidRDefault="00C82479">
      <w:pPr>
        <w:rPr>
          <w:color w:val="1B1B1B"/>
          <w:rPrChange w:id="998" w:author="Author" w:date="2013-04-12T16:41:00Z">
            <w:rPr>
              <w:color w:val="242424"/>
            </w:rPr>
          </w:rPrChange>
        </w:rPr>
      </w:pPr>
    </w:p>
    <w:p w14:paraId="0DEC71E5" w14:textId="77777777" w:rsidR="00C82479" w:rsidRDefault="00C82479">
      <w:pPr>
        <w:rPr>
          <w:color w:val="1B1B1B"/>
          <w:rPrChange w:id="999" w:author="Author" w:date="2013-04-12T16:41:00Z">
            <w:rPr>
              <w:color w:val="242424"/>
            </w:rPr>
          </w:rPrChange>
        </w:rPr>
      </w:pPr>
      <w:r>
        <w:rPr>
          <w:color w:val="1B1B1B"/>
          <w:rPrChange w:id="1000" w:author="Author" w:date="2013-04-12T16:41:00Z">
            <w:rPr>
              <w:color w:val="242424"/>
            </w:rPr>
          </w:rPrChange>
        </w:rPr>
        <w:t>This gallery is designed to show some finished works. It’s public and accessible by anybody.</w:t>
      </w:r>
    </w:p>
    <w:p w14:paraId="42DA1B1C" w14:textId="77777777" w:rsidR="00C82479" w:rsidRDefault="00C82479">
      <w:pPr>
        <w:rPr>
          <w:color w:val="1B1B1B"/>
          <w:rPrChange w:id="1001" w:author="Author" w:date="2013-04-12T16:41:00Z">
            <w:rPr>
              <w:rFonts w:ascii="Cambria Bold" w:hAnsi="Cambria Bold"/>
              <w:color w:val="242424"/>
            </w:rPr>
          </w:rPrChange>
        </w:rPr>
      </w:pPr>
    </w:p>
    <w:p w14:paraId="444ECE7F" w14:textId="77777777" w:rsidR="00C82479" w:rsidRDefault="00C82479">
      <w:pPr>
        <w:rPr>
          <w:color w:val="1B1B1B"/>
          <w:rPrChange w:id="1002" w:author="Author" w:date="2013-04-12T16:41:00Z">
            <w:rPr>
              <w:rFonts w:ascii="Cambria Bold" w:hAnsi="Cambria Bold"/>
              <w:color w:val="242424"/>
            </w:rPr>
          </w:rPrChange>
        </w:rPr>
      </w:pPr>
    </w:p>
    <w:p w14:paraId="1E54C95D" w14:textId="77777777" w:rsidR="00C82479" w:rsidRDefault="00C82479">
      <w:pPr>
        <w:rPr>
          <w:color w:val="1B1B1B"/>
          <w:rPrChange w:id="1003" w:author="Author" w:date="2013-04-12T16:41:00Z">
            <w:rPr>
              <w:rFonts w:ascii="Cambria Bold" w:hAnsi="Cambria Bold"/>
              <w:color w:val="242424"/>
            </w:rPr>
          </w:rPrChange>
        </w:rPr>
      </w:pPr>
    </w:p>
    <w:p w14:paraId="35BDA57D" w14:textId="77777777" w:rsidR="00C82479" w:rsidRDefault="00C82479">
      <w:pPr>
        <w:rPr>
          <w:color w:val="1B1B1B"/>
          <w:rPrChange w:id="1004" w:author="Author" w:date="2013-04-12T16:41:00Z">
            <w:rPr>
              <w:color w:val="242424"/>
            </w:rPr>
          </w:rPrChange>
        </w:rPr>
      </w:pPr>
    </w:p>
    <w:p w14:paraId="478288CC" w14:textId="77777777" w:rsidR="00C82479" w:rsidRDefault="00C82479">
      <w:pPr>
        <w:rPr>
          <w:color w:val="1B1B1B"/>
          <w:rPrChange w:id="1005" w:author="Author" w:date="2013-04-12T16:41:00Z">
            <w:rPr>
              <w:color w:val="242424"/>
            </w:rPr>
          </w:rPrChange>
        </w:rPr>
      </w:pPr>
    </w:p>
    <w:p w14:paraId="75C6D286" w14:textId="77777777" w:rsidR="00C82479" w:rsidRDefault="00C82479">
      <w:pPr>
        <w:rPr>
          <w:color w:val="1B1B1B"/>
          <w:rPrChange w:id="1006" w:author="Author" w:date="2013-04-12T16:41:00Z">
            <w:rPr>
              <w:color w:val="242424"/>
            </w:rPr>
          </w:rPrChange>
        </w:rPr>
      </w:pPr>
      <w:r>
        <w:rPr>
          <w:color w:val="1B1B1B"/>
          <w:rPrChange w:id="1007" w:author="Author" w:date="2013-04-12T16:41:00Z">
            <w:rPr>
              <w:rFonts w:ascii="Cambria Bold" w:hAnsi="Cambria Bold"/>
              <w:color w:val="242424"/>
            </w:rPr>
          </w:rPrChange>
        </w:rPr>
        <w:t>Synthesis diagram:</w:t>
      </w:r>
    </w:p>
    <w:p w14:paraId="67874567" w14:textId="77777777" w:rsidR="00C82479" w:rsidRDefault="00C82479">
      <w:pPr>
        <w:rPr>
          <w:color w:val="1B1B1B"/>
          <w:rPrChange w:id="1008" w:author="Author" w:date="2013-04-12T16:41:00Z">
            <w:rPr>
              <w:color w:val="242424"/>
            </w:rPr>
          </w:rPrChange>
        </w:rPr>
      </w:pPr>
    </w:p>
    <w:p w14:paraId="4B7E81D2" w14:textId="77777777" w:rsidR="00C82479" w:rsidRDefault="00C82479">
      <w:pPr>
        <w:rPr>
          <w:color w:val="1B1B1B"/>
          <w:rPrChange w:id="1009" w:author="Author" w:date="2013-04-12T16:41:00Z">
            <w:rPr>
              <w:color w:val="242424"/>
            </w:rPr>
          </w:rPrChange>
        </w:rPr>
      </w:pPr>
    </w:p>
    <w:p w14:paraId="4F47235D" w14:textId="77777777" w:rsidR="00C82479" w:rsidRDefault="00C82479">
      <w:pPr>
        <w:rPr>
          <w:color w:val="1B1B1B"/>
          <w:rPrChange w:id="1010" w:author="Author" w:date="2013-04-12T16:41:00Z">
            <w:rPr>
              <w:color w:val="242424"/>
            </w:rPr>
          </w:rPrChange>
        </w:rPr>
      </w:pPr>
    </w:p>
    <w:p w14:paraId="77248AF6" w14:textId="77777777" w:rsidR="00C82479" w:rsidRDefault="00C82479">
      <w:pPr>
        <w:rPr>
          <w:color w:val="1B1B1B"/>
          <w:rPrChange w:id="1011" w:author="Author" w:date="2013-04-12T16:41:00Z">
            <w:rPr>
              <w:color w:val="242424"/>
            </w:rPr>
          </w:rPrChange>
        </w:rPr>
      </w:pPr>
    </w:p>
    <w:p w14:paraId="4FF3F9F3" w14:textId="77777777" w:rsidR="00C82479" w:rsidRDefault="00C82479">
      <w:pPr>
        <w:rPr>
          <w:color w:val="1B1B1B"/>
          <w:rPrChange w:id="1012" w:author="Author" w:date="2013-04-12T16:41:00Z">
            <w:rPr>
              <w:color w:val="242424"/>
            </w:rPr>
          </w:rPrChange>
        </w:rPr>
      </w:pPr>
    </w:p>
    <w:p w14:paraId="5DC8BF69" w14:textId="77777777" w:rsidR="00C82479" w:rsidRDefault="00C82479">
      <w:pPr>
        <w:rPr>
          <w:color w:val="1B1B1B"/>
          <w:rPrChange w:id="1013" w:author="Author" w:date="2013-04-12T16:41:00Z">
            <w:rPr>
              <w:color w:val="242424"/>
            </w:rPr>
          </w:rPrChange>
        </w:rPr>
      </w:pPr>
    </w:p>
    <w:p w14:paraId="7963FAB4" w14:textId="77777777" w:rsidR="00C82479" w:rsidRDefault="00C82479">
      <w:pPr>
        <w:rPr>
          <w:color w:val="1B1B1B"/>
          <w:rPrChange w:id="1014" w:author="Author" w:date="2013-04-12T16:41:00Z">
            <w:rPr>
              <w:color w:val="242424"/>
            </w:rPr>
          </w:rPrChange>
        </w:rPr>
      </w:pPr>
    </w:p>
    <w:p w14:paraId="0B95CA3F" w14:textId="77777777" w:rsidR="00C82479" w:rsidRDefault="00C82479">
      <w:pPr>
        <w:rPr>
          <w:color w:val="1B1B1B"/>
          <w:rPrChange w:id="1015" w:author="Author" w:date="2013-04-12T16:41:00Z">
            <w:rPr>
              <w:color w:val="242424"/>
            </w:rPr>
          </w:rPrChange>
        </w:rPr>
      </w:pPr>
    </w:p>
    <w:p w14:paraId="0C7C9A4C" w14:textId="77777777" w:rsidR="00C82479" w:rsidRDefault="00C82479">
      <w:pPr>
        <w:rPr>
          <w:color w:val="1B1B1B"/>
          <w:rPrChange w:id="1016" w:author="Author" w:date="2013-04-12T16:41:00Z">
            <w:rPr>
              <w:color w:val="242424"/>
            </w:rPr>
          </w:rPrChange>
        </w:rPr>
      </w:pPr>
    </w:p>
    <w:p w14:paraId="23380D0F" w14:textId="77777777" w:rsidR="00C82479" w:rsidRDefault="00C82479">
      <w:pPr>
        <w:rPr>
          <w:color w:val="1B1B1B"/>
          <w:rPrChange w:id="1017" w:author="Author" w:date="2013-04-12T16:41:00Z">
            <w:rPr>
              <w:color w:val="242424"/>
            </w:rPr>
          </w:rPrChange>
        </w:rPr>
      </w:pPr>
    </w:p>
    <w:p w14:paraId="3859BBD0" w14:textId="77777777" w:rsidR="00C82479" w:rsidRDefault="00C82479">
      <w:pPr>
        <w:rPr>
          <w:color w:val="1B1B1B"/>
          <w:rPrChange w:id="1018" w:author="Author" w:date="2013-04-12T16:41:00Z">
            <w:rPr>
              <w:color w:val="242424"/>
            </w:rPr>
          </w:rPrChange>
        </w:rPr>
      </w:pPr>
    </w:p>
    <w:p w14:paraId="6586D95A" w14:textId="77777777" w:rsidR="00C82479" w:rsidRDefault="00C82479">
      <w:pPr>
        <w:rPr>
          <w:color w:val="1B1B1B"/>
          <w:rPrChange w:id="1019" w:author="Author" w:date="2013-04-12T16:41:00Z">
            <w:rPr>
              <w:color w:val="242424"/>
            </w:rPr>
          </w:rPrChange>
        </w:rPr>
      </w:pPr>
    </w:p>
    <w:p w14:paraId="014D33C8" w14:textId="77777777" w:rsidR="00C82479" w:rsidRDefault="00C82479">
      <w:pPr>
        <w:rPr>
          <w:color w:val="1B1B1B"/>
          <w:rPrChange w:id="1020" w:author="Author" w:date="2013-04-12T16:41:00Z">
            <w:rPr>
              <w:color w:val="242424"/>
            </w:rPr>
          </w:rPrChange>
        </w:rPr>
      </w:pPr>
    </w:p>
    <w:p w14:paraId="09C82A38" w14:textId="77777777" w:rsidR="00C82479" w:rsidRDefault="00C82479">
      <w:pPr>
        <w:rPr>
          <w:color w:val="1B1B1B"/>
          <w:rPrChange w:id="1021" w:author="Author" w:date="2013-04-12T16:41:00Z">
            <w:rPr>
              <w:color w:val="242424"/>
            </w:rPr>
          </w:rPrChange>
        </w:rPr>
      </w:pPr>
    </w:p>
    <w:p w14:paraId="5F08606A" w14:textId="77777777" w:rsidR="00C82479" w:rsidRDefault="00C82479">
      <w:pPr>
        <w:rPr>
          <w:color w:val="1B1B1B"/>
          <w:rPrChange w:id="1022" w:author="Author" w:date="2013-04-12T16:41:00Z">
            <w:rPr>
              <w:color w:val="242424"/>
            </w:rPr>
          </w:rPrChange>
        </w:rPr>
      </w:pPr>
    </w:p>
    <w:p w14:paraId="5F679F15" w14:textId="77777777" w:rsidR="00C82479" w:rsidRDefault="00C82479">
      <w:pPr>
        <w:rPr>
          <w:color w:val="1B1B1B"/>
          <w:rPrChange w:id="1023" w:author="Author" w:date="2013-04-12T16:41:00Z">
            <w:rPr>
              <w:color w:val="242424"/>
            </w:rPr>
          </w:rPrChange>
        </w:rPr>
      </w:pPr>
    </w:p>
    <w:p w14:paraId="254EBF3F" w14:textId="77777777" w:rsidR="00C82479" w:rsidRDefault="00C82479">
      <w:pPr>
        <w:rPr>
          <w:color w:val="1B1B1B"/>
          <w:rPrChange w:id="1024" w:author="Author" w:date="2013-04-12T16:41:00Z">
            <w:rPr>
              <w:color w:val="242424"/>
            </w:rPr>
          </w:rPrChange>
        </w:rPr>
      </w:pPr>
    </w:p>
    <w:p w14:paraId="590BACD3" w14:textId="77777777" w:rsidR="00C82479" w:rsidRDefault="00C82479">
      <w:pPr>
        <w:rPr>
          <w:color w:val="1B1B1B"/>
          <w:rPrChange w:id="1025" w:author="Author" w:date="2013-04-12T16:41:00Z">
            <w:rPr>
              <w:color w:val="242424"/>
            </w:rPr>
          </w:rPrChange>
        </w:rPr>
      </w:pPr>
    </w:p>
    <w:p w14:paraId="2FF20BCC" w14:textId="77777777" w:rsidR="00C82479" w:rsidRDefault="00C82479">
      <w:pPr>
        <w:rPr>
          <w:color w:val="1B1B1B"/>
          <w:rPrChange w:id="1026" w:author="Author" w:date="2013-04-12T16:41:00Z">
            <w:rPr>
              <w:color w:val="242424"/>
            </w:rPr>
          </w:rPrChange>
        </w:rPr>
      </w:pPr>
    </w:p>
    <w:p w14:paraId="73BB4F39" w14:textId="77777777" w:rsidR="00C82479" w:rsidRDefault="00C82479">
      <w:pPr>
        <w:rPr>
          <w:color w:val="1B1B1B"/>
          <w:rPrChange w:id="1027" w:author="Author" w:date="2013-04-12T16:41:00Z">
            <w:rPr>
              <w:color w:val="242424"/>
            </w:rPr>
          </w:rPrChange>
        </w:rPr>
      </w:pPr>
    </w:p>
    <w:p w14:paraId="73DB2DCC" w14:textId="77777777" w:rsidR="00C82479" w:rsidRDefault="00C82479">
      <w:pPr>
        <w:rPr>
          <w:color w:val="1B1B1B"/>
          <w:rPrChange w:id="1028" w:author="Author" w:date="2013-04-12T16:41:00Z">
            <w:rPr>
              <w:color w:val="242424"/>
            </w:rPr>
          </w:rPrChange>
        </w:rPr>
      </w:pPr>
    </w:p>
    <w:p w14:paraId="3A78E11F" w14:textId="77777777" w:rsidR="00C82479" w:rsidRDefault="00C82479">
      <w:pPr>
        <w:rPr>
          <w:color w:val="1B1B1B"/>
          <w:rPrChange w:id="1029" w:author="Author" w:date="2013-04-12T16:41:00Z">
            <w:rPr>
              <w:rFonts w:ascii="Cambria Bold" w:hAnsi="Cambria Bold"/>
              <w:color w:val="242424"/>
            </w:rPr>
          </w:rPrChange>
        </w:rPr>
      </w:pPr>
      <w:r>
        <w:rPr>
          <w:color w:val="1B1B1B"/>
          <w:rPrChange w:id="1030" w:author="Author" w:date="2013-04-12T16:41:00Z">
            <w:rPr>
              <w:rFonts w:ascii="Cambria Bold" w:hAnsi="Cambria Bold"/>
              <w:color w:val="242424"/>
            </w:rPr>
          </w:rPrChange>
        </w:rPr>
        <w:t>Concrete example of group:</w:t>
      </w:r>
    </w:p>
    <w:p w14:paraId="4A613F66" w14:textId="77777777" w:rsidR="00C82479" w:rsidRDefault="00C82479">
      <w:pPr>
        <w:rPr>
          <w:color w:val="1B1B1B"/>
          <w:rPrChange w:id="1031" w:author="Author" w:date="2013-04-12T16:41:00Z">
            <w:rPr>
              <w:color w:val="242424"/>
            </w:rPr>
          </w:rPrChange>
        </w:rPr>
      </w:pPr>
    </w:p>
    <w:p w14:paraId="0FC9FD6E" w14:textId="5A128353" w:rsidR="00C82479" w:rsidRDefault="00C82479">
      <w:pPr>
        <w:rPr>
          <w:color w:val="1B1B1B"/>
          <w:rPrChange w:id="1032" w:author="Author" w:date="2013-04-12T16:41:00Z">
            <w:rPr>
              <w:color w:val="242424"/>
            </w:rPr>
          </w:rPrChange>
        </w:rPr>
      </w:pPr>
      <w:r>
        <w:rPr>
          <w:color w:val="1B1B1B"/>
          <w:rPrChange w:id="1033" w:author="Author" w:date="2013-04-12T16:41:00Z">
            <w:rPr>
              <w:color w:val="242424"/>
            </w:rPr>
          </w:rPrChange>
        </w:rPr>
        <w:t>In the New media group we have a dedicated section for the work in progress. Only members of the New media group can access this section</w:t>
      </w:r>
      <w:ins w:id="1034" w:author="Author" w:date="2013-04-12T16:41:00Z">
        <w:r w:rsidR="00CA6843">
          <w:rPr>
            <w:color w:val="1B1B1B"/>
          </w:rPr>
          <w:t xml:space="preserve"> anonymous</w:t>
        </w:r>
      </w:ins>
      <w:ins w:id="1035" w:author="John Sullivan" w:date="2013-04-12T14:39:00Z">
        <w:r w:rsidR="00BF0106">
          <w:rPr>
            <w:color w:val="242424"/>
          </w:rPr>
          <w:t>.</w:t>
        </w:r>
      </w:ins>
      <w:del w:id="1036" w:author="Author" w:date="2013-04-12T16:41:00Z">
        <w:r>
          <w:rPr>
            <w:color w:val="242424"/>
          </w:rPr>
          <w:delText xml:space="preserve"> </w:delText>
        </w:r>
      </w:del>
      <w:ins w:id="1037" w:author="John Sullivan" w:date="2013-04-12T14:39:00Z">
        <w:r w:rsidR="00BF0106">
          <w:rPr>
            <w:color w:val="242424"/>
          </w:rPr>
          <w:t>A</w:t>
        </w:r>
      </w:ins>
      <w:del w:id="1038" w:author="John Sullivan" w:date="2013-04-12T14:39:00Z">
        <w:r w:rsidDel="00BF0106">
          <w:rPr>
            <w:color w:val="242424"/>
          </w:rPr>
          <w:delText>a</w:delText>
        </w:r>
      </w:del>
      <w:del w:id="1039" w:author="Author" w:date="2013-04-12T16:41:00Z">
        <w:r>
          <w:rPr>
            <w:color w:val="242424"/>
          </w:rPr>
          <w:delText>nonymous</w:delText>
        </w:r>
      </w:del>
      <w:r>
        <w:rPr>
          <w:color w:val="1B1B1B"/>
          <w:rPrChange w:id="1040" w:author="Author" w:date="2013-04-12T16:41:00Z">
            <w:rPr>
              <w:color w:val="242424"/>
            </w:rPr>
          </w:rPrChange>
        </w:rPr>
        <w:t xml:space="preserve"> users can only see the public gallery with fully functional works.</w:t>
      </w:r>
    </w:p>
    <w:p w14:paraId="530C227A" w14:textId="77777777" w:rsidR="00C82479" w:rsidRDefault="00C82479">
      <w:pPr>
        <w:rPr>
          <w:color w:val="1B1B1B"/>
          <w:rPrChange w:id="1041" w:author="Author" w:date="2013-04-12T16:41:00Z">
            <w:rPr>
              <w:color w:val="242424"/>
            </w:rPr>
          </w:rPrChange>
        </w:rPr>
      </w:pPr>
    </w:p>
    <w:p w14:paraId="13938108" w14:textId="77777777" w:rsidR="00C82479" w:rsidRDefault="00C82479">
      <w:pPr>
        <w:rPr>
          <w:color w:val="1B1B1B"/>
          <w:rPrChange w:id="1042" w:author="Author" w:date="2013-04-12T16:41:00Z">
            <w:rPr>
              <w:color w:val="242424"/>
            </w:rPr>
          </w:rPrChange>
        </w:rPr>
      </w:pPr>
    </w:p>
    <w:p w14:paraId="1CC9DA2A" w14:textId="54F11BDF" w:rsidR="00C82479" w:rsidRDefault="00C82479">
      <w:pPr>
        <w:rPr>
          <w:color w:val="1B1B1B"/>
          <w:rPrChange w:id="1043" w:author="Author" w:date="2013-04-12T16:41:00Z">
            <w:rPr>
              <w:rFonts w:ascii="Cambria Bold" w:hAnsi="Cambria Bold"/>
              <w:color w:val="242424"/>
            </w:rPr>
          </w:rPrChange>
        </w:rPr>
      </w:pPr>
      <w:r>
        <w:rPr>
          <w:color w:val="1B1B1B"/>
          <w:rPrChange w:id="1044" w:author="Author" w:date="2013-04-12T16:41:00Z">
            <w:rPr>
              <w:rFonts w:ascii="Cambria Bold" w:hAnsi="Cambria Bold"/>
              <w:color w:val="242424"/>
            </w:rPr>
          </w:rPrChange>
        </w:rPr>
        <w:t xml:space="preserve">External </w:t>
      </w:r>
      <w:ins w:id="1045" w:author="Author" w:date="2013-04-12T16:41:00Z">
        <w:r w:rsidR="00CA6843">
          <w:rPr>
            <w:color w:val="1B1B1B"/>
          </w:rPr>
          <w:t>func</w:t>
        </w:r>
        <w:r w:rsidR="00CA6843">
          <w:rPr>
            <w:noProof/>
            <w:lang w:val="en-US" w:eastAsia="en-US"/>
          </w:rPr>
          <w:pict w14:anchorId="1344E364">
            <v:line id="_x0000_s1044" style="position:absolute;z-index:251685376;mso-position-horizontal:absolute;mso-position-horizontal-relative:page;mso-position-vertical:absolute;mso-position-vertical-relative:page" from="322pt,383.6pt" to="347pt,383.6pt" coordsize="21600,21600" strokecolor="#4f81bd" strokeweight="2pt">
              <v:fill o:detectmouseclick="t"/>
              <v:shadow on="t" color="gray" opacity="24903f" mv:blur="12700f" offset="0,20000emu"/>
              <v:path o:connectlocs="10800,10800"/>
              <v:textbox inset="0,0,0,0">
                <w:txbxContent>
                  <w:p w14:paraId="696DEBC3" w14:textId="77777777" w:rsidR="00000000" w:rsidRDefault="00CA6843">
                    <w:pPr>
                      <w:pStyle w:val="FreeFormA"/>
                      <w:rPr>
                        <w:ins w:id="1046" w:author="Author" w:date="2013-04-12T16:41:00Z"/>
                        <w:rFonts w:ascii="Times New Roman" w:eastAsia="Times New Roman" w:hAnsi="Times New Roman"/>
                        <w:color w:val="auto"/>
                        <w:sz w:val="20"/>
                        <w:lang w:val="en-US" w:eastAsia="en-US" w:bidi="x-none"/>
                      </w:rPr>
                    </w:pPr>
                  </w:p>
                </w:txbxContent>
              </v:textbox>
              <w10:wrap anchorx="page" anchory="page"/>
            </v:line>
          </w:pict>
        </w:r>
        <w:r w:rsidR="00CA6843">
          <w:rPr>
            <w:noProof/>
            <w:lang w:val="en-US" w:eastAsia="en-US"/>
          </w:rPr>
          <w:pict w14:anchorId="54D43DCE">
            <v:shape id="_x0000_s1045" style="position:absolute;margin-left:59pt;margin-top:85pt;width:411pt;height:225pt;z-index:251686400;mso-wrap-edited:f;mso-wrap-distance-left:12pt;mso-wrap-distance-top:12pt;mso-wrap-distance-right:12pt;mso-wrap-distance-bottom:12pt;mso-position-horizontal:absolute;mso-position-horizontal-relative:page;mso-position-vertical:absolute;mso-position-vertical-relative:page" coordsize="21600,21600" wrapcoords="9183 1224 9183 6696 9459 6912 10602 6984 10602 8136 6779 8640 6543 8640 6543 9288 6227 10008 6306 10440 4138 10800 3981 10872 3981 14256 5675 14976 6424 15048 3074 15336 2443 15552 2443 16200 827 16776 354 16992 394 20736 512 21024 11785 21168 21521 21168 21481 17496 21363 17136 20338 16632 19274 16200 19274 15480 18643 15336 14938 15048 15924 14976 17579 14328 17579 10800 17224 10656 15056 10440 15214 9864 14899 9288 14899 8640 14662 8640 10800 8136 10800 6984 12258 6912 12376 6840 12337 1584 12258 1224 9183 1224">
              <v:stroke joinstyle="round"/>
              <v:imagedata r:id="rId10" o:title=""/>
              <w10:wrap type="through" anchorx="page" anchory="page"/>
            </v:shape>
          </w:pict>
        </w:r>
        <w:r w:rsidR="00CA6843">
          <w:rPr>
            <w:color w:val="1B1B1B"/>
          </w:rPr>
          <w:t>tioning</w:t>
        </w:r>
      </w:ins>
      <w:del w:id="1047" w:author="Author" w:date="2013-04-12T16:41:00Z">
        <w:r>
          <w:rPr>
            <w:rFonts w:ascii="Cambria Bold" w:hAnsi="Cambria Bold"/>
            <w:color w:val="242424"/>
          </w:rPr>
          <w:delText>functioning</w:delText>
        </w:r>
      </w:del>
      <w:r>
        <w:rPr>
          <w:color w:val="1B1B1B"/>
          <w:rPrChange w:id="1048" w:author="Author" w:date="2013-04-12T16:41:00Z">
            <w:rPr>
              <w:rFonts w:ascii="Cambria Bold" w:hAnsi="Cambria Bold"/>
              <w:color w:val="242424"/>
            </w:rPr>
          </w:rPrChange>
        </w:rPr>
        <w:t xml:space="preserve"> of a group:</w:t>
      </w:r>
    </w:p>
    <w:p w14:paraId="06C330F6" w14:textId="77777777" w:rsidR="00C82479" w:rsidRDefault="00C82479">
      <w:pPr>
        <w:numPr>
          <w:ilvl w:val="0"/>
          <w:numId w:val="4"/>
        </w:numPr>
        <w:tabs>
          <w:tab w:val="num" w:pos="575"/>
        </w:tabs>
        <w:ind w:left="575" w:hanging="215"/>
        <w:rPr>
          <w:color w:val="1B1B1B"/>
          <w:rPrChange w:id="1049" w:author="Author" w:date="2013-04-12T16:41:00Z">
            <w:rPr>
              <w:color w:val="242424"/>
            </w:rPr>
          </w:rPrChange>
        </w:rPr>
        <w:pPrChange w:id="1050" w:author="Author" w:date="2013-04-12T16:41:00Z">
          <w:pPr>
            <w:numPr>
              <w:numId w:val="2"/>
            </w:numPr>
            <w:tabs>
              <w:tab w:val="num" w:pos="575"/>
            </w:tabs>
            <w:ind w:left="575" w:hanging="215"/>
          </w:pPr>
        </w:pPrChange>
      </w:pPr>
      <w:r>
        <w:rPr>
          <w:color w:val="1B1B1B"/>
          <w:rPrChange w:id="1051" w:author="Author" w:date="2013-04-12T16:41:00Z">
            <w:rPr>
              <w:color w:val="242424"/>
            </w:rPr>
          </w:rPrChange>
        </w:rPr>
        <w:t>you can create a group (you will become the admin)</w:t>
      </w:r>
    </w:p>
    <w:p w14:paraId="093A0D96" w14:textId="77777777" w:rsidR="00C82479" w:rsidRDefault="00C82479">
      <w:pPr>
        <w:numPr>
          <w:ilvl w:val="0"/>
          <w:numId w:val="4"/>
        </w:numPr>
        <w:tabs>
          <w:tab w:val="num" w:pos="575"/>
        </w:tabs>
        <w:ind w:left="575" w:hanging="215"/>
        <w:rPr>
          <w:color w:val="1B1B1B"/>
          <w:rPrChange w:id="1052" w:author="Author" w:date="2013-04-12T16:41:00Z">
            <w:rPr>
              <w:color w:val="242424"/>
            </w:rPr>
          </w:rPrChange>
        </w:rPr>
        <w:pPrChange w:id="1053" w:author="Author" w:date="2013-04-12T16:41:00Z">
          <w:pPr>
            <w:numPr>
              <w:numId w:val="2"/>
            </w:numPr>
            <w:tabs>
              <w:tab w:val="num" w:pos="575"/>
            </w:tabs>
            <w:ind w:left="575" w:hanging="215"/>
          </w:pPr>
        </w:pPrChange>
      </w:pPr>
      <w:r>
        <w:rPr>
          <w:color w:val="1B1B1B"/>
          <w:rPrChange w:id="1054" w:author="Author" w:date="2013-04-12T16:41:00Z">
            <w:rPr>
              <w:color w:val="242424"/>
            </w:rPr>
          </w:rPrChange>
        </w:rPr>
        <w:t>you can follow a group (ie you will received notification as soon as a public work is published)</w:t>
      </w:r>
    </w:p>
    <w:p w14:paraId="1327DA29" w14:textId="2052CE67" w:rsidR="00C82479" w:rsidRDefault="00C82479">
      <w:pPr>
        <w:numPr>
          <w:ilvl w:val="0"/>
          <w:numId w:val="4"/>
        </w:numPr>
        <w:tabs>
          <w:tab w:val="num" w:pos="575"/>
        </w:tabs>
        <w:ind w:left="575" w:hanging="215"/>
        <w:rPr>
          <w:color w:val="1B1B1B"/>
          <w:rPrChange w:id="1055" w:author="Author" w:date="2013-04-12T16:41:00Z">
            <w:rPr>
              <w:color w:val="242424"/>
            </w:rPr>
          </w:rPrChange>
        </w:rPr>
        <w:pPrChange w:id="1056" w:author="Author" w:date="2013-04-12T16:41:00Z">
          <w:pPr>
            <w:numPr>
              <w:numId w:val="2"/>
            </w:numPr>
            <w:tabs>
              <w:tab w:val="num" w:pos="575"/>
            </w:tabs>
            <w:ind w:left="575" w:hanging="215"/>
          </w:pPr>
        </w:pPrChange>
      </w:pPr>
      <w:r>
        <w:rPr>
          <w:color w:val="1B1B1B"/>
          <w:rPrChange w:id="1057" w:author="Author" w:date="2013-04-12T16:41:00Z">
            <w:rPr>
              <w:color w:val="242424"/>
            </w:rPr>
          </w:rPrChange>
        </w:rPr>
        <w:t xml:space="preserve">you </w:t>
      </w:r>
      <w:del w:id="1058" w:author="John Sullivan" w:date="2013-04-12T14:39:00Z">
        <w:r w:rsidR="00001561" w:rsidDel="00BF0106">
          <w:rPr>
            <w:noProof/>
          </w:rPr>
          <mc:AlternateContent>
            <mc:Choice Requires="wps">
              <w:drawing>
                <wp:anchor distT="0" distB="0" distL="114300" distR="114300" simplePos="0" relativeHeight="251659776" behindDoc="0" locked="0" layoutInCell="1" allowOverlap="1" wp14:anchorId="5F8C4B64" wp14:editId="23C51392">
                  <wp:simplePos x="0" y="0"/>
                  <wp:positionH relativeFrom="page">
                    <wp:posOffset>4089400</wp:posOffset>
                  </wp:positionH>
                  <wp:positionV relativeFrom="page">
                    <wp:posOffset>4871720</wp:posOffset>
                  </wp:positionV>
                  <wp:extent cx="317500" cy="0"/>
                  <wp:effectExtent l="50800" t="45720" r="63500" b="93980"/>
                  <wp:wrapNone/>
                  <wp:docPr id="16"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cap="flat">
                            <a:solidFill>
                              <a:srgbClr val="4F81BD"/>
                            </a:solidFill>
                            <a:prstDash val="solid"/>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txbx>
                          <w:txbxContent>
                            <w:p w14:paraId="0AE8B39C" w14:textId="77777777" w:rsidR="005532D8" w:rsidRDefault="005532D8">
                              <w:pPr>
                                <w:pStyle w:val="FreeForm"/>
                                <w:tabs>
                                  <w:tab w:val="left" w:pos="1440"/>
                                </w:tabs>
                                <w:rPr>
                                  <w:del w:id="1059" w:author="Author" w:date="2013-04-12T16:41:00Z"/>
                                  <w:rFonts w:eastAsia="Times New Roman"/>
                                  <w:color w:val="auto"/>
                                  <w:lang w:val="en-US" w:eastAsia="en-US" w:bidi="x-none"/>
                                </w:rPr>
                              </w:pPr>
                              <w:del w:id="1060" w:author="Author" w:date="2013-04-12T16:41:00Z">
                                <w:r>
                                  <w:rPr>
                                    <w:sz w:val="22"/>
                                    <w:u w:color="000000"/>
                                  </w:rPr>
                                  <w:delText>Media</w:delText>
                                </w:r>
                              </w:del>
                            </w:p>
                          </w:txbxContent>
                        </wps:txbx>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383.6pt" to="347pt,38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" strokecolor="#4f81bd" strokeweight="2pt">
                  <v:fill o:detectmouseclick="t"/>
                  <v:shadow on="t" color="gray" opacity="24903f" mv:blur="12700f" offset="0,20000emu"/>
                  <w10:wrap anchorx="page" anchory="page"/>
                </v:line>
              </w:pict>
            </mc:Fallback>
          </mc:AlternateContent>
        </w:r>
      </w:del>
      <w:del w:id="1061" w:author="Author" w:date="2013-04-12T16:41:00Z">
        <w:r w:rsidR="00001561">
          <w:rPr>
            <w:noProof/>
          </w:rPr>
          <w:drawing>
            <wp:anchor distT="152400" distB="152400" distL="152400" distR="152400" simplePos="0" relativeHeight="251660800" behindDoc="0" locked="0" layoutInCell="1" allowOverlap="1" wp14:anchorId="288A60F9" wp14:editId="5FB6EF9F">
              <wp:simplePos x="0" y="0"/>
              <wp:positionH relativeFrom="page">
                <wp:posOffset>749300</wp:posOffset>
              </wp:positionH>
              <wp:positionV relativeFrom="page">
                <wp:posOffset>1079500</wp:posOffset>
              </wp:positionV>
              <wp:extent cx="5219700" cy="2857500"/>
              <wp:effectExtent l="0" t="0" r="12700" b="12700"/>
              <wp:wrapThrough wrapText="bothSides">
                <wp:wrapPolygon edited="0">
                  <wp:start x="0" y="0"/>
                  <wp:lineTo x="0" y="21504"/>
                  <wp:lineTo x="21547" y="21504"/>
                  <wp:lineTo x="21547"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2857500"/>
                      </a:xfrm>
                      <a:prstGeom prst="rect">
                        <a:avLst/>
                      </a:prstGeom>
                      <a:noFill/>
                      <a:ln>
                        <a:noFill/>
                      </a:ln>
                    </pic:spPr>
                  </pic:pic>
                </a:graphicData>
              </a:graphic>
              <wp14:sizeRelH relativeFrom="page">
                <wp14:pctWidth>0</wp14:pctWidth>
              </wp14:sizeRelH>
              <wp14:sizeRelV relativeFrom="page">
                <wp14:pctHeight>0</wp14:pctHeight>
              </wp14:sizeRelV>
            </wp:anchor>
          </w:drawing>
        </w:r>
      </w:del>
      <w:r>
        <w:rPr>
          <w:color w:val="1B1B1B"/>
          <w:rPrChange w:id="1062" w:author="Author" w:date="2013-04-12T16:41:00Z">
            <w:rPr>
              <w:color w:val="242424"/>
            </w:rPr>
          </w:rPrChange>
        </w:rPr>
        <w:t>can invite a member</w:t>
      </w:r>
    </w:p>
    <w:p w14:paraId="7AE8FFE1" w14:textId="77777777" w:rsidR="00C82479" w:rsidRDefault="00C82479">
      <w:pPr>
        <w:numPr>
          <w:ilvl w:val="0"/>
          <w:numId w:val="4"/>
        </w:numPr>
        <w:tabs>
          <w:tab w:val="num" w:pos="575"/>
        </w:tabs>
        <w:ind w:left="575" w:hanging="215"/>
        <w:rPr>
          <w:color w:val="1B1B1B"/>
          <w:rPrChange w:id="1063" w:author="Author" w:date="2013-04-12T16:41:00Z">
            <w:rPr>
              <w:color w:val="242424"/>
            </w:rPr>
          </w:rPrChange>
        </w:rPr>
        <w:pPrChange w:id="1064" w:author="Author" w:date="2013-04-12T16:41:00Z">
          <w:pPr>
            <w:numPr>
              <w:numId w:val="2"/>
            </w:numPr>
            <w:tabs>
              <w:tab w:val="num" w:pos="575"/>
            </w:tabs>
            <w:ind w:left="575" w:hanging="215"/>
          </w:pPr>
        </w:pPrChange>
      </w:pPr>
      <w:r>
        <w:rPr>
          <w:color w:val="1B1B1B"/>
          <w:rPrChange w:id="1065" w:author="Author" w:date="2013-04-12T16:41:00Z">
            <w:rPr>
              <w:color w:val="242424"/>
            </w:rPr>
          </w:rPrChange>
        </w:rPr>
        <w:t>you can delete a group (as the admin)</w:t>
      </w:r>
    </w:p>
    <w:p w14:paraId="57AD424A" w14:textId="77777777" w:rsidR="00C82479" w:rsidRDefault="00C82479">
      <w:pPr>
        <w:numPr>
          <w:ilvl w:val="0"/>
          <w:numId w:val="4"/>
        </w:numPr>
        <w:tabs>
          <w:tab w:val="num" w:pos="575"/>
        </w:tabs>
        <w:ind w:left="575" w:hanging="215"/>
        <w:rPr>
          <w:color w:val="1B1B1B"/>
          <w:rPrChange w:id="1066" w:author="Author" w:date="2013-04-12T16:41:00Z">
            <w:rPr>
              <w:color w:val="242424"/>
            </w:rPr>
          </w:rPrChange>
        </w:rPr>
        <w:pPrChange w:id="1067" w:author="Author" w:date="2013-04-12T16:41:00Z">
          <w:pPr>
            <w:numPr>
              <w:numId w:val="2"/>
            </w:numPr>
            <w:tabs>
              <w:tab w:val="num" w:pos="575"/>
            </w:tabs>
            <w:ind w:left="575" w:hanging="215"/>
          </w:pPr>
        </w:pPrChange>
      </w:pPr>
      <w:r>
        <w:rPr>
          <w:color w:val="1B1B1B"/>
          <w:rPrChange w:id="1068" w:author="Author" w:date="2013-04-12T16:41:00Z">
            <w:rPr>
              <w:color w:val="242424"/>
            </w:rPr>
          </w:rPrChange>
        </w:rPr>
        <w:t>you can edit the settings of the group</w:t>
      </w:r>
    </w:p>
    <w:p w14:paraId="2CD4EBEC" w14:textId="77777777" w:rsidR="00C82479" w:rsidRDefault="00C82479">
      <w:pPr>
        <w:rPr>
          <w:color w:val="1B1B1B"/>
          <w:rPrChange w:id="1069" w:author="Author" w:date="2013-04-12T16:41:00Z">
            <w:rPr>
              <w:color w:val="242424"/>
            </w:rPr>
          </w:rPrChange>
        </w:rPr>
      </w:pPr>
    </w:p>
    <w:p w14:paraId="7F6B8ACE" w14:textId="77777777" w:rsidR="00C82479" w:rsidRDefault="00C82479">
      <w:pPr>
        <w:rPr>
          <w:color w:val="1B1B1B"/>
          <w:rPrChange w:id="1070" w:author="Author" w:date="2013-04-12T16:41:00Z">
            <w:rPr>
              <w:rFonts w:ascii="Cambria Bold" w:hAnsi="Cambria Bold"/>
              <w:color w:val="242424"/>
            </w:rPr>
          </w:rPrChange>
        </w:rPr>
      </w:pPr>
      <w:r>
        <w:rPr>
          <w:color w:val="1B1B1B"/>
          <w:rPrChange w:id="1071" w:author="Author" w:date="2013-04-12T16:41:00Z">
            <w:rPr>
              <w:rFonts w:ascii="Cambria Bold" w:hAnsi="Cambria Bold"/>
              <w:color w:val="242424"/>
            </w:rPr>
          </w:rPrChange>
        </w:rPr>
        <w:t>Internal functioning of a group</w:t>
      </w:r>
    </w:p>
    <w:p w14:paraId="5BB90B61" w14:textId="77777777" w:rsidR="00C82479" w:rsidRDefault="00C82479">
      <w:pPr>
        <w:rPr>
          <w:color w:val="1B1B1B"/>
          <w:rPrChange w:id="1072" w:author="Author" w:date="2013-04-12T16:41:00Z">
            <w:rPr>
              <w:color w:val="242424"/>
            </w:rPr>
          </w:rPrChange>
        </w:rPr>
      </w:pPr>
    </w:p>
    <w:p w14:paraId="64F65C88" w14:textId="77777777" w:rsidR="00C82479" w:rsidRDefault="00C82479">
      <w:pPr>
        <w:numPr>
          <w:ilvl w:val="0"/>
          <w:numId w:val="4"/>
        </w:numPr>
        <w:tabs>
          <w:tab w:val="num" w:pos="575"/>
        </w:tabs>
        <w:ind w:left="575" w:hanging="215"/>
        <w:rPr>
          <w:color w:val="1B1B1B"/>
          <w:rPrChange w:id="1073" w:author="Author" w:date="2013-04-12T16:41:00Z">
            <w:rPr>
              <w:color w:val="242424"/>
            </w:rPr>
          </w:rPrChange>
        </w:rPr>
        <w:pPrChange w:id="1074" w:author="Author" w:date="2013-04-12T16:41:00Z">
          <w:pPr>
            <w:numPr>
              <w:numId w:val="2"/>
            </w:numPr>
            <w:tabs>
              <w:tab w:val="num" w:pos="575"/>
            </w:tabs>
            <w:ind w:left="575" w:hanging="215"/>
          </w:pPr>
        </w:pPrChange>
      </w:pPr>
      <w:r>
        <w:rPr>
          <w:color w:val="1B1B1B"/>
          <w:rPrChange w:id="1075" w:author="Author" w:date="2013-04-12T16:41:00Z">
            <w:rPr>
              <w:color w:val="242424"/>
            </w:rPr>
          </w:rPrChange>
        </w:rPr>
        <w:t>you can take part in a group</w:t>
      </w:r>
    </w:p>
    <w:p w14:paraId="5A48B482" w14:textId="62578842" w:rsidR="00C82479" w:rsidRDefault="00C82479">
      <w:pPr>
        <w:numPr>
          <w:ilvl w:val="0"/>
          <w:numId w:val="4"/>
        </w:numPr>
        <w:tabs>
          <w:tab w:val="num" w:pos="575"/>
        </w:tabs>
        <w:ind w:left="575" w:hanging="215"/>
        <w:rPr>
          <w:color w:val="1B1B1B"/>
          <w:rPrChange w:id="1076" w:author="Author" w:date="2013-04-12T16:41:00Z">
            <w:rPr>
              <w:color w:val="242424"/>
            </w:rPr>
          </w:rPrChange>
        </w:rPr>
        <w:pPrChange w:id="1077" w:author="Author" w:date="2013-04-12T16:41:00Z">
          <w:pPr>
            <w:numPr>
              <w:numId w:val="2"/>
            </w:numPr>
            <w:tabs>
              <w:tab w:val="num" w:pos="575"/>
            </w:tabs>
            <w:ind w:left="575" w:hanging="215"/>
          </w:pPr>
        </w:pPrChange>
      </w:pPr>
      <w:r>
        <w:rPr>
          <w:color w:val="1B1B1B"/>
          <w:rPrChange w:id="1078" w:author="Author" w:date="2013-04-12T16:41:00Z">
            <w:rPr>
              <w:color w:val="242424"/>
            </w:rPr>
          </w:rPrChange>
        </w:rPr>
        <w:t>kick a member</w:t>
      </w:r>
      <w:ins w:id="1079" w:author="John Sullivan" w:date="2013-04-12T14:40:00Z">
        <w:r w:rsidR="008B5D02">
          <w:rPr>
            <w:color w:val="242424"/>
          </w:rPr>
          <w:t xml:space="preserve"> out</w:t>
        </w:r>
      </w:ins>
    </w:p>
    <w:p w14:paraId="3241B6AB" w14:textId="77777777" w:rsidR="00C82479" w:rsidRDefault="00C82479">
      <w:pPr>
        <w:numPr>
          <w:ilvl w:val="0"/>
          <w:numId w:val="4"/>
        </w:numPr>
        <w:tabs>
          <w:tab w:val="num" w:pos="575"/>
        </w:tabs>
        <w:ind w:left="575" w:hanging="215"/>
        <w:rPr>
          <w:color w:val="1B1B1B"/>
          <w:rPrChange w:id="1080" w:author="Author" w:date="2013-04-12T16:41:00Z">
            <w:rPr>
              <w:color w:val="242424"/>
            </w:rPr>
          </w:rPrChange>
        </w:rPr>
        <w:pPrChange w:id="1081" w:author="Author" w:date="2013-04-12T16:41:00Z">
          <w:pPr>
            <w:numPr>
              <w:numId w:val="2"/>
            </w:numPr>
            <w:tabs>
              <w:tab w:val="num" w:pos="575"/>
            </w:tabs>
            <w:ind w:left="575" w:hanging="215"/>
          </w:pPr>
        </w:pPrChange>
      </w:pPr>
      <w:r>
        <w:rPr>
          <w:color w:val="1B1B1B"/>
          <w:rPrChange w:id="1082" w:author="Author" w:date="2013-04-12T16:41:00Z">
            <w:rPr>
              <w:color w:val="242424"/>
            </w:rPr>
          </w:rPrChange>
        </w:rPr>
        <w:t>publish work in the WIP section</w:t>
      </w:r>
    </w:p>
    <w:p w14:paraId="1E0996FD" w14:textId="40C72529" w:rsidR="00C82479" w:rsidRDefault="00C82479">
      <w:pPr>
        <w:numPr>
          <w:ilvl w:val="0"/>
          <w:numId w:val="4"/>
        </w:numPr>
        <w:tabs>
          <w:tab w:val="num" w:pos="575"/>
        </w:tabs>
        <w:ind w:left="575" w:hanging="215"/>
        <w:rPr>
          <w:color w:val="1B1B1B"/>
          <w:rPrChange w:id="1083" w:author="Author" w:date="2013-04-12T16:41:00Z">
            <w:rPr>
              <w:color w:val="242424"/>
            </w:rPr>
          </w:rPrChange>
        </w:rPr>
        <w:pPrChange w:id="1084" w:author="Author" w:date="2013-04-12T16:41:00Z">
          <w:pPr>
            <w:numPr>
              <w:numId w:val="2"/>
            </w:numPr>
            <w:tabs>
              <w:tab w:val="num" w:pos="575"/>
            </w:tabs>
            <w:ind w:left="575" w:hanging="215"/>
          </w:pPr>
        </w:pPrChange>
      </w:pPr>
      <w:r>
        <w:rPr>
          <w:color w:val="1B1B1B"/>
          <w:rPrChange w:id="1085" w:author="Author" w:date="2013-04-12T16:41:00Z">
            <w:rPr>
              <w:color w:val="242424"/>
            </w:rPr>
          </w:rPrChange>
        </w:rPr>
        <w:t xml:space="preserve">add multiple revisions of </w:t>
      </w:r>
      <w:ins w:id="1086" w:author="Author" w:date="2013-04-12T16:41:00Z">
        <w:r w:rsidR="00CA6843">
          <w:rPr>
            <w:color w:val="1B1B1B"/>
          </w:rPr>
          <w:t>you</w:t>
        </w:r>
      </w:ins>
      <w:del w:id="1087" w:author="Author" w:date="2013-04-12T16:41:00Z">
        <w:r>
          <w:rPr>
            <w:color w:val="242424"/>
          </w:rPr>
          <w:delText>you</w:delText>
        </w:r>
      </w:del>
      <w:ins w:id="1088" w:author="John Sullivan" w:date="2013-04-12T14:41:00Z">
        <w:r w:rsidR="008B5D02">
          <w:rPr>
            <w:color w:val="242424"/>
          </w:rPr>
          <w:t>r</w:t>
        </w:r>
      </w:ins>
      <w:r>
        <w:rPr>
          <w:color w:val="1B1B1B"/>
          <w:rPrChange w:id="1089" w:author="Author" w:date="2013-04-12T16:41:00Z">
            <w:rPr>
              <w:color w:val="242424"/>
            </w:rPr>
          </w:rPrChange>
        </w:rPr>
        <w:t xml:space="preserve"> works in the WIP section</w:t>
      </w:r>
    </w:p>
    <w:p w14:paraId="70F22BB8" w14:textId="3EFAA1C8" w:rsidR="00C82479" w:rsidRDefault="00C82479">
      <w:pPr>
        <w:numPr>
          <w:ilvl w:val="0"/>
          <w:numId w:val="4"/>
        </w:numPr>
        <w:tabs>
          <w:tab w:val="num" w:pos="575"/>
        </w:tabs>
        <w:ind w:left="575" w:hanging="215"/>
        <w:rPr>
          <w:color w:val="1B1B1B"/>
          <w:rPrChange w:id="1090" w:author="Author" w:date="2013-04-12T16:41:00Z">
            <w:rPr>
              <w:color w:val="242424"/>
            </w:rPr>
          </w:rPrChange>
        </w:rPr>
        <w:pPrChange w:id="1091" w:author="Author" w:date="2013-04-12T16:41:00Z">
          <w:pPr>
            <w:numPr>
              <w:numId w:val="2"/>
            </w:numPr>
            <w:tabs>
              <w:tab w:val="num" w:pos="575"/>
            </w:tabs>
            <w:ind w:left="575" w:hanging="215"/>
          </w:pPr>
        </w:pPrChange>
      </w:pPr>
      <w:r>
        <w:rPr>
          <w:color w:val="1B1B1B"/>
          <w:rPrChange w:id="1092" w:author="Author" w:date="2013-04-12T16:41:00Z">
            <w:rPr>
              <w:color w:val="242424"/>
            </w:rPr>
          </w:rPrChange>
        </w:rPr>
        <w:t xml:space="preserve">publish work in the public gallery </w:t>
      </w:r>
      <w:ins w:id="1093" w:author="Author" w:date="2013-04-12T16:41:00Z">
        <w:r w:rsidR="00CA6843">
          <w:rPr>
            <w:noProof/>
            <w:lang w:val="en-US" w:eastAsia="en-US"/>
          </w:rPr>
          <w:pict w14:anchorId="32E965FE">
            <v:shape id="_x0000_s1046" style="position:absolute;left:0;text-align:left;margin-left:40pt;margin-top:129pt;width:477pt;height:253pt;z-index:251688448;mso-wrap-edited:f;mso-wrap-distance-left:12pt;mso-wrap-distance-top:12pt;mso-wrap-distance-right:12pt;mso-wrap-distance-bottom:12pt;mso-position-horizontal:absolute;mso-position-horizontal-relative:page;mso-position-vertical:absolute;mso-position-vertical-relative:page" coordsize="21600,21600" wrapcoords="11683 1025 11683 2051 5807 2179 5739 2756 6249 3076 6249 3525 7132 4037 2683 4550 1052 4743 984 5319 984 6024 1392 7114 67 7178 67 7306 1426 8204 1222 11280 950 13203 883 13395 883 14036 4550 14357 7098 16344 8456 17369 5264 18331 5264 18972 8218 19420 11309 19484 11920 20446 12090 20638 15147 20638 15147 17433 19596 16472 20071 15510 20003 14485 19833 14357 15181 13395 15181 12306 21532 11729 21532 11472 15181 11280 15181 4102 14909 3140 14875 1602 14671 1474 13041 1025 11683 1025">
              <v:stroke joinstyle="round"/>
              <v:imagedata r:id="rId12" o:title=""/>
              <w10:wrap type="through" anchorx="page" anchory="page"/>
            </v:shape>
          </w:pict>
        </w:r>
      </w:ins>
      <w:r>
        <w:rPr>
          <w:color w:val="1B1B1B"/>
          <w:rPrChange w:id="1094" w:author="Author" w:date="2013-04-12T16:41:00Z">
            <w:rPr>
              <w:color w:val="242424"/>
            </w:rPr>
          </w:rPrChange>
        </w:rPr>
        <w:t xml:space="preserve">(the last revision is the last accessible) </w:t>
      </w:r>
    </w:p>
    <w:p w14:paraId="15841A72" w14:textId="77777777" w:rsidR="00C82479" w:rsidRDefault="00C82479">
      <w:pPr>
        <w:numPr>
          <w:ilvl w:val="0"/>
          <w:numId w:val="4"/>
        </w:numPr>
        <w:tabs>
          <w:tab w:val="num" w:pos="575"/>
        </w:tabs>
        <w:ind w:left="575" w:hanging="215"/>
        <w:rPr>
          <w:color w:val="1B1B1B"/>
          <w:rPrChange w:id="1095" w:author="Author" w:date="2013-04-12T16:41:00Z">
            <w:rPr>
              <w:color w:val="242424"/>
            </w:rPr>
          </w:rPrChange>
        </w:rPr>
        <w:pPrChange w:id="1096" w:author="Author" w:date="2013-04-12T16:41:00Z">
          <w:pPr>
            <w:numPr>
              <w:numId w:val="2"/>
            </w:numPr>
            <w:tabs>
              <w:tab w:val="num" w:pos="575"/>
            </w:tabs>
            <w:ind w:left="575" w:hanging="215"/>
          </w:pPr>
        </w:pPrChange>
      </w:pPr>
      <w:r>
        <w:rPr>
          <w:color w:val="1B1B1B"/>
          <w:rPrChange w:id="1097" w:author="Author" w:date="2013-04-12T16:41:00Z">
            <w:rPr>
              <w:color w:val="242424"/>
            </w:rPr>
          </w:rPrChange>
        </w:rPr>
        <w:t>editing your work</w:t>
      </w:r>
    </w:p>
    <w:p w14:paraId="07F750C6" w14:textId="77777777" w:rsidR="00C82479" w:rsidRDefault="00C82479">
      <w:pPr>
        <w:numPr>
          <w:ilvl w:val="0"/>
          <w:numId w:val="4"/>
        </w:numPr>
        <w:tabs>
          <w:tab w:val="num" w:pos="575"/>
        </w:tabs>
        <w:ind w:left="575" w:hanging="215"/>
        <w:rPr>
          <w:color w:val="1B1B1B"/>
          <w:rPrChange w:id="1098" w:author="Author" w:date="2013-04-12T16:41:00Z">
            <w:rPr>
              <w:color w:val="242424"/>
            </w:rPr>
          </w:rPrChange>
        </w:rPr>
        <w:pPrChange w:id="1099" w:author="Author" w:date="2013-04-12T16:41:00Z">
          <w:pPr>
            <w:numPr>
              <w:numId w:val="2"/>
            </w:numPr>
            <w:tabs>
              <w:tab w:val="num" w:pos="575"/>
            </w:tabs>
            <w:ind w:left="575" w:hanging="215"/>
          </w:pPr>
        </w:pPrChange>
      </w:pPr>
      <w:r>
        <w:rPr>
          <w:color w:val="1B1B1B"/>
          <w:rPrChange w:id="1100" w:author="Author" w:date="2013-04-12T16:41:00Z">
            <w:rPr>
              <w:color w:val="242424"/>
            </w:rPr>
          </w:rPrChange>
        </w:rPr>
        <w:t>push some work from the WIP section to the public gallery</w:t>
      </w:r>
    </w:p>
    <w:p w14:paraId="35E268BD" w14:textId="77777777" w:rsidR="00C82479" w:rsidRDefault="00C82479">
      <w:pPr>
        <w:numPr>
          <w:ilvl w:val="0"/>
          <w:numId w:val="4"/>
        </w:numPr>
        <w:tabs>
          <w:tab w:val="num" w:pos="575"/>
        </w:tabs>
        <w:ind w:left="575" w:hanging="215"/>
        <w:rPr>
          <w:color w:val="1B1B1B"/>
          <w:rPrChange w:id="1101" w:author="Author" w:date="2013-04-12T16:41:00Z">
            <w:rPr>
              <w:color w:val="242424"/>
            </w:rPr>
          </w:rPrChange>
        </w:rPr>
        <w:pPrChange w:id="1102" w:author="Author" w:date="2013-04-12T16:41:00Z">
          <w:pPr>
            <w:numPr>
              <w:numId w:val="2"/>
            </w:numPr>
            <w:tabs>
              <w:tab w:val="num" w:pos="575"/>
            </w:tabs>
            <w:ind w:left="575" w:hanging="215"/>
          </w:pPr>
        </w:pPrChange>
      </w:pPr>
      <w:r>
        <w:rPr>
          <w:color w:val="1B1B1B"/>
          <w:rPrChange w:id="1103" w:author="Author" w:date="2013-04-12T16:41:00Z">
            <w:rPr>
              <w:color w:val="242424"/>
            </w:rPr>
          </w:rPrChange>
        </w:rPr>
        <w:t>ask for feedbacks</w:t>
      </w:r>
    </w:p>
    <w:p w14:paraId="49D8E5F6" w14:textId="77777777" w:rsidR="00C82479" w:rsidRDefault="00C82479">
      <w:pPr>
        <w:numPr>
          <w:ilvl w:val="0"/>
          <w:numId w:val="4"/>
        </w:numPr>
        <w:tabs>
          <w:tab w:val="num" w:pos="575"/>
        </w:tabs>
        <w:ind w:left="575" w:hanging="215"/>
        <w:rPr>
          <w:color w:val="1B1B1B"/>
          <w:rPrChange w:id="1104" w:author="Author" w:date="2013-04-12T16:41:00Z">
            <w:rPr>
              <w:color w:val="242424"/>
            </w:rPr>
          </w:rPrChange>
        </w:rPr>
        <w:pPrChange w:id="1105" w:author="Author" w:date="2013-04-12T16:41:00Z">
          <w:pPr>
            <w:numPr>
              <w:numId w:val="2"/>
            </w:numPr>
            <w:tabs>
              <w:tab w:val="num" w:pos="575"/>
            </w:tabs>
            <w:ind w:left="575" w:hanging="215"/>
          </w:pPr>
        </w:pPrChange>
      </w:pPr>
      <w:r>
        <w:rPr>
          <w:color w:val="1B1B1B"/>
          <w:rPrChange w:id="1106" w:author="Author" w:date="2013-04-12T16:41:00Z">
            <w:rPr>
              <w:color w:val="242424"/>
            </w:rPr>
          </w:rPrChange>
        </w:rPr>
        <w:lastRenderedPageBreak/>
        <w:t>give feedbacks</w:t>
      </w:r>
    </w:p>
    <w:p w14:paraId="20FAFD43" w14:textId="77777777" w:rsidR="00C82479" w:rsidRDefault="00C82479">
      <w:pPr>
        <w:rPr>
          <w:color w:val="1B1B1B"/>
          <w:rPrChange w:id="1107" w:author="Author" w:date="2013-04-12T16:41:00Z">
            <w:rPr>
              <w:color w:val="242424"/>
            </w:rPr>
          </w:rPrChange>
        </w:rPr>
      </w:pPr>
    </w:p>
    <w:p w14:paraId="57D2C696" w14:textId="77777777" w:rsidR="00C82479" w:rsidRDefault="00C82479">
      <w:pPr>
        <w:rPr>
          <w:color w:val="1B1B1B"/>
          <w:rPrChange w:id="1108" w:author="Author" w:date="2013-04-12T16:41:00Z">
            <w:rPr>
              <w:color w:val="242424"/>
            </w:rPr>
          </w:rPrChange>
        </w:rPr>
      </w:pPr>
    </w:p>
    <w:p w14:paraId="4C193AC3" w14:textId="77777777" w:rsidR="00C82479" w:rsidRDefault="00C82479">
      <w:pPr>
        <w:rPr>
          <w:color w:val="1B1B1B"/>
          <w:rPrChange w:id="1109" w:author="Author" w:date="2013-04-12T16:41:00Z">
            <w:rPr>
              <w:color w:val="242424"/>
            </w:rPr>
          </w:rPrChange>
        </w:rPr>
      </w:pPr>
    </w:p>
    <w:p w14:paraId="7EF0359C" w14:textId="77777777" w:rsidR="00C82479" w:rsidRDefault="00C82479">
      <w:pPr>
        <w:rPr>
          <w:color w:val="1B1B1B"/>
          <w:rPrChange w:id="1110" w:author="Author" w:date="2013-04-12T16:41:00Z">
            <w:rPr>
              <w:color w:val="242424"/>
            </w:rPr>
          </w:rPrChange>
        </w:rPr>
      </w:pPr>
    </w:p>
    <w:p w14:paraId="60459BA7" w14:textId="77777777" w:rsidR="00C82479" w:rsidRDefault="00C82479">
      <w:pPr>
        <w:rPr>
          <w:color w:val="1B1B1B"/>
          <w:rPrChange w:id="1111" w:author="Author" w:date="2013-04-12T16:41:00Z">
            <w:rPr>
              <w:color w:val="242424"/>
            </w:rPr>
          </w:rPrChange>
        </w:rPr>
      </w:pPr>
    </w:p>
    <w:p w14:paraId="69714AC7" w14:textId="77777777" w:rsidR="00C82479" w:rsidRDefault="00C82479">
      <w:pPr>
        <w:rPr>
          <w:color w:val="1B1B1B"/>
          <w:rPrChange w:id="1112" w:author="Author" w:date="2013-04-12T16:41:00Z">
            <w:rPr>
              <w:color w:val="242424"/>
            </w:rPr>
          </w:rPrChange>
        </w:rPr>
      </w:pPr>
    </w:p>
    <w:p w14:paraId="3A4EB0D3" w14:textId="77777777" w:rsidR="00C82479" w:rsidRDefault="00C82479">
      <w:pPr>
        <w:rPr>
          <w:color w:val="1B1B1B"/>
          <w:rPrChange w:id="1113" w:author="Author" w:date="2013-04-12T16:41:00Z">
            <w:rPr>
              <w:color w:val="242424"/>
            </w:rPr>
          </w:rPrChange>
        </w:rPr>
      </w:pPr>
    </w:p>
    <w:p w14:paraId="77E26424" w14:textId="77777777" w:rsidR="00C82479" w:rsidRDefault="00C82479">
      <w:pPr>
        <w:rPr>
          <w:color w:val="1B1B1B"/>
          <w:rPrChange w:id="1114" w:author="Author" w:date="2013-04-12T16:41:00Z">
            <w:rPr>
              <w:color w:val="242424"/>
            </w:rPr>
          </w:rPrChange>
        </w:rPr>
      </w:pPr>
    </w:p>
    <w:p w14:paraId="4328C2F2" w14:textId="77777777" w:rsidR="00C82479" w:rsidRDefault="00C82479">
      <w:pPr>
        <w:rPr>
          <w:color w:val="1B1B1B"/>
          <w:rPrChange w:id="1115" w:author="Author" w:date="2013-04-12T16:41:00Z">
            <w:rPr>
              <w:color w:val="242424"/>
            </w:rPr>
          </w:rPrChange>
        </w:rPr>
      </w:pPr>
    </w:p>
    <w:p w14:paraId="0DCBA026" w14:textId="77777777" w:rsidR="00C82479" w:rsidRDefault="00C82479">
      <w:pPr>
        <w:rPr>
          <w:color w:val="1B1B1B"/>
          <w:rPrChange w:id="1116" w:author="Author" w:date="2013-04-12T16:41:00Z">
            <w:rPr>
              <w:color w:val="242424"/>
            </w:rPr>
          </w:rPrChange>
        </w:rPr>
      </w:pPr>
    </w:p>
    <w:p w14:paraId="57CB8A4D" w14:textId="77777777" w:rsidR="00C82479" w:rsidRDefault="00C82479">
      <w:pPr>
        <w:rPr>
          <w:color w:val="1B1B1B"/>
          <w:rPrChange w:id="1117" w:author="Author" w:date="2013-04-12T16:41:00Z">
            <w:rPr>
              <w:color w:val="242424"/>
            </w:rPr>
          </w:rPrChange>
        </w:rPr>
      </w:pPr>
    </w:p>
    <w:p w14:paraId="3685842A" w14:textId="77777777" w:rsidR="00C82479" w:rsidRDefault="00C82479">
      <w:pPr>
        <w:rPr>
          <w:color w:val="1B1B1B"/>
          <w:rPrChange w:id="1118" w:author="Author" w:date="2013-04-12T16:41:00Z">
            <w:rPr>
              <w:color w:val="242424"/>
            </w:rPr>
          </w:rPrChange>
        </w:rPr>
      </w:pPr>
    </w:p>
    <w:p w14:paraId="3B2C1115" w14:textId="77777777" w:rsidR="00C82479" w:rsidRDefault="00C82479">
      <w:pPr>
        <w:rPr>
          <w:color w:val="1B1B1B"/>
          <w:rPrChange w:id="1119" w:author="Author" w:date="2013-04-12T16:41:00Z">
            <w:rPr>
              <w:color w:val="242424"/>
            </w:rPr>
          </w:rPrChange>
        </w:rPr>
      </w:pPr>
    </w:p>
    <w:p w14:paraId="24981398" w14:textId="77777777" w:rsidR="00C82479" w:rsidRDefault="00C82479">
      <w:pPr>
        <w:rPr>
          <w:color w:val="1B1B1B"/>
          <w:rPrChange w:id="1120" w:author="Author" w:date="2013-04-12T16:41:00Z">
            <w:rPr>
              <w:color w:val="242424"/>
            </w:rPr>
          </w:rPrChange>
        </w:rPr>
      </w:pPr>
    </w:p>
    <w:p w14:paraId="79347433" w14:textId="77777777" w:rsidR="00C82479" w:rsidRDefault="00C82479">
      <w:pPr>
        <w:rPr>
          <w:color w:val="1B1B1B"/>
          <w:rPrChange w:id="1121" w:author="Author" w:date="2013-04-12T16:41:00Z">
            <w:rPr>
              <w:color w:val="242424"/>
            </w:rPr>
          </w:rPrChange>
        </w:rPr>
      </w:pPr>
    </w:p>
    <w:p w14:paraId="6C5ABB64" w14:textId="77777777" w:rsidR="00C82479" w:rsidRDefault="00C82479">
      <w:pPr>
        <w:rPr>
          <w:color w:val="1B1B1B"/>
          <w:rPrChange w:id="1122" w:author="Author" w:date="2013-04-12T16:41:00Z">
            <w:rPr>
              <w:color w:val="242424"/>
            </w:rPr>
          </w:rPrChange>
        </w:rPr>
      </w:pPr>
    </w:p>
    <w:p w14:paraId="6FD3D6B3" w14:textId="77777777" w:rsidR="00C82479" w:rsidRDefault="00C82479">
      <w:pPr>
        <w:rPr>
          <w:color w:val="1B1B1B"/>
          <w:rPrChange w:id="1123" w:author="Author" w:date="2013-04-12T16:41:00Z">
            <w:rPr>
              <w:color w:val="242424"/>
            </w:rPr>
          </w:rPrChange>
        </w:rPr>
      </w:pPr>
    </w:p>
    <w:p w14:paraId="2CE0761B" w14:textId="77777777" w:rsidR="00C82479" w:rsidRDefault="00C82479">
      <w:pPr>
        <w:rPr>
          <w:color w:val="1B1B1B"/>
          <w:rPrChange w:id="1124" w:author="Author" w:date="2013-04-12T16:41:00Z">
            <w:rPr>
              <w:color w:val="242424"/>
            </w:rPr>
          </w:rPrChange>
        </w:rPr>
      </w:pPr>
    </w:p>
    <w:p w14:paraId="3A1FC4FF" w14:textId="77777777" w:rsidR="00C82479" w:rsidRDefault="00C82479">
      <w:pPr>
        <w:rPr>
          <w:color w:val="1B1B1B"/>
          <w:rPrChange w:id="1125" w:author="Author" w:date="2013-04-12T16:41:00Z">
            <w:rPr>
              <w:color w:val="242424"/>
            </w:rPr>
          </w:rPrChange>
        </w:rPr>
      </w:pPr>
    </w:p>
    <w:p w14:paraId="6FD546A5" w14:textId="77777777" w:rsidR="00C82479" w:rsidRDefault="00C82479">
      <w:pPr>
        <w:rPr>
          <w:color w:val="1B1B1B"/>
          <w:shd w:val="clear" w:color="auto" w:fill="FFFF33"/>
          <w:rPrChange w:id="1126" w:author="Author" w:date="2013-04-12T16:41:00Z">
            <w:rPr>
              <w:color w:val="242424"/>
              <w:shd w:val="clear" w:color="auto" w:fill="FFFF33"/>
            </w:rPr>
          </w:rPrChange>
        </w:rPr>
      </w:pPr>
    </w:p>
    <w:p w14:paraId="64042A3D" w14:textId="77777777" w:rsidR="00C82479" w:rsidRDefault="00C82479">
      <w:pPr>
        <w:rPr>
          <w:color w:val="1B1B1B"/>
          <w:shd w:val="clear" w:color="auto" w:fill="FFFF33"/>
          <w:rPrChange w:id="1127" w:author="Author" w:date="2013-04-12T16:41:00Z">
            <w:rPr>
              <w:color w:val="242424"/>
              <w:shd w:val="clear" w:color="auto" w:fill="FFFF33"/>
            </w:rPr>
          </w:rPrChange>
        </w:rPr>
      </w:pPr>
    </w:p>
    <w:p w14:paraId="205997B4" w14:textId="77777777" w:rsidR="008B5D02" w:rsidRDefault="008B5D02">
      <w:pPr>
        <w:rPr>
          <w:ins w:id="1128" w:author="John Sullivan" w:date="2013-04-12T14:42:00Z"/>
          <w:color w:val="242424"/>
          <w:shd w:val="clear" w:color="auto" w:fill="FFFF33"/>
        </w:rPr>
      </w:pPr>
    </w:p>
    <w:p w14:paraId="281D9D99" w14:textId="77777777" w:rsidR="008B5D02" w:rsidRDefault="008B5D02">
      <w:pPr>
        <w:rPr>
          <w:ins w:id="1129" w:author="John Sullivan" w:date="2013-04-12T14:42:00Z"/>
          <w:color w:val="242424"/>
          <w:shd w:val="clear" w:color="auto" w:fill="FFFF33"/>
        </w:rPr>
      </w:pPr>
    </w:p>
    <w:p w14:paraId="1333BBD2" w14:textId="77777777" w:rsidR="008B5D02" w:rsidRDefault="008B5D02">
      <w:pPr>
        <w:rPr>
          <w:ins w:id="1130" w:author="John Sullivan" w:date="2013-04-12T14:42:00Z"/>
          <w:color w:val="242424"/>
          <w:shd w:val="clear" w:color="auto" w:fill="FFFF33"/>
        </w:rPr>
      </w:pPr>
    </w:p>
    <w:p w14:paraId="42B91479" w14:textId="77777777" w:rsidR="008B5D02" w:rsidRDefault="008B5D02">
      <w:pPr>
        <w:rPr>
          <w:ins w:id="1131" w:author="John Sullivan" w:date="2013-04-12T14:42:00Z"/>
          <w:color w:val="242424"/>
          <w:shd w:val="clear" w:color="auto" w:fill="FFFF33"/>
        </w:rPr>
      </w:pPr>
    </w:p>
    <w:p w14:paraId="51532DBD" w14:textId="77777777" w:rsidR="008B5D02" w:rsidRDefault="008B5D02">
      <w:pPr>
        <w:rPr>
          <w:ins w:id="1132" w:author="John Sullivan" w:date="2013-04-12T14:42:00Z"/>
          <w:color w:val="242424"/>
          <w:shd w:val="clear" w:color="auto" w:fill="FFFF33"/>
        </w:rPr>
      </w:pPr>
    </w:p>
    <w:p w14:paraId="6B359065" w14:textId="01245652" w:rsidR="008B5D02" w:rsidRDefault="00C82479">
      <w:pPr>
        <w:rPr>
          <w:ins w:id="1133" w:author="John Sullivan" w:date="2013-04-12T14:58:00Z"/>
          <w:color w:val="1B1B1B"/>
          <w:shd w:val="clear" w:color="auto" w:fill="FFFF33"/>
          <w:rPrChange w:id="1134" w:author="Author" w:date="2013-04-12T16:41:00Z">
            <w:rPr>
              <w:ins w:id="1135" w:author="John Sullivan" w:date="2013-04-12T14:58:00Z"/>
              <w:color w:val="242424"/>
              <w:shd w:val="clear" w:color="auto" w:fill="FFFF33"/>
            </w:rPr>
          </w:rPrChange>
        </w:rPr>
      </w:pPr>
      <w:r>
        <w:rPr>
          <w:color w:val="1B1B1B"/>
          <w:shd w:val="clear" w:color="auto" w:fill="FFFF33"/>
          <w:rPrChange w:id="1136" w:author="Author" w:date="2013-04-12T16:41:00Z">
            <w:rPr>
              <w:color w:val="242424"/>
              <w:shd w:val="clear" w:color="auto" w:fill="FFFF33"/>
            </w:rPr>
          </w:rPrChange>
        </w:rPr>
        <w:t xml:space="preserve">By default </w:t>
      </w:r>
      <w:ins w:id="1137" w:author="John Sullivan" w:date="2013-04-12T14:44:00Z">
        <w:r w:rsidR="008B5D02">
          <w:rPr>
            <w:color w:val="242424"/>
            <w:shd w:val="clear" w:color="auto" w:fill="FFFF33"/>
          </w:rPr>
          <w:t xml:space="preserve">does </w:t>
        </w:r>
      </w:ins>
      <w:r>
        <w:rPr>
          <w:color w:val="1B1B1B"/>
          <w:shd w:val="clear" w:color="auto" w:fill="FFFF33"/>
          <w:rPrChange w:id="1138" w:author="Author" w:date="2013-04-12T16:41:00Z">
            <w:rPr>
              <w:color w:val="242424"/>
              <w:shd w:val="clear" w:color="auto" w:fill="FFFF33"/>
            </w:rPr>
          </w:rPrChange>
        </w:rPr>
        <w:t xml:space="preserve">each department have their </w:t>
      </w:r>
      <w:ins w:id="1139" w:author="John Sullivan" w:date="2013-04-12T14:58:00Z">
        <w:r w:rsidR="00121084">
          <w:rPr>
            <w:color w:val="242424"/>
            <w:shd w:val="clear" w:color="auto" w:fill="FFFF33"/>
          </w:rPr>
          <w:t xml:space="preserve">own </w:t>
        </w:r>
      </w:ins>
      <w:r>
        <w:rPr>
          <w:color w:val="1B1B1B"/>
          <w:shd w:val="clear" w:color="auto" w:fill="FFFF33"/>
          <w:rPrChange w:id="1140" w:author="Author" w:date="2013-04-12T16:41:00Z">
            <w:rPr>
              <w:color w:val="242424"/>
              <w:shd w:val="clear" w:color="auto" w:fill="FFFF33"/>
            </w:rPr>
          </w:rPrChange>
        </w:rPr>
        <w:t>group?</w:t>
      </w:r>
    </w:p>
    <w:p w14:paraId="6A10435B" w14:textId="09E0EBE1" w:rsidR="00121084" w:rsidRDefault="00121084">
      <w:pPr>
        <w:rPr>
          <w:del w:id="1141" w:author="Author" w:date="2013-04-12T16:41:00Z"/>
          <w:color w:val="242424"/>
          <w:shd w:val="clear" w:color="auto" w:fill="FFFF33"/>
        </w:rPr>
      </w:pPr>
      <w:ins w:id="1142" w:author="John Sullivan" w:date="2013-04-12T14:58:00Z">
        <w:r>
          <w:rPr>
            <w:color w:val="242424"/>
            <w:shd w:val="clear" w:color="auto" w:fill="FFFF33"/>
          </w:rPr>
          <w:t xml:space="preserve">And furthermore, do other associative groups auto-create </w:t>
        </w:r>
      </w:ins>
      <w:ins w:id="1143" w:author="John Sullivan" w:date="2013-04-12T14:59:00Z">
        <w:r>
          <w:rPr>
            <w:color w:val="242424"/>
            <w:shd w:val="clear" w:color="auto" w:fill="FFFF33"/>
          </w:rPr>
          <w:t>groups? (i.e., a student is auto-added to groups for their department, college, work-study jobs, etc.</w:t>
        </w:r>
      </w:ins>
      <w:ins w:id="1144" w:author="John Sullivan" w:date="2013-04-12T15:00:00Z">
        <w:r>
          <w:rPr>
            <w:color w:val="242424"/>
            <w:shd w:val="clear" w:color="auto" w:fill="FFFF33"/>
          </w:rPr>
          <w:t>)</w:t>
        </w:r>
      </w:ins>
    </w:p>
    <w:p w14:paraId="15EE7D22" w14:textId="7862CB76" w:rsidR="00121084" w:rsidRDefault="00C82479" w:rsidP="00121084">
      <w:pPr>
        <w:rPr>
          <w:color w:val="1B1B1B"/>
          <w:shd w:val="clear" w:color="auto" w:fill="FFFF33"/>
          <w:rPrChange w:id="1145" w:author="Author" w:date="2013-04-12T16:41:00Z">
            <w:rPr>
              <w:color w:val="242424"/>
              <w:shd w:val="clear" w:color="auto" w:fill="FFFF33"/>
            </w:rPr>
          </w:rPrChange>
        </w:rPr>
      </w:pPr>
      <w:r>
        <w:rPr>
          <w:color w:val="1B1B1B"/>
          <w:shd w:val="clear" w:color="auto" w:fill="FFFF33"/>
          <w:rPrChange w:id="1146" w:author="Author" w:date="2013-04-12T16:41:00Z">
            <w:rPr>
              <w:color w:val="242424"/>
              <w:shd w:val="clear" w:color="auto" w:fill="FFFF33"/>
            </w:rPr>
          </w:rPrChange>
        </w:rPr>
        <w:t>The notion of open group if accept some new admission or close group (as for example a class group)</w:t>
      </w:r>
    </w:p>
    <w:p w14:paraId="26BD1BE5" w14:textId="77777777" w:rsidR="00C82479" w:rsidRDefault="00C82479">
      <w:pPr>
        <w:pStyle w:val="ListParagraph"/>
        <w:ind w:left="0"/>
        <w:rPr>
          <w:color w:val="1B1B1B"/>
          <w:shd w:val="clear" w:color="auto" w:fill="F3EB00"/>
          <w:rPrChange w:id="1147" w:author="Author" w:date="2013-04-12T16:41:00Z">
            <w:rPr>
              <w:color w:val="242424"/>
              <w:shd w:val="clear" w:color="auto" w:fill="F3EB00"/>
            </w:rPr>
          </w:rPrChange>
        </w:rPr>
      </w:pPr>
      <w:r>
        <w:rPr>
          <w:color w:val="1B1B1B"/>
          <w:shd w:val="clear" w:color="auto" w:fill="F3EB00"/>
          <w:rPrChange w:id="1148" w:author="Author" w:date="2013-04-12T16:41:00Z">
            <w:rPr>
              <w:color w:val="242424"/>
              <w:shd w:val="clear" w:color="auto" w:fill="F3EB00"/>
            </w:rPr>
          </w:rPrChange>
        </w:rPr>
        <w:t>Collaborative-work groups (work done with other students, such as research work) is now an attribute.</w:t>
      </w:r>
    </w:p>
    <w:p w14:paraId="794346A8" w14:textId="77777777" w:rsidR="00121084" w:rsidRDefault="00121084">
      <w:pPr>
        <w:rPr>
          <w:ins w:id="1149" w:author="John Sullivan" w:date="2013-04-12T14:55:00Z"/>
          <w:color w:val="242424"/>
          <w:shd w:val="clear" w:color="auto" w:fill="F3EB00"/>
        </w:rPr>
      </w:pPr>
    </w:p>
    <w:p w14:paraId="3FE3D671" w14:textId="77777777" w:rsidR="00C82479" w:rsidRDefault="00C82479">
      <w:pPr>
        <w:rPr>
          <w:color w:val="242424"/>
          <w:rPrChange w:id="1150" w:author="Author" w:date="2013-04-12T16:41:00Z">
            <w:rPr>
              <w:rFonts w:ascii="Corbel" w:hAnsi="Corbel"/>
              <w:color w:val="303030"/>
            </w:rPr>
          </w:rPrChange>
        </w:rPr>
      </w:pPr>
      <w:r>
        <w:rPr>
          <w:color w:val="1B1B1B"/>
          <w:shd w:val="clear" w:color="auto" w:fill="F3EB00"/>
          <w:rPrChange w:id="1151" w:author="Author" w:date="2013-04-12T16:41:00Z">
            <w:rPr>
              <w:color w:val="242424"/>
              <w:shd w:val="clear" w:color="auto" w:fill="F3EB00"/>
            </w:rPr>
          </w:rPrChange>
        </w:rPr>
        <w:t>Do we found in the gallery systematically work from member of this group?</w:t>
      </w:r>
    </w:p>
    <w:p w14:paraId="22A67403" w14:textId="77777777" w:rsidR="00C82479" w:rsidRDefault="00C82479">
      <w:pPr>
        <w:rPr>
          <w:color w:val="242424"/>
          <w:rPrChange w:id="1152" w:author="Author" w:date="2013-04-12T16:41:00Z">
            <w:rPr>
              <w:rFonts w:ascii="Corbel" w:hAnsi="Corbel"/>
              <w:color w:val="303030"/>
            </w:rPr>
          </w:rPrChange>
        </w:rPr>
      </w:pPr>
    </w:p>
    <w:p w14:paraId="66BD4B17" w14:textId="77777777" w:rsidR="00C82479" w:rsidRDefault="00C82479">
      <w:pPr>
        <w:rPr>
          <w:del w:id="1153" w:author="Mike Botieri" w:date="2013-04-12T15:43:00Z"/>
          <w:color w:val="242424"/>
          <w:rPrChange w:id="1154" w:author="Author" w:date="2013-04-12T16:41:00Z">
            <w:rPr>
              <w:del w:id="1155" w:author="Mike Botieri" w:date="2013-04-12T15:43:00Z"/>
              <w:rFonts w:ascii="Corbel Bold" w:hAnsi="Corbel Bold"/>
              <w:color w:val="303030"/>
            </w:rPr>
          </w:rPrChange>
        </w:rPr>
      </w:pPr>
      <w:del w:id="1156" w:author="Mike Botieri" w:date="2013-04-12T15:43:00Z">
        <w:r>
          <w:rPr>
            <w:color w:val="242424"/>
            <w:rPrChange w:id="1157" w:author="Author" w:date="2013-04-12T16:41:00Z">
              <w:rPr>
                <w:rFonts w:ascii="Corbel Bold" w:hAnsi="Corbel Bold"/>
                <w:color w:val="303030"/>
              </w:rPr>
            </w:rPrChange>
          </w:rPr>
          <w:delText>Types of Groups</w:delText>
        </w:r>
      </w:del>
    </w:p>
    <w:p w14:paraId="06F68D72" w14:textId="77777777" w:rsidR="00C82479" w:rsidRDefault="00C82479">
      <w:pPr>
        <w:rPr>
          <w:del w:id="1158" w:author="Mike Botieri" w:date="2013-04-12T15:43:00Z"/>
          <w:color w:val="242424"/>
          <w:rPrChange w:id="1159" w:author="Author" w:date="2013-04-12T16:41:00Z">
            <w:rPr>
              <w:del w:id="1160" w:author="Mike Botieri" w:date="2013-04-12T15:43:00Z"/>
              <w:rFonts w:ascii="Corbel" w:hAnsi="Corbel"/>
              <w:color w:val="303030"/>
            </w:rPr>
          </w:rPrChange>
        </w:rPr>
      </w:pPr>
    </w:p>
    <w:p w14:paraId="3B9D0AF5" w14:textId="77777777" w:rsidR="00C82479" w:rsidRDefault="00C82479">
      <w:pPr>
        <w:pStyle w:val="ListParagraph"/>
        <w:numPr>
          <w:ilvl w:val="0"/>
          <w:numId w:val="5"/>
        </w:numPr>
        <w:tabs>
          <w:tab w:val="num" w:pos="720"/>
        </w:tabs>
        <w:ind w:left="720" w:hanging="360"/>
        <w:rPr>
          <w:del w:id="1161" w:author="Mike Botieri" w:date="2013-04-12T15:43:00Z"/>
          <w:color w:val="242424"/>
          <w:rPrChange w:id="1162" w:author="Author" w:date="2013-04-12T16:41:00Z">
            <w:rPr>
              <w:del w:id="1163" w:author="Mike Botieri" w:date="2013-04-12T15:43:00Z"/>
              <w:rFonts w:ascii="Corbel" w:hAnsi="Corbel"/>
              <w:color w:val="303030"/>
            </w:rPr>
          </w:rPrChange>
        </w:rPr>
        <w:pPrChange w:id="1164" w:author="Author" w:date="2013-04-12T16:41:00Z">
          <w:pPr>
            <w:pStyle w:val="ListParagraph"/>
            <w:numPr>
              <w:numId w:val="3"/>
            </w:numPr>
            <w:tabs>
              <w:tab w:val="num" w:pos="720"/>
            </w:tabs>
            <w:ind w:hanging="360"/>
          </w:pPr>
        </w:pPrChange>
      </w:pPr>
      <w:del w:id="1165" w:author="Mike Botieri" w:date="2013-04-12T15:43:00Z">
        <w:r>
          <w:rPr>
            <w:color w:val="242424"/>
            <w:rPrChange w:id="1166" w:author="Author" w:date="2013-04-12T16:41:00Z">
              <w:rPr>
                <w:rFonts w:ascii="Corbel" w:hAnsi="Corbel"/>
                <w:color w:val="303030"/>
              </w:rPr>
            </w:rPrChange>
          </w:rPr>
          <w:delText>Department groups (NMD, CMJ, ENG)</w:delText>
        </w:r>
      </w:del>
    </w:p>
    <w:p w14:paraId="12BA29DB" w14:textId="301D4DB3" w:rsidR="00C82479" w:rsidRDefault="00C82479">
      <w:pPr>
        <w:pStyle w:val="ListParagraph"/>
        <w:numPr>
          <w:ilvl w:val="0"/>
          <w:numId w:val="5"/>
        </w:numPr>
        <w:tabs>
          <w:tab w:val="num" w:pos="720"/>
        </w:tabs>
        <w:ind w:left="720" w:hanging="360"/>
        <w:rPr>
          <w:del w:id="1167" w:author="Mike Botieri" w:date="2013-04-12T15:43:00Z"/>
          <w:color w:val="242424"/>
          <w:rPrChange w:id="1168" w:author="Author" w:date="2013-04-12T16:41:00Z">
            <w:rPr>
              <w:del w:id="1169" w:author="Mike Botieri" w:date="2013-04-12T15:43:00Z"/>
              <w:rFonts w:ascii="Corbel" w:hAnsi="Corbel"/>
              <w:color w:val="303030"/>
            </w:rPr>
          </w:rPrChange>
        </w:rPr>
        <w:pPrChange w:id="1170" w:author="Author" w:date="2013-04-12T16:41:00Z">
          <w:pPr>
            <w:pStyle w:val="ListParagraph"/>
            <w:numPr>
              <w:numId w:val="3"/>
            </w:numPr>
            <w:tabs>
              <w:tab w:val="num" w:pos="720"/>
            </w:tabs>
            <w:ind w:hanging="360"/>
          </w:pPr>
        </w:pPrChange>
      </w:pPr>
      <w:del w:id="1171" w:author="Mike Botieri" w:date="2013-04-12T15:43:00Z">
        <w:r>
          <w:rPr>
            <w:color w:val="242424"/>
            <w:rPrChange w:id="1172" w:author="Author" w:date="2013-04-12T16:41:00Z">
              <w:rPr>
                <w:rFonts w:ascii="Corbel" w:hAnsi="Corbel"/>
                <w:color w:val="303030"/>
              </w:rPr>
            </w:rPrChange>
          </w:rPr>
          <w:delText xml:space="preserve">College groups (college of liberal arts and </w:delText>
        </w:r>
        <w:r w:rsidR="00CA6843">
          <w:rPr>
            <w:color w:val="242424"/>
          </w:rPr>
          <w:delText>sciences</w:delText>
        </w:r>
      </w:del>
      <w:del w:id="1173" w:author="Author" w:date="2013-04-12T16:41:00Z">
        <w:r>
          <w:rPr>
            <w:rFonts w:ascii="Corbel" w:hAnsi="Corbel"/>
            <w:color w:val="303030"/>
          </w:rPr>
          <w:delText>sci</w:delText>
        </w:r>
        <w:r w:rsidR="00001561">
          <w:rPr>
            <w:noProof/>
          </w:rPr>
          <w:drawing>
            <wp:anchor distT="152400" distB="152400" distL="152400" distR="152400" simplePos="0" relativeHeight="251661824" behindDoc="0" locked="0" layoutInCell="1" allowOverlap="1" wp14:anchorId="08138553" wp14:editId="6FEE7D78">
              <wp:simplePos x="0" y="0"/>
              <wp:positionH relativeFrom="page">
                <wp:posOffset>508000</wp:posOffset>
              </wp:positionH>
              <wp:positionV relativeFrom="page">
                <wp:posOffset>1638300</wp:posOffset>
              </wp:positionV>
              <wp:extent cx="6057900" cy="3213100"/>
              <wp:effectExtent l="0" t="0" r="12700" b="12700"/>
              <wp:wrapThrough wrapText="bothSides">
                <wp:wrapPolygon edited="0">
                  <wp:start x="0" y="0"/>
                  <wp:lineTo x="0" y="21515"/>
                  <wp:lineTo x="21555" y="21515"/>
                  <wp:lineTo x="21555"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7900" cy="3213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rbel" w:hAnsi="Corbel"/>
            <w:color w:val="303030"/>
          </w:rPr>
          <w:delText>ences</w:delText>
        </w:r>
      </w:del>
      <w:del w:id="1174" w:author="Mike Botieri" w:date="2013-04-12T15:43:00Z">
        <w:r>
          <w:rPr>
            <w:color w:val="242424"/>
            <w:rPrChange w:id="1175" w:author="Author" w:date="2013-04-12T16:41:00Z">
              <w:rPr>
                <w:rFonts w:ascii="Corbel" w:hAnsi="Corbel"/>
                <w:color w:val="303030"/>
              </w:rPr>
            </w:rPrChange>
          </w:rPr>
          <w:delText>, etc)</w:delText>
        </w:r>
      </w:del>
    </w:p>
    <w:p w14:paraId="0AE469AA" w14:textId="77777777" w:rsidR="00C82479" w:rsidRDefault="00C82479">
      <w:pPr>
        <w:pStyle w:val="ListParagraph"/>
        <w:numPr>
          <w:ilvl w:val="0"/>
          <w:numId w:val="5"/>
        </w:numPr>
        <w:tabs>
          <w:tab w:val="num" w:pos="720"/>
        </w:tabs>
        <w:ind w:left="720" w:hanging="360"/>
        <w:rPr>
          <w:del w:id="1176" w:author="Mike Botieri" w:date="2013-04-12T15:43:00Z"/>
          <w:color w:val="242424"/>
          <w:rPrChange w:id="1177" w:author="Author" w:date="2013-04-12T16:41:00Z">
            <w:rPr>
              <w:del w:id="1178" w:author="Mike Botieri" w:date="2013-04-12T15:43:00Z"/>
              <w:rFonts w:ascii="Corbel" w:hAnsi="Corbel"/>
              <w:color w:val="303030"/>
            </w:rPr>
          </w:rPrChange>
        </w:rPr>
        <w:pPrChange w:id="1179" w:author="Author" w:date="2013-04-12T16:41:00Z">
          <w:pPr>
            <w:pStyle w:val="ListParagraph"/>
            <w:numPr>
              <w:numId w:val="3"/>
            </w:numPr>
            <w:tabs>
              <w:tab w:val="num" w:pos="720"/>
            </w:tabs>
            <w:ind w:hanging="360"/>
          </w:pPr>
        </w:pPrChange>
      </w:pPr>
      <w:del w:id="1180" w:author="Mike Botieri" w:date="2013-04-12T15:43:00Z">
        <w:r>
          <w:rPr>
            <w:color w:val="242424"/>
            <w:rPrChange w:id="1181" w:author="Author" w:date="2013-04-12T16:41:00Z">
              <w:rPr>
                <w:rFonts w:ascii="Corbel" w:hAnsi="Corbel"/>
                <w:color w:val="303030"/>
              </w:rPr>
            </w:rPrChange>
          </w:rPr>
          <w:delText>Class groups (NMD 102, CMJ 236)</w:delText>
        </w:r>
      </w:del>
    </w:p>
    <w:p w14:paraId="77B64D96" w14:textId="77777777" w:rsidR="00C82479" w:rsidRDefault="00C82479">
      <w:pPr>
        <w:pStyle w:val="ListParagraph"/>
        <w:numPr>
          <w:ilvl w:val="0"/>
          <w:numId w:val="5"/>
        </w:numPr>
        <w:tabs>
          <w:tab w:val="num" w:pos="720"/>
        </w:tabs>
        <w:ind w:left="720" w:hanging="360"/>
        <w:rPr>
          <w:del w:id="1182" w:author="Mike Botieri" w:date="2013-04-12T15:43:00Z"/>
          <w:color w:val="242424"/>
          <w:rPrChange w:id="1183" w:author="Author" w:date="2013-04-12T16:41:00Z">
            <w:rPr>
              <w:del w:id="1184" w:author="Mike Botieri" w:date="2013-04-12T15:43:00Z"/>
              <w:rFonts w:ascii="Corbel" w:hAnsi="Corbel"/>
              <w:color w:val="303030"/>
            </w:rPr>
          </w:rPrChange>
        </w:rPr>
        <w:pPrChange w:id="1185" w:author="Author" w:date="2013-04-12T16:41:00Z">
          <w:pPr>
            <w:pStyle w:val="ListParagraph"/>
            <w:numPr>
              <w:numId w:val="3"/>
            </w:numPr>
            <w:tabs>
              <w:tab w:val="num" w:pos="720"/>
            </w:tabs>
            <w:ind w:hanging="360"/>
          </w:pPr>
        </w:pPrChange>
      </w:pPr>
      <w:del w:id="1186" w:author="Mike Botieri" w:date="2013-04-12T15:43:00Z">
        <w:r>
          <w:rPr>
            <w:color w:val="242424"/>
            <w:rPrChange w:id="1187" w:author="Author" w:date="2013-04-12T16:41:00Z">
              <w:rPr>
                <w:rFonts w:ascii="Corbel" w:hAnsi="Corbel"/>
                <w:color w:val="303030"/>
              </w:rPr>
            </w:rPrChange>
          </w:rPr>
          <w:delText>Interest groups (photography, programming, robotics, etc)</w:delText>
        </w:r>
      </w:del>
    </w:p>
    <w:p w14:paraId="27CB617D" w14:textId="77777777" w:rsidR="00C82479" w:rsidRDefault="00C82479">
      <w:pPr>
        <w:pStyle w:val="ListParagraph"/>
        <w:numPr>
          <w:ilvl w:val="0"/>
          <w:numId w:val="5"/>
        </w:numPr>
        <w:tabs>
          <w:tab w:val="num" w:pos="720"/>
        </w:tabs>
        <w:ind w:left="720" w:hanging="360"/>
        <w:rPr>
          <w:del w:id="1188" w:author="Mike Botieri" w:date="2013-04-12T15:43:00Z"/>
          <w:color w:val="242424"/>
          <w:rPrChange w:id="1189" w:author="Author" w:date="2013-04-12T16:41:00Z">
            <w:rPr>
              <w:del w:id="1190" w:author="Mike Botieri" w:date="2013-04-12T15:43:00Z"/>
              <w:rFonts w:ascii="Corbel" w:hAnsi="Corbel"/>
              <w:color w:val="303030"/>
            </w:rPr>
          </w:rPrChange>
        </w:rPr>
        <w:pPrChange w:id="1191" w:author="Author" w:date="2013-04-12T16:41:00Z">
          <w:pPr>
            <w:pStyle w:val="ListParagraph"/>
            <w:numPr>
              <w:numId w:val="3"/>
            </w:numPr>
            <w:tabs>
              <w:tab w:val="num" w:pos="720"/>
            </w:tabs>
            <w:ind w:hanging="360"/>
          </w:pPr>
        </w:pPrChange>
      </w:pPr>
      <w:del w:id="1192" w:author="Mike Botieri" w:date="2013-04-12T15:43:00Z">
        <w:r>
          <w:rPr>
            <w:color w:val="242424"/>
            <w:rPrChange w:id="1193" w:author="Author" w:date="2013-04-12T16:41:00Z">
              <w:rPr>
                <w:rFonts w:ascii="Corbel" w:hAnsi="Corbel"/>
                <w:color w:val="303030"/>
              </w:rPr>
            </w:rPrChange>
          </w:rPr>
          <w:delText>Club groups (photo club, etc)</w:delText>
        </w:r>
      </w:del>
    </w:p>
    <w:p w14:paraId="4067C4C3" w14:textId="77777777" w:rsidR="00C82479" w:rsidRDefault="00C82479">
      <w:pPr>
        <w:pStyle w:val="ListParagraph"/>
        <w:numPr>
          <w:ilvl w:val="0"/>
          <w:numId w:val="5"/>
        </w:numPr>
        <w:tabs>
          <w:tab w:val="num" w:pos="720"/>
        </w:tabs>
        <w:ind w:left="720" w:hanging="360"/>
        <w:rPr>
          <w:del w:id="1194" w:author="Mike Botieri" w:date="2013-04-12T15:43:00Z"/>
          <w:color w:val="242424"/>
          <w:rPrChange w:id="1195" w:author="Author" w:date="2013-04-12T16:41:00Z">
            <w:rPr>
              <w:del w:id="1196" w:author="Mike Botieri" w:date="2013-04-12T15:43:00Z"/>
              <w:rFonts w:ascii="Corbel" w:hAnsi="Corbel"/>
              <w:color w:val="303030"/>
            </w:rPr>
          </w:rPrChange>
        </w:rPr>
        <w:pPrChange w:id="1197" w:author="Author" w:date="2013-04-12T16:41:00Z">
          <w:pPr>
            <w:pStyle w:val="ListParagraph"/>
            <w:numPr>
              <w:numId w:val="3"/>
            </w:numPr>
            <w:tabs>
              <w:tab w:val="num" w:pos="720"/>
            </w:tabs>
            <w:ind w:hanging="360"/>
          </w:pPr>
        </w:pPrChange>
      </w:pPr>
      <w:del w:id="1198" w:author="Mike Botieri" w:date="2013-04-12T15:43:00Z">
        <w:r>
          <w:rPr>
            <w:color w:val="242424"/>
            <w:rPrChange w:id="1199" w:author="Author" w:date="2013-04-12T16:41:00Z">
              <w:rPr>
                <w:rFonts w:ascii="Corbel" w:hAnsi="Corbel"/>
                <w:color w:val="303030"/>
              </w:rPr>
            </w:rPrChange>
          </w:rPr>
          <w:delText>Personal groups (friend groups, feedback groups, etc)</w:delText>
        </w:r>
      </w:del>
    </w:p>
    <w:p w14:paraId="67F44A33" w14:textId="77777777" w:rsidR="00C82479" w:rsidRDefault="00C82479">
      <w:pPr>
        <w:pStyle w:val="ListParagraph"/>
        <w:numPr>
          <w:ilvl w:val="0"/>
          <w:numId w:val="5"/>
        </w:numPr>
        <w:tabs>
          <w:tab w:val="num" w:pos="720"/>
        </w:tabs>
        <w:ind w:left="720" w:hanging="360"/>
        <w:rPr>
          <w:del w:id="1200" w:author="Mike Botieri" w:date="2013-04-12T15:43:00Z"/>
          <w:color w:val="242424"/>
          <w:rPrChange w:id="1201" w:author="Author" w:date="2013-04-12T16:41:00Z">
            <w:rPr>
              <w:del w:id="1202" w:author="Mike Botieri" w:date="2013-04-12T15:43:00Z"/>
              <w:rFonts w:ascii="Corbel" w:hAnsi="Corbel"/>
              <w:color w:val="303030"/>
            </w:rPr>
          </w:rPrChange>
        </w:rPr>
        <w:pPrChange w:id="1203" w:author="Author" w:date="2013-04-12T16:41:00Z">
          <w:pPr>
            <w:pStyle w:val="ListParagraph"/>
            <w:numPr>
              <w:numId w:val="3"/>
            </w:numPr>
            <w:tabs>
              <w:tab w:val="num" w:pos="720"/>
            </w:tabs>
            <w:ind w:hanging="360"/>
          </w:pPr>
        </w:pPrChange>
      </w:pPr>
      <w:del w:id="1204" w:author="Mike Botieri" w:date="2013-04-12T15:43:00Z">
        <w:r>
          <w:rPr>
            <w:color w:val="242424"/>
            <w:rPrChange w:id="1205" w:author="Author" w:date="2013-04-12T16:41:00Z">
              <w:rPr>
                <w:rFonts w:ascii="Corbel" w:hAnsi="Corbel"/>
                <w:color w:val="303030"/>
              </w:rPr>
            </w:rPrChange>
          </w:rPr>
          <w:delText>Job groups (ASAP, etc)</w:delText>
        </w:r>
      </w:del>
    </w:p>
    <w:p w14:paraId="21CF6CCE" w14:textId="77777777" w:rsidR="00C82479" w:rsidRDefault="00C82479">
      <w:pPr>
        <w:pStyle w:val="ListParagraph"/>
        <w:numPr>
          <w:ilvl w:val="0"/>
          <w:numId w:val="5"/>
        </w:numPr>
        <w:tabs>
          <w:tab w:val="num" w:pos="720"/>
        </w:tabs>
        <w:ind w:left="720" w:hanging="360"/>
        <w:rPr>
          <w:del w:id="1206" w:author="Mike Botieri" w:date="2013-04-12T15:43:00Z"/>
          <w:color w:val="242424"/>
          <w:rPrChange w:id="1207" w:author="Author" w:date="2013-04-12T16:41:00Z">
            <w:rPr>
              <w:del w:id="1208" w:author="Mike Botieri" w:date="2013-04-12T15:43:00Z"/>
              <w:rFonts w:ascii="Corbel" w:hAnsi="Corbel"/>
              <w:color w:val="303030"/>
            </w:rPr>
          </w:rPrChange>
        </w:rPr>
        <w:pPrChange w:id="1209" w:author="Author" w:date="2013-04-12T16:41:00Z">
          <w:pPr>
            <w:pStyle w:val="ListParagraph"/>
            <w:numPr>
              <w:numId w:val="3"/>
            </w:numPr>
            <w:tabs>
              <w:tab w:val="num" w:pos="720"/>
            </w:tabs>
            <w:ind w:hanging="360"/>
          </w:pPr>
        </w:pPrChange>
      </w:pPr>
      <w:del w:id="1210" w:author="Mike Botieri" w:date="2013-04-12T15:43:00Z">
        <w:r>
          <w:rPr>
            <w:color w:val="242424"/>
            <w:rPrChange w:id="1211" w:author="Author" w:date="2013-04-12T16:41:00Z">
              <w:rPr>
                <w:rFonts w:ascii="Corbel" w:hAnsi="Corbel"/>
                <w:color w:val="303030"/>
              </w:rPr>
            </w:rPrChange>
          </w:rPr>
          <w:delText>Major groups (Molecular bio major, journalism major, engineering major)</w:delText>
        </w:r>
      </w:del>
    </w:p>
    <w:p w14:paraId="2D8DF25B" w14:textId="77777777" w:rsidR="00C82479" w:rsidRDefault="00C82479">
      <w:pPr>
        <w:pStyle w:val="ListParagraph"/>
        <w:numPr>
          <w:ilvl w:val="0"/>
          <w:numId w:val="5"/>
        </w:numPr>
        <w:tabs>
          <w:tab w:val="num" w:pos="720"/>
        </w:tabs>
        <w:ind w:left="720" w:hanging="360"/>
        <w:rPr>
          <w:del w:id="1212" w:author="Mike Botieri" w:date="2013-04-12T15:43:00Z"/>
          <w:color w:val="242424"/>
          <w:rPrChange w:id="1213" w:author="Author" w:date="2013-04-12T16:41:00Z">
            <w:rPr>
              <w:del w:id="1214" w:author="Mike Botieri" w:date="2013-04-12T15:43:00Z"/>
              <w:rFonts w:ascii="Corbel" w:hAnsi="Corbel"/>
              <w:color w:val="303030"/>
            </w:rPr>
          </w:rPrChange>
        </w:rPr>
        <w:pPrChange w:id="1215" w:author="Author" w:date="2013-04-12T16:41:00Z">
          <w:pPr>
            <w:pStyle w:val="ListParagraph"/>
            <w:numPr>
              <w:numId w:val="3"/>
            </w:numPr>
            <w:tabs>
              <w:tab w:val="num" w:pos="720"/>
            </w:tabs>
            <w:ind w:hanging="360"/>
          </w:pPr>
        </w:pPrChange>
      </w:pPr>
      <w:del w:id="1216" w:author="Mike Botieri" w:date="2013-04-12T15:43:00Z">
        <w:r>
          <w:rPr>
            <w:color w:val="242424"/>
            <w:rPrChange w:id="1217" w:author="Author" w:date="2013-04-12T16:41:00Z">
              <w:rPr>
                <w:rFonts w:ascii="Corbel" w:hAnsi="Corbel"/>
                <w:color w:val="303030"/>
              </w:rPr>
            </w:rPrChange>
          </w:rPr>
          <w:delText>Collaborative-work groups (work done with other students, such as research work)</w:delText>
        </w:r>
      </w:del>
    </w:p>
    <w:p w14:paraId="39974688" w14:textId="77777777" w:rsidR="00C82479" w:rsidRDefault="00C82479">
      <w:pPr>
        <w:pStyle w:val="ListParagraph"/>
        <w:numPr>
          <w:ilvl w:val="0"/>
          <w:numId w:val="5"/>
        </w:numPr>
        <w:tabs>
          <w:tab w:val="num" w:pos="720"/>
        </w:tabs>
        <w:ind w:left="720" w:hanging="360"/>
        <w:rPr>
          <w:ins w:id="1218" w:author="Mike Botieri" w:date="2013-04-11T14:55:00Z"/>
          <w:color w:val="242424"/>
          <w:rPrChange w:id="1219" w:author="Author" w:date="2013-04-12T16:41:00Z">
            <w:rPr>
              <w:ins w:id="1220" w:author="Mike Botieri" w:date="2013-04-11T14:55:00Z"/>
              <w:rFonts w:ascii="Corbel" w:hAnsi="Corbel"/>
              <w:color w:val="303030"/>
            </w:rPr>
          </w:rPrChange>
        </w:rPr>
        <w:pPrChange w:id="1221" w:author="Author" w:date="2013-04-12T16:41:00Z">
          <w:pPr>
            <w:pStyle w:val="ListParagraph"/>
            <w:numPr>
              <w:numId w:val="3"/>
            </w:numPr>
            <w:tabs>
              <w:tab w:val="num" w:pos="720"/>
            </w:tabs>
            <w:ind w:hanging="360"/>
          </w:pPr>
        </w:pPrChange>
      </w:pPr>
      <w:del w:id="1222" w:author="Mike Botieri" w:date="2013-04-12T15:43:00Z">
        <w:r>
          <w:rPr>
            <w:color w:val="242424"/>
            <w:rPrChange w:id="1223" w:author="Author" w:date="2013-04-12T16:41:00Z">
              <w:rPr>
                <w:rFonts w:ascii="Corbel" w:hAnsi="Corbel"/>
                <w:color w:val="303030"/>
              </w:rPr>
            </w:rPrChange>
          </w:rPr>
          <w:delText>Clubs</w:delText>
        </w:r>
      </w:del>
    </w:p>
    <w:p w14:paraId="7B798F18" w14:textId="77777777" w:rsidR="00C82479" w:rsidRDefault="00C82479">
      <w:pPr>
        <w:pStyle w:val="ListParagraph"/>
        <w:ind w:left="0"/>
        <w:rPr>
          <w:ins w:id="1224" w:author="Mike Botieri" w:date="2013-04-11T14:55:00Z"/>
          <w:color w:val="242424"/>
          <w:rPrChange w:id="1225" w:author="Author" w:date="2013-04-12T16:41:00Z">
            <w:rPr>
              <w:ins w:id="1226" w:author="Mike Botieri" w:date="2013-04-11T14:55:00Z"/>
              <w:rFonts w:ascii="Corbel" w:hAnsi="Corbel"/>
              <w:color w:val="303030"/>
            </w:rPr>
          </w:rPrChange>
        </w:rPr>
      </w:pPr>
    </w:p>
    <w:p w14:paraId="017374B3" w14:textId="77777777" w:rsidR="00C82479" w:rsidRDefault="00C82479">
      <w:pPr>
        <w:pStyle w:val="ListParagraph"/>
        <w:ind w:left="0"/>
        <w:jc w:val="both"/>
        <w:rPr>
          <w:ins w:id="1227" w:author="Mike Botieri" w:date="2013-04-11T14:55:00Z"/>
          <w:color w:val="242424"/>
          <w:u w:val="single"/>
          <w:rPrChange w:id="1228" w:author="Mike Botieri" w:date="2013-04-12T16:41:00Z">
            <w:rPr>
              <w:ins w:id="1229" w:author="Mike Botieri" w:date="2013-04-11T14:55:00Z"/>
              <w:rFonts w:ascii="Corbel" w:hAnsi="Corbel"/>
              <w:color w:val="303030"/>
            </w:rPr>
          </w:rPrChange>
        </w:rPr>
        <w:pPrChange w:id="1230" w:author="Mike Botieri" w:date="2013-04-11T14:09:00Z">
          <w:pPr>
            <w:pStyle w:val="ListParagraph"/>
            <w:numPr>
              <w:numId w:val="3"/>
            </w:numPr>
            <w:tabs>
              <w:tab w:val="num" w:pos="720"/>
            </w:tabs>
            <w:ind w:hanging="360"/>
          </w:pPr>
        </w:pPrChange>
      </w:pPr>
      <w:ins w:id="1231" w:author="Mike Botieri" w:date="2013-04-11T14:55:00Z">
        <w:r>
          <w:rPr>
            <w:color w:val="242424"/>
            <w:u w:val="single"/>
            <w:rPrChange w:id="1232" w:author="Mike Botieri" w:date="2013-04-12T16:41:00Z">
              <w:rPr>
                <w:rFonts w:ascii="Corbel" w:hAnsi="Corbel"/>
                <w:color w:val="303030"/>
              </w:rPr>
            </w:rPrChange>
          </w:rPr>
          <w:t>College</w:t>
        </w:r>
      </w:ins>
    </w:p>
    <w:p w14:paraId="45509692" w14:textId="77777777" w:rsidR="00C82479" w:rsidRDefault="00C82479">
      <w:pPr>
        <w:pStyle w:val="ListParagraph"/>
        <w:numPr>
          <w:ilvl w:val="1"/>
          <w:numId w:val="8"/>
        </w:numPr>
        <w:tabs>
          <w:tab w:val="num" w:pos="540"/>
        </w:tabs>
        <w:ind w:left="540" w:hanging="180"/>
        <w:jc w:val="both"/>
        <w:rPr>
          <w:ins w:id="1233" w:author="Mike Botieri" w:date="2013-04-11T14:55:00Z"/>
          <w:color w:val="242424"/>
          <w:position w:val="-2"/>
          <w:rPrChange w:id="1234" w:author="Mike Botieri" w:date="2013-04-12T16:41:00Z">
            <w:rPr>
              <w:ins w:id="1235" w:author="Mike Botieri" w:date="2013-04-11T14:55:00Z"/>
              <w:rFonts w:ascii="Corbel" w:hAnsi="Corbel"/>
              <w:color w:val="303030"/>
              <w:position w:val="-2"/>
            </w:rPr>
          </w:rPrChange>
        </w:rPr>
        <w:pPrChange w:id="1236" w:author="Mike Botieri" w:date="2013-04-12T16:41:00Z">
          <w:pPr>
            <w:pStyle w:val="ListParagraph"/>
            <w:numPr>
              <w:ilvl w:val="1"/>
              <w:numId w:val="5"/>
            </w:numPr>
            <w:tabs>
              <w:tab w:val="num" w:pos="540"/>
            </w:tabs>
            <w:ind w:left="540" w:hanging="180"/>
            <w:jc w:val="both"/>
          </w:pPr>
        </w:pPrChange>
      </w:pPr>
      <w:ins w:id="1237" w:author="Mike Botieri" w:date="2013-04-11T14:55:00Z">
        <w:r>
          <w:rPr>
            <w:color w:val="242424"/>
            <w:rPrChange w:id="1238" w:author="Author" w:date="2013-04-12T16:41:00Z">
              <w:rPr>
                <w:rFonts w:ascii="Corbel" w:hAnsi="Corbel"/>
                <w:color w:val="303030"/>
              </w:rPr>
            </w:rPrChange>
          </w:rPr>
          <w:t>This group consists of individuals all within the same college.</w:t>
        </w:r>
      </w:ins>
    </w:p>
    <w:p w14:paraId="3FAD4AF0" w14:textId="77777777" w:rsidR="00C82479" w:rsidRDefault="00C82479">
      <w:pPr>
        <w:pStyle w:val="ListParagraph"/>
        <w:numPr>
          <w:ilvl w:val="1"/>
          <w:numId w:val="8"/>
        </w:numPr>
        <w:tabs>
          <w:tab w:val="num" w:pos="540"/>
        </w:tabs>
        <w:ind w:left="540" w:hanging="180"/>
        <w:jc w:val="both"/>
        <w:rPr>
          <w:ins w:id="1239" w:author="Mike Botieri" w:date="2013-04-11T14:55:00Z"/>
          <w:color w:val="242424"/>
          <w:position w:val="-2"/>
          <w:rPrChange w:id="1240" w:author="Mike Botieri" w:date="2013-04-12T16:41:00Z">
            <w:rPr>
              <w:ins w:id="1241" w:author="Mike Botieri" w:date="2013-04-11T14:55:00Z"/>
              <w:rFonts w:ascii="Corbel" w:hAnsi="Corbel"/>
              <w:color w:val="303030"/>
              <w:position w:val="-2"/>
            </w:rPr>
          </w:rPrChange>
        </w:rPr>
        <w:pPrChange w:id="1242" w:author="Mike Botieri" w:date="2013-04-12T16:41:00Z">
          <w:pPr>
            <w:pStyle w:val="ListParagraph"/>
            <w:numPr>
              <w:ilvl w:val="1"/>
              <w:numId w:val="5"/>
            </w:numPr>
            <w:tabs>
              <w:tab w:val="num" w:pos="540"/>
            </w:tabs>
            <w:ind w:left="540" w:hanging="180"/>
            <w:jc w:val="both"/>
          </w:pPr>
        </w:pPrChange>
      </w:pPr>
      <w:ins w:id="1243" w:author="Mike Botieri" w:date="2013-04-11T14:55:00Z">
        <w:r>
          <w:rPr>
            <w:color w:val="242424"/>
            <w:rPrChange w:id="1244" w:author="Author" w:date="2013-04-12T16:41:00Z">
              <w:rPr>
                <w:rFonts w:ascii="Corbel" w:hAnsi="Corbel"/>
                <w:color w:val="303030"/>
              </w:rPr>
            </w:rPrChange>
          </w:rPr>
          <w:t>Any member of the college will be able to participate in this group.</w:t>
        </w:r>
      </w:ins>
    </w:p>
    <w:p w14:paraId="7620ADB4" w14:textId="77777777" w:rsidR="00C82479" w:rsidRDefault="00C82479">
      <w:pPr>
        <w:pStyle w:val="ListParagraph"/>
        <w:numPr>
          <w:ilvl w:val="1"/>
          <w:numId w:val="8"/>
        </w:numPr>
        <w:tabs>
          <w:tab w:val="num" w:pos="540"/>
        </w:tabs>
        <w:ind w:left="540" w:hanging="180"/>
        <w:jc w:val="both"/>
        <w:rPr>
          <w:ins w:id="1245" w:author="Mike Botieri" w:date="2013-04-11T14:55:00Z"/>
          <w:color w:val="242424"/>
          <w:position w:val="-2"/>
          <w:rPrChange w:id="1246" w:author="Mike Botieri" w:date="2013-04-12T16:41:00Z">
            <w:rPr>
              <w:ins w:id="1247" w:author="Mike Botieri" w:date="2013-04-11T14:55:00Z"/>
              <w:rFonts w:ascii="Corbel" w:hAnsi="Corbel"/>
              <w:color w:val="303030"/>
              <w:position w:val="-2"/>
            </w:rPr>
          </w:rPrChange>
        </w:rPr>
        <w:pPrChange w:id="1248" w:author="Mike Botieri" w:date="2013-04-12T16:41:00Z">
          <w:pPr>
            <w:pStyle w:val="ListParagraph"/>
            <w:numPr>
              <w:ilvl w:val="1"/>
              <w:numId w:val="5"/>
            </w:numPr>
            <w:tabs>
              <w:tab w:val="num" w:pos="540"/>
            </w:tabs>
            <w:ind w:left="540" w:hanging="180"/>
            <w:jc w:val="both"/>
          </w:pPr>
        </w:pPrChange>
      </w:pPr>
      <w:ins w:id="1249" w:author="Mike Botieri" w:date="2013-04-11T14:55:00Z">
        <w:r>
          <w:rPr>
            <w:color w:val="242424"/>
            <w:rPrChange w:id="1250" w:author="Author" w:date="2013-04-12T16:41:00Z">
              <w:rPr>
                <w:rFonts w:ascii="Corbel" w:hAnsi="Corbel"/>
                <w:color w:val="303030"/>
              </w:rPr>
            </w:rPrChange>
          </w:rPr>
          <w:t>It functions as a basic grouping for the system.</w:t>
        </w:r>
      </w:ins>
    </w:p>
    <w:p w14:paraId="5EB4CE65" w14:textId="77777777" w:rsidR="00C82479" w:rsidRDefault="00C82479">
      <w:pPr>
        <w:pStyle w:val="ListParagraph"/>
        <w:numPr>
          <w:ilvl w:val="1"/>
          <w:numId w:val="8"/>
        </w:numPr>
        <w:tabs>
          <w:tab w:val="num" w:pos="540"/>
        </w:tabs>
        <w:ind w:left="540" w:hanging="180"/>
        <w:jc w:val="both"/>
        <w:rPr>
          <w:ins w:id="1251" w:author="Mike Botieri" w:date="2013-04-11T14:55:00Z"/>
          <w:color w:val="242424"/>
          <w:position w:val="-2"/>
          <w:rPrChange w:id="1252" w:author="Mike Botieri" w:date="2013-04-12T16:41:00Z">
            <w:rPr>
              <w:ins w:id="1253" w:author="Mike Botieri" w:date="2013-04-11T14:55:00Z"/>
              <w:rFonts w:ascii="Corbel" w:hAnsi="Corbel"/>
              <w:color w:val="303030"/>
              <w:position w:val="-2"/>
            </w:rPr>
          </w:rPrChange>
        </w:rPr>
        <w:pPrChange w:id="1254" w:author="Mike Botieri" w:date="2013-04-12T16:41:00Z">
          <w:pPr>
            <w:pStyle w:val="ListParagraph"/>
            <w:numPr>
              <w:ilvl w:val="1"/>
              <w:numId w:val="5"/>
            </w:numPr>
            <w:tabs>
              <w:tab w:val="num" w:pos="540"/>
            </w:tabs>
            <w:ind w:left="540" w:hanging="180"/>
            <w:jc w:val="both"/>
          </w:pPr>
        </w:pPrChange>
      </w:pPr>
      <w:ins w:id="1255" w:author="Mike Botieri" w:date="2013-04-11T14:55:00Z">
        <w:r>
          <w:rPr>
            <w:color w:val="242424"/>
            <w:rPrChange w:id="1256" w:author="Author" w:date="2013-04-12T16:41:00Z">
              <w:rPr>
                <w:rFonts w:ascii="Corbel" w:hAnsi="Corbel"/>
                <w:color w:val="303030"/>
              </w:rPr>
            </w:rPrChange>
          </w:rPr>
          <w:t>This group does not separate individuals based in the department or major to which they belong.</w:t>
        </w:r>
      </w:ins>
    </w:p>
    <w:p w14:paraId="595EEA35" w14:textId="77777777" w:rsidR="00C82479" w:rsidRDefault="00C82479">
      <w:pPr>
        <w:pStyle w:val="ListParagraph"/>
        <w:ind w:left="0"/>
        <w:jc w:val="both"/>
        <w:rPr>
          <w:ins w:id="1257" w:author="Mike Botieri" w:date="2013-04-11T14:55:00Z"/>
          <w:color w:val="242424"/>
          <w:u w:val="single"/>
          <w:rPrChange w:id="1258" w:author="Mike Botieri" w:date="2013-04-12T16:41:00Z">
            <w:rPr>
              <w:ins w:id="1259" w:author="Mike Botieri" w:date="2013-04-11T14:55:00Z"/>
              <w:rFonts w:ascii="Corbel" w:hAnsi="Corbel"/>
              <w:color w:val="303030"/>
            </w:rPr>
          </w:rPrChange>
        </w:rPr>
        <w:pPrChange w:id="1260" w:author="Mike Botieri" w:date="2013-04-11T14:09:00Z">
          <w:pPr>
            <w:pStyle w:val="ListParagraph"/>
            <w:numPr>
              <w:numId w:val="3"/>
            </w:numPr>
            <w:tabs>
              <w:tab w:val="num" w:pos="720"/>
            </w:tabs>
            <w:ind w:hanging="360"/>
          </w:pPr>
        </w:pPrChange>
      </w:pPr>
      <w:ins w:id="1261" w:author="Mike Botieri" w:date="2013-04-11T14:55:00Z">
        <w:r>
          <w:rPr>
            <w:color w:val="242424"/>
            <w:u w:val="single"/>
            <w:rPrChange w:id="1262" w:author="Mike Botieri" w:date="2013-04-12T16:41:00Z">
              <w:rPr>
                <w:rFonts w:ascii="Corbel" w:hAnsi="Corbel"/>
                <w:color w:val="303030"/>
              </w:rPr>
            </w:rPrChange>
          </w:rPr>
          <w:lastRenderedPageBreak/>
          <w:t>Department</w:t>
        </w:r>
      </w:ins>
    </w:p>
    <w:p w14:paraId="294BD436" w14:textId="77777777" w:rsidR="00C82479" w:rsidRDefault="00C82479">
      <w:pPr>
        <w:pStyle w:val="ListParagraph"/>
        <w:numPr>
          <w:ilvl w:val="1"/>
          <w:numId w:val="8"/>
        </w:numPr>
        <w:tabs>
          <w:tab w:val="num" w:pos="540"/>
        </w:tabs>
        <w:ind w:left="540" w:hanging="180"/>
        <w:jc w:val="both"/>
        <w:rPr>
          <w:ins w:id="1263" w:author="Mike Botieri" w:date="2013-04-11T14:55:00Z"/>
          <w:color w:val="242424"/>
          <w:position w:val="-2"/>
          <w:rPrChange w:id="1264" w:author="Mike Botieri" w:date="2013-04-12T16:41:00Z">
            <w:rPr>
              <w:ins w:id="1265" w:author="Mike Botieri" w:date="2013-04-11T14:55:00Z"/>
              <w:rFonts w:ascii="Corbel" w:hAnsi="Corbel"/>
              <w:color w:val="303030"/>
              <w:position w:val="-2"/>
            </w:rPr>
          </w:rPrChange>
        </w:rPr>
        <w:pPrChange w:id="1266" w:author="Mike Botieri" w:date="2013-04-12T16:41:00Z">
          <w:pPr>
            <w:pStyle w:val="ListParagraph"/>
            <w:numPr>
              <w:ilvl w:val="1"/>
              <w:numId w:val="5"/>
            </w:numPr>
            <w:tabs>
              <w:tab w:val="num" w:pos="540"/>
            </w:tabs>
            <w:ind w:left="540" w:hanging="180"/>
            <w:jc w:val="both"/>
          </w:pPr>
        </w:pPrChange>
      </w:pPr>
      <w:ins w:id="1267" w:author="Mike Botieri" w:date="2013-04-11T14:55:00Z">
        <w:r>
          <w:rPr>
            <w:color w:val="242424"/>
            <w:rPrChange w:id="1268" w:author="Author" w:date="2013-04-12T16:41:00Z">
              <w:rPr>
                <w:rFonts w:ascii="Corbel" w:hAnsi="Corbel"/>
                <w:color w:val="303030"/>
              </w:rPr>
            </w:rPrChange>
          </w:rPr>
          <w:t>This group contains individuals belonging to a certain department.</w:t>
        </w:r>
      </w:ins>
    </w:p>
    <w:p w14:paraId="5D18F71A" w14:textId="77777777" w:rsidR="00C82479" w:rsidRDefault="00C82479">
      <w:pPr>
        <w:pStyle w:val="ListParagraph"/>
        <w:numPr>
          <w:ilvl w:val="1"/>
          <w:numId w:val="8"/>
        </w:numPr>
        <w:tabs>
          <w:tab w:val="num" w:pos="540"/>
        </w:tabs>
        <w:ind w:left="540" w:hanging="180"/>
        <w:jc w:val="both"/>
        <w:rPr>
          <w:ins w:id="1269" w:author="Mike Botieri" w:date="2013-04-11T14:55:00Z"/>
          <w:color w:val="242424"/>
          <w:position w:val="-2"/>
          <w:rPrChange w:id="1270" w:author="Mike Botieri" w:date="2013-04-12T16:41:00Z">
            <w:rPr>
              <w:ins w:id="1271" w:author="Mike Botieri" w:date="2013-04-11T14:55:00Z"/>
              <w:rFonts w:ascii="Corbel" w:hAnsi="Corbel"/>
              <w:color w:val="303030"/>
              <w:position w:val="-2"/>
            </w:rPr>
          </w:rPrChange>
        </w:rPr>
        <w:pPrChange w:id="1272" w:author="Mike Botieri" w:date="2013-04-12T16:41:00Z">
          <w:pPr>
            <w:pStyle w:val="ListParagraph"/>
            <w:numPr>
              <w:ilvl w:val="1"/>
              <w:numId w:val="5"/>
            </w:numPr>
            <w:tabs>
              <w:tab w:val="num" w:pos="540"/>
            </w:tabs>
            <w:ind w:left="540" w:hanging="180"/>
            <w:jc w:val="both"/>
          </w:pPr>
        </w:pPrChange>
      </w:pPr>
      <w:ins w:id="1273" w:author="Mike Botieri" w:date="2013-04-11T14:55:00Z">
        <w:r>
          <w:rPr>
            <w:color w:val="242424"/>
            <w:rPrChange w:id="1274" w:author="Author" w:date="2013-04-12T16:41:00Z">
              <w:rPr>
                <w:rFonts w:ascii="Corbel" w:hAnsi="Corbel"/>
                <w:color w:val="303030"/>
              </w:rPr>
            </w:rPrChange>
          </w:rPr>
          <w:t>Any member of the department will be able to participate in the group.</w:t>
        </w:r>
      </w:ins>
    </w:p>
    <w:p w14:paraId="21CC9855" w14:textId="77777777" w:rsidR="00C82479" w:rsidRDefault="00C82479">
      <w:pPr>
        <w:pStyle w:val="ListParagraph"/>
        <w:numPr>
          <w:ilvl w:val="1"/>
          <w:numId w:val="8"/>
        </w:numPr>
        <w:tabs>
          <w:tab w:val="num" w:pos="540"/>
        </w:tabs>
        <w:ind w:left="540" w:hanging="180"/>
        <w:jc w:val="both"/>
        <w:rPr>
          <w:ins w:id="1275" w:author="Mike Botieri" w:date="2013-04-11T14:55:00Z"/>
          <w:color w:val="242424"/>
          <w:position w:val="-2"/>
          <w:rPrChange w:id="1276" w:author="Mike Botieri" w:date="2013-04-12T16:41:00Z">
            <w:rPr>
              <w:ins w:id="1277" w:author="Mike Botieri" w:date="2013-04-11T14:55:00Z"/>
              <w:rFonts w:ascii="Corbel" w:hAnsi="Corbel"/>
              <w:color w:val="303030"/>
              <w:position w:val="-2"/>
            </w:rPr>
          </w:rPrChange>
        </w:rPr>
        <w:pPrChange w:id="1278" w:author="Mike Botieri" w:date="2013-04-12T16:41:00Z">
          <w:pPr>
            <w:pStyle w:val="ListParagraph"/>
            <w:numPr>
              <w:ilvl w:val="1"/>
              <w:numId w:val="5"/>
            </w:numPr>
            <w:tabs>
              <w:tab w:val="num" w:pos="540"/>
            </w:tabs>
            <w:ind w:left="540" w:hanging="180"/>
            <w:jc w:val="both"/>
          </w:pPr>
        </w:pPrChange>
      </w:pPr>
      <w:ins w:id="1279" w:author="Mike Botieri" w:date="2013-04-11T14:55:00Z">
        <w:r>
          <w:rPr>
            <w:color w:val="242424"/>
            <w:rPrChange w:id="1280" w:author="Author" w:date="2013-04-12T16:41:00Z">
              <w:rPr>
                <w:rFonts w:ascii="Corbel" w:hAnsi="Corbel"/>
                <w:color w:val="303030"/>
              </w:rPr>
            </w:rPrChange>
          </w:rPr>
          <w:t>This functions as a way of grouping work into similar fields, but not to the degree of specificity of an individual’s major.</w:t>
        </w:r>
      </w:ins>
    </w:p>
    <w:p w14:paraId="40FCC055" w14:textId="77777777" w:rsidR="00C82479" w:rsidRDefault="00C82479">
      <w:pPr>
        <w:pStyle w:val="ListParagraph"/>
        <w:numPr>
          <w:ilvl w:val="1"/>
          <w:numId w:val="8"/>
        </w:numPr>
        <w:tabs>
          <w:tab w:val="num" w:pos="540"/>
        </w:tabs>
        <w:ind w:left="540" w:hanging="180"/>
        <w:jc w:val="both"/>
        <w:rPr>
          <w:ins w:id="1281" w:author="Mike Botieri" w:date="2013-04-11T14:55:00Z"/>
          <w:color w:val="242424"/>
          <w:rPrChange w:id="1282" w:author="Author" w:date="2013-04-12T16:41:00Z">
            <w:rPr>
              <w:ins w:id="1283" w:author="Mike Botieri" w:date="2013-04-11T14:55:00Z"/>
              <w:rFonts w:ascii="Corbel" w:hAnsi="Corbel"/>
              <w:color w:val="303030"/>
              <w:position w:val="-2"/>
            </w:rPr>
          </w:rPrChange>
        </w:rPr>
        <w:pPrChange w:id="1284" w:author="Mike Botieri" w:date="2013-04-12T16:41:00Z">
          <w:pPr>
            <w:pStyle w:val="ListParagraph"/>
            <w:numPr>
              <w:ilvl w:val="1"/>
              <w:numId w:val="5"/>
            </w:numPr>
            <w:tabs>
              <w:tab w:val="num" w:pos="540"/>
            </w:tabs>
            <w:ind w:left="540" w:hanging="180"/>
            <w:jc w:val="both"/>
          </w:pPr>
        </w:pPrChange>
      </w:pPr>
      <w:ins w:id="1285" w:author="Mike Botieri" w:date="2013-04-11T14:55:00Z">
        <w:r>
          <w:rPr>
            <w:color w:val="242424"/>
            <w:rPrChange w:id="1286" w:author="Author" w:date="2013-04-12T16:41:00Z">
              <w:rPr>
                <w:rFonts w:ascii="Corbel" w:hAnsi="Corbel"/>
                <w:color w:val="303030"/>
              </w:rPr>
            </w:rPrChange>
          </w:rPr>
          <w:t>This group doe snot separate individuals based on their major or the classes they are taking.</w:t>
        </w:r>
      </w:ins>
    </w:p>
    <w:p w14:paraId="3B6B5359" w14:textId="77777777" w:rsidR="00C82479" w:rsidRDefault="00C82479" w:rsidP="00CA6843">
      <w:pPr>
        <w:pStyle w:val="ListParagraph"/>
        <w:ind w:left="0"/>
        <w:jc w:val="both"/>
        <w:rPr>
          <w:ins w:id="1287" w:author="Mike Botieri" w:date="2013-04-11T14:55:00Z"/>
          <w:color w:val="242424"/>
          <w:rPrChange w:id="1288" w:author="Author" w:date="2013-04-12T16:41:00Z">
            <w:rPr>
              <w:ins w:id="1289" w:author="Mike Botieri" w:date="2013-04-11T14:55:00Z"/>
              <w:rFonts w:ascii="Corbel" w:hAnsi="Corbel"/>
              <w:color w:val="303030"/>
            </w:rPr>
          </w:rPrChange>
        </w:rPr>
      </w:pPr>
    </w:p>
    <w:p w14:paraId="1F694856" w14:textId="77777777" w:rsidR="00C82479" w:rsidRDefault="00C82479">
      <w:pPr>
        <w:pStyle w:val="ListParagraph"/>
        <w:ind w:left="0"/>
        <w:jc w:val="both"/>
        <w:rPr>
          <w:ins w:id="1290" w:author="Mike Botieri" w:date="2013-04-11T14:55:00Z"/>
          <w:rFonts w:ascii="Corbel" w:hAnsi="Corbel"/>
          <w:color w:val="303030"/>
        </w:rPr>
      </w:pPr>
    </w:p>
    <w:p w14:paraId="2508DE44" w14:textId="77777777" w:rsidR="00C82479" w:rsidRDefault="00C82479">
      <w:pPr>
        <w:pStyle w:val="ListParagraph"/>
        <w:ind w:left="0"/>
        <w:jc w:val="both"/>
        <w:rPr>
          <w:ins w:id="1291" w:author="Mike Botieri" w:date="2013-04-11T14:55:00Z"/>
          <w:color w:val="242424"/>
          <w:u w:val="single"/>
          <w:rPrChange w:id="1292" w:author="Mike Botieri" w:date="2013-04-12T16:41:00Z">
            <w:rPr>
              <w:ins w:id="1293" w:author="Mike Botieri" w:date="2013-04-11T14:55:00Z"/>
              <w:rFonts w:ascii="Corbel" w:hAnsi="Corbel"/>
              <w:color w:val="303030"/>
            </w:rPr>
          </w:rPrChange>
        </w:rPr>
        <w:pPrChange w:id="1294" w:author="Mike Botieri" w:date="2013-04-11T14:09:00Z">
          <w:pPr>
            <w:pStyle w:val="ListParagraph"/>
            <w:numPr>
              <w:numId w:val="3"/>
            </w:numPr>
            <w:tabs>
              <w:tab w:val="num" w:pos="720"/>
            </w:tabs>
            <w:ind w:hanging="360"/>
          </w:pPr>
        </w:pPrChange>
      </w:pPr>
      <w:ins w:id="1295" w:author="Mike Botieri" w:date="2013-04-11T14:55:00Z">
        <w:r>
          <w:rPr>
            <w:color w:val="242424"/>
            <w:u w:val="single"/>
            <w:rPrChange w:id="1296" w:author="Mike Botieri" w:date="2013-04-12T16:41:00Z">
              <w:rPr>
                <w:rFonts w:ascii="Corbel" w:hAnsi="Corbel"/>
                <w:color w:val="303030"/>
              </w:rPr>
            </w:rPrChange>
          </w:rPr>
          <w:t>Major</w:t>
        </w:r>
      </w:ins>
    </w:p>
    <w:p w14:paraId="60439411" w14:textId="77777777" w:rsidR="00C82479" w:rsidRDefault="00C82479">
      <w:pPr>
        <w:pStyle w:val="ListParagraph"/>
        <w:numPr>
          <w:ilvl w:val="1"/>
          <w:numId w:val="8"/>
        </w:numPr>
        <w:tabs>
          <w:tab w:val="num" w:pos="540"/>
        </w:tabs>
        <w:ind w:left="540" w:hanging="180"/>
        <w:jc w:val="both"/>
        <w:rPr>
          <w:ins w:id="1297" w:author="Mike Botieri" w:date="2013-04-11T14:55:00Z"/>
          <w:color w:val="242424"/>
          <w:position w:val="-2"/>
          <w:rPrChange w:id="1298" w:author="Mike Botieri" w:date="2013-04-12T16:41:00Z">
            <w:rPr>
              <w:ins w:id="1299" w:author="Mike Botieri" w:date="2013-04-11T14:55:00Z"/>
              <w:rFonts w:ascii="Corbel" w:hAnsi="Corbel"/>
              <w:color w:val="303030"/>
              <w:position w:val="-2"/>
            </w:rPr>
          </w:rPrChange>
        </w:rPr>
        <w:pPrChange w:id="1300" w:author="Mike Botieri" w:date="2013-04-12T16:41:00Z">
          <w:pPr>
            <w:pStyle w:val="ListParagraph"/>
            <w:numPr>
              <w:ilvl w:val="1"/>
              <w:numId w:val="5"/>
            </w:numPr>
            <w:tabs>
              <w:tab w:val="num" w:pos="540"/>
            </w:tabs>
            <w:ind w:left="540" w:hanging="180"/>
            <w:jc w:val="both"/>
          </w:pPr>
        </w:pPrChange>
      </w:pPr>
      <w:ins w:id="1301" w:author="Mike Botieri" w:date="2013-04-11T14:55:00Z">
        <w:r>
          <w:rPr>
            <w:color w:val="242424"/>
            <w:rPrChange w:id="1302" w:author="Author" w:date="2013-04-12T16:41:00Z">
              <w:rPr>
                <w:rFonts w:ascii="Corbel" w:hAnsi="Corbel"/>
                <w:color w:val="303030"/>
              </w:rPr>
            </w:rPrChange>
          </w:rPr>
          <w:t>This group is comprised of individuals in the same major.</w:t>
        </w:r>
      </w:ins>
    </w:p>
    <w:p w14:paraId="1B944750" w14:textId="77777777" w:rsidR="00C82479" w:rsidRDefault="00C82479">
      <w:pPr>
        <w:pStyle w:val="ListParagraph"/>
        <w:numPr>
          <w:ilvl w:val="1"/>
          <w:numId w:val="8"/>
        </w:numPr>
        <w:tabs>
          <w:tab w:val="num" w:pos="540"/>
        </w:tabs>
        <w:ind w:left="540" w:hanging="180"/>
        <w:jc w:val="both"/>
        <w:rPr>
          <w:ins w:id="1303" w:author="Mike Botieri" w:date="2013-04-11T14:55:00Z"/>
          <w:color w:val="242424"/>
          <w:position w:val="-2"/>
          <w:rPrChange w:id="1304" w:author="Mike Botieri" w:date="2013-04-12T16:41:00Z">
            <w:rPr>
              <w:ins w:id="1305" w:author="Mike Botieri" w:date="2013-04-11T14:55:00Z"/>
              <w:rFonts w:ascii="Corbel" w:hAnsi="Corbel"/>
              <w:color w:val="303030"/>
              <w:position w:val="-2"/>
            </w:rPr>
          </w:rPrChange>
        </w:rPr>
        <w:pPrChange w:id="1306" w:author="Mike Botieri" w:date="2013-04-12T16:41:00Z">
          <w:pPr>
            <w:pStyle w:val="ListParagraph"/>
            <w:numPr>
              <w:ilvl w:val="1"/>
              <w:numId w:val="5"/>
            </w:numPr>
            <w:tabs>
              <w:tab w:val="num" w:pos="540"/>
            </w:tabs>
            <w:ind w:left="540" w:hanging="180"/>
            <w:jc w:val="both"/>
          </w:pPr>
        </w:pPrChange>
      </w:pPr>
      <w:ins w:id="1307" w:author="Mike Botieri" w:date="2013-04-11T14:55:00Z">
        <w:r>
          <w:rPr>
            <w:color w:val="242424"/>
            <w:rPrChange w:id="1308" w:author="Author" w:date="2013-04-12T16:41:00Z">
              <w:rPr>
                <w:rFonts w:ascii="Corbel" w:hAnsi="Corbel"/>
                <w:color w:val="303030"/>
              </w:rPr>
            </w:rPrChange>
          </w:rPr>
          <w:t>Any member of said major may participate in this group.</w:t>
        </w:r>
      </w:ins>
    </w:p>
    <w:p w14:paraId="22809A90" w14:textId="77777777" w:rsidR="00C82479" w:rsidRDefault="00C82479">
      <w:pPr>
        <w:pStyle w:val="ListParagraph"/>
        <w:numPr>
          <w:ilvl w:val="1"/>
          <w:numId w:val="8"/>
        </w:numPr>
        <w:tabs>
          <w:tab w:val="num" w:pos="540"/>
        </w:tabs>
        <w:ind w:left="540" w:hanging="180"/>
        <w:jc w:val="both"/>
        <w:rPr>
          <w:ins w:id="1309" w:author="Mike Botieri" w:date="2013-04-11T14:55:00Z"/>
          <w:color w:val="242424"/>
          <w:position w:val="-2"/>
          <w:rPrChange w:id="1310" w:author="Mike Botieri" w:date="2013-04-12T16:41:00Z">
            <w:rPr>
              <w:ins w:id="1311" w:author="Mike Botieri" w:date="2013-04-11T14:55:00Z"/>
              <w:rFonts w:ascii="Corbel" w:hAnsi="Corbel"/>
              <w:color w:val="303030"/>
              <w:position w:val="-2"/>
            </w:rPr>
          </w:rPrChange>
        </w:rPr>
        <w:pPrChange w:id="1312" w:author="Mike Botieri" w:date="2013-04-12T16:41:00Z">
          <w:pPr>
            <w:pStyle w:val="ListParagraph"/>
            <w:numPr>
              <w:ilvl w:val="1"/>
              <w:numId w:val="5"/>
            </w:numPr>
            <w:tabs>
              <w:tab w:val="num" w:pos="540"/>
            </w:tabs>
            <w:ind w:left="540" w:hanging="180"/>
            <w:jc w:val="both"/>
          </w:pPr>
        </w:pPrChange>
      </w:pPr>
      <w:ins w:id="1313" w:author="Mike Botieri" w:date="2013-04-11T14:55:00Z">
        <w:r>
          <w:rPr>
            <w:color w:val="242424"/>
            <w:rPrChange w:id="1314" w:author="Author" w:date="2013-04-12T16:41:00Z">
              <w:rPr>
                <w:rFonts w:ascii="Corbel" w:hAnsi="Corbel"/>
                <w:color w:val="303030"/>
              </w:rPr>
            </w:rPrChange>
          </w:rPr>
          <w:t>This functions to assemble all the students within a major who will have similar work.</w:t>
        </w:r>
      </w:ins>
    </w:p>
    <w:p w14:paraId="3AB63944" w14:textId="77777777" w:rsidR="00C82479" w:rsidRDefault="00C82479">
      <w:pPr>
        <w:pStyle w:val="ListParagraph"/>
        <w:numPr>
          <w:ilvl w:val="1"/>
          <w:numId w:val="8"/>
        </w:numPr>
        <w:tabs>
          <w:tab w:val="num" w:pos="540"/>
        </w:tabs>
        <w:ind w:left="540" w:hanging="180"/>
        <w:jc w:val="both"/>
        <w:rPr>
          <w:ins w:id="1315" w:author="Mike Botieri" w:date="2013-04-11T14:55:00Z"/>
          <w:color w:val="242424"/>
          <w:position w:val="-2"/>
          <w:rPrChange w:id="1316" w:author="Mike Botieri" w:date="2013-04-12T16:41:00Z">
            <w:rPr>
              <w:ins w:id="1317" w:author="Mike Botieri" w:date="2013-04-11T14:55:00Z"/>
              <w:rFonts w:ascii="Corbel" w:hAnsi="Corbel"/>
              <w:color w:val="303030"/>
              <w:position w:val="-2"/>
            </w:rPr>
          </w:rPrChange>
        </w:rPr>
        <w:pPrChange w:id="1318" w:author="Mike Botieri" w:date="2013-04-12T16:41:00Z">
          <w:pPr>
            <w:pStyle w:val="ListParagraph"/>
            <w:numPr>
              <w:ilvl w:val="1"/>
              <w:numId w:val="5"/>
            </w:numPr>
            <w:tabs>
              <w:tab w:val="num" w:pos="540"/>
            </w:tabs>
            <w:ind w:left="540" w:hanging="180"/>
            <w:jc w:val="both"/>
          </w:pPr>
        </w:pPrChange>
      </w:pPr>
      <w:ins w:id="1319" w:author="Mike Botieri" w:date="2013-04-11T14:55:00Z">
        <w:r>
          <w:rPr>
            <w:color w:val="242424"/>
            <w:rPrChange w:id="1320" w:author="Author" w:date="2013-04-12T16:41:00Z">
              <w:rPr>
                <w:rFonts w:ascii="Corbel" w:hAnsi="Corbel"/>
                <w:color w:val="303030"/>
              </w:rPr>
            </w:rPrChange>
          </w:rPr>
          <w:t>This level of classification will not differentiate students based on what classes they may be taking.</w:t>
        </w:r>
      </w:ins>
    </w:p>
    <w:p w14:paraId="7BBFACF5" w14:textId="77777777" w:rsidR="00C82479" w:rsidRDefault="00C82479">
      <w:pPr>
        <w:pStyle w:val="ListParagraph"/>
        <w:ind w:left="0"/>
        <w:jc w:val="both"/>
        <w:rPr>
          <w:ins w:id="1321" w:author="Mike Botieri" w:date="2013-04-11T14:55:00Z"/>
          <w:color w:val="242424"/>
          <w:u w:val="single"/>
          <w:rPrChange w:id="1322" w:author="Mike Botieri" w:date="2013-04-12T16:41:00Z">
            <w:rPr>
              <w:ins w:id="1323" w:author="Mike Botieri" w:date="2013-04-11T14:55:00Z"/>
              <w:rFonts w:ascii="Corbel" w:hAnsi="Corbel"/>
              <w:color w:val="303030"/>
            </w:rPr>
          </w:rPrChange>
        </w:rPr>
        <w:pPrChange w:id="1324" w:author="Mike Botieri" w:date="2013-04-11T14:09:00Z">
          <w:pPr>
            <w:pStyle w:val="ListParagraph"/>
            <w:numPr>
              <w:numId w:val="3"/>
            </w:numPr>
            <w:tabs>
              <w:tab w:val="num" w:pos="720"/>
            </w:tabs>
            <w:ind w:hanging="360"/>
          </w:pPr>
        </w:pPrChange>
      </w:pPr>
      <w:ins w:id="1325" w:author="Mike Botieri" w:date="2013-04-11T14:55:00Z">
        <w:r>
          <w:rPr>
            <w:color w:val="242424"/>
            <w:u w:val="single"/>
            <w:rPrChange w:id="1326" w:author="Mike Botieri" w:date="2013-04-12T16:41:00Z">
              <w:rPr>
                <w:rFonts w:ascii="Corbel" w:hAnsi="Corbel"/>
                <w:color w:val="303030"/>
              </w:rPr>
            </w:rPrChange>
          </w:rPr>
          <w:t>Class</w:t>
        </w:r>
      </w:ins>
    </w:p>
    <w:p w14:paraId="035B293F" w14:textId="77777777" w:rsidR="00C82479" w:rsidRDefault="00C82479">
      <w:pPr>
        <w:pStyle w:val="ListParagraph"/>
        <w:numPr>
          <w:ilvl w:val="1"/>
          <w:numId w:val="8"/>
        </w:numPr>
        <w:tabs>
          <w:tab w:val="num" w:pos="540"/>
        </w:tabs>
        <w:ind w:left="540" w:hanging="180"/>
        <w:jc w:val="both"/>
        <w:rPr>
          <w:ins w:id="1327" w:author="Mike Botieri" w:date="2013-04-11T14:55:00Z"/>
          <w:color w:val="242424"/>
          <w:position w:val="-2"/>
          <w:rPrChange w:id="1328" w:author="Mike Botieri" w:date="2013-04-12T16:41:00Z">
            <w:rPr>
              <w:ins w:id="1329" w:author="Mike Botieri" w:date="2013-04-11T14:55:00Z"/>
              <w:rFonts w:ascii="Corbel" w:hAnsi="Corbel"/>
              <w:color w:val="303030"/>
              <w:position w:val="-2"/>
            </w:rPr>
          </w:rPrChange>
        </w:rPr>
        <w:pPrChange w:id="1330" w:author="Mike Botieri" w:date="2013-04-12T16:41:00Z">
          <w:pPr>
            <w:pStyle w:val="ListParagraph"/>
            <w:numPr>
              <w:ilvl w:val="1"/>
              <w:numId w:val="5"/>
            </w:numPr>
            <w:tabs>
              <w:tab w:val="num" w:pos="540"/>
            </w:tabs>
            <w:ind w:left="540" w:hanging="180"/>
            <w:jc w:val="both"/>
          </w:pPr>
        </w:pPrChange>
      </w:pPr>
      <w:ins w:id="1331" w:author="Mike Botieri" w:date="2013-04-11T14:55:00Z">
        <w:r>
          <w:rPr>
            <w:color w:val="242424"/>
            <w:rPrChange w:id="1332" w:author="Author" w:date="2013-04-12T16:41:00Z">
              <w:rPr>
                <w:rFonts w:ascii="Corbel" w:hAnsi="Corbel"/>
                <w:color w:val="303030"/>
              </w:rPr>
            </w:rPrChange>
          </w:rPr>
          <w:t>This group is includes individuals in the same class.</w:t>
        </w:r>
      </w:ins>
    </w:p>
    <w:p w14:paraId="5B49FB46" w14:textId="77777777" w:rsidR="00C82479" w:rsidRDefault="00C82479">
      <w:pPr>
        <w:pStyle w:val="ListParagraph"/>
        <w:numPr>
          <w:ilvl w:val="1"/>
          <w:numId w:val="8"/>
        </w:numPr>
        <w:tabs>
          <w:tab w:val="num" w:pos="540"/>
        </w:tabs>
        <w:ind w:left="540" w:hanging="180"/>
        <w:jc w:val="both"/>
        <w:rPr>
          <w:ins w:id="1333" w:author="Mike Botieri" w:date="2013-04-11T14:55:00Z"/>
          <w:color w:val="242424"/>
          <w:position w:val="-2"/>
          <w:rPrChange w:id="1334" w:author="Mike Botieri" w:date="2013-04-12T16:41:00Z">
            <w:rPr>
              <w:ins w:id="1335" w:author="Mike Botieri" w:date="2013-04-11T14:55:00Z"/>
              <w:rFonts w:ascii="Corbel" w:hAnsi="Corbel"/>
              <w:color w:val="303030"/>
              <w:position w:val="-2"/>
            </w:rPr>
          </w:rPrChange>
        </w:rPr>
        <w:pPrChange w:id="1336" w:author="Mike Botieri" w:date="2013-04-12T16:41:00Z">
          <w:pPr>
            <w:pStyle w:val="ListParagraph"/>
            <w:numPr>
              <w:ilvl w:val="1"/>
              <w:numId w:val="5"/>
            </w:numPr>
            <w:tabs>
              <w:tab w:val="num" w:pos="540"/>
            </w:tabs>
            <w:ind w:left="540" w:hanging="180"/>
            <w:jc w:val="both"/>
          </w:pPr>
        </w:pPrChange>
      </w:pPr>
      <w:ins w:id="1337" w:author="Mike Botieri" w:date="2013-04-11T14:55:00Z">
        <w:r>
          <w:rPr>
            <w:color w:val="242424"/>
            <w:rPrChange w:id="1338" w:author="Author" w:date="2013-04-12T16:41:00Z">
              <w:rPr>
                <w:rFonts w:ascii="Corbel" w:hAnsi="Corbel"/>
                <w:color w:val="303030"/>
              </w:rPr>
            </w:rPrChange>
          </w:rPr>
          <w:t>Any member currently enrolled in the class may participate in this group.</w:t>
        </w:r>
      </w:ins>
    </w:p>
    <w:p w14:paraId="40399EC5" w14:textId="77777777" w:rsidR="00C82479" w:rsidRDefault="00C82479">
      <w:pPr>
        <w:pStyle w:val="ListParagraph"/>
        <w:numPr>
          <w:ilvl w:val="1"/>
          <w:numId w:val="8"/>
        </w:numPr>
        <w:tabs>
          <w:tab w:val="num" w:pos="540"/>
        </w:tabs>
        <w:ind w:left="540" w:hanging="180"/>
        <w:jc w:val="both"/>
        <w:rPr>
          <w:ins w:id="1339" w:author="Mike Botieri" w:date="2013-04-11T14:55:00Z"/>
          <w:color w:val="242424"/>
          <w:position w:val="-2"/>
          <w:rPrChange w:id="1340" w:author="Mike Botieri" w:date="2013-04-12T16:41:00Z">
            <w:rPr>
              <w:ins w:id="1341" w:author="Mike Botieri" w:date="2013-04-11T14:55:00Z"/>
              <w:rFonts w:ascii="Corbel" w:hAnsi="Corbel"/>
              <w:color w:val="303030"/>
              <w:position w:val="-2"/>
            </w:rPr>
          </w:rPrChange>
        </w:rPr>
        <w:pPrChange w:id="1342" w:author="Mike Botieri" w:date="2013-04-12T16:41:00Z">
          <w:pPr>
            <w:pStyle w:val="ListParagraph"/>
            <w:numPr>
              <w:ilvl w:val="1"/>
              <w:numId w:val="5"/>
            </w:numPr>
            <w:tabs>
              <w:tab w:val="num" w:pos="540"/>
            </w:tabs>
            <w:ind w:left="540" w:hanging="180"/>
            <w:jc w:val="both"/>
          </w:pPr>
        </w:pPrChange>
      </w:pPr>
      <w:ins w:id="1343" w:author="Mike Botieri" w:date="2013-04-11T14:55:00Z">
        <w:r>
          <w:rPr>
            <w:color w:val="242424"/>
            <w:rPrChange w:id="1344" w:author="Author" w:date="2013-04-12T16:41:00Z">
              <w:rPr>
                <w:rFonts w:ascii="Corbel" w:hAnsi="Corbel"/>
                <w:color w:val="303030"/>
              </w:rPr>
            </w:rPrChange>
          </w:rPr>
          <w:t>This functions as the most specific group as far as academics go. Students may view work that has been done in this class during past terms and may even allow the students to view current student’s work on previous projects.</w:t>
        </w:r>
      </w:ins>
    </w:p>
    <w:p w14:paraId="7D8CCC72" w14:textId="77777777" w:rsidR="00C82479" w:rsidRDefault="00C82479">
      <w:pPr>
        <w:pStyle w:val="ListParagraph"/>
        <w:numPr>
          <w:ilvl w:val="1"/>
          <w:numId w:val="8"/>
        </w:numPr>
        <w:tabs>
          <w:tab w:val="num" w:pos="540"/>
        </w:tabs>
        <w:ind w:left="540" w:hanging="180"/>
        <w:jc w:val="both"/>
        <w:rPr>
          <w:ins w:id="1345" w:author="Mike Botieri" w:date="2013-04-11T14:55:00Z"/>
          <w:color w:val="242424"/>
          <w:position w:val="-2"/>
          <w:rPrChange w:id="1346" w:author="Mike Botieri" w:date="2013-04-12T16:41:00Z">
            <w:rPr>
              <w:ins w:id="1347" w:author="Mike Botieri" w:date="2013-04-11T14:55:00Z"/>
              <w:rFonts w:ascii="Corbel" w:hAnsi="Corbel"/>
              <w:color w:val="303030"/>
              <w:position w:val="-2"/>
            </w:rPr>
          </w:rPrChange>
        </w:rPr>
        <w:pPrChange w:id="1348" w:author="Mike Botieri" w:date="2013-04-12T16:41:00Z">
          <w:pPr>
            <w:pStyle w:val="ListParagraph"/>
            <w:numPr>
              <w:ilvl w:val="1"/>
              <w:numId w:val="5"/>
            </w:numPr>
            <w:tabs>
              <w:tab w:val="num" w:pos="540"/>
            </w:tabs>
            <w:ind w:left="540" w:hanging="180"/>
            <w:jc w:val="both"/>
          </w:pPr>
        </w:pPrChange>
      </w:pPr>
      <w:ins w:id="1349" w:author="Mike Botieri" w:date="2013-04-11T14:55:00Z">
        <w:r>
          <w:rPr>
            <w:color w:val="242424"/>
            <w:rPrChange w:id="1350" w:author="Author" w:date="2013-04-12T16:41:00Z">
              <w:rPr>
                <w:rFonts w:ascii="Corbel" w:hAnsi="Corbel"/>
                <w:color w:val="303030"/>
              </w:rPr>
            </w:rPrChange>
          </w:rPr>
          <w:t>This group does not allow for students to collaborate on projects (see collaborative-work groups) but does allow feedback on projects.</w:t>
        </w:r>
      </w:ins>
    </w:p>
    <w:p w14:paraId="1D8C2C4D" w14:textId="77777777" w:rsidR="00C82479" w:rsidRDefault="00C82479">
      <w:pPr>
        <w:pStyle w:val="ListParagraph"/>
        <w:ind w:left="0"/>
        <w:jc w:val="both"/>
        <w:rPr>
          <w:ins w:id="1351" w:author="Mike Botieri" w:date="2013-04-11T14:55:00Z"/>
          <w:color w:val="242424"/>
          <w:rPrChange w:id="1352" w:author="Author" w:date="2013-04-12T16:41:00Z">
            <w:rPr>
              <w:ins w:id="1353" w:author="Mike Botieri" w:date="2013-04-11T14:55:00Z"/>
              <w:rFonts w:ascii="Corbel" w:hAnsi="Corbel"/>
              <w:color w:val="303030"/>
            </w:rPr>
          </w:rPrChange>
        </w:rPr>
        <w:pPrChange w:id="1354" w:author="Mike Botieri" w:date="2013-04-11T14:09:00Z">
          <w:pPr>
            <w:pStyle w:val="ListParagraph"/>
            <w:numPr>
              <w:numId w:val="3"/>
            </w:numPr>
            <w:tabs>
              <w:tab w:val="num" w:pos="720"/>
            </w:tabs>
            <w:ind w:hanging="360"/>
          </w:pPr>
        </w:pPrChange>
      </w:pPr>
      <w:ins w:id="1355" w:author="Mike Botieri" w:date="2013-04-11T14:55:00Z">
        <w:r>
          <w:rPr>
            <w:rFonts w:ascii="Corbel" w:hAnsi="Corbel"/>
            <w:color w:val="303030"/>
          </w:rPr>
          <w:t>//</w:t>
        </w:r>
        <w:r>
          <w:rPr>
            <w:color w:val="242424"/>
            <w:rPrChange w:id="1356" w:author="Author" w:date="2013-04-12T16:41:00Z">
              <w:rPr>
                <w:rFonts w:ascii="Corbel" w:hAnsi="Corbel"/>
                <w:color w:val="303030"/>
              </w:rPr>
            </w:rPrChange>
          </w:rPr>
          <w:t>Personal</w:t>
        </w:r>
      </w:ins>
    </w:p>
    <w:p w14:paraId="6F3A8FE9" w14:textId="77777777" w:rsidR="00000000" w:rsidRDefault="00CA6843">
      <w:pPr>
        <w:pStyle w:val="ListParagraph"/>
        <w:numPr>
          <w:ilvl w:val="1"/>
          <w:numId w:val="8"/>
        </w:numPr>
        <w:tabs>
          <w:tab w:val="clear" w:pos="360"/>
          <w:tab w:val="num" w:pos="540"/>
        </w:tabs>
        <w:ind w:left="540" w:hanging="180"/>
        <w:jc w:val="both"/>
        <w:rPr>
          <w:ins w:id="1357" w:author="Mike Botieri" w:date="2013-04-12T16:08:00Z"/>
          <w:color w:val="242424"/>
        </w:rPr>
        <w:pPrChange w:id="1358" w:author="Mike Botieri" w:date="2013-04-12T15:47:00Z">
          <w:pPr>
            <w:pStyle w:val="ListParagraph"/>
            <w:numPr>
              <w:ilvl w:val="1"/>
              <w:numId w:val="7"/>
            </w:numPr>
            <w:tabs>
              <w:tab w:val="num" w:pos="360"/>
            </w:tabs>
            <w:ind w:left="1440"/>
          </w:pPr>
        </w:pPrChange>
      </w:pPr>
      <w:ins w:id="1359" w:author="Mike Botieri" w:date="2013-04-12T16:08:00Z">
        <w:r>
          <w:rPr>
            <w:color w:val="242424"/>
          </w:rPr>
          <w:t xml:space="preserve">This is not a group, but </w:t>
        </w:r>
        <w:r>
          <w:rPr>
            <w:color w:val="242424"/>
          </w:rPr>
          <w:t>rather a class of groups. Personal groups are essentially any group that members are able to create and then cater to their needs. If a group is automatically created based on their academic information and current class list.</w:t>
        </w:r>
      </w:ins>
    </w:p>
    <w:p w14:paraId="34AFCD37" w14:textId="77777777" w:rsidR="00000000" w:rsidRDefault="00CA6843">
      <w:pPr>
        <w:pStyle w:val="ListParagraph"/>
        <w:numPr>
          <w:ilvl w:val="1"/>
          <w:numId w:val="8"/>
        </w:numPr>
        <w:tabs>
          <w:tab w:val="clear" w:pos="360"/>
          <w:tab w:val="num" w:pos="540"/>
        </w:tabs>
        <w:ind w:left="540" w:hanging="180"/>
        <w:jc w:val="both"/>
        <w:rPr>
          <w:ins w:id="1360" w:author="Mike Botieri" w:date="2013-04-12T16:08:00Z"/>
          <w:color w:val="242424"/>
        </w:rPr>
        <w:pPrChange w:id="1361" w:author="Mike Botieri" w:date="2013-04-12T15:47:00Z">
          <w:pPr>
            <w:pStyle w:val="ListParagraph"/>
            <w:numPr>
              <w:ilvl w:val="1"/>
              <w:numId w:val="7"/>
            </w:numPr>
            <w:tabs>
              <w:tab w:val="num" w:pos="360"/>
            </w:tabs>
            <w:ind w:left="1440"/>
          </w:pPr>
        </w:pPrChange>
      </w:pPr>
      <w:ins w:id="1362" w:author="Mike Botieri" w:date="2013-04-12T16:08:00Z">
        <w:r>
          <w:rPr>
            <w:color w:val="242424"/>
          </w:rPr>
          <w:t>The following lists (Interest</w:t>
        </w:r>
        <w:r>
          <w:rPr>
            <w:color w:val="242424"/>
          </w:rPr>
          <w:t>, Clubs, Job, and Collaborative-Work) are just templates of settings for group visibility and membership.</w:t>
        </w:r>
      </w:ins>
    </w:p>
    <w:p w14:paraId="57607C4A" w14:textId="77777777" w:rsidR="00000000" w:rsidRDefault="00CA6843">
      <w:pPr>
        <w:pStyle w:val="ListParagraph"/>
        <w:numPr>
          <w:ilvl w:val="1"/>
          <w:numId w:val="8"/>
        </w:numPr>
        <w:tabs>
          <w:tab w:val="clear" w:pos="360"/>
          <w:tab w:val="num" w:pos="540"/>
        </w:tabs>
        <w:ind w:left="540" w:hanging="180"/>
        <w:jc w:val="both"/>
        <w:rPr>
          <w:ins w:id="1363" w:author="Mike Botieri" w:date="2013-04-12T16:08:00Z"/>
          <w:color w:val="242424"/>
        </w:rPr>
        <w:pPrChange w:id="1364" w:author="Mike Botieri" w:date="2013-04-12T15:47:00Z">
          <w:pPr>
            <w:pStyle w:val="ListParagraph"/>
            <w:numPr>
              <w:ilvl w:val="1"/>
              <w:numId w:val="7"/>
            </w:numPr>
            <w:tabs>
              <w:tab w:val="num" w:pos="360"/>
            </w:tabs>
            <w:ind w:left="1440"/>
          </w:pPr>
        </w:pPrChange>
      </w:pPr>
      <w:ins w:id="1365" w:author="Mike Botieri" w:date="2013-04-12T16:08:00Z">
        <w:r>
          <w:rPr>
            <w:color w:val="242424"/>
          </w:rPr>
          <w:t>Most settings should be editable after creation with the exception of interest groups. Interest groups are designed to be community groups where any m</w:t>
        </w:r>
        <w:r>
          <w:rPr>
            <w:color w:val="242424"/>
          </w:rPr>
          <w:t>ember can join and make contributions.</w:t>
        </w:r>
      </w:ins>
    </w:p>
    <w:p w14:paraId="2B8CFD66" w14:textId="77777777" w:rsidR="00000000" w:rsidRDefault="00CA6843">
      <w:pPr>
        <w:pStyle w:val="ListParagraph"/>
        <w:tabs>
          <w:tab w:val="left" w:pos="540"/>
        </w:tabs>
        <w:ind w:left="0"/>
        <w:jc w:val="both"/>
        <w:rPr>
          <w:ins w:id="1366" w:author="Mike Botieri" w:date="2013-04-12T16:08:00Z"/>
          <w:color w:val="242424"/>
        </w:rPr>
        <w:pPrChange w:id="1367" w:author="Mike Botieri" w:date="2013-04-12T15:47:00Z">
          <w:pPr>
            <w:pStyle w:val="ListParagraph"/>
            <w:numPr>
              <w:numId w:val="7"/>
            </w:numPr>
            <w:tabs>
              <w:tab w:val="num" w:pos="360"/>
              <w:tab w:val="left" w:pos="1440"/>
            </w:tabs>
          </w:pPr>
        </w:pPrChange>
      </w:pPr>
    </w:p>
    <w:p w14:paraId="258C3541" w14:textId="5AE1F5B7" w:rsidR="00C82479" w:rsidRDefault="00CA6843">
      <w:pPr>
        <w:pStyle w:val="ListParagraph"/>
        <w:numPr>
          <w:ilvl w:val="1"/>
          <w:numId w:val="5"/>
        </w:numPr>
        <w:tabs>
          <w:tab w:val="clear" w:pos="180"/>
          <w:tab w:val="num" w:pos="540"/>
        </w:tabs>
        <w:ind w:left="540" w:hanging="180"/>
        <w:jc w:val="both"/>
        <w:rPr>
          <w:ins w:id="1368" w:author="Mike Botieri" w:date="2013-04-11T14:55:00Z"/>
          <w:rFonts w:ascii="Corbel" w:hAnsi="Corbel"/>
          <w:color w:val="303030"/>
          <w:position w:val="-2"/>
          <w:rPrChange w:id="1369" w:author="Mike Botieri" w:date="2013-04-11T14:09:00Z">
            <w:rPr>
              <w:ins w:id="1370" w:author="Mike Botieri" w:date="2013-04-11T14:55:00Z"/>
              <w:rFonts w:ascii="Corbel" w:hAnsi="Corbel"/>
              <w:color w:val="303030"/>
            </w:rPr>
          </w:rPrChange>
        </w:rPr>
        <w:pPrChange w:id="1371" w:author="Mike Botieri" w:date="2013-04-11T14:09:00Z">
          <w:pPr>
            <w:pStyle w:val="ListParagraph"/>
            <w:numPr>
              <w:numId w:val="3"/>
            </w:numPr>
            <w:tabs>
              <w:tab w:val="num" w:pos="1440"/>
            </w:tabs>
            <w:ind w:left="1440" w:hanging="360"/>
          </w:pPr>
        </w:pPrChange>
      </w:pPr>
      <w:ins w:id="1372" w:author="Mike Botieri" w:date="2013-04-12T16:08:00Z">
        <w:r>
          <w:rPr>
            <w:color w:val="242424"/>
          </w:rPr>
          <w:tab/>
        </w:r>
      </w:ins>
      <w:ins w:id="1373" w:author="Mike Botieri" w:date="2013-04-11T14:55:00Z">
        <w:r w:rsidR="00C82479">
          <w:rPr>
            <w:rFonts w:ascii="Corbel" w:hAnsi="Corbel"/>
            <w:color w:val="303030"/>
          </w:rPr>
          <w:t>This group is created by an individual for personal use, such as organizing friends and colleagues of non-academic projects</w:t>
        </w:r>
      </w:ins>
    </w:p>
    <w:p w14:paraId="0EE3C9B2" w14:textId="77777777" w:rsidR="00C82479" w:rsidRDefault="00C82479">
      <w:pPr>
        <w:pStyle w:val="ListParagraph"/>
        <w:numPr>
          <w:ilvl w:val="1"/>
          <w:numId w:val="5"/>
        </w:numPr>
        <w:tabs>
          <w:tab w:val="clear" w:pos="180"/>
          <w:tab w:val="num" w:pos="540"/>
        </w:tabs>
        <w:ind w:left="540" w:hanging="180"/>
        <w:jc w:val="both"/>
        <w:rPr>
          <w:ins w:id="1374" w:author="Mike Botieri" w:date="2013-04-11T14:55:00Z"/>
          <w:rFonts w:ascii="Corbel" w:hAnsi="Corbel"/>
          <w:color w:val="303030"/>
          <w:position w:val="-2"/>
          <w:rPrChange w:id="1375" w:author="Mike Botieri" w:date="2013-04-11T14:09:00Z">
            <w:rPr>
              <w:ins w:id="1376" w:author="Mike Botieri" w:date="2013-04-11T14:55:00Z"/>
              <w:rFonts w:ascii="Corbel" w:hAnsi="Corbel"/>
              <w:color w:val="303030"/>
            </w:rPr>
          </w:rPrChange>
        </w:rPr>
        <w:pPrChange w:id="1377" w:author="Mike Botieri" w:date="2013-04-11T14:09:00Z">
          <w:pPr>
            <w:pStyle w:val="ListParagraph"/>
            <w:numPr>
              <w:numId w:val="3"/>
            </w:numPr>
            <w:tabs>
              <w:tab w:val="num" w:pos="1440"/>
            </w:tabs>
            <w:ind w:left="1440" w:hanging="360"/>
          </w:pPr>
        </w:pPrChange>
      </w:pPr>
      <w:ins w:id="1378" w:author="Mike Botieri" w:date="2013-04-11T14:55:00Z">
        <w:r>
          <w:rPr>
            <w:rFonts w:ascii="Corbel" w:hAnsi="Corbel"/>
            <w:color w:val="303030"/>
          </w:rPr>
          <w:t>Since this group is created by the user, the user (who is now the administrator) may choose who participates in the group. This includes the option of allowing users to freely</w:t>
        </w:r>
      </w:ins>
    </w:p>
    <w:p w14:paraId="53BD654A" w14:textId="77777777" w:rsidR="00C82479" w:rsidRDefault="00C82479">
      <w:pPr>
        <w:pStyle w:val="ListParagraph"/>
        <w:ind w:left="0"/>
        <w:jc w:val="both"/>
        <w:rPr>
          <w:ins w:id="1379" w:author="Mike Botieri" w:date="2013-04-11T14:55:00Z"/>
          <w:rFonts w:ascii="Corbel" w:hAnsi="Corbel"/>
          <w:color w:val="303030"/>
        </w:rPr>
        <w:pPrChange w:id="1380" w:author="Mike Botieri" w:date="2013-04-11T14:09:00Z">
          <w:pPr>
            <w:pStyle w:val="ListParagraph"/>
            <w:numPr>
              <w:numId w:val="3"/>
            </w:numPr>
            <w:tabs>
              <w:tab w:val="num" w:pos="720"/>
            </w:tabs>
            <w:ind w:hanging="360"/>
          </w:pPr>
        </w:pPrChange>
      </w:pPr>
      <w:ins w:id="1381" w:author="Mike Botieri" w:date="2013-04-11T14:55:00Z">
        <w:r>
          <w:rPr>
            <w:rFonts w:ascii="Corbel" w:hAnsi="Corbel"/>
            <w:color w:val="303030"/>
          </w:rPr>
          <w:t>//</w:t>
        </w:r>
      </w:ins>
    </w:p>
    <w:p w14:paraId="23E3A77E" w14:textId="77777777" w:rsidR="00C82479" w:rsidRDefault="00C82479">
      <w:pPr>
        <w:pStyle w:val="ListParagraph"/>
        <w:ind w:left="0"/>
        <w:jc w:val="both"/>
        <w:rPr>
          <w:ins w:id="1382" w:author="Mike Botieri" w:date="2013-04-11T14:55:00Z"/>
          <w:color w:val="242424"/>
          <w:rPrChange w:id="1383" w:author="Author" w:date="2013-04-12T16:41:00Z">
            <w:rPr>
              <w:ins w:id="1384" w:author="Mike Botieri" w:date="2013-04-11T14:55:00Z"/>
              <w:rFonts w:ascii="Corbel" w:hAnsi="Corbel"/>
              <w:color w:val="303030"/>
            </w:rPr>
          </w:rPrChange>
        </w:rPr>
        <w:pPrChange w:id="1385" w:author="Mike Botieri" w:date="2013-04-11T14:09:00Z">
          <w:pPr>
            <w:pStyle w:val="ListParagraph"/>
            <w:numPr>
              <w:numId w:val="3"/>
            </w:numPr>
            <w:tabs>
              <w:tab w:val="num" w:pos="720"/>
            </w:tabs>
            <w:ind w:hanging="360"/>
          </w:pPr>
        </w:pPrChange>
      </w:pPr>
      <w:ins w:id="1386" w:author="Mike Botieri" w:date="2013-04-11T14:55:00Z">
        <w:r>
          <w:rPr>
            <w:color w:val="242424"/>
            <w:u w:val="single"/>
            <w:rPrChange w:id="1387" w:author="Author" w:date="2013-04-12T16:41:00Z">
              <w:rPr>
                <w:rFonts w:ascii="Corbel" w:hAnsi="Corbel"/>
                <w:color w:val="303030"/>
              </w:rPr>
            </w:rPrChange>
          </w:rPr>
          <w:t>Interest</w:t>
        </w:r>
      </w:ins>
    </w:p>
    <w:p w14:paraId="6F9D5DEB" w14:textId="77777777" w:rsidR="00C82479" w:rsidRDefault="00C82479">
      <w:pPr>
        <w:pStyle w:val="ListParagraph"/>
        <w:numPr>
          <w:ilvl w:val="2"/>
          <w:numId w:val="9"/>
        </w:numPr>
        <w:tabs>
          <w:tab w:val="left" w:pos="540"/>
          <w:tab w:val="num" w:pos="1080"/>
        </w:tabs>
        <w:ind w:left="1080" w:hanging="180"/>
        <w:jc w:val="both"/>
        <w:rPr>
          <w:ins w:id="1388" w:author="Mike Botieri" w:date="2013-04-11T14:55:00Z"/>
          <w:color w:val="242424"/>
          <w:position w:val="-2"/>
          <w:rPrChange w:id="1389" w:author="Mike Botieri" w:date="2013-04-12T16:41:00Z">
            <w:rPr>
              <w:ins w:id="1390" w:author="Mike Botieri" w:date="2013-04-11T14:55:00Z"/>
              <w:rFonts w:ascii="Corbel" w:hAnsi="Corbel"/>
              <w:color w:val="303030"/>
              <w:position w:val="-2"/>
            </w:rPr>
          </w:rPrChange>
        </w:rPr>
        <w:pPrChange w:id="1391" w:author="Mike Botieri" w:date="2013-04-12T16:41:00Z">
          <w:pPr>
            <w:pStyle w:val="ListParagraph"/>
            <w:numPr>
              <w:ilvl w:val="1"/>
              <w:numId w:val="5"/>
            </w:numPr>
            <w:tabs>
              <w:tab w:val="num" w:pos="540"/>
            </w:tabs>
            <w:ind w:left="540" w:hanging="180"/>
            <w:jc w:val="both"/>
          </w:pPr>
        </w:pPrChange>
      </w:pPr>
      <w:ins w:id="1392" w:author="Mike Botieri" w:date="2013-04-11T14:55:00Z">
        <w:r>
          <w:rPr>
            <w:color w:val="242424"/>
            <w:rPrChange w:id="1393" w:author="Author" w:date="2013-04-12T16:41:00Z">
              <w:rPr>
                <w:rFonts w:ascii="Corbel" w:hAnsi="Corbel"/>
                <w:color w:val="303030"/>
              </w:rPr>
            </w:rPrChange>
          </w:rPr>
          <w:t>An interest group is a group created by the community to showcase a collection of work based on a particular interest.</w:t>
        </w:r>
      </w:ins>
    </w:p>
    <w:p w14:paraId="0328F5B6" w14:textId="77777777" w:rsidR="00C82479" w:rsidRDefault="00C82479">
      <w:pPr>
        <w:pStyle w:val="ListParagraph"/>
        <w:numPr>
          <w:ilvl w:val="2"/>
          <w:numId w:val="9"/>
        </w:numPr>
        <w:tabs>
          <w:tab w:val="left" w:pos="540"/>
          <w:tab w:val="num" w:pos="1080"/>
        </w:tabs>
        <w:ind w:left="1080" w:hanging="180"/>
        <w:jc w:val="both"/>
        <w:rPr>
          <w:ins w:id="1394" w:author="Mike Botieri" w:date="2013-04-11T14:55:00Z"/>
          <w:color w:val="242424"/>
          <w:position w:val="-2"/>
          <w:rPrChange w:id="1395" w:author="Mike Botieri" w:date="2013-04-12T16:41:00Z">
            <w:rPr>
              <w:ins w:id="1396" w:author="Mike Botieri" w:date="2013-04-11T14:55:00Z"/>
              <w:rFonts w:ascii="Corbel" w:hAnsi="Corbel"/>
              <w:color w:val="303030"/>
              <w:position w:val="-2"/>
            </w:rPr>
          </w:rPrChange>
        </w:rPr>
        <w:pPrChange w:id="1397" w:author="Mike Botieri" w:date="2013-04-12T16:41:00Z">
          <w:pPr>
            <w:pStyle w:val="ListParagraph"/>
            <w:numPr>
              <w:ilvl w:val="1"/>
              <w:numId w:val="5"/>
            </w:numPr>
            <w:tabs>
              <w:tab w:val="num" w:pos="540"/>
            </w:tabs>
            <w:ind w:left="540" w:hanging="180"/>
            <w:jc w:val="both"/>
          </w:pPr>
        </w:pPrChange>
      </w:pPr>
      <w:ins w:id="1398" w:author="Mike Botieri" w:date="2013-04-11T14:55:00Z">
        <w:r>
          <w:rPr>
            <w:color w:val="242424"/>
            <w:rPrChange w:id="1399" w:author="Author" w:date="2013-04-12T16:41:00Z">
              <w:rPr>
                <w:rFonts w:ascii="Corbel" w:hAnsi="Corbel"/>
                <w:color w:val="303030"/>
              </w:rPr>
            </w:rPrChange>
          </w:rPr>
          <w:t>Since these groups are based purely on interest, these groups will completely public meaning any user may join or leave the group at any time.</w:t>
        </w:r>
      </w:ins>
    </w:p>
    <w:p w14:paraId="55670BFA" w14:textId="77777777" w:rsidR="00C82479" w:rsidRDefault="00C82479">
      <w:pPr>
        <w:pStyle w:val="ListParagraph"/>
        <w:numPr>
          <w:ilvl w:val="2"/>
          <w:numId w:val="9"/>
        </w:numPr>
        <w:tabs>
          <w:tab w:val="left" w:pos="540"/>
          <w:tab w:val="num" w:pos="1080"/>
        </w:tabs>
        <w:ind w:left="1080" w:hanging="180"/>
        <w:jc w:val="both"/>
        <w:rPr>
          <w:ins w:id="1400" w:author="Mike Botieri" w:date="2013-04-11T14:55:00Z"/>
          <w:color w:val="242424"/>
          <w:position w:val="-2"/>
          <w:rPrChange w:id="1401" w:author="Author" w:date="2013-04-12T16:41:00Z">
            <w:rPr>
              <w:ins w:id="1402" w:author="Mike Botieri" w:date="2013-04-11T14:55:00Z"/>
              <w:rFonts w:ascii="Corbel" w:hAnsi="Corbel"/>
              <w:color w:val="303030"/>
              <w:position w:val="-2"/>
            </w:rPr>
          </w:rPrChange>
        </w:rPr>
        <w:pPrChange w:id="1403" w:author="Mike Botieri" w:date="2013-04-12T16:41:00Z">
          <w:pPr>
            <w:pStyle w:val="ListParagraph"/>
            <w:numPr>
              <w:ilvl w:val="1"/>
              <w:numId w:val="5"/>
            </w:numPr>
            <w:tabs>
              <w:tab w:val="num" w:pos="540"/>
            </w:tabs>
            <w:ind w:left="540" w:hanging="180"/>
            <w:jc w:val="both"/>
          </w:pPr>
        </w:pPrChange>
      </w:pPr>
      <w:ins w:id="1404" w:author="Mike Botieri" w:date="2013-04-11T14:55:00Z">
        <w:r>
          <w:rPr>
            <w:color w:val="242424"/>
            <w:rPrChange w:id="1405" w:author="Author" w:date="2013-04-12T16:41:00Z">
              <w:rPr>
                <w:rFonts w:ascii="Corbel" w:hAnsi="Corbel"/>
                <w:color w:val="303030"/>
              </w:rPr>
            </w:rPrChange>
          </w:rPr>
          <w:lastRenderedPageBreak/>
          <w:t>Any individual seeking feedback on a piece of work may post the work-in-progress to the group, where any member may provide feedback on the piece. If a member publishes a work, they may choose to also publish to the interest group, which would be viewable by anyone who chooses to look at the group, regardless of whether or not they are a member of the group.</w:t>
        </w:r>
      </w:ins>
    </w:p>
    <w:p w14:paraId="6D434CE3" w14:textId="77777777" w:rsidR="00C82479" w:rsidRDefault="00C82479">
      <w:pPr>
        <w:pStyle w:val="ListParagraph"/>
        <w:numPr>
          <w:ilvl w:val="2"/>
          <w:numId w:val="9"/>
        </w:numPr>
        <w:tabs>
          <w:tab w:val="left" w:pos="540"/>
          <w:tab w:val="num" w:pos="1080"/>
        </w:tabs>
        <w:ind w:left="1080" w:hanging="180"/>
        <w:jc w:val="both"/>
        <w:rPr>
          <w:ins w:id="1406" w:author="Mike Botieri" w:date="2013-04-11T14:55:00Z"/>
          <w:color w:val="242424"/>
          <w:position w:val="-2"/>
          <w:rPrChange w:id="1407" w:author="Mike Botieri" w:date="2013-04-12T16:41:00Z">
            <w:rPr>
              <w:ins w:id="1408" w:author="Mike Botieri" w:date="2013-04-11T14:55:00Z"/>
              <w:rFonts w:ascii="Corbel" w:hAnsi="Corbel"/>
              <w:color w:val="303030"/>
              <w:position w:val="-2"/>
            </w:rPr>
          </w:rPrChange>
        </w:rPr>
        <w:pPrChange w:id="1409" w:author="Mike Botieri" w:date="2013-04-12T16:41:00Z">
          <w:pPr>
            <w:pStyle w:val="ListParagraph"/>
            <w:numPr>
              <w:ilvl w:val="1"/>
              <w:numId w:val="5"/>
            </w:numPr>
            <w:tabs>
              <w:tab w:val="num" w:pos="540"/>
            </w:tabs>
            <w:ind w:left="540" w:hanging="180"/>
            <w:jc w:val="both"/>
          </w:pPr>
        </w:pPrChange>
      </w:pPr>
      <w:ins w:id="1410" w:author="Mike Botieri" w:date="2013-04-11T14:55:00Z">
        <w:r>
          <w:rPr>
            <w:color w:val="242424"/>
            <w:rPrChange w:id="1411" w:author="Author" w:date="2013-04-12T16:41:00Z">
              <w:rPr>
                <w:rFonts w:ascii="Corbel" w:hAnsi="Corbel"/>
                <w:color w:val="303030"/>
              </w:rPr>
            </w:rPrChange>
          </w:rPr>
          <w:t>This group is not for private projects or work that a user does not want to be viewed by others.</w:t>
        </w:r>
      </w:ins>
    </w:p>
    <w:p w14:paraId="49E993DB" w14:textId="299C4825" w:rsidR="00C82479" w:rsidRDefault="00CA6843">
      <w:pPr>
        <w:pStyle w:val="ListParagraph"/>
        <w:ind w:left="0"/>
        <w:jc w:val="both"/>
        <w:rPr>
          <w:ins w:id="1412" w:author="Mike Botieri" w:date="2013-04-11T14:55:00Z"/>
          <w:color w:val="242424"/>
          <w:rPrChange w:id="1413" w:author="Author" w:date="2013-04-12T16:41:00Z">
            <w:rPr>
              <w:ins w:id="1414" w:author="Mike Botieri" w:date="2013-04-11T14:55:00Z"/>
              <w:rFonts w:ascii="Corbel" w:hAnsi="Corbel"/>
              <w:color w:val="303030"/>
            </w:rPr>
          </w:rPrChange>
        </w:rPr>
        <w:pPrChange w:id="1415" w:author="Mike Botieri" w:date="2013-04-11T14:17:00Z">
          <w:pPr>
            <w:pStyle w:val="ListParagraph"/>
            <w:numPr>
              <w:numId w:val="3"/>
            </w:numPr>
            <w:tabs>
              <w:tab w:val="num" w:pos="720"/>
            </w:tabs>
            <w:ind w:hanging="360"/>
          </w:pPr>
        </w:pPrChange>
      </w:pPr>
      <w:ins w:id="1416" w:author="Mike Botieri" w:date="2013-04-12T16:08:00Z">
        <w:r>
          <w:rPr>
            <w:color w:val="242424"/>
            <w:position w:val="-2"/>
          </w:rPr>
          <w:tab/>
        </w:r>
      </w:ins>
      <w:ins w:id="1417" w:author="Mike Botieri" w:date="2013-04-11T14:55:00Z">
        <w:r w:rsidR="00C82479">
          <w:rPr>
            <w:color w:val="242424"/>
            <w:u w:val="single"/>
            <w:rPrChange w:id="1418" w:author="Author" w:date="2013-04-12T16:41:00Z">
              <w:rPr>
                <w:rFonts w:ascii="Corbel" w:hAnsi="Corbel"/>
                <w:color w:val="303030"/>
              </w:rPr>
            </w:rPrChange>
          </w:rPr>
          <w:t>Clubs</w:t>
        </w:r>
      </w:ins>
    </w:p>
    <w:p w14:paraId="20DA07E9" w14:textId="77777777" w:rsidR="00C82479" w:rsidRDefault="00C82479">
      <w:pPr>
        <w:pStyle w:val="ListParagraph"/>
        <w:numPr>
          <w:ilvl w:val="2"/>
          <w:numId w:val="9"/>
        </w:numPr>
        <w:tabs>
          <w:tab w:val="left" w:pos="540"/>
          <w:tab w:val="num" w:pos="1080"/>
        </w:tabs>
        <w:ind w:left="1080" w:hanging="180"/>
        <w:jc w:val="both"/>
        <w:rPr>
          <w:ins w:id="1419" w:author="Mike Botieri" w:date="2013-04-11T14:55:00Z"/>
          <w:color w:val="242424"/>
          <w:position w:val="-2"/>
          <w:rPrChange w:id="1420" w:author="Mike Botieri" w:date="2013-04-12T16:41:00Z">
            <w:rPr>
              <w:ins w:id="1421" w:author="Mike Botieri" w:date="2013-04-11T14:55:00Z"/>
              <w:rFonts w:ascii="Corbel" w:hAnsi="Corbel"/>
              <w:color w:val="303030"/>
              <w:position w:val="-2"/>
            </w:rPr>
          </w:rPrChange>
        </w:rPr>
        <w:pPrChange w:id="1422" w:author="Mike Botieri" w:date="2013-04-12T16:41:00Z">
          <w:pPr>
            <w:pStyle w:val="ListParagraph"/>
            <w:numPr>
              <w:ilvl w:val="1"/>
              <w:numId w:val="5"/>
            </w:numPr>
            <w:tabs>
              <w:tab w:val="num" w:pos="540"/>
            </w:tabs>
            <w:ind w:left="540" w:hanging="180"/>
            <w:jc w:val="both"/>
          </w:pPr>
        </w:pPrChange>
      </w:pPr>
      <w:ins w:id="1423" w:author="Mike Botieri" w:date="2013-04-11T14:55:00Z">
        <w:r>
          <w:rPr>
            <w:color w:val="242424"/>
            <w:rPrChange w:id="1424" w:author="Author" w:date="2013-04-12T16:41:00Z">
              <w:rPr>
                <w:rFonts w:ascii="Corbel" w:hAnsi="Corbel"/>
                <w:color w:val="303030"/>
              </w:rPr>
            </w:rPrChange>
          </w:rPr>
          <w:t>Club groups are created by members or leaders of a particular club or other extracurricular group to help organize and facilitate communication among members.</w:t>
        </w:r>
      </w:ins>
    </w:p>
    <w:p w14:paraId="676E36D4" w14:textId="77777777" w:rsidR="00C82479" w:rsidRDefault="00C82479">
      <w:pPr>
        <w:pStyle w:val="ListParagraph"/>
        <w:numPr>
          <w:ilvl w:val="2"/>
          <w:numId w:val="9"/>
        </w:numPr>
        <w:tabs>
          <w:tab w:val="left" w:pos="540"/>
          <w:tab w:val="num" w:pos="1080"/>
        </w:tabs>
        <w:ind w:left="1080" w:hanging="180"/>
        <w:jc w:val="both"/>
        <w:rPr>
          <w:ins w:id="1425" w:author="Mike Botieri" w:date="2013-04-11T14:55:00Z"/>
          <w:color w:val="242424"/>
          <w:position w:val="-2"/>
          <w:rPrChange w:id="1426" w:author="Mike Botieri" w:date="2013-04-12T16:41:00Z">
            <w:rPr>
              <w:ins w:id="1427" w:author="Mike Botieri" w:date="2013-04-11T14:55:00Z"/>
              <w:rFonts w:ascii="Corbel" w:hAnsi="Corbel"/>
              <w:color w:val="303030"/>
              <w:position w:val="-2"/>
            </w:rPr>
          </w:rPrChange>
        </w:rPr>
        <w:pPrChange w:id="1428" w:author="Mike Botieri" w:date="2013-04-12T16:41:00Z">
          <w:pPr>
            <w:pStyle w:val="ListParagraph"/>
            <w:numPr>
              <w:ilvl w:val="1"/>
              <w:numId w:val="5"/>
            </w:numPr>
            <w:tabs>
              <w:tab w:val="num" w:pos="540"/>
            </w:tabs>
            <w:ind w:left="540" w:hanging="180"/>
            <w:jc w:val="both"/>
          </w:pPr>
        </w:pPrChange>
      </w:pPr>
      <w:ins w:id="1429" w:author="Mike Botieri" w:date="2013-04-11T14:55:00Z">
        <w:r>
          <w:rPr>
            <w:color w:val="242424"/>
            <w:rPrChange w:id="1430" w:author="Author" w:date="2013-04-12T16:41:00Z">
              <w:rPr>
                <w:rFonts w:ascii="Corbel" w:hAnsi="Corbel"/>
                <w:color w:val="303030"/>
              </w:rPr>
            </w:rPrChange>
          </w:rPr>
          <w:t>Upon creating the group, the administrator may choose to make a group open (like interest groups where members may join or leave at any time) or closed (members request to join and must be approved by a group administrator).</w:t>
        </w:r>
      </w:ins>
    </w:p>
    <w:p w14:paraId="0A3A6445" w14:textId="77777777" w:rsidR="00C82479" w:rsidRDefault="00C82479">
      <w:pPr>
        <w:pStyle w:val="ListParagraph"/>
        <w:numPr>
          <w:ilvl w:val="2"/>
          <w:numId w:val="9"/>
        </w:numPr>
        <w:tabs>
          <w:tab w:val="left" w:pos="540"/>
          <w:tab w:val="num" w:pos="1080"/>
        </w:tabs>
        <w:ind w:left="1080" w:hanging="180"/>
        <w:jc w:val="both"/>
        <w:rPr>
          <w:ins w:id="1431" w:author="Mike Botieri" w:date="2013-04-11T14:55:00Z"/>
          <w:color w:val="242424"/>
          <w:position w:val="-2"/>
          <w:rPrChange w:id="1432" w:author="Mike Botieri" w:date="2013-04-12T16:41:00Z">
            <w:rPr>
              <w:ins w:id="1433" w:author="Mike Botieri" w:date="2013-04-11T14:55:00Z"/>
              <w:rFonts w:ascii="Corbel" w:hAnsi="Corbel"/>
              <w:color w:val="303030"/>
              <w:position w:val="-2"/>
            </w:rPr>
          </w:rPrChange>
        </w:rPr>
        <w:pPrChange w:id="1434" w:author="Mike Botieri" w:date="2013-04-12T16:41:00Z">
          <w:pPr>
            <w:pStyle w:val="ListParagraph"/>
            <w:numPr>
              <w:ilvl w:val="1"/>
              <w:numId w:val="5"/>
            </w:numPr>
            <w:tabs>
              <w:tab w:val="num" w:pos="540"/>
            </w:tabs>
            <w:ind w:left="540" w:hanging="180"/>
            <w:jc w:val="both"/>
          </w:pPr>
        </w:pPrChange>
      </w:pPr>
      <w:ins w:id="1435" w:author="Mike Botieri" w:date="2013-04-11T14:55:00Z">
        <w:r>
          <w:rPr>
            <w:color w:val="242424"/>
            <w:rPrChange w:id="1436" w:author="Author" w:date="2013-04-12T16:41:00Z">
              <w:rPr>
                <w:rFonts w:ascii="Corbel" w:hAnsi="Corbel"/>
                <w:color w:val="303030"/>
              </w:rPr>
            </w:rPrChange>
          </w:rPr>
          <w:t>When work is finished in a club group, it may be either made available to to the public or only viewable by members.</w:t>
        </w:r>
      </w:ins>
    </w:p>
    <w:p w14:paraId="7D256B34" w14:textId="77777777" w:rsidR="00C82479" w:rsidRDefault="00C82479">
      <w:pPr>
        <w:pStyle w:val="ListParagraph"/>
        <w:numPr>
          <w:ilvl w:val="2"/>
          <w:numId w:val="9"/>
        </w:numPr>
        <w:tabs>
          <w:tab w:val="left" w:pos="540"/>
          <w:tab w:val="num" w:pos="1080"/>
        </w:tabs>
        <w:ind w:left="1080" w:hanging="180"/>
        <w:jc w:val="both"/>
        <w:rPr>
          <w:ins w:id="1437" w:author="Mike Botieri" w:date="2013-04-11T14:55:00Z"/>
          <w:color w:val="242424"/>
          <w:position w:val="-2"/>
          <w:rPrChange w:id="1438" w:author="Mike Botieri" w:date="2013-04-12T16:41:00Z">
            <w:rPr>
              <w:ins w:id="1439" w:author="Mike Botieri" w:date="2013-04-11T14:55:00Z"/>
              <w:rFonts w:ascii="Corbel" w:hAnsi="Corbel"/>
              <w:color w:val="303030"/>
              <w:position w:val="-2"/>
            </w:rPr>
          </w:rPrChange>
        </w:rPr>
        <w:pPrChange w:id="1440" w:author="Mike Botieri" w:date="2013-04-12T16:41:00Z">
          <w:pPr>
            <w:pStyle w:val="ListParagraph"/>
            <w:numPr>
              <w:ilvl w:val="1"/>
              <w:numId w:val="5"/>
            </w:numPr>
            <w:tabs>
              <w:tab w:val="num" w:pos="540"/>
            </w:tabs>
            <w:ind w:left="540" w:hanging="180"/>
            <w:jc w:val="both"/>
          </w:pPr>
        </w:pPrChange>
      </w:pPr>
      <w:ins w:id="1441" w:author="Mike Botieri" w:date="2013-04-11T14:55:00Z">
        <w:r>
          <w:rPr>
            <w:color w:val="242424"/>
            <w:rPrChange w:id="1442" w:author="Author" w:date="2013-04-12T16:41:00Z">
              <w:rPr>
                <w:rFonts w:ascii="Corbel" w:hAnsi="Corbel"/>
                <w:color w:val="303030"/>
              </w:rPr>
            </w:rPrChange>
          </w:rPr>
          <w:t>This group is not for classwork or purely for interests even though a club may be formed around an interest (i.e. a photography club).</w:t>
        </w:r>
      </w:ins>
    </w:p>
    <w:p w14:paraId="1F8E9650" w14:textId="6B888509" w:rsidR="00C82479" w:rsidRDefault="00CA6843">
      <w:pPr>
        <w:pStyle w:val="ListParagraph"/>
        <w:ind w:left="0"/>
        <w:jc w:val="both"/>
        <w:rPr>
          <w:ins w:id="1443" w:author="Mike Botieri" w:date="2013-04-11T14:55:00Z"/>
          <w:color w:val="242424"/>
          <w:rPrChange w:id="1444" w:author="Author" w:date="2013-04-12T16:41:00Z">
            <w:rPr>
              <w:ins w:id="1445" w:author="Mike Botieri" w:date="2013-04-11T14:55:00Z"/>
              <w:rFonts w:ascii="Corbel" w:hAnsi="Corbel"/>
              <w:color w:val="303030"/>
            </w:rPr>
          </w:rPrChange>
        </w:rPr>
        <w:pPrChange w:id="1446" w:author="Mike Botieri" w:date="2013-04-11T14:35:00Z">
          <w:pPr>
            <w:pStyle w:val="ListParagraph"/>
            <w:numPr>
              <w:numId w:val="3"/>
            </w:numPr>
            <w:tabs>
              <w:tab w:val="num" w:pos="720"/>
            </w:tabs>
            <w:ind w:hanging="360"/>
          </w:pPr>
        </w:pPrChange>
      </w:pPr>
      <w:ins w:id="1447" w:author="Mike Botieri" w:date="2013-04-12T16:08:00Z">
        <w:r>
          <w:rPr>
            <w:color w:val="242424"/>
            <w:position w:val="-2"/>
          </w:rPr>
          <w:tab/>
        </w:r>
      </w:ins>
      <w:ins w:id="1448" w:author="Mike Botieri" w:date="2013-04-11T14:55:00Z">
        <w:r w:rsidR="00C82479">
          <w:rPr>
            <w:color w:val="242424"/>
            <w:u w:val="single"/>
            <w:rPrChange w:id="1449" w:author="Author" w:date="2013-04-12T16:41:00Z">
              <w:rPr>
                <w:rFonts w:ascii="Corbel" w:hAnsi="Corbel"/>
                <w:color w:val="303030"/>
              </w:rPr>
            </w:rPrChange>
          </w:rPr>
          <w:t>Job</w:t>
        </w:r>
      </w:ins>
    </w:p>
    <w:p w14:paraId="3C294E9C" w14:textId="77777777" w:rsidR="00C82479" w:rsidRDefault="00C82479">
      <w:pPr>
        <w:pStyle w:val="ListParagraph"/>
        <w:numPr>
          <w:ilvl w:val="2"/>
          <w:numId w:val="9"/>
        </w:numPr>
        <w:tabs>
          <w:tab w:val="left" w:pos="540"/>
          <w:tab w:val="num" w:pos="1080"/>
        </w:tabs>
        <w:ind w:left="1080" w:hanging="180"/>
        <w:jc w:val="both"/>
        <w:rPr>
          <w:ins w:id="1450" w:author="Mike Botieri" w:date="2013-04-11T14:55:00Z"/>
          <w:color w:val="242424"/>
          <w:position w:val="-2"/>
          <w:rPrChange w:id="1451" w:author="Mike Botieri" w:date="2013-04-12T16:41:00Z">
            <w:rPr>
              <w:ins w:id="1452" w:author="Mike Botieri" w:date="2013-04-11T14:55:00Z"/>
              <w:rFonts w:ascii="Corbel" w:hAnsi="Corbel"/>
              <w:color w:val="303030"/>
              <w:position w:val="-2"/>
            </w:rPr>
          </w:rPrChange>
        </w:rPr>
        <w:pPrChange w:id="1453" w:author="Mike Botieri" w:date="2013-04-12T16:41:00Z">
          <w:pPr>
            <w:pStyle w:val="ListParagraph"/>
            <w:numPr>
              <w:ilvl w:val="1"/>
              <w:numId w:val="5"/>
            </w:numPr>
            <w:tabs>
              <w:tab w:val="num" w:pos="540"/>
            </w:tabs>
            <w:ind w:left="540" w:hanging="180"/>
            <w:jc w:val="both"/>
          </w:pPr>
        </w:pPrChange>
      </w:pPr>
      <w:ins w:id="1454" w:author="Mike Botieri" w:date="2013-04-11T14:55:00Z">
        <w:r>
          <w:rPr>
            <w:color w:val="242424"/>
            <w:rPrChange w:id="1455" w:author="Author" w:date="2013-04-12T16:41:00Z">
              <w:rPr>
                <w:rFonts w:ascii="Corbel" w:hAnsi="Corbel"/>
                <w:color w:val="303030"/>
              </w:rPr>
            </w:rPrChange>
          </w:rPr>
          <w:t>Job groups are for groups of students employed on campus.</w:t>
        </w:r>
      </w:ins>
    </w:p>
    <w:p w14:paraId="17B97E75" w14:textId="77777777" w:rsidR="00C82479" w:rsidRDefault="00C82479">
      <w:pPr>
        <w:pStyle w:val="ListParagraph"/>
        <w:numPr>
          <w:ilvl w:val="2"/>
          <w:numId w:val="9"/>
        </w:numPr>
        <w:tabs>
          <w:tab w:val="left" w:pos="540"/>
          <w:tab w:val="num" w:pos="1080"/>
        </w:tabs>
        <w:ind w:left="1080" w:hanging="180"/>
        <w:jc w:val="both"/>
        <w:rPr>
          <w:ins w:id="1456" w:author="Mike Botieri" w:date="2013-04-11T14:55:00Z"/>
          <w:color w:val="242424"/>
          <w:position w:val="-2"/>
          <w:rPrChange w:id="1457" w:author="Mike Botieri" w:date="2013-04-12T16:41:00Z">
            <w:rPr>
              <w:ins w:id="1458" w:author="Mike Botieri" w:date="2013-04-11T14:55:00Z"/>
              <w:rFonts w:ascii="Corbel" w:hAnsi="Corbel"/>
              <w:color w:val="303030"/>
              <w:position w:val="-2"/>
            </w:rPr>
          </w:rPrChange>
        </w:rPr>
        <w:pPrChange w:id="1459" w:author="Mike Botieri" w:date="2013-04-12T16:41:00Z">
          <w:pPr>
            <w:pStyle w:val="ListParagraph"/>
            <w:numPr>
              <w:ilvl w:val="1"/>
              <w:numId w:val="5"/>
            </w:numPr>
            <w:tabs>
              <w:tab w:val="num" w:pos="540"/>
            </w:tabs>
            <w:ind w:left="540" w:hanging="180"/>
            <w:jc w:val="both"/>
          </w:pPr>
        </w:pPrChange>
      </w:pPr>
      <w:ins w:id="1460" w:author="Mike Botieri" w:date="2013-04-11T14:55:00Z">
        <w:r>
          <w:rPr>
            <w:color w:val="242424"/>
            <w:rPrChange w:id="1461" w:author="Author" w:date="2013-04-12T16:41:00Z">
              <w:rPr>
                <w:rFonts w:ascii="Corbel" w:hAnsi="Corbel"/>
                <w:color w:val="303030"/>
              </w:rPr>
            </w:rPrChange>
          </w:rPr>
          <w:t>Only students who are actively employed for a specific job may be members of the group. Or example, only students who are actively employed at ASAP Media Services may be part of this group.</w:t>
        </w:r>
      </w:ins>
    </w:p>
    <w:p w14:paraId="4235026E" w14:textId="77777777" w:rsidR="00C82479" w:rsidRDefault="00C82479">
      <w:pPr>
        <w:pStyle w:val="ListParagraph"/>
        <w:numPr>
          <w:ilvl w:val="2"/>
          <w:numId w:val="9"/>
        </w:numPr>
        <w:tabs>
          <w:tab w:val="left" w:pos="540"/>
          <w:tab w:val="num" w:pos="1080"/>
        </w:tabs>
        <w:ind w:left="1080" w:hanging="180"/>
        <w:jc w:val="both"/>
        <w:rPr>
          <w:ins w:id="1462" w:author="Mike Botieri" w:date="2013-04-11T14:55:00Z"/>
          <w:color w:val="242424"/>
          <w:position w:val="-2"/>
          <w:rPrChange w:id="1463" w:author="Mike Botieri" w:date="2013-04-12T16:41:00Z">
            <w:rPr>
              <w:ins w:id="1464" w:author="Mike Botieri" w:date="2013-04-11T14:55:00Z"/>
              <w:rFonts w:ascii="Corbel" w:hAnsi="Corbel"/>
              <w:color w:val="303030"/>
              <w:position w:val="-2"/>
            </w:rPr>
          </w:rPrChange>
        </w:rPr>
        <w:pPrChange w:id="1465" w:author="Mike Botieri" w:date="2013-04-12T16:41:00Z">
          <w:pPr>
            <w:pStyle w:val="ListParagraph"/>
            <w:numPr>
              <w:ilvl w:val="1"/>
              <w:numId w:val="5"/>
            </w:numPr>
            <w:tabs>
              <w:tab w:val="num" w:pos="540"/>
            </w:tabs>
            <w:ind w:left="540" w:hanging="180"/>
            <w:jc w:val="both"/>
          </w:pPr>
        </w:pPrChange>
      </w:pPr>
      <w:ins w:id="1466" w:author="Mike Botieri" w:date="2013-04-11T14:55:00Z">
        <w:r>
          <w:rPr>
            <w:color w:val="242424"/>
            <w:rPrChange w:id="1467" w:author="Author" w:date="2013-04-12T16:41:00Z">
              <w:rPr>
                <w:rFonts w:ascii="Corbel" w:hAnsi="Corbel"/>
                <w:color w:val="303030"/>
              </w:rPr>
            </w:rPrChange>
          </w:rPr>
          <w:t>Job groups, like other groups, have a private section where members may create projects and other members can provide feedback. When a work is finished, the work has an option to be published so non-members may see the work.</w:t>
        </w:r>
      </w:ins>
    </w:p>
    <w:p w14:paraId="06AB0B15" w14:textId="77777777" w:rsidR="00C82479" w:rsidRDefault="00C82479">
      <w:pPr>
        <w:pStyle w:val="ListParagraph"/>
        <w:numPr>
          <w:ilvl w:val="2"/>
          <w:numId w:val="9"/>
        </w:numPr>
        <w:tabs>
          <w:tab w:val="left" w:pos="540"/>
          <w:tab w:val="num" w:pos="1080"/>
        </w:tabs>
        <w:ind w:left="1080" w:hanging="180"/>
        <w:jc w:val="both"/>
        <w:rPr>
          <w:ins w:id="1468" w:author="Mike Botieri" w:date="2013-04-11T14:55:00Z"/>
          <w:color w:val="242424"/>
          <w:position w:val="-2"/>
          <w:rPrChange w:id="1469" w:author="Mike Botieri" w:date="2013-04-12T16:41:00Z">
            <w:rPr>
              <w:ins w:id="1470" w:author="Mike Botieri" w:date="2013-04-11T14:55:00Z"/>
              <w:rFonts w:ascii="Corbel" w:hAnsi="Corbel"/>
              <w:color w:val="303030"/>
              <w:position w:val="-2"/>
            </w:rPr>
          </w:rPrChange>
        </w:rPr>
        <w:pPrChange w:id="1471" w:author="Mike Botieri" w:date="2013-04-12T16:41:00Z">
          <w:pPr>
            <w:pStyle w:val="ListParagraph"/>
            <w:numPr>
              <w:ilvl w:val="1"/>
              <w:numId w:val="5"/>
            </w:numPr>
            <w:tabs>
              <w:tab w:val="num" w:pos="540"/>
            </w:tabs>
            <w:ind w:left="540" w:hanging="180"/>
            <w:jc w:val="both"/>
          </w:pPr>
        </w:pPrChange>
      </w:pPr>
      <w:ins w:id="1472" w:author="Mike Botieri" w:date="2013-04-11T14:55:00Z">
        <w:r>
          <w:rPr>
            <w:color w:val="242424"/>
            <w:rPrChange w:id="1473" w:author="Author" w:date="2013-04-12T16:41:00Z">
              <w:rPr>
                <w:rFonts w:ascii="Corbel" w:hAnsi="Corbel"/>
                <w:color w:val="303030"/>
              </w:rPr>
            </w:rPrChange>
          </w:rPr>
          <w:t xml:space="preserve">This group is not for a club or personal, non-academic, non-job related </w:t>
        </w:r>
      </w:ins>
      <w:del w:id="1474" w:author="Author" w:date="2013-04-12T16:41:00Z">
        <w:r w:rsidR="00001561">
          <w:rPr>
            <w:noProof/>
          </w:rPr>
          <mc:AlternateContent>
            <mc:Choice Requires="wps">
              <w:drawing>
                <wp:anchor distT="0" distB="0" distL="114300" distR="114300" simplePos="0" relativeHeight="251662848" behindDoc="0" locked="0" layoutInCell="1" allowOverlap="1" wp14:anchorId="2B5046E7" wp14:editId="41BCCB62">
                  <wp:simplePos x="0" y="0"/>
                  <wp:positionH relativeFrom="page">
                    <wp:posOffset>4089400</wp:posOffset>
                  </wp:positionH>
                  <wp:positionV relativeFrom="page">
                    <wp:posOffset>1366520</wp:posOffset>
                  </wp:positionV>
                  <wp:extent cx="317500" cy="0"/>
                  <wp:effectExtent l="50800" t="45720" r="63500" b="93980"/>
                  <wp:wrapNone/>
                  <wp:docPr id="15"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7500" cy="0"/>
                          </a:xfrm>
                          <a:prstGeom prst="line">
                            <a:avLst/>
                          </a:prstGeom>
                          <a:noFill/>
                          <a:ln w="25400" cap="flat">
                            <a:solidFill>
                              <a:srgbClr val="4F81BD"/>
                            </a:solidFill>
                            <a:prstDash val="solid"/>
                            <a:round/>
                            <a:headEnd/>
                            <a:tailEnd/>
                          </a:ln>
                          <a:effectLst>
                            <a:outerShdw blurRad="12700" dist="20000" dir="5400000" algn="ctr" rotWithShape="0">
                              <a:srgbClr val="808080">
                                <a:alpha val="37999"/>
                              </a:srgbClr>
                            </a:outerShdw>
                          </a:effectLst>
                          <a:extLst>
                            <a:ext uri="{909E8E84-426E-40dd-AFC4-6F175D3DCCD1}">
                              <a14:hiddenFill xmlns:a14="http://schemas.microsoft.com/office/drawing/2010/main">
                                <a:noFill/>
                              </a14:hiddenFill>
                            </a:ext>
                          </a:extLst>
                        </wps:spPr>
                        <wps:txbx>
                          <w:txbxContent>
                            <w:p w14:paraId="3B75E2D0" w14:textId="77777777" w:rsidR="005532D8" w:rsidRDefault="005532D8">
                              <w:pPr>
                                <w:pStyle w:val="FreeForm"/>
                                <w:rPr>
                                  <w:del w:id="1475" w:author="Author" w:date="2013-04-12T16:41:00Z"/>
                                  <w:rFonts w:eastAsia="Times New Roman"/>
                                  <w:color w:val="auto"/>
                                  <w:lang w:val="en-US" w:eastAsia="en-US" w:bidi="x-none"/>
                                </w:rPr>
                              </w:pPr>
                            </w:p>
                          </w:txbxContent>
                        </wps:txbx>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22pt,107.6pt" to="347pt,10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" strokecolor="#4f81bd" strokeweight="2pt">
                  <v:fill o:detectmouseclick="t"/>
                  <v:shadow on="t" color="gray" opacity="24903f" mv:blur="12700f" offset="0,20000emu"/>
                  <w10:wrap anchorx="page" anchory="page"/>
                </v:line>
              </w:pict>
            </mc:Fallback>
          </mc:AlternateContent>
        </w:r>
      </w:del>
      <w:ins w:id="1476" w:author="Mike Botieri" w:date="2013-04-11T14:55:00Z">
        <w:r>
          <w:rPr>
            <w:color w:val="242424"/>
            <w:rPrChange w:id="1477" w:author="Author" w:date="2013-04-12T16:41:00Z">
              <w:rPr>
                <w:rFonts w:ascii="Corbel" w:hAnsi="Corbel"/>
                <w:color w:val="303030"/>
              </w:rPr>
            </w:rPrChange>
          </w:rPr>
          <w:t>work.</w:t>
        </w:r>
      </w:ins>
    </w:p>
    <w:p w14:paraId="6AD4E54A" w14:textId="6F64A30D" w:rsidR="00C82479" w:rsidRDefault="00CA6843">
      <w:pPr>
        <w:pStyle w:val="ListParagraph"/>
        <w:ind w:left="0"/>
        <w:jc w:val="both"/>
        <w:rPr>
          <w:ins w:id="1478" w:author="Mike Botieri" w:date="2013-04-11T14:55:00Z"/>
          <w:color w:val="242424"/>
          <w:rPrChange w:id="1479" w:author="Author" w:date="2013-04-12T16:41:00Z">
            <w:rPr>
              <w:ins w:id="1480" w:author="Mike Botieri" w:date="2013-04-11T14:55:00Z"/>
              <w:rFonts w:ascii="Corbel" w:hAnsi="Corbel"/>
              <w:color w:val="303030"/>
            </w:rPr>
          </w:rPrChange>
        </w:rPr>
        <w:pPrChange w:id="1481" w:author="Mike Botieri" w:date="2013-04-11T14:46:00Z">
          <w:pPr>
            <w:pStyle w:val="ListParagraph"/>
            <w:numPr>
              <w:numId w:val="3"/>
            </w:numPr>
            <w:tabs>
              <w:tab w:val="num" w:pos="720"/>
            </w:tabs>
            <w:ind w:hanging="360"/>
          </w:pPr>
        </w:pPrChange>
      </w:pPr>
      <w:ins w:id="1482" w:author="Mike Botieri" w:date="2013-04-12T15:42:00Z">
        <w:r>
          <w:rPr>
            <w:color w:val="242424"/>
            <w:position w:val="-2"/>
          </w:rPr>
          <w:tab/>
        </w:r>
      </w:ins>
      <w:ins w:id="1483" w:author="Mike Botieri" w:date="2013-04-11T14:55:00Z">
        <w:r w:rsidR="00C82479">
          <w:rPr>
            <w:color w:val="242424"/>
            <w:u w:val="single"/>
            <w:rPrChange w:id="1484" w:author="Author" w:date="2013-04-12T16:41:00Z">
              <w:rPr>
                <w:rFonts w:ascii="Corbel" w:hAnsi="Corbel"/>
                <w:color w:val="303030"/>
              </w:rPr>
            </w:rPrChange>
          </w:rPr>
          <w:t>Collaborative-work</w:t>
        </w:r>
      </w:ins>
    </w:p>
    <w:p w14:paraId="046D3EB9" w14:textId="77777777" w:rsidR="00C82479" w:rsidRDefault="00C82479">
      <w:pPr>
        <w:pStyle w:val="ListParagraph"/>
        <w:numPr>
          <w:ilvl w:val="2"/>
          <w:numId w:val="9"/>
        </w:numPr>
        <w:tabs>
          <w:tab w:val="left" w:pos="540"/>
          <w:tab w:val="num" w:pos="1080"/>
        </w:tabs>
        <w:ind w:left="1080" w:hanging="180"/>
        <w:jc w:val="both"/>
        <w:rPr>
          <w:ins w:id="1485" w:author="Mike Botieri" w:date="2013-04-11T14:55:00Z"/>
          <w:color w:val="242424"/>
          <w:position w:val="-2"/>
          <w:rPrChange w:id="1486" w:author="Mike Botieri" w:date="2013-04-12T16:41:00Z">
            <w:rPr>
              <w:ins w:id="1487" w:author="Mike Botieri" w:date="2013-04-11T14:55:00Z"/>
              <w:rFonts w:ascii="Corbel" w:hAnsi="Corbel"/>
              <w:color w:val="303030"/>
              <w:position w:val="-2"/>
            </w:rPr>
          </w:rPrChange>
        </w:rPr>
        <w:pPrChange w:id="1488" w:author="Mike Botieri" w:date="2013-04-12T16:41:00Z">
          <w:pPr>
            <w:pStyle w:val="ListParagraph"/>
            <w:numPr>
              <w:ilvl w:val="1"/>
              <w:numId w:val="5"/>
            </w:numPr>
            <w:tabs>
              <w:tab w:val="num" w:pos="540"/>
            </w:tabs>
            <w:ind w:left="540" w:hanging="180"/>
            <w:jc w:val="both"/>
          </w:pPr>
        </w:pPrChange>
      </w:pPr>
      <w:ins w:id="1489" w:author="Mike Botieri" w:date="2013-04-11T14:55:00Z">
        <w:r>
          <w:rPr>
            <w:color w:val="242424"/>
            <w:rPrChange w:id="1490" w:author="Author" w:date="2013-04-12T16:41:00Z">
              <w:rPr>
                <w:rFonts w:ascii="Corbel" w:hAnsi="Corbel"/>
                <w:color w:val="303030"/>
              </w:rPr>
            </w:rPrChange>
          </w:rPr>
          <w:t>A collaborative-work group is formed by a group of students working toward a common goal. This is most typically school work such as a group project, but may have other applications as well.</w:t>
        </w:r>
      </w:ins>
    </w:p>
    <w:p w14:paraId="6E0BF5FA" w14:textId="77777777" w:rsidR="00C82479" w:rsidRDefault="00C82479">
      <w:pPr>
        <w:pStyle w:val="ListParagraph"/>
        <w:numPr>
          <w:ilvl w:val="2"/>
          <w:numId w:val="9"/>
        </w:numPr>
        <w:tabs>
          <w:tab w:val="left" w:pos="540"/>
          <w:tab w:val="num" w:pos="1080"/>
        </w:tabs>
        <w:ind w:left="1080" w:hanging="180"/>
        <w:jc w:val="both"/>
        <w:rPr>
          <w:ins w:id="1491" w:author="Mike Botieri" w:date="2013-04-11T14:55:00Z"/>
          <w:color w:val="242424"/>
          <w:position w:val="-2"/>
          <w:rPrChange w:id="1492" w:author="Mike Botieri" w:date="2013-04-12T16:41:00Z">
            <w:rPr>
              <w:ins w:id="1493" w:author="Mike Botieri" w:date="2013-04-11T14:55:00Z"/>
              <w:rFonts w:ascii="Corbel" w:hAnsi="Corbel"/>
              <w:color w:val="303030"/>
              <w:position w:val="-2"/>
            </w:rPr>
          </w:rPrChange>
        </w:rPr>
        <w:pPrChange w:id="1494" w:author="Mike Botieri" w:date="2013-04-12T16:41:00Z">
          <w:pPr>
            <w:pStyle w:val="ListParagraph"/>
            <w:numPr>
              <w:ilvl w:val="1"/>
              <w:numId w:val="5"/>
            </w:numPr>
            <w:tabs>
              <w:tab w:val="num" w:pos="540"/>
            </w:tabs>
            <w:ind w:left="540" w:hanging="180"/>
            <w:jc w:val="both"/>
          </w:pPr>
        </w:pPrChange>
      </w:pPr>
      <w:ins w:id="1495" w:author="Mike Botieri" w:date="2013-04-11T14:55:00Z">
        <w:r>
          <w:rPr>
            <w:color w:val="242424"/>
            <w:rPrChange w:id="1496" w:author="Author" w:date="2013-04-12T16:41:00Z">
              <w:rPr>
                <w:rFonts w:ascii="Corbel" w:hAnsi="Corbel"/>
                <w:color w:val="303030"/>
              </w:rPr>
            </w:rPrChange>
          </w:rPr>
          <w:t xml:space="preserve">Any student member may create a collaborative-work group and invite others to the group. </w:t>
        </w:r>
      </w:ins>
    </w:p>
    <w:p w14:paraId="5BE86F8E" w14:textId="53CD61D6" w:rsidR="00C82479" w:rsidRDefault="00C82479">
      <w:pPr>
        <w:pStyle w:val="ListParagraph"/>
        <w:numPr>
          <w:ilvl w:val="2"/>
          <w:numId w:val="9"/>
        </w:numPr>
        <w:tabs>
          <w:tab w:val="left" w:pos="540"/>
          <w:tab w:val="num" w:pos="1080"/>
        </w:tabs>
        <w:ind w:left="1080" w:hanging="180"/>
        <w:jc w:val="both"/>
        <w:rPr>
          <w:ins w:id="1497" w:author="Mike Botieri" w:date="2013-04-11T14:55:00Z"/>
          <w:color w:val="242424"/>
          <w:position w:val="-2"/>
          <w:rPrChange w:id="1498" w:author="Mike Botieri" w:date="2013-04-12T16:41:00Z">
            <w:rPr>
              <w:ins w:id="1499" w:author="Mike Botieri" w:date="2013-04-11T14:55:00Z"/>
              <w:rFonts w:ascii="Corbel" w:hAnsi="Corbel"/>
              <w:color w:val="303030"/>
              <w:position w:val="-2"/>
            </w:rPr>
          </w:rPrChange>
        </w:rPr>
        <w:pPrChange w:id="1500" w:author="Mike Botieri" w:date="2013-04-12T16:41:00Z">
          <w:pPr>
            <w:pStyle w:val="ListParagraph"/>
            <w:numPr>
              <w:ilvl w:val="1"/>
              <w:numId w:val="5"/>
            </w:numPr>
            <w:tabs>
              <w:tab w:val="num" w:pos="540"/>
            </w:tabs>
            <w:ind w:left="540" w:hanging="180"/>
            <w:jc w:val="both"/>
          </w:pPr>
        </w:pPrChange>
      </w:pPr>
      <w:ins w:id="1501" w:author="Mike Botieri" w:date="2013-04-11T14:55:00Z">
        <w:r>
          <w:rPr>
            <w:color w:val="242424"/>
            <w:rPrChange w:id="1502" w:author="Author" w:date="2013-04-12T16:41:00Z">
              <w:rPr>
                <w:rFonts w:ascii="Corbel" w:hAnsi="Corbel"/>
                <w:color w:val="303030"/>
              </w:rPr>
            </w:rPrChange>
          </w:rPr>
          <w:t xml:space="preserve">This group, while shared by the members, is private until </w:t>
        </w:r>
      </w:ins>
      <w:ins w:id="1503" w:author="Author" w:date="2013-04-12T16:41:00Z">
        <w:r w:rsidR="00CA6843">
          <w:rPr>
            <w:noProof/>
            <w:lang w:val="en-US" w:eastAsia="en-US"/>
          </w:rPr>
          <w:pict w14:anchorId="02D02270">
            <v:line id="_x0000_s1047" style="position:absolute;left:0;text-align:left;z-index:251690496;mso-position-horizontal:absolute;mso-position-horizontal-relative:page;mso-position-vertical:absolute;mso-position-vertical-relative:page" from="322pt,107.6pt" to="347pt,107.6pt" coordsize="21600,21600" strokecolor="#4f81bd" strokeweight="2pt">
              <v:fill o:detectmouseclick="t"/>
              <v:shadow on="t" color="gray" opacity="24903f" mv:blur="12700f" offset="0,20000emu"/>
              <v:path o:connectlocs="10800,10800"/>
              <v:textbox inset="0,0,0,0">
                <w:txbxContent>
                  <w:p w14:paraId="6E32633F" w14:textId="77777777" w:rsidR="005532D8" w:rsidRDefault="005532D8">
                    <w:pPr>
                      <w:pStyle w:val="FreeForm"/>
                      <w:rPr>
                        <w:ins w:id="1504" w:author="Author" w:date="2013-04-12T16:41:00Z"/>
                        <w:rFonts w:eastAsia="Times New Roman"/>
                        <w:color w:val="auto"/>
                        <w:lang w:val="en-US" w:eastAsia="en-US" w:bidi="x-none"/>
                      </w:rPr>
                    </w:pPr>
                  </w:p>
                </w:txbxContent>
              </v:textbox>
              <w10:wrap anchorx="page" anchory="page"/>
            </v:line>
          </w:pict>
        </w:r>
      </w:ins>
      <w:ins w:id="1505" w:author="Mike Botieri" w:date="2013-04-11T14:55:00Z">
        <w:r>
          <w:rPr>
            <w:color w:val="242424"/>
            <w:rPrChange w:id="1506" w:author="Author" w:date="2013-04-12T16:41:00Z">
              <w:rPr>
                <w:rFonts w:ascii="Corbel" w:hAnsi="Corbel"/>
                <w:color w:val="303030"/>
              </w:rPr>
            </w:rPrChange>
          </w:rPr>
          <w:t>the work is published. Most times, the finished work will be published to a different group (such as a class) but published work may also be viewable by the public.</w:t>
        </w:r>
      </w:ins>
    </w:p>
    <w:p w14:paraId="7F0C7E9D" w14:textId="77777777" w:rsidR="00C82479" w:rsidRDefault="00C82479">
      <w:pPr>
        <w:pStyle w:val="ListParagraph"/>
        <w:numPr>
          <w:ilvl w:val="2"/>
          <w:numId w:val="9"/>
        </w:numPr>
        <w:tabs>
          <w:tab w:val="left" w:pos="540"/>
          <w:tab w:val="num" w:pos="1080"/>
        </w:tabs>
        <w:ind w:left="1080" w:hanging="180"/>
        <w:jc w:val="both"/>
        <w:rPr>
          <w:color w:val="242424"/>
          <w:position w:val="-2"/>
          <w:rPrChange w:id="1507" w:author="Mike Botieri" w:date="2013-04-12T16:41:00Z">
            <w:rPr>
              <w:rFonts w:ascii="Corbel" w:hAnsi="Corbel"/>
              <w:color w:val="303030"/>
              <w:position w:val="-2"/>
            </w:rPr>
          </w:rPrChange>
        </w:rPr>
        <w:pPrChange w:id="1508" w:author="Mike Botieri" w:date="2013-04-12T16:41:00Z">
          <w:pPr>
            <w:pStyle w:val="ListParagraph"/>
            <w:numPr>
              <w:ilvl w:val="1"/>
              <w:numId w:val="5"/>
            </w:numPr>
            <w:tabs>
              <w:tab w:val="num" w:pos="540"/>
            </w:tabs>
            <w:ind w:left="540" w:hanging="180"/>
            <w:jc w:val="both"/>
          </w:pPr>
        </w:pPrChange>
      </w:pPr>
      <w:ins w:id="1509" w:author="Mike Botieri" w:date="2013-04-11T14:55:00Z">
        <w:r>
          <w:rPr>
            <w:color w:val="242424"/>
            <w:rPrChange w:id="1510" w:author="Author" w:date="2013-04-12T16:41:00Z">
              <w:rPr>
                <w:rFonts w:ascii="Corbel" w:hAnsi="Corbel"/>
                <w:color w:val="303030"/>
              </w:rPr>
            </w:rPrChange>
          </w:rPr>
          <w:t>This group is not for a single member, but rather several students working on a common project.</w:t>
        </w:r>
      </w:ins>
    </w:p>
    <w:p w14:paraId="1D6239AF" w14:textId="77777777" w:rsidR="00C82479" w:rsidRDefault="00C82479">
      <w:pPr>
        <w:rPr>
          <w:color w:val="242424"/>
          <w:rPrChange w:id="1511" w:author="Author" w:date="2013-04-12T16:41:00Z">
            <w:rPr>
              <w:rFonts w:ascii="Corbel" w:hAnsi="Corbel"/>
              <w:color w:val="303030"/>
            </w:rPr>
          </w:rPrChange>
        </w:rPr>
      </w:pPr>
    </w:p>
    <w:p w14:paraId="5C4BB0BC" w14:textId="77777777" w:rsidR="00C82479" w:rsidRDefault="00C82479">
      <w:pPr>
        <w:rPr>
          <w:color w:val="242424"/>
          <w:rPrChange w:id="1512" w:author="Author" w:date="2013-04-12T16:41:00Z">
            <w:rPr>
              <w:rFonts w:ascii="Corbel" w:hAnsi="Corbel"/>
              <w:color w:val="303030"/>
            </w:rPr>
          </w:rPrChange>
        </w:rPr>
      </w:pPr>
    </w:p>
    <w:p w14:paraId="5EC8050C" w14:textId="77777777" w:rsidR="00C82479" w:rsidRDefault="00C82479">
      <w:pPr>
        <w:rPr>
          <w:color w:val="242424"/>
          <w:rPrChange w:id="1513" w:author="Author" w:date="2013-04-12T16:41:00Z">
            <w:rPr>
              <w:rFonts w:ascii="Corbel" w:hAnsi="Corbel"/>
              <w:color w:val="303030"/>
            </w:rPr>
          </w:rPrChange>
        </w:rPr>
      </w:pPr>
      <w:r>
        <w:rPr>
          <w:rFonts w:ascii="Arial Bold" w:hAnsi="Arial Bold"/>
          <w:color w:val="0F3642"/>
          <w:sz w:val="36"/>
          <w:rPrChange w:id="1514" w:author="Author" w:date="2013-04-12T16:41:00Z">
            <w:rPr>
              <w:rFonts w:ascii="Arial Bold" w:hAnsi="Arial Bold"/>
              <w:color w:val="1A4654"/>
              <w:sz w:val="36"/>
            </w:rPr>
          </w:rPrChange>
        </w:rPr>
        <w:t>Student Work</w:t>
      </w:r>
    </w:p>
    <w:p w14:paraId="3A7674A7" w14:textId="77777777" w:rsidR="00C82479" w:rsidRDefault="00C82479">
      <w:pPr>
        <w:rPr>
          <w:color w:val="242424"/>
          <w:rPrChange w:id="1515" w:author="Author" w:date="2013-04-12T16:41:00Z">
            <w:rPr>
              <w:rFonts w:ascii="Corbel" w:hAnsi="Corbel"/>
              <w:color w:val="303030"/>
            </w:rPr>
          </w:rPrChange>
        </w:rPr>
      </w:pPr>
    </w:p>
    <w:p w14:paraId="6D65F598" w14:textId="77777777" w:rsidR="00C82479" w:rsidRDefault="00C82479">
      <w:pPr>
        <w:ind w:firstLine="720"/>
        <w:rPr>
          <w:color w:val="242424"/>
          <w:rPrChange w:id="1516" w:author="Author" w:date="2013-04-12T16:41:00Z">
            <w:rPr>
              <w:rFonts w:ascii="Corbel" w:hAnsi="Corbel"/>
              <w:color w:val="303030"/>
            </w:rPr>
          </w:rPrChange>
        </w:rPr>
      </w:pPr>
      <w:r>
        <w:rPr>
          <w:color w:val="242424"/>
          <w:rPrChange w:id="1517" w:author="Author" w:date="2013-04-12T16:41:00Z">
            <w:rPr>
              <w:rFonts w:ascii="Corbel" w:hAnsi="Corbel"/>
              <w:color w:val="303030"/>
            </w:rPr>
          </w:rPrChange>
        </w:rPr>
        <w:t xml:space="preserve">A student work is any work created within a specific context. At the most basic level, a single student work is a collection of media (links, audio, images, video, text, interactive apps, and others) and contextual information describing the work. Examples of work include class work, personal projects, photography, employment projects, research, extracurricular work, and so forth. </w:t>
      </w:r>
    </w:p>
    <w:p w14:paraId="7B8BBAA2" w14:textId="77777777" w:rsidR="00C82479" w:rsidRDefault="00C82479">
      <w:pPr>
        <w:ind w:firstLine="720"/>
        <w:rPr>
          <w:color w:val="242424"/>
          <w:rPrChange w:id="1518" w:author="Author" w:date="2013-04-12T16:41:00Z">
            <w:rPr>
              <w:rFonts w:ascii="Corbel" w:hAnsi="Corbel"/>
              <w:color w:val="303030"/>
            </w:rPr>
          </w:rPrChange>
        </w:rPr>
      </w:pPr>
    </w:p>
    <w:p w14:paraId="4D6242F4" w14:textId="77777777" w:rsidR="00000000" w:rsidRDefault="00CA6843">
      <w:pPr>
        <w:rPr>
          <w:ins w:id="1519" w:author="Author" w:date="2013-04-12T16:41:00Z"/>
          <w:color w:val="242424"/>
        </w:rPr>
      </w:pPr>
      <w:ins w:id="1520" w:author="Author" w:date="2013-04-12T16:41:00Z">
        <w:r>
          <w:rPr>
            <w:noProof/>
            <w:lang w:val="en-US" w:eastAsia="en-US"/>
          </w:rPr>
        </w:r>
        <w:r>
          <w:pict w14:anchorId="724A1148">
            <v:group id="_x0000_s1048" style="width:393pt;height:224pt;mso-position-horizontal-relative:char;mso-position-vertical-relative:line" coordsize="7860,4480">
              <v:rect id="_x0000_s1049" style="position:absolute;left:2800;width:2260;height:1120" coordsize="21600,21600" strokecolor="#4a7dbb">
                <v:fill opacity="58853f" o:detectmouseclick="t"/>
                <v:stroke joinstyle="round"/>
                <v:path arrowok="t" o:connectlocs="10800,10800"/>
                <v:textbox inset="8pt,8pt,8pt,8pt">
                  <w:txbxContent>
                    <w:p w14:paraId="1E85E561" w14:textId="77777777" w:rsidR="00000000" w:rsidRDefault="00CA6843">
                      <w:pPr>
                        <w:pStyle w:val="FreeFormA"/>
                        <w:tabs>
                          <w:tab w:val="left" w:pos="1440"/>
                        </w:tabs>
                        <w:rPr>
                          <w:ins w:id="1521" w:author="Author" w:date="2013-04-12T16:41:00Z"/>
                          <w:rFonts w:ascii="Times New Roman" w:eastAsia="Times New Roman" w:hAnsi="Times New Roman"/>
                          <w:color w:val="auto"/>
                          <w:sz w:val="20"/>
                          <w:lang w:val="en-US" w:eastAsia="en-US" w:bidi="x-none"/>
                        </w:rPr>
                      </w:pPr>
                      <w:ins w:id="1522" w:author="Author" w:date="2013-04-12T16:41:00Z">
                        <w:r>
                          <w:rPr>
                            <w:sz w:val="22"/>
                            <w:u w:color="000000"/>
                          </w:rPr>
                          <w:t>Student Work</w:t>
                        </w:r>
                      </w:ins>
                    </w:p>
                  </w:txbxContent>
                </v:textbox>
              </v:rect>
              <v:rect id="_x0000_s1050" style="position:absolute;left:1400;top:1680;width:2260;height:1120" coordsize="21600,21600" strokecolor="#4a7dbb">
                <v:fill opacity="58853f" o:detectmouseclick="t"/>
                <v:stroke joinstyle="round"/>
                <v:path arrowok="t" o:connectlocs="10800,10800"/>
                <v:textbox inset="8pt,8pt,8pt,8pt">
                  <w:txbxContent>
                    <w:p w14:paraId="2C464A39" w14:textId="77777777" w:rsidR="00000000" w:rsidRDefault="00CA6843">
                      <w:pPr>
                        <w:pStyle w:val="FreeFormA"/>
                        <w:tabs>
                          <w:tab w:val="left" w:pos="1440"/>
                        </w:tabs>
                        <w:rPr>
                          <w:ins w:id="1523" w:author="Author" w:date="2013-04-12T16:41:00Z"/>
                          <w:rFonts w:ascii="Times New Roman" w:eastAsia="Times New Roman" w:hAnsi="Times New Roman"/>
                          <w:color w:val="auto"/>
                          <w:sz w:val="20"/>
                          <w:lang w:val="en-US" w:eastAsia="en-US" w:bidi="x-none"/>
                        </w:rPr>
                      </w:pPr>
                      <w:ins w:id="1524" w:author="Author" w:date="2013-04-12T16:41:00Z">
                        <w:r>
                          <w:rPr>
                            <w:sz w:val="22"/>
                            <w:u w:color="000000"/>
                          </w:rPr>
                          <w:t>Media Set</w:t>
                        </w:r>
                      </w:ins>
                    </w:p>
                  </w:txbxContent>
                </v:textbox>
              </v:rect>
              <v:shape id="_x0000_s1051" style="position:absolute;left:2520;top:1120;width:1400;height:560" coordsize="21600,21600" path="m21600,0l21600,10800,,10800,,21600e" filled="f" strokecolor="#3e6695">
                <v:fill o:detectmouseclick="t"/>
                <v:path arrowok="t" o:connectlocs="10800,10800"/>
                <v:textbox inset="0,0,0,0">
                  <w:txbxContent>
                    <w:p w14:paraId="5A70936B" w14:textId="77777777" w:rsidR="005532D8" w:rsidRDefault="005532D8">
                      <w:pPr>
                        <w:pStyle w:val="FreeForm"/>
                        <w:rPr>
                          <w:ins w:id="1525" w:author="Author" w:date="2013-04-12T16:41:00Z"/>
                          <w:rFonts w:eastAsia="Times New Roman"/>
                          <w:color w:val="auto"/>
                          <w:lang w:val="en-US" w:eastAsia="en-US" w:bidi="x-none"/>
                        </w:rPr>
                      </w:pPr>
                    </w:p>
                  </w:txbxContent>
                </v:textbox>
              </v:shape>
              <v:rect id="_x0000_s1052" style="position:absolute;top:3360;width:2260;height:1120" coordsize="21600,21600" strokecolor="#4a7dbb">
                <v:fill opacity="58853f" o:detectmouseclick="t"/>
                <v:stroke joinstyle="round"/>
                <v:path arrowok="t" o:connectlocs="10800,10800"/>
                <v:textbox inset="8pt,8pt,8pt,8pt">
                  <w:txbxContent>
                    <w:p w14:paraId="37A10E24" w14:textId="77777777" w:rsidR="00000000" w:rsidRDefault="00CA6843">
                      <w:pPr>
                        <w:pStyle w:val="FreeFormA"/>
                        <w:tabs>
                          <w:tab w:val="left" w:pos="1440"/>
                        </w:tabs>
                        <w:rPr>
                          <w:ins w:id="1526" w:author="Author" w:date="2013-04-12T16:41:00Z"/>
                          <w:rFonts w:ascii="Times New Roman" w:eastAsia="Times New Roman" w:hAnsi="Times New Roman"/>
                          <w:color w:val="auto"/>
                          <w:sz w:val="20"/>
                          <w:lang w:val="en-US" w:eastAsia="en-US" w:bidi="x-none"/>
                        </w:rPr>
                      </w:pPr>
                      <w:ins w:id="1527" w:author="Author" w:date="2013-04-12T16:41:00Z">
                        <w:r>
                          <w:rPr>
                            <w:sz w:val="22"/>
                            <w:u w:color="000000"/>
                          </w:rPr>
                          <w:t>Media</w:t>
                        </w:r>
                      </w:ins>
                    </w:p>
                  </w:txbxContent>
                </v:textbox>
              </v:rect>
              <v:shape id="_x0000_s1053" style="position:absolute;left:1120;top:2800;width:1400;height:560" coordsize="21600,21600" path="m21600,0l21600,10800,,10800,,21600e" filled="f" strokecolor="#4774aa">
                <v:fill o:detectmouseclick="t"/>
                <v:path arrowok="t" o:connectlocs="10800,10800"/>
                <v:textbox inset="0,0,0,0">
                  <w:txbxContent>
                    <w:p w14:paraId="5865E268" w14:textId="77777777" w:rsidR="005532D8" w:rsidRDefault="005532D8">
                      <w:pPr>
                        <w:pStyle w:val="FreeForm"/>
                        <w:rPr>
                          <w:ins w:id="1528" w:author="Author" w:date="2013-04-12T16:41:00Z"/>
                          <w:rFonts w:eastAsia="Times New Roman"/>
                          <w:color w:val="auto"/>
                          <w:lang w:val="en-US" w:eastAsia="en-US" w:bidi="x-none"/>
                        </w:rPr>
                      </w:pPr>
                    </w:p>
                  </w:txbxContent>
                </v:textbox>
              </v:shape>
              <v:rect id="_x0000_s1054" style="position:absolute;left:2800;top:3360;width:2260;height:1120" coordsize="21600,21600" strokecolor="#4a7dbb">
                <v:fill opacity="58853f" o:detectmouseclick="t"/>
                <v:stroke joinstyle="round"/>
                <v:path arrowok="t" o:connectlocs="10800,10800"/>
                <v:textbox style="mso-next-textbox:#_x0000_s1054" inset="8pt,8pt,8pt,8pt">
                  <w:txbxContent>
                    <w:p w14:paraId="185B45F2" w14:textId="77777777" w:rsidR="00000000" w:rsidRDefault="00CA6843">
                      <w:pPr>
                        <w:pStyle w:val="FreeFormA"/>
                        <w:tabs>
                          <w:tab w:val="left" w:pos="1440"/>
                        </w:tabs>
                        <w:rPr>
                          <w:ins w:id="1529" w:author="Author" w:date="2013-04-12T16:41:00Z"/>
                          <w:rFonts w:ascii="Times New Roman" w:eastAsia="Times New Roman" w:hAnsi="Times New Roman"/>
                          <w:color w:val="auto"/>
                          <w:sz w:val="20"/>
                          <w:lang w:val="en-US" w:eastAsia="en-US" w:bidi="x-none"/>
                        </w:rPr>
                      </w:pPr>
                    </w:p>
                  </w:txbxContent>
                </v:textbox>
              </v:rect>
              <v:shape id="_x0000_s1055" style="position:absolute;left:2520;top:2800;width:1400;height:560" coordsize="21600,21600" path="m0,0l0,10800,21600,10800,21600,21600e" filled="f" strokecolor="#4774aa">
                <v:fill o:detectmouseclick="t"/>
                <v:path arrowok="t" o:connectlocs="10800,10800"/>
                <v:textbox inset="0,0,0,0">
                  <w:txbxContent>
                    <w:p w14:paraId="3E151A8D" w14:textId="77777777" w:rsidR="005532D8" w:rsidRDefault="005532D8">
                      <w:pPr>
                        <w:pStyle w:val="FreeForm"/>
                        <w:tabs>
                          <w:tab w:val="left" w:pos="1440"/>
                        </w:tabs>
                        <w:rPr>
                          <w:ins w:id="1530" w:author="Author" w:date="2013-04-12T16:41:00Z"/>
                          <w:rFonts w:eastAsia="Times New Roman"/>
                          <w:color w:val="auto"/>
                          <w:lang w:val="en-US" w:eastAsia="en-US" w:bidi="x-none"/>
                        </w:rPr>
                      </w:pPr>
                      <w:ins w:id="1531" w:author="Author" w:date="2013-04-12T16:41:00Z">
                        <w:r>
                          <w:rPr>
                            <w:sz w:val="22"/>
                            <w:u w:color="000000"/>
                          </w:rPr>
                          <w:t>Student Work</w:t>
                        </w:r>
                      </w:ins>
                    </w:p>
                  </w:txbxContent>
                </v:textbox>
              </v:shape>
              <v:rect id="_x0000_s1056" style="position:absolute;left:4200;top:1680;width:2260;height:1120" coordsize="21600,21600" strokecolor="#4a7dbb">
                <v:fill opacity="58853f" o:detectmouseclick="t"/>
                <v:stroke joinstyle="round"/>
                <v:path arrowok="t" o:connectlocs="10800,10800"/>
                <v:textbox inset="8pt,8pt,8pt,8pt">
                  <w:txbxContent>
                    <w:p w14:paraId="473A7E62" w14:textId="77777777" w:rsidR="00000000" w:rsidRDefault="00CA6843">
                      <w:pPr>
                        <w:pStyle w:val="FreeFormA"/>
                        <w:tabs>
                          <w:tab w:val="left" w:pos="1440"/>
                        </w:tabs>
                        <w:rPr>
                          <w:ins w:id="1532" w:author="Author" w:date="2013-04-12T16:41:00Z"/>
                          <w:rFonts w:ascii="Times New Roman" w:eastAsia="Times New Roman" w:hAnsi="Times New Roman"/>
                          <w:color w:val="auto"/>
                          <w:sz w:val="20"/>
                          <w:lang w:val="en-US" w:eastAsia="en-US" w:bidi="x-none"/>
                        </w:rPr>
                      </w:pPr>
                      <w:ins w:id="1533" w:author="Author" w:date="2013-04-12T16:41:00Z">
                        <w:r>
                          <w:rPr>
                            <w:sz w:val="22"/>
                            <w:u w:color="000000"/>
                          </w:rPr>
                          <w:t>Media</w:t>
                        </w:r>
                      </w:ins>
                    </w:p>
                  </w:txbxContent>
                </v:textbox>
              </v:rect>
              <v:shape id="_x0000_s1057" style="position:absolute;left:3920;top:1120;width:1400;height:560" coordsize="21600,21600" path="m0,0l0,10800,21600,10800,21600,21600e" filled="f" strokecolor="#3e6695">
                <v:fill o:detectmouseclick="t"/>
                <v:path arrowok="t" o:connectlocs="10800,10800"/>
                <v:textbox style="mso-next-textbox:#_x0000_s1057" inset="0,0,0,0">
                  <w:txbxContent>
                    <w:p w14:paraId="0E8A1603" w14:textId="77777777" w:rsidR="005532D8" w:rsidRDefault="005532D8">
                      <w:pPr>
                        <w:pStyle w:val="FreeForm"/>
                        <w:rPr>
                          <w:ins w:id="1534" w:author="Author" w:date="2013-04-12T16:41:00Z"/>
                          <w:rFonts w:eastAsia="Times New Roman"/>
                          <w:color w:val="auto"/>
                          <w:lang w:val="en-US" w:eastAsia="en-US" w:bidi="x-none"/>
                        </w:rPr>
                      </w:pPr>
                    </w:p>
                  </w:txbxContent>
                </v:textbox>
              </v:shape>
              <v:rect id="_x0000_s1058" style="position:absolute;left:5600;width:2260;height:1120" coordsize="21600,21600" strokecolor="#4a7dbb">
                <v:fill opacity="58853f" o:detectmouseclick="t"/>
                <v:stroke joinstyle="round"/>
                <v:path arrowok="t" o:connectlocs="10800,10800"/>
                <v:textbox inset="8pt,8pt,8pt,8pt">
                  <w:txbxContent>
                    <w:p w14:paraId="5E3FA910" w14:textId="77777777" w:rsidR="00000000" w:rsidRDefault="00CA6843">
                      <w:pPr>
                        <w:pStyle w:val="FreeFormA"/>
                        <w:tabs>
                          <w:tab w:val="left" w:pos="1440"/>
                        </w:tabs>
                        <w:rPr>
                          <w:ins w:id="1535" w:author="Author" w:date="2013-04-12T16:41:00Z"/>
                          <w:rFonts w:ascii="Times New Roman" w:eastAsia="Times New Roman" w:hAnsi="Times New Roman"/>
                          <w:color w:val="auto"/>
                          <w:sz w:val="20"/>
                          <w:lang w:val="en-US" w:eastAsia="en-US" w:bidi="x-none"/>
                        </w:rPr>
                      </w:pPr>
                      <w:ins w:id="1536" w:author="Author" w:date="2013-04-12T16:41:00Z">
                        <w:r>
                          <w:rPr>
                            <w:sz w:val="22"/>
                            <w:u w:color="000000"/>
                          </w:rPr>
                          <w:t>Context</w:t>
                        </w:r>
                      </w:ins>
                    </w:p>
                  </w:txbxContent>
                </v:textbox>
              </v:rect>
              <w10:wrap type="none"/>
              <w10:anchorlock/>
            </v:group>
          </w:pict>
        </w:r>
      </w:ins>
    </w:p>
    <w:p w14:paraId="3A83C0C7" w14:textId="77777777" w:rsidR="00C82479" w:rsidRDefault="00001561">
      <w:pPr>
        <w:rPr>
          <w:del w:id="1537" w:author="Author" w:date="2013-04-12T16:41:00Z"/>
          <w:rFonts w:ascii="Corbel" w:hAnsi="Corbel"/>
          <w:color w:val="303030"/>
        </w:rPr>
      </w:pPr>
      <w:del w:id="1538" w:author="Author" w:date="2013-04-12T16:41:00Z">
        <w:r>
          <w:rPr>
            <w:noProof/>
          </w:rPr>
          <mc:AlternateContent>
            <mc:Choice Requires="wpg">
              <w:drawing>
                <wp:inline distT="0" distB="0" distL="0" distR="0" wp14:anchorId="02D342AD" wp14:editId="7DB192AD">
                  <wp:extent cx="4978400" cy="2844800"/>
                  <wp:effectExtent l="0" t="0" r="12700" b="12700"/>
                  <wp:docPr id="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8400" cy="2844800"/>
                            <a:chOff x="0" y="0"/>
                            <a:chExt cx="7840" cy="4480"/>
                          </a:xfrm>
                        </wpg:grpSpPr>
                        <wps:wsp>
                          <wps:cNvPr id="5" name="Rectangle 25"/>
                          <wps:cNvSpPr>
                            <a:spLocks/>
                          </wps:cNvSpPr>
                          <wps:spPr bwMode="auto">
                            <a:xfrm>
                              <a:off x="2800" y="0"/>
                              <a:ext cx="2240" cy="1120"/>
                            </a:xfrm>
                            <a:prstGeom prst="rect">
                              <a:avLst/>
                            </a:prstGeom>
                            <a:solidFill>
                              <a:srgbClr val="FFFFFF">
                                <a:alpha val="89999"/>
                              </a:srgbClr>
                            </a:solidFill>
                            <a:ln w="9525" cap="flat">
                              <a:solidFill>
                                <a:srgbClr val="4A7DBB"/>
                              </a:solidFill>
                              <a:prstDash val="solid"/>
                              <a:round/>
                              <a:headEnd/>
                              <a:tailEnd/>
                            </a:ln>
                          </wps:spPr>
                          <wps:txbx>
                            <w:txbxContent>
                              <w:p w14:paraId="3E151A8D" w14:textId="77777777" w:rsidR="005532D8" w:rsidRDefault="005532D8">
                                <w:pPr>
                                  <w:pStyle w:val="FreeForm"/>
                                  <w:tabs>
                                    <w:tab w:val="left" w:pos="1440"/>
                                  </w:tabs>
                                  <w:rPr>
                                    <w:ins w:id="1539" w:author="Author" w:date="2013-04-12T16:41:00Z"/>
                                    <w:rFonts w:eastAsia="Times New Roman"/>
                                    <w:color w:val="auto"/>
                                    <w:lang w:val="en-US" w:eastAsia="en-US" w:bidi="x-none"/>
                                  </w:rPr>
                                </w:pPr>
                                <w:ins w:id="1540" w:author="Author" w:date="2013-04-12T16:41:00Z">
                                  <w:r>
                                    <w:rPr>
                                      <w:sz w:val="22"/>
                                      <w:u w:color="000000"/>
                                    </w:rPr>
                                    <w:t>Student Work</w:t>
                                  </w:r>
                                </w:ins>
                              </w:p>
                            </w:txbxContent>
                          </wps:txbx>
                          <wps:bodyPr rot="0" vert="horz" wrap="square" lIns="101600" tIns="101600" rIns="101600" bIns="101600" anchor="t" anchorCtr="0" upright="1">
                            <a:noAutofit/>
                          </wps:bodyPr>
                        </wps:wsp>
                        <wps:wsp>
                          <wps:cNvPr id="6" name="Rectangle 26"/>
                          <wps:cNvSpPr>
                            <a:spLocks/>
                          </wps:cNvSpPr>
                          <wps:spPr bwMode="auto">
                            <a:xfrm>
                              <a:off x="1400" y="1680"/>
                              <a:ext cx="2240" cy="1120"/>
                            </a:xfrm>
                            <a:prstGeom prst="rect">
                              <a:avLst/>
                            </a:prstGeom>
                            <a:solidFill>
                              <a:srgbClr val="FFFFFF">
                                <a:alpha val="89999"/>
                              </a:srgbClr>
                            </a:solidFill>
                            <a:ln w="9525" cap="flat">
                              <a:solidFill>
                                <a:srgbClr val="4A7DBB"/>
                              </a:solidFill>
                              <a:prstDash val="solid"/>
                              <a:round/>
                              <a:headEnd/>
                              <a:tailEnd/>
                            </a:ln>
                          </wps:spPr>
                          <wps:txbx>
                            <w:txbxContent>
                              <w:p w14:paraId="477258E0" w14:textId="77777777" w:rsidR="005532D8" w:rsidRDefault="005532D8">
                                <w:pPr>
                                  <w:pStyle w:val="FreeForm"/>
                                  <w:tabs>
                                    <w:tab w:val="left" w:pos="1440"/>
                                  </w:tabs>
                                  <w:rPr>
                                    <w:del w:id="1541" w:author="Author" w:date="2013-04-12T16:41:00Z"/>
                                    <w:rFonts w:eastAsia="Times New Roman"/>
                                    <w:color w:val="auto"/>
                                    <w:lang w:val="en-US" w:eastAsia="en-US" w:bidi="x-none"/>
                                  </w:rPr>
                                </w:pPr>
                                <w:del w:id="1542" w:author="Author" w:date="2013-04-12T16:41:00Z">
                                  <w:r>
                                    <w:rPr>
                                      <w:sz w:val="22"/>
                                      <w:u w:color="000000"/>
                                    </w:rPr>
                                    <w:delText>Media Set</w:delText>
                                  </w:r>
                                </w:del>
                              </w:p>
                            </w:txbxContent>
                          </wps:txbx>
                          <wps:bodyPr rot="0" vert="horz" wrap="square" lIns="101600" tIns="101600" rIns="101600" bIns="101600" anchor="t" anchorCtr="0" upright="1">
                            <a:noAutofit/>
                          </wps:bodyPr>
                        </wps:wsp>
                        <wps:wsp>
                          <wps:cNvPr id="7" name="AutoShape 27"/>
                          <wps:cNvSpPr>
                            <a:spLocks/>
                          </wps:cNvSpPr>
                          <wps:spPr bwMode="auto">
                            <a:xfrm>
                              <a:off x="2520" y="1120"/>
                              <a:ext cx="1400" cy="560"/>
                            </a:xfrm>
                            <a:custGeom>
                              <a:avLst/>
                              <a:gdLst/>
                              <a:ahLst/>
                              <a:cxnLst/>
                              <a:rect l="0" t="0" r="r" b="b"/>
                              <a:pathLst>
                                <a:path w="21600" h="21600">
                                  <a:moveTo>
                                    <a:pt x="21600" y="0"/>
                                  </a:moveTo>
                                  <a:lnTo>
                                    <a:pt x="21600" y="10800"/>
                                  </a:lnTo>
                                  <a:lnTo>
                                    <a:pt x="0" y="10800"/>
                                  </a:lnTo>
                                  <a:lnTo>
                                    <a:pt x="0" y="21600"/>
                                  </a:lnTo>
                                </a:path>
                              </a:pathLst>
                            </a:custGeom>
                            <a:noFill/>
                            <a:ln w="9525" cap="flat">
                              <a:solidFill>
                                <a:srgbClr val="3E6695"/>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0BD2184D" w14:textId="77777777" w:rsidR="005532D8" w:rsidRDefault="005532D8">
                                <w:pPr>
                                  <w:pStyle w:val="FreeForm"/>
                                  <w:rPr>
                                    <w:del w:id="1543" w:author="Author" w:date="2013-04-12T16:41:00Z"/>
                                    <w:rFonts w:eastAsia="Times New Roman"/>
                                    <w:color w:val="auto"/>
                                    <w:lang w:val="en-US" w:eastAsia="en-US" w:bidi="x-none"/>
                                  </w:rPr>
                                </w:pPr>
                              </w:p>
                            </w:txbxContent>
                          </wps:txbx>
                          <wps:bodyPr rot="0" vert="horz" wrap="square" lIns="0" tIns="0" rIns="0" bIns="0" anchor="t" anchorCtr="0" upright="1">
                            <a:noAutofit/>
                          </wps:bodyPr>
                        </wps:wsp>
                        <wps:wsp>
                          <wps:cNvPr id="8" name="Rectangle 28"/>
                          <wps:cNvSpPr>
                            <a:spLocks/>
                          </wps:cNvSpPr>
                          <wps:spPr bwMode="auto">
                            <a:xfrm>
                              <a:off x="0" y="3360"/>
                              <a:ext cx="2240" cy="1120"/>
                            </a:xfrm>
                            <a:prstGeom prst="rect">
                              <a:avLst/>
                            </a:prstGeom>
                            <a:solidFill>
                              <a:srgbClr val="FFFFFF">
                                <a:alpha val="89999"/>
                              </a:srgbClr>
                            </a:solidFill>
                            <a:ln w="9525" cap="flat">
                              <a:solidFill>
                                <a:srgbClr val="4A7DBB"/>
                              </a:solidFill>
                              <a:prstDash val="solid"/>
                              <a:round/>
                              <a:headEnd/>
                              <a:tailEnd/>
                            </a:ln>
                          </wps:spPr>
                          <wps:txbx>
                            <w:txbxContent>
                              <w:p w14:paraId="0AE8B39C" w14:textId="77777777" w:rsidR="005532D8" w:rsidRDefault="005532D8">
                                <w:pPr>
                                  <w:pStyle w:val="FreeForm"/>
                                  <w:tabs>
                                    <w:tab w:val="left" w:pos="1440"/>
                                  </w:tabs>
                                  <w:rPr>
                                    <w:del w:id="1544" w:author="Author" w:date="2013-04-12T16:41:00Z"/>
                                    <w:rFonts w:eastAsia="Times New Roman"/>
                                    <w:color w:val="auto"/>
                                    <w:lang w:val="en-US" w:eastAsia="en-US" w:bidi="x-none"/>
                                  </w:rPr>
                                </w:pPr>
                                <w:del w:id="1545" w:author="Author" w:date="2013-04-12T16:41:00Z">
                                  <w:r>
                                    <w:rPr>
                                      <w:sz w:val="22"/>
                                      <w:u w:color="000000"/>
                                    </w:rPr>
                                    <w:delText>Media</w:delText>
                                  </w:r>
                                </w:del>
                              </w:p>
                            </w:txbxContent>
                          </wps:txbx>
                          <wps:bodyPr rot="0" vert="horz" wrap="square" lIns="101600" tIns="101600" rIns="101600" bIns="101600" anchor="t" anchorCtr="0" upright="1">
                            <a:noAutofit/>
                          </wps:bodyPr>
                        </wps:wsp>
                        <wps:wsp>
                          <wps:cNvPr id="9" name="AutoShape 29"/>
                          <wps:cNvSpPr>
                            <a:spLocks/>
                          </wps:cNvSpPr>
                          <wps:spPr bwMode="auto">
                            <a:xfrm>
                              <a:off x="1120" y="2800"/>
                              <a:ext cx="1400" cy="560"/>
                            </a:xfrm>
                            <a:custGeom>
                              <a:avLst/>
                              <a:gdLst/>
                              <a:ahLst/>
                              <a:cxnLst/>
                              <a:rect l="0" t="0" r="r" b="b"/>
                              <a:pathLst>
                                <a:path w="21600" h="21600">
                                  <a:moveTo>
                                    <a:pt x="21600" y="0"/>
                                  </a:moveTo>
                                  <a:lnTo>
                                    <a:pt x="21600" y="10800"/>
                                  </a:lnTo>
                                  <a:lnTo>
                                    <a:pt x="0" y="10800"/>
                                  </a:lnTo>
                                  <a:lnTo>
                                    <a:pt x="0" y="21600"/>
                                  </a:lnTo>
                                </a:path>
                              </a:pathLst>
                            </a:custGeom>
                            <a:noFill/>
                            <a:ln w="9525" cap="flat">
                              <a:solidFill>
                                <a:srgbClr val="4774AA"/>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596B1125" w14:textId="77777777" w:rsidR="005532D8" w:rsidRDefault="005532D8">
                                <w:pPr>
                                  <w:pStyle w:val="FreeForm"/>
                                  <w:rPr>
                                    <w:del w:id="1546" w:author="Author" w:date="2013-04-12T16:41:00Z"/>
                                    <w:rFonts w:eastAsia="Times New Roman"/>
                                    <w:color w:val="auto"/>
                                    <w:lang w:val="en-US" w:eastAsia="en-US" w:bidi="x-none"/>
                                  </w:rPr>
                                </w:pPr>
                              </w:p>
                            </w:txbxContent>
                          </wps:txbx>
                          <wps:bodyPr rot="0" vert="horz" wrap="square" lIns="0" tIns="0" rIns="0" bIns="0" anchor="t" anchorCtr="0" upright="1">
                            <a:noAutofit/>
                          </wps:bodyPr>
                        </wps:wsp>
                        <wps:wsp>
                          <wps:cNvPr id="10" name="Rectangle 30"/>
                          <wps:cNvSpPr>
                            <a:spLocks/>
                          </wps:cNvSpPr>
                          <wps:spPr bwMode="auto">
                            <a:xfrm>
                              <a:off x="2800" y="3360"/>
                              <a:ext cx="2240" cy="1120"/>
                            </a:xfrm>
                            <a:prstGeom prst="rect">
                              <a:avLst/>
                            </a:prstGeom>
                            <a:solidFill>
                              <a:srgbClr val="FFFFFF">
                                <a:alpha val="89999"/>
                              </a:srgbClr>
                            </a:solidFill>
                            <a:ln w="9525" cap="flat">
                              <a:solidFill>
                                <a:srgbClr val="4A7DBB"/>
                              </a:solidFill>
                              <a:prstDash val="solid"/>
                              <a:round/>
                              <a:headEnd/>
                              <a:tailEnd/>
                            </a:ln>
                          </wps:spPr>
                          <wps:txbx>
                            <w:txbxContent>
                              <w:p w14:paraId="188B1406" w14:textId="77777777" w:rsidR="005532D8" w:rsidRDefault="005532D8">
                                <w:pPr>
                                  <w:pStyle w:val="FreeForm"/>
                                  <w:tabs>
                                    <w:tab w:val="left" w:pos="1440"/>
                                  </w:tabs>
                                  <w:rPr>
                                    <w:del w:id="1547" w:author="Author" w:date="2013-04-12T16:41:00Z"/>
                                    <w:rFonts w:eastAsia="Times New Roman"/>
                                    <w:color w:val="auto"/>
                                    <w:lang w:val="en-US" w:eastAsia="en-US" w:bidi="x-none"/>
                                  </w:rPr>
                                </w:pPr>
                                <w:del w:id="1548" w:author="Author" w:date="2013-04-12T16:41:00Z">
                                  <w:r>
                                    <w:rPr>
                                      <w:sz w:val="22"/>
                                      <w:u w:color="000000"/>
                                    </w:rPr>
                                    <w:delText>Media</w:delText>
                                  </w:r>
                                </w:del>
                              </w:p>
                            </w:txbxContent>
                          </wps:txbx>
                          <wps:bodyPr rot="0" vert="horz" wrap="square" lIns="101600" tIns="101600" rIns="101600" bIns="101600" anchor="t" anchorCtr="0" upright="1">
                            <a:noAutofit/>
                          </wps:bodyPr>
                        </wps:wsp>
                        <wps:wsp>
                          <wps:cNvPr id="11" name="AutoShape 31"/>
                          <wps:cNvSpPr>
                            <a:spLocks/>
                          </wps:cNvSpPr>
                          <wps:spPr bwMode="auto">
                            <a:xfrm>
                              <a:off x="2520" y="2800"/>
                              <a:ext cx="1400" cy="560"/>
                            </a:xfrm>
                            <a:custGeom>
                              <a:avLst/>
                              <a:gdLst/>
                              <a:ahLst/>
                              <a:cxnLst/>
                              <a:rect l="0" t="0" r="r" b="b"/>
                              <a:pathLst>
                                <a:path w="21600" h="21600">
                                  <a:moveTo>
                                    <a:pt x="0" y="0"/>
                                  </a:moveTo>
                                  <a:lnTo>
                                    <a:pt x="0" y="10800"/>
                                  </a:lnTo>
                                  <a:lnTo>
                                    <a:pt x="21600" y="10800"/>
                                  </a:lnTo>
                                  <a:lnTo>
                                    <a:pt x="21600" y="21600"/>
                                  </a:lnTo>
                                </a:path>
                              </a:pathLst>
                            </a:custGeom>
                            <a:noFill/>
                            <a:ln w="9525" cap="flat">
                              <a:solidFill>
                                <a:srgbClr val="4774AA"/>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5805EA2E" w14:textId="77777777" w:rsidR="005532D8" w:rsidRDefault="005532D8">
                                <w:pPr>
                                  <w:pStyle w:val="FreeForm"/>
                                  <w:rPr>
                                    <w:del w:id="1549" w:author="Author" w:date="2013-04-12T16:41:00Z"/>
                                    <w:rFonts w:eastAsia="Times New Roman"/>
                                    <w:color w:val="auto"/>
                                    <w:lang w:val="en-US" w:eastAsia="en-US" w:bidi="x-none"/>
                                  </w:rPr>
                                </w:pPr>
                              </w:p>
                            </w:txbxContent>
                          </wps:txbx>
                          <wps:bodyPr rot="0" vert="horz" wrap="square" lIns="0" tIns="0" rIns="0" bIns="0" anchor="t" anchorCtr="0" upright="1">
                            <a:noAutofit/>
                          </wps:bodyPr>
                        </wps:wsp>
                        <wps:wsp>
                          <wps:cNvPr id="12" name="Rectangle 32"/>
                          <wps:cNvSpPr>
                            <a:spLocks/>
                          </wps:cNvSpPr>
                          <wps:spPr bwMode="auto">
                            <a:xfrm>
                              <a:off x="4200" y="1680"/>
                              <a:ext cx="2240" cy="1120"/>
                            </a:xfrm>
                            <a:prstGeom prst="rect">
                              <a:avLst/>
                            </a:prstGeom>
                            <a:solidFill>
                              <a:srgbClr val="FFFFFF">
                                <a:alpha val="89999"/>
                              </a:srgbClr>
                            </a:solidFill>
                            <a:ln w="9525" cap="flat">
                              <a:solidFill>
                                <a:srgbClr val="4A7DBB"/>
                              </a:solidFill>
                              <a:prstDash val="solid"/>
                              <a:round/>
                              <a:headEnd/>
                              <a:tailEnd/>
                            </a:ln>
                          </wps:spPr>
                          <wps:txbx>
                            <w:txbxContent>
                              <w:p w14:paraId="42C81E14" w14:textId="77777777" w:rsidR="005532D8" w:rsidRDefault="005532D8">
                                <w:pPr>
                                  <w:pStyle w:val="FreeForm"/>
                                  <w:tabs>
                                    <w:tab w:val="left" w:pos="1440"/>
                                  </w:tabs>
                                  <w:rPr>
                                    <w:del w:id="1550" w:author="Author" w:date="2013-04-12T16:41:00Z"/>
                                    <w:rFonts w:eastAsia="Times New Roman"/>
                                    <w:color w:val="auto"/>
                                    <w:lang w:val="en-US" w:eastAsia="en-US" w:bidi="x-none"/>
                                  </w:rPr>
                                </w:pPr>
                                <w:del w:id="1551" w:author="Author" w:date="2013-04-12T16:41:00Z">
                                  <w:r>
                                    <w:rPr>
                                      <w:sz w:val="22"/>
                                      <w:u w:color="000000"/>
                                    </w:rPr>
                                    <w:delText>Media</w:delText>
                                  </w:r>
                                </w:del>
                              </w:p>
                            </w:txbxContent>
                          </wps:txbx>
                          <wps:bodyPr rot="0" vert="horz" wrap="square" lIns="101600" tIns="101600" rIns="101600" bIns="101600" anchor="t" anchorCtr="0" upright="1">
                            <a:noAutofit/>
                          </wps:bodyPr>
                        </wps:wsp>
                        <wps:wsp>
                          <wps:cNvPr id="13" name="AutoShape 33"/>
                          <wps:cNvSpPr>
                            <a:spLocks/>
                          </wps:cNvSpPr>
                          <wps:spPr bwMode="auto">
                            <a:xfrm>
                              <a:off x="3920" y="1120"/>
                              <a:ext cx="1400" cy="560"/>
                            </a:xfrm>
                            <a:custGeom>
                              <a:avLst/>
                              <a:gdLst/>
                              <a:ahLst/>
                              <a:cxnLst/>
                              <a:rect l="0" t="0" r="r" b="b"/>
                              <a:pathLst>
                                <a:path w="21600" h="21600">
                                  <a:moveTo>
                                    <a:pt x="0" y="0"/>
                                  </a:moveTo>
                                  <a:lnTo>
                                    <a:pt x="0" y="10800"/>
                                  </a:lnTo>
                                  <a:lnTo>
                                    <a:pt x="21600" y="10800"/>
                                  </a:lnTo>
                                  <a:lnTo>
                                    <a:pt x="21600" y="21600"/>
                                  </a:lnTo>
                                </a:path>
                              </a:pathLst>
                            </a:custGeom>
                            <a:noFill/>
                            <a:ln w="9525" cap="flat">
                              <a:solidFill>
                                <a:srgbClr val="3E6695"/>
                              </a:solidFill>
                              <a:prstDash val="solid"/>
                              <a:round/>
                              <a:headEnd/>
                              <a:tailEnd/>
                            </a:ln>
                            <a:extLst>
                              <a:ext uri="{909E8E84-426E-40dd-AFC4-6F175D3DCCD1}">
                                <a14:hiddenFill xmlns:a14="http://schemas.microsoft.com/office/drawing/2010/main">
                                  <a:solidFill>
                                    <a:srgbClr val="FFFFFF"/>
                                  </a:solidFill>
                                </a14:hiddenFill>
                              </a:ext>
                            </a:extLst>
                          </wps:spPr>
                          <wps:txbx>
                            <w:txbxContent>
                              <w:p w14:paraId="0E8A1603" w14:textId="77777777" w:rsidR="005532D8" w:rsidRDefault="005532D8">
                                <w:pPr>
                                  <w:pStyle w:val="FreeForm"/>
                                  <w:rPr>
                                    <w:ins w:id="1552" w:author="Author" w:date="2013-04-12T16:41:00Z"/>
                                    <w:rFonts w:eastAsia="Times New Roman"/>
                                    <w:color w:val="auto"/>
                                    <w:lang w:val="en-US" w:eastAsia="en-US" w:bidi="x-none"/>
                                  </w:rPr>
                                </w:pPr>
                              </w:p>
                            </w:txbxContent>
                          </wps:txbx>
                          <wps:bodyPr rot="0" vert="horz" wrap="square" lIns="0" tIns="0" rIns="0" bIns="0" anchor="t" anchorCtr="0" upright="1">
                            <a:noAutofit/>
                          </wps:bodyPr>
                        </wps:wsp>
                        <wps:wsp>
                          <wps:cNvPr id="14" name="Rectangle 34"/>
                          <wps:cNvSpPr>
                            <a:spLocks/>
                          </wps:cNvSpPr>
                          <wps:spPr bwMode="auto">
                            <a:xfrm>
                              <a:off x="5600" y="0"/>
                              <a:ext cx="2240" cy="1120"/>
                            </a:xfrm>
                            <a:prstGeom prst="rect">
                              <a:avLst/>
                            </a:prstGeom>
                            <a:solidFill>
                              <a:srgbClr val="FFFFFF">
                                <a:alpha val="89999"/>
                              </a:srgbClr>
                            </a:solidFill>
                            <a:ln w="9525" cap="flat">
                              <a:solidFill>
                                <a:srgbClr val="4A7DBB"/>
                              </a:solidFill>
                              <a:prstDash val="solid"/>
                              <a:round/>
                              <a:headEnd/>
                              <a:tailEnd/>
                            </a:ln>
                          </wps:spPr>
                          <wps:txbx>
                            <w:txbxContent>
                              <w:p w14:paraId="5C5CD165" w14:textId="77777777" w:rsidR="005532D8" w:rsidRDefault="005532D8">
                                <w:pPr>
                                  <w:pStyle w:val="FreeForm"/>
                                  <w:tabs>
                                    <w:tab w:val="left" w:pos="1440"/>
                                  </w:tabs>
                                  <w:rPr>
                                    <w:del w:id="1553" w:author="Author" w:date="2013-04-12T16:41:00Z"/>
                                    <w:rFonts w:eastAsia="Times New Roman"/>
                                    <w:color w:val="auto"/>
                                    <w:lang w:val="en-US" w:eastAsia="en-US" w:bidi="x-none"/>
                                  </w:rPr>
                                </w:pPr>
                                <w:del w:id="1554" w:author="Author" w:date="2013-04-12T16:41:00Z">
                                  <w:r>
                                    <w:rPr>
                                      <w:sz w:val="22"/>
                                      <w:u w:color="000000"/>
                                    </w:rPr>
                                    <w:delText>Context</w:delText>
                                  </w:r>
                                </w:del>
                              </w:p>
                            </w:txbxContent>
                          </wps:txbx>
                          <wps:bodyPr rot="0" vert="horz" wrap="square" lIns="101600" tIns="101600" rIns="101600" bIns="101600" anchor="t" anchorCtr="0" upright="1">
                            <a:noAutofit/>
                          </wps:bodyPr>
                        </wps:wsp>
                      </wpg:wgp>
                    </a:graphicData>
                  </a:graphic>
                </wp:inline>
              </w:drawing>
            </mc:Choice>
            <mc:Fallback>
              <w:pict>
                <v:group id="Group 24" o:spid="_x0000_s1043" style="width:392pt;height:224pt;mso-position-horizontal-relative:char;mso-position-vertical-relative:line" coordsize="7840,44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">
                  <v:rect id="Rectangle 25" o:spid="_x0000_s1044" style="position:absolute;left:280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yQzwwAA&#10;ANoAAAAPAAAAZHJzL2Rvd25yZXYueG1sRI/disIwFITvBd8hHMEbWdMV/KFrFBGqgghb3Qc4NMe2&#10;2+akNFmtb28EYS+HmfmGWa47U4sbta60rOBzHIEgzqwuOVfwc0k+FiCcR9ZYWyYFD3KwXvV7S4y1&#10;vXNKt7PPRYCwi1FB4X0TS+myggy6sW2Ig3e1rUEfZJtL3eI9wE0tJ1E0kwZLDgsFNrQtKKvOf0bB&#10;dRKlevddHU/z0e9unphq/0gqpYaDbvMFwlPn/8Pv9kErmMLrSrgBcvUE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myQzwwAAANoAAAAPAAAAAAAAAAAAAAAAAJcCAABkcnMvZG93&#10;bnJldi54bWxQSwUGAAAAAAQABAD1AAAAhwMAAAAA&#10;" strokecolor="#4a7dbb">
                    <v:fill opacity="58853f"/>
                    <v:stroke joinstyle="round"/>
                    <v:path arrowok="t"/>
                    <v:textbox inset="8pt,8pt,8pt,8pt">
                      <w:txbxContent>
                        <w:p w14:paraId="3E151A8D" w14:textId="77777777" w:rsidR="005532D8" w:rsidRDefault="005532D8">
                          <w:pPr>
                            <w:pStyle w:val="FreeForm"/>
                            <w:tabs>
                              <w:tab w:val="left" w:pos="1440"/>
                            </w:tabs>
                            <w:rPr>
                              <w:ins w:id="1555" w:author="Author" w:date="2013-04-12T16:41:00Z"/>
                              <w:rFonts w:eastAsia="Times New Roman"/>
                              <w:color w:val="auto"/>
                              <w:lang w:val="en-US" w:eastAsia="en-US" w:bidi="x-none"/>
                            </w:rPr>
                          </w:pPr>
                          <w:ins w:id="1556" w:author="Author" w:date="2013-04-12T16:41:00Z">
                            <w:r>
                              <w:rPr>
                                <w:sz w:val="22"/>
                                <w:u w:color="000000"/>
                              </w:rPr>
                              <w:t>Student Work</w:t>
                            </w:r>
                          </w:ins>
                        </w:p>
                      </w:txbxContent>
                    </v:textbox>
                  </v:rect>
                  <v:rect id="Rectangle 26" o:spid="_x0000_s1045" style="position:absolute;left:1400;top:168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SbpEwwAA&#10;ANoAAAAPAAAAZHJzL2Rvd25yZXYueG1sRI/disIwFITvBd8hnAVvRFO90KVrKotQXRBBXR/g0Jz+&#10;bJuT0kStb78RBC+HmfmGWa1704gbda6yrGA2jUAQZ1ZXXCi4/KaTTxDOI2tsLJOCBzlYJ8PBCmNt&#10;73yi29kXIkDYxaig9L6NpXRZSQbd1LbEwcttZ9AH2RVSd3gPcNPIeRQtpMGKw0KJLW1Kyurz1SjI&#10;59FJb4/1/rAc/22Xqal3j7RWavTRf3+B8NT7d/jV/tEKFvC8Em6ATP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OSbpEwwAAANoAAAAPAAAAAAAAAAAAAAAAAJcCAABkcnMvZG93&#10;bnJldi54bWxQSwUGAAAAAAQABAD1AAAAhwMAAAAA&#10;" strokecolor="#4a7dbb">
                    <v:fill opacity="58853f"/>
                    <v:stroke joinstyle="round"/>
                    <v:path arrowok="t"/>
                    <v:textbox inset="8pt,8pt,8pt,8pt">
                      <w:txbxContent>
                        <w:p w14:paraId="477258E0" w14:textId="77777777" w:rsidR="005532D8" w:rsidRDefault="005532D8">
                          <w:pPr>
                            <w:pStyle w:val="FreeForm"/>
                            <w:tabs>
                              <w:tab w:val="left" w:pos="1440"/>
                            </w:tabs>
                            <w:rPr>
                              <w:del w:id="1557" w:author="Author" w:date="2013-04-12T16:41:00Z"/>
                              <w:rFonts w:eastAsia="Times New Roman"/>
                              <w:color w:val="auto"/>
                              <w:lang w:val="en-US" w:eastAsia="en-US" w:bidi="x-none"/>
                            </w:rPr>
                          </w:pPr>
                          <w:del w:id="1558" w:author="Author" w:date="2013-04-12T16:41:00Z">
                            <w:r>
                              <w:rPr>
                                <w:sz w:val="22"/>
                                <w:u w:color="000000"/>
                              </w:rPr>
                              <w:delText>Media Set</w:delText>
                            </w:r>
                          </w:del>
                        </w:p>
                      </w:txbxContent>
                    </v:textbox>
                  </v:rect>
                  <v:shape id="AutoShape 27" o:spid="_x0000_s1046" style="position:absolute;left:2520;top:112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xuN6xQAA&#10;ANoAAAAPAAAAZHJzL2Rvd25yZXYueG1sRI9BawIxFITvgv8hvIKXUrMWWtvVKCraqjet6PWxed0N&#10;bl62m+hu/31TEDwOM/MNM562thRXqr1xrGDQT0AQZ04bzhUcvlZPbyB8QNZYOiYFv+RhOul2xphq&#10;1/COrvuQiwhhn6KCIoQqldJnBVn0fVcRR+/b1RZDlHUudY1NhNtSPifJq7RoOC4UWNGioOy8v1gF&#10;5nR+2R0fN5/v2+XqQ8+Xi59maJTqPbSzEYhAbbiHb+21VjCE/yvxBsjJ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PG43rFAAAA2gAAAA8AAAAAAAAAAAAAAAAAlwIAAGRycy9k&#10;b3ducmV2LnhtbFBLBQYAAAAABAAEAPUAAACJAwAAAAA=&#10;" adj="-11796480,,5400" path="m21600,0l21600,10800,,10800,,21600e" filled="f" strokecolor="#3e6695">
                    <v:stroke joinstyle="round"/>
                    <v:formulas/>
                    <v:path arrowok="t" o:connecttype="custom" textboxrect="0,0,21600,21600"/>
                    <v:textbox inset="0,0,0,0">
                      <w:txbxContent>
                        <w:p w14:paraId="0BD2184D" w14:textId="77777777" w:rsidR="005532D8" w:rsidRDefault="005532D8">
                          <w:pPr>
                            <w:pStyle w:val="FreeForm"/>
                            <w:rPr>
                              <w:del w:id="1559" w:author="Author" w:date="2013-04-12T16:41:00Z"/>
                              <w:rFonts w:eastAsia="Times New Roman"/>
                              <w:color w:val="auto"/>
                              <w:lang w:val="en-US" w:eastAsia="en-US" w:bidi="x-none"/>
                            </w:rPr>
                          </w:pPr>
                        </w:p>
                      </w:txbxContent>
                    </v:textbox>
                  </v:shape>
                  <v:rect id="Rectangle 28" o:spid="_x0000_s1047" style="position:absolute;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moutwQAA&#10;ANoAAAAPAAAAZHJzL2Rvd25yZXYueG1sRE/NasJAEL4XfIdlCr2UujEHU6KrFCGpIAVj+wBDdkxi&#10;srMhu2ry9u6h4PHj+19vR9OJGw2usaxgMY9AEJdWN1wp+PvNPj5BOI+ssbNMCiZysN3MXtaYanvn&#10;gm4nX4kQwi5FBbX3fSqlK2sy6Oa2Jw7c2Q4GfYBDJfWA9xBuOhlH0VIabDg01NjTrqayPV2NgnMc&#10;FTo/toef5P2SJ5lpv6esVertdfxagfA0+qf4373XCsLWcCXcALl5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JqLrcEAAADaAAAADwAAAAAAAAAAAAAAAACXAgAAZHJzL2Rvd25y&#10;ZXYueG1sUEsFBgAAAAAEAAQA9QAAAIUDAAAAAA==&#10;" strokecolor="#4a7dbb">
                    <v:fill opacity="58853f"/>
                    <v:stroke joinstyle="round"/>
                    <v:path arrowok="t"/>
                    <v:textbox inset="8pt,8pt,8pt,8pt">
                      <w:txbxContent>
                        <w:p w14:paraId="0AE8B39C" w14:textId="77777777" w:rsidR="005532D8" w:rsidRDefault="005532D8">
                          <w:pPr>
                            <w:pStyle w:val="FreeForm"/>
                            <w:tabs>
                              <w:tab w:val="left" w:pos="1440"/>
                            </w:tabs>
                            <w:rPr>
                              <w:del w:id="1560" w:author="Author" w:date="2013-04-12T16:41:00Z"/>
                              <w:rFonts w:eastAsia="Times New Roman"/>
                              <w:color w:val="auto"/>
                              <w:lang w:val="en-US" w:eastAsia="en-US" w:bidi="x-none"/>
                            </w:rPr>
                          </w:pPr>
                          <w:del w:id="1561" w:author="Author" w:date="2013-04-12T16:41:00Z">
                            <w:r>
                              <w:rPr>
                                <w:sz w:val="22"/>
                                <w:u w:color="000000"/>
                              </w:rPr>
                              <w:delText>Media</w:delText>
                            </w:r>
                          </w:del>
                        </w:p>
                      </w:txbxContent>
                    </v:textbox>
                  </v:rect>
                  <v:shape id="AutoShape 29" o:spid="_x0000_s1048" style="position:absolute;left:11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LIrwwAA&#10;ANoAAAAPAAAAZHJzL2Rvd25yZXYueG1sRI9Ba8JAFITvQv/D8gredGNBaVM3UoSK4qE0Fnp97L5k&#10;Q7NvQ3Y10V/vFgo9DjPzDbPejK4VF+pD41nBYp6BINbeNFwr+Dq9z55BhIhssPVMCq4UYFM8TNaY&#10;Gz/wJ13KWIsE4ZCjAhtjl0sZtCWHYe474uRVvncYk+xraXocEty18inLVtJhw2nBYkdbS/qnPDsF&#10;rR33C+uq5WE7lN+3Henj8KGVmj6Ob68gIo3xP/zX3hsFL/B7Jd0AWd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6LIrwwAAANoAAAAPAAAAAAAAAAAAAAAAAJcCAABkcnMvZG93&#10;bnJldi54bWxQSwUGAAAAAAQABAD1AAAAhwMAAAAA&#10;" adj="-11796480,,5400" path="m21600,0l21600,10800,,10800,,21600e" filled="f" strokecolor="#4774aa">
                    <v:stroke joinstyle="round"/>
                    <v:formulas/>
                    <v:path arrowok="t" o:connecttype="custom" textboxrect="0,0,21600,21600"/>
                    <v:textbox inset="0,0,0,0">
                      <w:txbxContent>
                        <w:p w14:paraId="596B1125" w14:textId="77777777" w:rsidR="005532D8" w:rsidRDefault="005532D8">
                          <w:pPr>
                            <w:pStyle w:val="FreeForm"/>
                            <w:rPr>
                              <w:del w:id="1562" w:author="Author" w:date="2013-04-12T16:41:00Z"/>
                              <w:rFonts w:eastAsia="Times New Roman"/>
                              <w:color w:val="auto"/>
                              <w:lang w:val="en-US" w:eastAsia="en-US" w:bidi="x-none"/>
                            </w:rPr>
                          </w:pPr>
                        </w:p>
                      </w:txbxContent>
                    </v:textbox>
                  </v:shape>
                  <v:rect id="Rectangle 30" o:spid="_x0000_s1049" style="position:absolute;left:2800;top:336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bQYxAAA&#10;ANsAAAAPAAAAZHJzL2Rvd25yZXYueG1sRI9Ba8JAEIXvBf/DMoKXopt6qCW6ighRoQjV+gOG7JjE&#10;ZGdDdqvx3zsHobcZ3pv3vlmseteoG3Wh8mzgY5KAIs69rbgwcP7Nxl+gQkS22HgmAw8KsFoO3haY&#10;Wn/nI91OsVASwiFFA2WMbap1yEtyGCa+JRbt4juHUdau0LbDu4S7Rk+T5FM7rFgaSmxpU1Jen/6c&#10;gcs0OdrtT/19mL1ft7PM1btHVhszGvbrOahIffw3v673VvCFXn6RAfTy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Qm0GMQAAADbAAAADwAAAAAAAAAAAAAAAACXAgAAZHJzL2Rv&#10;d25yZXYueG1sUEsFBgAAAAAEAAQA9QAAAIgDAAAAAA==&#10;" strokecolor="#4a7dbb">
                    <v:fill opacity="58853f"/>
                    <v:stroke joinstyle="round"/>
                    <v:path arrowok="t"/>
                    <v:textbox inset="8pt,8pt,8pt,8pt">
                      <w:txbxContent>
                        <w:p w14:paraId="188B1406" w14:textId="77777777" w:rsidR="005532D8" w:rsidRDefault="005532D8">
                          <w:pPr>
                            <w:pStyle w:val="FreeForm"/>
                            <w:tabs>
                              <w:tab w:val="left" w:pos="1440"/>
                            </w:tabs>
                            <w:rPr>
                              <w:del w:id="1563" w:author="Author" w:date="2013-04-12T16:41:00Z"/>
                              <w:rFonts w:eastAsia="Times New Roman"/>
                              <w:color w:val="auto"/>
                              <w:lang w:val="en-US" w:eastAsia="en-US" w:bidi="x-none"/>
                            </w:rPr>
                          </w:pPr>
                          <w:del w:id="1564" w:author="Author" w:date="2013-04-12T16:41:00Z">
                            <w:r>
                              <w:rPr>
                                <w:sz w:val="22"/>
                                <w:u w:color="000000"/>
                              </w:rPr>
                              <w:delText>Media</w:delText>
                            </w:r>
                          </w:del>
                        </w:p>
                      </w:txbxContent>
                    </v:textbox>
                  </v:rect>
                  <v:shape id="AutoShape 31" o:spid="_x0000_s1050" style="position:absolute;left:2520;top:280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Fr7EwQAA&#10;ANsAAAAPAAAAZHJzL2Rvd25yZXYueG1sRE/fa8IwEH4f7H8IN9jbTCtMRjUWKWw4fBirgq9HcjbF&#10;5lKaaDv/+kUY7O0+vp+3KifXiSsNofWsIJ9lIIi1Ny03Cg7795c3ECEiG+w8k4IfClCuHx9WWBg/&#10;8jdd69iIFMKhQAU2xr6QMmhLDsPM98SJO/nBYUxwaKQZcEzhrpPzLFtIhy2nBos9VZb0ub44BZ2d&#10;trl1p9fPaqyPtw/Su/FLK/X8NG2WICJN8V/8596aND+H+y/pALn+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xa+xMEAAADbAAAADwAAAAAAAAAAAAAAAACXAgAAZHJzL2Rvd25y&#10;ZXYueG1sUEsFBgAAAAAEAAQA9QAAAIUDAAAAAA==&#10;" adj="-11796480,,5400" path="m0,0l0,10800,21600,10800,21600,21600e" filled="f" strokecolor="#4774aa">
                    <v:stroke joinstyle="round"/>
                    <v:formulas/>
                    <v:path arrowok="t" o:connecttype="custom" textboxrect="0,0,21600,21600"/>
                    <v:textbox inset="0,0,0,0">
                      <w:txbxContent>
                        <w:p w14:paraId="5805EA2E" w14:textId="77777777" w:rsidR="005532D8" w:rsidRDefault="005532D8">
                          <w:pPr>
                            <w:pStyle w:val="FreeForm"/>
                            <w:rPr>
                              <w:del w:id="1565" w:author="Author" w:date="2013-04-12T16:41:00Z"/>
                              <w:rFonts w:eastAsia="Times New Roman"/>
                              <w:color w:val="auto"/>
                              <w:lang w:val="en-US" w:eastAsia="en-US" w:bidi="x-none"/>
                            </w:rPr>
                          </w:pPr>
                        </w:p>
                      </w:txbxContent>
                    </v:textbox>
                  </v:shape>
                  <v:rect id="Rectangle 32" o:spid="_x0000_s1051" style="position:absolute;left:4200;top:168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l4/0wQAA&#10;ANsAAAAPAAAAZHJzL2Rvd25yZXYueG1sRE/bisIwEH1f8B/CCL4smtqHVapRRKgKIqyXDxiasa1t&#10;JqWJWv/eLAj7NodznfmyM7V4UOtKywrGowgEcWZ1ybmCyzkdTkE4j6yxtkwKXuRgueh9zTHR9slH&#10;epx8LkIIuwQVFN43iZQuK8igG9mGOHBX2xr0Aba51C0+Q7ipZRxFP9JgyaGhwIbWBWXV6W4UXOPo&#10;qDe/1f4w+b5tJqmptq+0UmrQ71YzEJ46/y/+uHc6zI/h75dwgFy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OpeP9MEAAADbAAAADwAAAAAAAAAAAAAAAACXAgAAZHJzL2Rvd25y&#10;ZXYueG1sUEsFBgAAAAAEAAQA9QAAAIUDAAAAAA==&#10;" strokecolor="#4a7dbb">
                    <v:fill opacity="58853f"/>
                    <v:stroke joinstyle="round"/>
                    <v:path arrowok="t"/>
                    <v:textbox inset="8pt,8pt,8pt,8pt">
                      <w:txbxContent>
                        <w:p w14:paraId="42C81E14" w14:textId="77777777" w:rsidR="005532D8" w:rsidRDefault="005532D8">
                          <w:pPr>
                            <w:pStyle w:val="FreeForm"/>
                            <w:tabs>
                              <w:tab w:val="left" w:pos="1440"/>
                            </w:tabs>
                            <w:rPr>
                              <w:del w:id="1566" w:author="Author" w:date="2013-04-12T16:41:00Z"/>
                              <w:rFonts w:eastAsia="Times New Roman"/>
                              <w:color w:val="auto"/>
                              <w:lang w:val="en-US" w:eastAsia="en-US" w:bidi="x-none"/>
                            </w:rPr>
                          </w:pPr>
                          <w:del w:id="1567" w:author="Author" w:date="2013-04-12T16:41:00Z">
                            <w:r>
                              <w:rPr>
                                <w:sz w:val="22"/>
                                <w:u w:color="000000"/>
                              </w:rPr>
                              <w:delText>Media</w:delText>
                            </w:r>
                          </w:del>
                        </w:p>
                      </w:txbxContent>
                    </v:textbox>
                  </v:rect>
                  <v:shape id="AutoShape 33" o:spid="_x0000_s1052" style="position:absolute;left:3920;top:1120;width:1400;height:560;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RoGBwgAA&#10;ANsAAAAPAAAAZHJzL2Rvd25yZXYueG1sRE9LS8QwEL4L/ocwghexqYqv2nTZLV1ft1bR69CMbdhm&#10;Upu4rf/eCIK3+fiek68WO4g9Td44VnCWpCCIW6cNdwpeX7anNyB8QNY4OCYF3+RhVRwe5JhpN3NN&#10;+yZ0Ioawz1BBH8KYSenbniz6xI3Ekftwk8UQ4dRJPeEcw+0gz9P0Slo0HBt6HKnsqd01X1aBed9d&#10;1m8nTw+3z9X2Xm+q8nO+NkodHy3rOxCBlvAv/nM/6jj/An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pGgYHCAAAA2wAAAA8AAAAAAAAAAAAAAAAAlwIAAGRycy9kb3du&#10;cmV2LnhtbFBLBQYAAAAABAAEAPUAAACGAwAAAAA=&#10;" adj="-11796480,,5400" path="m0,0l0,10800,21600,10800,21600,21600e" filled="f" strokecolor="#3e6695">
                    <v:stroke joinstyle="round"/>
                    <v:formulas/>
                    <v:path arrowok="t" o:connecttype="custom" textboxrect="0,0,21600,21600"/>
                    <v:textbox inset="0,0,0,0">
                      <w:txbxContent>
                        <w:p w14:paraId="0E8A1603" w14:textId="77777777" w:rsidR="005532D8" w:rsidRDefault="005532D8">
                          <w:pPr>
                            <w:pStyle w:val="FreeForm"/>
                            <w:rPr>
                              <w:ins w:id="1568" w:author="Author" w:date="2013-04-12T16:41:00Z"/>
                              <w:rFonts w:eastAsia="Times New Roman"/>
                              <w:color w:val="auto"/>
                              <w:lang w:val="en-US" w:eastAsia="en-US" w:bidi="x-none"/>
                            </w:rPr>
                          </w:pPr>
                        </w:p>
                      </w:txbxContent>
                    </v:textbox>
                  </v:shape>
                  <v:rect id="Rectangle 34" o:spid="_x0000_s1053" style="position:absolute;left:5600;width:2240;height:11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MrIbwQAA&#10;ANsAAAAPAAAAZHJzL2Rvd25yZXYueG1sRE/bisIwEH0X/Icwgi+ypiui0jWKCFVBhK3uBwzN2Hbb&#10;TEqT1fr3RhD2bQ7nOst1Z2pxo9aVlhV8jiMQxJnVJecKfi7JxwKE88gaa8uk4EEO1qt+b4mxtndO&#10;6Xb2uQgh7GJUUHjfxFK6rCCDbmwb4sBdbWvQB9jmUrd4D+GmlpMomkmDJYeGAhvaFpRV5z+j4DqJ&#10;Ur37ro6n+eh3N09MtX8klVLDQbf5AuGp8//it/ugw/wpvH4JB8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KyG8EAAADbAAAADwAAAAAAAAAAAAAAAACXAgAAZHJzL2Rvd25y&#10;ZXYueG1sUEsFBgAAAAAEAAQA9QAAAIUDAAAAAA==&#10;" strokecolor="#4a7dbb">
                    <v:fill opacity="58853f"/>
                    <v:stroke joinstyle="round"/>
                    <v:path arrowok="t"/>
                    <v:textbox inset="8pt,8pt,8pt,8pt">
                      <w:txbxContent>
                        <w:p w14:paraId="5C5CD165" w14:textId="77777777" w:rsidR="005532D8" w:rsidRDefault="005532D8">
                          <w:pPr>
                            <w:pStyle w:val="FreeForm"/>
                            <w:tabs>
                              <w:tab w:val="left" w:pos="1440"/>
                            </w:tabs>
                            <w:rPr>
                              <w:del w:id="1569" w:author="Author" w:date="2013-04-12T16:41:00Z"/>
                              <w:rFonts w:eastAsia="Times New Roman"/>
                              <w:color w:val="auto"/>
                              <w:lang w:val="en-US" w:eastAsia="en-US" w:bidi="x-none"/>
                            </w:rPr>
                          </w:pPr>
                          <w:del w:id="1570" w:author="Author" w:date="2013-04-12T16:41:00Z">
                            <w:r>
                              <w:rPr>
                                <w:sz w:val="22"/>
                                <w:u w:color="000000"/>
                              </w:rPr>
                              <w:delText>Context</w:delText>
                            </w:r>
                          </w:del>
                        </w:p>
                      </w:txbxContent>
                    </v:textbox>
                  </v:rect>
                  <w10:anchorlock/>
                </v:group>
              </w:pict>
            </mc:Fallback>
          </mc:AlternateContent>
        </w:r>
      </w:del>
    </w:p>
    <w:p w14:paraId="6B8769BB" w14:textId="77777777" w:rsidR="00C82479" w:rsidRDefault="00C82479">
      <w:pPr>
        <w:rPr>
          <w:color w:val="242424"/>
          <w:rPrChange w:id="1571" w:author="Author" w:date="2013-04-12T16:41:00Z">
            <w:rPr>
              <w:rFonts w:ascii="Corbel" w:hAnsi="Corbel"/>
              <w:color w:val="303030"/>
            </w:rPr>
          </w:rPrChange>
        </w:rPr>
      </w:pPr>
    </w:p>
    <w:p w14:paraId="44F02A29" w14:textId="77777777" w:rsidR="00C82479" w:rsidRDefault="00C82479">
      <w:pPr>
        <w:rPr>
          <w:color w:val="242424"/>
          <w:rPrChange w:id="1572" w:author="Author" w:date="2013-04-12T16:41:00Z">
            <w:rPr>
              <w:rFonts w:ascii="Corbel" w:hAnsi="Corbel"/>
              <w:color w:val="303030"/>
            </w:rPr>
          </w:rPrChange>
        </w:rPr>
      </w:pPr>
    </w:p>
    <w:p w14:paraId="4C8E5138" w14:textId="77777777" w:rsidR="00C82479" w:rsidRDefault="00C82479">
      <w:pPr>
        <w:rPr>
          <w:rFonts w:ascii="Arial Bold" w:hAnsi="Arial Bold"/>
          <w:color w:val="0F3642"/>
          <w:rPrChange w:id="1573" w:author="Author" w:date="2013-04-12T16:41:00Z">
            <w:rPr>
              <w:rFonts w:ascii="Arial Bold" w:hAnsi="Arial Bold"/>
              <w:color w:val="1A4654"/>
            </w:rPr>
          </w:rPrChange>
        </w:rPr>
      </w:pPr>
      <w:r>
        <w:rPr>
          <w:rFonts w:ascii="Arial Bold" w:hAnsi="Arial Bold"/>
          <w:color w:val="0F3642"/>
          <w:rPrChange w:id="1574" w:author="Author" w:date="2013-04-12T16:41:00Z">
            <w:rPr>
              <w:rFonts w:ascii="Arial Bold" w:hAnsi="Arial Bold"/>
              <w:color w:val="1A4654"/>
            </w:rPr>
          </w:rPrChange>
        </w:rPr>
        <w:t>Media</w:t>
      </w:r>
    </w:p>
    <w:p w14:paraId="0ACEA185" w14:textId="77777777" w:rsidR="00C82479" w:rsidRDefault="00C82479">
      <w:pPr>
        <w:rPr>
          <w:color w:val="242424"/>
          <w:rPrChange w:id="1575" w:author="Author" w:date="2013-04-12T16:41:00Z">
            <w:rPr>
              <w:rFonts w:ascii="Corbel" w:hAnsi="Corbel"/>
              <w:color w:val="303030"/>
            </w:rPr>
          </w:rPrChange>
        </w:rPr>
      </w:pPr>
    </w:p>
    <w:p w14:paraId="34172C6E" w14:textId="1A1A1995" w:rsidR="00C82479" w:rsidRDefault="00C82479">
      <w:pPr>
        <w:ind w:firstLine="720"/>
        <w:rPr>
          <w:color w:val="242424"/>
          <w:rPrChange w:id="1576" w:author="Author" w:date="2013-04-12T16:41:00Z">
            <w:rPr>
              <w:rFonts w:ascii="Corbel" w:hAnsi="Corbel"/>
              <w:color w:val="303030"/>
            </w:rPr>
          </w:rPrChange>
        </w:rPr>
      </w:pPr>
      <w:r>
        <w:rPr>
          <w:color w:val="242424"/>
          <w:rPrChange w:id="1577" w:author="Author" w:date="2013-04-12T16:41:00Z">
            <w:rPr>
              <w:rFonts w:ascii="Corbel" w:hAnsi="Corbel"/>
              <w:color w:val="303030"/>
            </w:rPr>
          </w:rPrChange>
        </w:rPr>
        <w:t xml:space="preserve">Media are the containers for pieces of a student work. Users create media by providing the content for a specific media type, for example by uploading a file or providing a link to other media on the web (such as youtube, vimeo, Flickr, etc.). A single media item is a container for a specific type of content.  </w:t>
      </w:r>
      <w:ins w:id="1578" w:author="John Sullivan" w:date="2013-04-12T15:04:00Z">
        <w:r w:rsidR="0010645B">
          <w:rPr>
            <w:rFonts w:ascii="Corbel" w:hAnsi="Corbel"/>
            <w:color w:val="303030"/>
          </w:rPr>
          <w:t xml:space="preserve">It </w:t>
        </w:r>
      </w:ins>
      <w:r>
        <w:rPr>
          <w:color w:val="242424"/>
          <w:rPrChange w:id="1579" w:author="Author" w:date="2013-04-12T16:41:00Z">
            <w:rPr>
              <w:rFonts w:ascii="Corbel" w:hAnsi="Corbel"/>
              <w:color w:val="303030"/>
            </w:rPr>
          </w:rPrChange>
        </w:rPr>
        <w:t>may be displayed by itself or multiple medias of the same type may be grouped into a media set.</w:t>
      </w:r>
    </w:p>
    <w:p w14:paraId="78104BE1" w14:textId="77777777" w:rsidR="00C82479" w:rsidRDefault="00C82479">
      <w:pPr>
        <w:rPr>
          <w:color w:val="242424"/>
          <w:rPrChange w:id="1580" w:author="Author" w:date="2013-04-12T16:41:00Z">
            <w:rPr>
              <w:rFonts w:ascii="Corbel" w:hAnsi="Corbel"/>
              <w:color w:val="303030"/>
            </w:rPr>
          </w:rPrChange>
        </w:rPr>
      </w:pPr>
    </w:p>
    <w:p w14:paraId="243BE15D" w14:textId="77777777" w:rsidR="00C82479" w:rsidRDefault="00C82479">
      <w:pPr>
        <w:rPr>
          <w:color w:val="242424"/>
          <w:rPrChange w:id="1581" w:author="Author" w:date="2013-04-12T16:41:00Z">
            <w:rPr>
              <w:rFonts w:ascii="Corbel" w:hAnsi="Corbel"/>
              <w:color w:val="303030"/>
            </w:rPr>
          </w:rPrChange>
        </w:rPr>
      </w:pPr>
    </w:p>
    <w:p w14:paraId="2841728C" w14:textId="77777777" w:rsidR="00C82479" w:rsidRDefault="00C82479">
      <w:pPr>
        <w:rPr>
          <w:color w:val="242424"/>
          <w:rPrChange w:id="1582" w:author="Author" w:date="2013-04-12T16:41:00Z">
            <w:rPr>
              <w:rFonts w:ascii="Corbel Bold" w:hAnsi="Corbel Bold"/>
              <w:color w:val="303030"/>
            </w:rPr>
          </w:rPrChange>
        </w:rPr>
      </w:pPr>
      <w:r>
        <w:rPr>
          <w:color w:val="242424"/>
          <w:rPrChange w:id="1583" w:author="Author" w:date="2013-04-12T16:41:00Z">
            <w:rPr>
              <w:rFonts w:ascii="Corbel Bold" w:hAnsi="Corbel Bold"/>
              <w:color w:val="303030"/>
            </w:rPr>
          </w:rPrChange>
        </w:rPr>
        <w:t>Media Item</w:t>
      </w:r>
    </w:p>
    <w:p w14:paraId="71D41C74" w14:textId="77777777" w:rsidR="00C82479" w:rsidRDefault="00C82479">
      <w:pPr>
        <w:rPr>
          <w:color w:val="242424"/>
          <w:rPrChange w:id="1584" w:author="Author" w:date="2013-04-12T16:41:00Z">
            <w:rPr>
              <w:rFonts w:ascii="Corbel" w:hAnsi="Corbel"/>
              <w:color w:val="303030"/>
            </w:rPr>
          </w:rPrChange>
        </w:rPr>
      </w:pPr>
    </w:p>
    <w:p w14:paraId="715485CC" w14:textId="77777777" w:rsidR="00C82479" w:rsidRDefault="00C82479">
      <w:pPr>
        <w:ind w:firstLine="720"/>
        <w:rPr>
          <w:color w:val="242424"/>
          <w:rPrChange w:id="1585" w:author="Author" w:date="2013-04-12T16:41:00Z">
            <w:rPr>
              <w:rFonts w:ascii="Corbel" w:hAnsi="Corbel"/>
              <w:color w:val="303030"/>
            </w:rPr>
          </w:rPrChange>
        </w:rPr>
      </w:pPr>
      <w:r>
        <w:rPr>
          <w:color w:val="242424"/>
          <w:rPrChange w:id="1586" w:author="Author" w:date="2013-04-12T16:41:00Z">
            <w:rPr>
              <w:rFonts w:ascii="Corbel" w:hAnsi="Corbel"/>
              <w:color w:val="303030"/>
            </w:rPr>
          </w:rPrChange>
        </w:rPr>
        <w:t>A media item is a container for a specific type of content. Usually a media item is tied to a single file, a link, or some other data provided by the user. Media items also include meta information about the content type, which may include specific technical information like encoding format or more general information such as title and location. Media items are also visual containers for content and display properties and templates are specified for each media item. Example media items include:</w:t>
      </w:r>
    </w:p>
    <w:p w14:paraId="529DE675" w14:textId="77777777" w:rsidR="00C82479" w:rsidRDefault="00C82479">
      <w:pPr>
        <w:rPr>
          <w:color w:val="242424"/>
          <w:rPrChange w:id="1587" w:author="Author" w:date="2013-04-12T16:41:00Z">
            <w:rPr>
              <w:rFonts w:ascii="Corbel" w:hAnsi="Corbel"/>
              <w:color w:val="303030"/>
            </w:rPr>
          </w:rPrChange>
        </w:rPr>
      </w:pPr>
    </w:p>
    <w:p w14:paraId="0E9F0062" w14:textId="77777777" w:rsidR="00C82479" w:rsidRDefault="00C82479">
      <w:pPr>
        <w:pStyle w:val="ListParagraph"/>
        <w:numPr>
          <w:ilvl w:val="0"/>
          <w:numId w:val="10"/>
        </w:numPr>
        <w:tabs>
          <w:tab w:val="clear" w:pos="360"/>
          <w:tab w:val="num" w:pos="720"/>
        </w:tabs>
        <w:ind w:left="720" w:hanging="360"/>
        <w:rPr>
          <w:color w:val="242424"/>
          <w:rPrChange w:id="1588" w:author="Author" w:date="2013-04-12T16:41:00Z">
            <w:rPr>
              <w:rFonts w:ascii="Corbel" w:hAnsi="Corbel"/>
              <w:color w:val="303030"/>
            </w:rPr>
          </w:rPrChange>
        </w:rPr>
        <w:pPrChange w:id="1589" w:author="Author" w:date="2013-04-12T16:41:00Z">
          <w:pPr>
            <w:pStyle w:val="ListParagraph"/>
            <w:numPr>
              <w:numId w:val="6"/>
            </w:numPr>
            <w:tabs>
              <w:tab w:val="num" w:pos="720"/>
            </w:tabs>
            <w:ind w:hanging="360"/>
          </w:pPr>
        </w:pPrChange>
      </w:pPr>
      <w:r>
        <w:rPr>
          <w:color w:val="242424"/>
          <w:rPrChange w:id="1590" w:author="Author" w:date="2013-04-12T16:41:00Z">
            <w:rPr>
              <w:rFonts w:ascii="Corbel" w:hAnsi="Corbel"/>
              <w:color w:val="303030"/>
            </w:rPr>
          </w:rPrChange>
        </w:rPr>
        <w:t>Video</w:t>
      </w:r>
    </w:p>
    <w:p w14:paraId="04DE55F8" w14:textId="77777777" w:rsidR="00C82479" w:rsidRDefault="00C82479">
      <w:pPr>
        <w:pStyle w:val="ListParagraph"/>
        <w:numPr>
          <w:ilvl w:val="0"/>
          <w:numId w:val="10"/>
        </w:numPr>
        <w:tabs>
          <w:tab w:val="clear" w:pos="360"/>
          <w:tab w:val="num" w:pos="720"/>
        </w:tabs>
        <w:ind w:left="720" w:hanging="360"/>
        <w:rPr>
          <w:color w:val="242424"/>
          <w:rPrChange w:id="1591" w:author="Author" w:date="2013-04-12T16:41:00Z">
            <w:rPr>
              <w:rFonts w:ascii="Corbel" w:hAnsi="Corbel"/>
              <w:color w:val="303030"/>
            </w:rPr>
          </w:rPrChange>
        </w:rPr>
        <w:pPrChange w:id="1592" w:author="Author" w:date="2013-04-12T16:41:00Z">
          <w:pPr>
            <w:pStyle w:val="ListParagraph"/>
            <w:numPr>
              <w:numId w:val="6"/>
            </w:numPr>
            <w:tabs>
              <w:tab w:val="num" w:pos="720"/>
            </w:tabs>
            <w:ind w:hanging="360"/>
          </w:pPr>
        </w:pPrChange>
      </w:pPr>
      <w:r>
        <w:rPr>
          <w:color w:val="242424"/>
          <w:rPrChange w:id="1593" w:author="Author" w:date="2013-04-12T16:41:00Z">
            <w:rPr>
              <w:rFonts w:ascii="Corbel" w:hAnsi="Corbel"/>
              <w:color w:val="303030"/>
            </w:rPr>
          </w:rPrChange>
        </w:rPr>
        <w:t>Image</w:t>
      </w:r>
    </w:p>
    <w:p w14:paraId="6094BE91" w14:textId="77777777" w:rsidR="00C82479" w:rsidRDefault="00C82479">
      <w:pPr>
        <w:pStyle w:val="ListParagraph"/>
        <w:numPr>
          <w:ilvl w:val="0"/>
          <w:numId w:val="10"/>
        </w:numPr>
        <w:tabs>
          <w:tab w:val="clear" w:pos="360"/>
          <w:tab w:val="num" w:pos="720"/>
        </w:tabs>
        <w:ind w:left="720" w:hanging="360"/>
        <w:rPr>
          <w:color w:val="242424"/>
          <w:rPrChange w:id="1594" w:author="Author" w:date="2013-04-12T16:41:00Z">
            <w:rPr>
              <w:rFonts w:ascii="Corbel" w:hAnsi="Corbel"/>
              <w:color w:val="303030"/>
            </w:rPr>
          </w:rPrChange>
        </w:rPr>
        <w:pPrChange w:id="1595" w:author="Author" w:date="2013-04-12T16:41:00Z">
          <w:pPr>
            <w:pStyle w:val="ListParagraph"/>
            <w:numPr>
              <w:numId w:val="6"/>
            </w:numPr>
            <w:tabs>
              <w:tab w:val="num" w:pos="720"/>
            </w:tabs>
            <w:ind w:hanging="360"/>
          </w:pPr>
        </w:pPrChange>
      </w:pPr>
      <w:r>
        <w:rPr>
          <w:color w:val="242424"/>
          <w:rPrChange w:id="1596" w:author="Author" w:date="2013-04-12T16:41:00Z">
            <w:rPr>
              <w:rFonts w:ascii="Corbel" w:hAnsi="Corbel"/>
              <w:color w:val="303030"/>
            </w:rPr>
          </w:rPrChange>
        </w:rPr>
        <w:lastRenderedPageBreak/>
        <w:t>Text</w:t>
      </w:r>
    </w:p>
    <w:p w14:paraId="455FB8B6" w14:textId="77777777" w:rsidR="00C82479" w:rsidRDefault="00C82479">
      <w:pPr>
        <w:pStyle w:val="ListParagraph"/>
        <w:numPr>
          <w:ilvl w:val="0"/>
          <w:numId w:val="10"/>
        </w:numPr>
        <w:tabs>
          <w:tab w:val="clear" w:pos="360"/>
          <w:tab w:val="num" w:pos="720"/>
        </w:tabs>
        <w:ind w:left="720" w:hanging="360"/>
        <w:rPr>
          <w:color w:val="242424"/>
          <w:rPrChange w:id="1597" w:author="Author" w:date="2013-04-12T16:41:00Z">
            <w:rPr>
              <w:rFonts w:ascii="Corbel" w:hAnsi="Corbel"/>
              <w:color w:val="303030"/>
            </w:rPr>
          </w:rPrChange>
        </w:rPr>
        <w:pPrChange w:id="1598" w:author="Author" w:date="2013-04-12T16:41:00Z">
          <w:pPr>
            <w:pStyle w:val="ListParagraph"/>
            <w:numPr>
              <w:numId w:val="6"/>
            </w:numPr>
            <w:tabs>
              <w:tab w:val="num" w:pos="720"/>
            </w:tabs>
            <w:ind w:hanging="360"/>
          </w:pPr>
        </w:pPrChange>
      </w:pPr>
      <w:r>
        <w:rPr>
          <w:color w:val="242424"/>
          <w:rPrChange w:id="1599" w:author="Author" w:date="2013-04-12T16:41:00Z">
            <w:rPr>
              <w:rFonts w:ascii="Corbel" w:hAnsi="Corbel"/>
              <w:color w:val="303030"/>
            </w:rPr>
          </w:rPrChange>
        </w:rPr>
        <w:t>Link</w:t>
      </w:r>
    </w:p>
    <w:p w14:paraId="043DF783" w14:textId="77777777" w:rsidR="00C82479" w:rsidRDefault="00C82479">
      <w:pPr>
        <w:pStyle w:val="ListParagraph"/>
        <w:numPr>
          <w:ilvl w:val="0"/>
          <w:numId w:val="10"/>
        </w:numPr>
        <w:tabs>
          <w:tab w:val="clear" w:pos="360"/>
          <w:tab w:val="num" w:pos="720"/>
        </w:tabs>
        <w:ind w:left="720" w:hanging="360"/>
        <w:rPr>
          <w:color w:val="242424"/>
          <w:rPrChange w:id="1600" w:author="Author" w:date="2013-04-12T16:41:00Z">
            <w:rPr>
              <w:rFonts w:ascii="Corbel" w:hAnsi="Corbel"/>
              <w:color w:val="303030"/>
            </w:rPr>
          </w:rPrChange>
        </w:rPr>
        <w:pPrChange w:id="1601" w:author="Author" w:date="2013-04-12T16:41:00Z">
          <w:pPr>
            <w:pStyle w:val="ListParagraph"/>
            <w:numPr>
              <w:numId w:val="6"/>
            </w:numPr>
            <w:tabs>
              <w:tab w:val="num" w:pos="720"/>
            </w:tabs>
            <w:ind w:hanging="360"/>
          </w:pPr>
        </w:pPrChange>
      </w:pPr>
      <w:r>
        <w:rPr>
          <w:color w:val="242424"/>
          <w:rPrChange w:id="1602" w:author="Author" w:date="2013-04-12T16:41:00Z">
            <w:rPr>
              <w:rFonts w:ascii="Corbel" w:hAnsi="Corbel"/>
              <w:color w:val="303030"/>
            </w:rPr>
          </w:rPrChange>
        </w:rPr>
        <w:t>Audio</w:t>
      </w:r>
    </w:p>
    <w:p w14:paraId="584D0473" w14:textId="77777777" w:rsidR="00C82479" w:rsidRDefault="00C82479">
      <w:pPr>
        <w:pStyle w:val="ListParagraph"/>
        <w:numPr>
          <w:ilvl w:val="0"/>
          <w:numId w:val="10"/>
        </w:numPr>
        <w:tabs>
          <w:tab w:val="clear" w:pos="360"/>
          <w:tab w:val="num" w:pos="720"/>
        </w:tabs>
        <w:ind w:left="720" w:hanging="360"/>
        <w:rPr>
          <w:color w:val="242424"/>
          <w:rPrChange w:id="1603" w:author="Author" w:date="2013-04-12T16:41:00Z">
            <w:rPr>
              <w:rFonts w:ascii="Corbel" w:hAnsi="Corbel"/>
              <w:color w:val="303030"/>
            </w:rPr>
          </w:rPrChange>
        </w:rPr>
        <w:pPrChange w:id="1604" w:author="Author" w:date="2013-04-12T16:41:00Z">
          <w:pPr>
            <w:pStyle w:val="ListParagraph"/>
            <w:numPr>
              <w:numId w:val="6"/>
            </w:numPr>
            <w:tabs>
              <w:tab w:val="num" w:pos="720"/>
            </w:tabs>
            <w:ind w:hanging="360"/>
          </w:pPr>
        </w:pPrChange>
      </w:pPr>
      <w:r>
        <w:rPr>
          <w:color w:val="242424"/>
          <w:rPrChange w:id="1605" w:author="Author" w:date="2013-04-12T16:41:00Z">
            <w:rPr>
              <w:rFonts w:ascii="Corbel" w:hAnsi="Corbel"/>
              <w:color w:val="303030"/>
            </w:rPr>
          </w:rPrChange>
        </w:rPr>
        <w:t>Interactive Widget</w:t>
      </w:r>
    </w:p>
    <w:p w14:paraId="1DB0A1E5" w14:textId="77777777" w:rsidR="00C82479" w:rsidRDefault="00C82479">
      <w:pPr>
        <w:pStyle w:val="ListParagraph"/>
        <w:numPr>
          <w:ilvl w:val="0"/>
          <w:numId w:val="10"/>
        </w:numPr>
        <w:tabs>
          <w:tab w:val="clear" w:pos="360"/>
          <w:tab w:val="num" w:pos="720"/>
        </w:tabs>
        <w:ind w:left="720" w:hanging="360"/>
        <w:rPr>
          <w:color w:val="242424"/>
          <w:rPrChange w:id="1606" w:author="Author" w:date="2013-04-12T16:41:00Z">
            <w:rPr>
              <w:rFonts w:ascii="Corbel" w:hAnsi="Corbel"/>
              <w:color w:val="303030"/>
            </w:rPr>
          </w:rPrChange>
        </w:rPr>
        <w:pPrChange w:id="1607" w:author="Author" w:date="2013-04-12T16:41:00Z">
          <w:pPr>
            <w:pStyle w:val="ListParagraph"/>
            <w:numPr>
              <w:numId w:val="6"/>
            </w:numPr>
            <w:tabs>
              <w:tab w:val="num" w:pos="720"/>
            </w:tabs>
            <w:ind w:hanging="360"/>
          </w:pPr>
        </w:pPrChange>
      </w:pPr>
      <w:r>
        <w:rPr>
          <w:color w:val="242424"/>
          <w:rPrChange w:id="1608" w:author="Author" w:date="2013-04-12T16:41:00Z">
            <w:rPr>
              <w:rFonts w:ascii="Corbel" w:hAnsi="Corbel"/>
              <w:color w:val="303030"/>
            </w:rPr>
          </w:rPrChange>
        </w:rPr>
        <w:t>Download file link</w:t>
      </w:r>
    </w:p>
    <w:p w14:paraId="1C3F9A2C" w14:textId="77777777" w:rsidR="00C82479" w:rsidRDefault="00C82479">
      <w:pPr>
        <w:rPr>
          <w:color w:val="242424"/>
          <w:rPrChange w:id="1609" w:author="Author" w:date="2013-04-12T16:41:00Z">
            <w:rPr>
              <w:rFonts w:ascii="Corbel" w:hAnsi="Corbel"/>
              <w:color w:val="303030"/>
            </w:rPr>
          </w:rPrChange>
        </w:rPr>
      </w:pPr>
    </w:p>
    <w:p w14:paraId="4F0A4481" w14:textId="77777777" w:rsidR="00C82479" w:rsidRDefault="00C82479">
      <w:pPr>
        <w:rPr>
          <w:color w:val="242424"/>
          <w:rPrChange w:id="1610" w:author="Author" w:date="2013-04-12T16:41:00Z">
            <w:rPr>
              <w:rFonts w:ascii="Corbel" w:hAnsi="Corbel"/>
              <w:color w:val="303030"/>
            </w:rPr>
          </w:rPrChange>
        </w:rPr>
      </w:pPr>
    </w:p>
    <w:p w14:paraId="57F2DD62" w14:textId="77777777" w:rsidR="00C82479" w:rsidRDefault="00C82479">
      <w:pPr>
        <w:rPr>
          <w:color w:val="242424"/>
          <w:rPrChange w:id="1611" w:author="Author" w:date="2013-04-12T16:41:00Z">
            <w:rPr>
              <w:rFonts w:ascii="Corbel" w:hAnsi="Corbel"/>
              <w:color w:val="303030"/>
            </w:rPr>
          </w:rPrChange>
        </w:rPr>
      </w:pPr>
      <w:r>
        <w:rPr>
          <w:color w:val="242424"/>
          <w:rPrChange w:id="1612" w:author="Author" w:date="2013-04-12T16:41:00Z">
            <w:rPr>
              <w:rFonts w:ascii="Corbel Bold" w:hAnsi="Corbel Bold"/>
              <w:color w:val="303030"/>
            </w:rPr>
          </w:rPrChange>
        </w:rPr>
        <w:t>Media Set</w:t>
      </w:r>
    </w:p>
    <w:p w14:paraId="1B23CE3F" w14:textId="77777777" w:rsidR="00C82479" w:rsidRDefault="00C82479">
      <w:pPr>
        <w:rPr>
          <w:color w:val="242424"/>
          <w:rPrChange w:id="1613" w:author="Author" w:date="2013-04-12T16:41:00Z">
            <w:rPr>
              <w:rFonts w:ascii="Corbel" w:hAnsi="Corbel"/>
              <w:color w:val="303030"/>
            </w:rPr>
          </w:rPrChange>
        </w:rPr>
      </w:pPr>
    </w:p>
    <w:p w14:paraId="47AC11F7" w14:textId="77777777" w:rsidR="00C82479" w:rsidRDefault="00C82479">
      <w:pPr>
        <w:rPr>
          <w:color w:val="242424"/>
          <w:rPrChange w:id="1614" w:author="Author" w:date="2013-04-12T16:41:00Z">
            <w:rPr>
              <w:rFonts w:ascii="Corbel" w:hAnsi="Corbel"/>
              <w:color w:val="303030"/>
            </w:rPr>
          </w:rPrChange>
        </w:rPr>
      </w:pPr>
      <w:r>
        <w:rPr>
          <w:color w:val="242424"/>
          <w:rPrChange w:id="1615" w:author="Author" w:date="2013-04-12T16:41:00Z">
            <w:rPr>
              <w:rFonts w:ascii="Corbel" w:hAnsi="Corbel"/>
              <w:color w:val="303030"/>
            </w:rPr>
          </w:rPrChange>
        </w:rPr>
        <w:t>A media set is a collection of media items of the same type. Example media sets include:</w:t>
      </w:r>
    </w:p>
    <w:p w14:paraId="2F3A0AB8" w14:textId="77777777" w:rsidR="00C82479" w:rsidRDefault="00C82479">
      <w:pPr>
        <w:rPr>
          <w:color w:val="242424"/>
          <w:rPrChange w:id="1616" w:author="Author" w:date="2013-04-12T16:41:00Z">
            <w:rPr>
              <w:rFonts w:ascii="Corbel" w:hAnsi="Corbel"/>
              <w:color w:val="303030"/>
            </w:rPr>
          </w:rPrChange>
        </w:rPr>
      </w:pPr>
    </w:p>
    <w:p w14:paraId="60BA1473" w14:textId="77777777" w:rsidR="00C82479" w:rsidRDefault="00C82479">
      <w:pPr>
        <w:pStyle w:val="ListParagraph"/>
        <w:numPr>
          <w:ilvl w:val="0"/>
          <w:numId w:val="11"/>
        </w:numPr>
        <w:tabs>
          <w:tab w:val="clear" w:pos="360"/>
          <w:tab w:val="num" w:pos="720"/>
        </w:tabs>
        <w:ind w:left="720" w:hanging="360"/>
        <w:rPr>
          <w:color w:val="242424"/>
          <w:rPrChange w:id="1617" w:author="Author" w:date="2013-04-12T16:41:00Z">
            <w:rPr>
              <w:rFonts w:ascii="Corbel" w:hAnsi="Corbel"/>
              <w:color w:val="303030"/>
            </w:rPr>
          </w:rPrChange>
        </w:rPr>
        <w:pPrChange w:id="1618" w:author="Author" w:date="2013-04-12T16:41:00Z">
          <w:pPr>
            <w:pStyle w:val="ListParagraph"/>
            <w:numPr>
              <w:numId w:val="7"/>
            </w:numPr>
            <w:tabs>
              <w:tab w:val="num" w:pos="720"/>
            </w:tabs>
            <w:ind w:hanging="360"/>
          </w:pPr>
        </w:pPrChange>
      </w:pPr>
      <w:r>
        <w:rPr>
          <w:color w:val="242424"/>
          <w:rPrChange w:id="1619" w:author="Author" w:date="2013-04-12T16:41:00Z">
            <w:rPr>
              <w:rFonts w:ascii="Corbel" w:hAnsi="Corbel"/>
              <w:color w:val="303030"/>
            </w:rPr>
          </w:rPrChange>
        </w:rPr>
        <w:t>Image Gallery – a collection of images</w:t>
      </w:r>
    </w:p>
    <w:p w14:paraId="5DAF7749" w14:textId="77777777" w:rsidR="00C82479" w:rsidRDefault="00C82479">
      <w:pPr>
        <w:pStyle w:val="ListParagraph"/>
        <w:numPr>
          <w:ilvl w:val="0"/>
          <w:numId w:val="11"/>
        </w:numPr>
        <w:tabs>
          <w:tab w:val="clear" w:pos="360"/>
          <w:tab w:val="num" w:pos="720"/>
        </w:tabs>
        <w:ind w:left="720" w:hanging="360"/>
        <w:rPr>
          <w:color w:val="242424"/>
          <w:rPrChange w:id="1620" w:author="Author" w:date="2013-04-12T16:41:00Z">
            <w:rPr>
              <w:rFonts w:ascii="Corbel" w:hAnsi="Corbel"/>
              <w:color w:val="303030"/>
            </w:rPr>
          </w:rPrChange>
        </w:rPr>
        <w:pPrChange w:id="1621" w:author="Author" w:date="2013-04-12T16:41:00Z">
          <w:pPr>
            <w:pStyle w:val="ListParagraph"/>
            <w:numPr>
              <w:numId w:val="7"/>
            </w:numPr>
            <w:tabs>
              <w:tab w:val="num" w:pos="720"/>
            </w:tabs>
            <w:ind w:hanging="360"/>
          </w:pPr>
        </w:pPrChange>
      </w:pPr>
      <w:r>
        <w:rPr>
          <w:color w:val="242424"/>
          <w:rPrChange w:id="1622" w:author="Author" w:date="2013-04-12T16:41:00Z">
            <w:rPr>
              <w:rFonts w:ascii="Corbel" w:hAnsi="Corbel"/>
              <w:color w:val="303030"/>
            </w:rPr>
          </w:rPrChange>
        </w:rPr>
        <w:t>Playlist – A collection of audio files</w:t>
      </w:r>
    </w:p>
    <w:p w14:paraId="2F8020DC" w14:textId="77777777" w:rsidR="00C82479" w:rsidRDefault="00C82479">
      <w:pPr>
        <w:pStyle w:val="ListParagraph"/>
        <w:numPr>
          <w:ilvl w:val="0"/>
          <w:numId w:val="11"/>
        </w:numPr>
        <w:tabs>
          <w:tab w:val="clear" w:pos="360"/>
          <w:tab w:val="num" w:pos="720"/>
        </w:tabs>
        <w:ind w:left="720" w:hanging="360"/>
        <w:rPr>
          <w:color w:val="242424"/>
          <w:rPrChange w:id="1623" w:author="Author" w:date="2013-04-12T16:41:00Z">
            <w:rPr>
              <w:rFonts w:ascii="Corbel" w:hAnsi="Corbel"/>
              <w:color w:val="303030"/>
            </w:rPr>
          </w:rPrChange>
        </w:rPr>
        <w:pPrChange w:id="1624" w:author="Author" w:date="2013-04-12T16:41:00Z">
          <w:pPr>
            <w:pStyle w:val="ListParagraph"/>
            <w:numPr>
              <w:numId w:val="7"/>
            </w:numPr>
            <w:tabs>
              <w:tab w:val="num" w:pos="720"/>
            </w:tabs>
            <w:ind w:hanging="360"/>
          </w:pPr>
        </w:pPrChange>
      </w:pPr>
      <w:r>
        <w:rPr>
          <w:color w:val="242424"/>
          <w:rPrChange w:id="1625" w:author="Author" w:date="2013-04-12T16:41:00Z">
            <w:rPr>
              <w:rFonts w:ascii="Corbel" w:hAnsi="Corbel"/>
              <w:color w:val="303030"/>
            </w:rPr>
          </w:rPrChange>
        </w:rPr>
        <w:t>Video Gallery – A collection of videos</w:t>
      </w:r>
    </w:p>
    <w:p w14:paraId="61795CA1" w14:textId="77777777" w:rsidR="00C82479" w:rsidRDefault="00C82479">
      <w:pPr>
        <w:rPr>
          <w:color w:val="242424"/>
          <w:rPrChange w:id="1626" w:author="Author" w:date="2013-04-12T16:41:00Z">
            <w:rPr>
              <w:rFonts w:ascii="Corbel" w:hAnsi="Corbel"/>
              <w:color w:val="303030"/>
            </w:rPr>
          </w:rPrChange>
        </w:rPr>
      </w:pPr>
    </w:p>
    <w:p w14:paraId="07E37BFC" w14:textId="77777777" w:rsidR="00C82479" w:rsidRDefault="00C82479">
      <w:pPr>
        <w:rPr>
          <w:color w:val="242424"/>
          <w:rPrChange w:id="1627" w:author="Author" w:date="2013-04-12T16:41:00Z">
            <w:rPr>
              <w:rFonts w:ascii="Corbel" w:hAnsi="Corbel"/>
              <w:color w:val="303030"/>
            </w:rPr>
          </w:rPrChange>
        </w:rPr>
      </w:pPr>
    </w:p>
    <w:p w14:paraId="3D1830D0" w14:textId="77777777" w:rsidR="00C82479" w:rsidRDefault="00C82479">
      <w:pPr>
        <w:rPr>
          <w:color w:val="242424"/>
          <w:rPrChange w:id="1628" w:author="Author" w:date="2013-04-12T16:41:00Z">
            <w:rPr>
              <w:rFonts w:ascii="Corbel" w:hAnsi="Corbel"/>
              <w:color w:val="303030"/>
            </w:rPr>
          </w:rPrChange>
        </w:rPr>
      </w:pPr>
      <w:r>
        <w:rPr>
          <w:rFonts w:ascii="Arial Bold" w:hAnsi="Arial Bold"/>
          <w:color w:val="0F3642"/>
          <w:rPrChange w:id="1629" w:author="Author" w:date="2013-04-12T16:41:00Z">
            <w:rPr>
              <w:rFonts w:ascii="Arial Bold" w:hAnsi="Arial Bold"/>
              <w:color w:val="1A4654"/>
            </w:rPr>
          </w:rPrChange>
        </w:rPr>
        <w:t>Contextual Information</w:t>
      </w:r>
    </w:p>
    <w:p w14:paraId="6415733A" w14:textId="77777777" w:rsidR="00C82479" w:rsidRDefault="00C82479">
      <w:pPr>
        <w:rPr>
          <w:color w:val="242424"/>
          <w:rPrChange w:id="1630" w:author="Author" w:date="2013-04-12T16:41:00Z">
            <w:rPr>
              <w:rFonts w:ascii="Corbel" w:hAnsi="Corbel"/>
              <w:color w:val="303030"/>
            </w:rPr>
          </w:rPrChange>
        </w:rPr>
      </w:pPr>
    </w:p>
    <w:p w14:paraId="25F265D8" w14:textId="77777777" w:rsidR="00C82479" w:rsidRDefault="00C82479">
      <w:pPr>
        <w:ind w:firstLine="360"/>
        <w:rPr>
          <w:color w:val="242424"/>
          <w:rPrChange w:id="1631" w:author="Author" w:date="2013-04-12T16:41:00Z">
            <w:rPr>
              <w:rFonts w:ascii="Corbel" w:hAnsi="Corbel"/>
              <w:color w:val="303030"/>
            </w:rPr>
          </w:rPrChange>
        </w:rPr>
      </w:pPr>
      <w:r>
        <w:rPr>
          <w:color w:val="242424"/>
          <w:rPrChange w:id="1632" w:author="Author" w:date="2013-04-12T16:41:00Z">
            <w:rPr>
              <w:rFonts w:ascii="Corbel" w:hAnsi="Corbel"/>
              <w:color w:val="303030"/>
            </w:rPr>
          </w:rPrChange>
        </w:rPr>
        <w:t>Because student works come from a variety of sources, there is a lot of rich information than can be extracted about the time, location, event if applicable, description, type of work, associated groups, collaborators, completion status, and self evaluation.  Contextual information that will be collected includes:</w:t>
      </w:r>
    </w:p>
    <w:p w14:paraId="5F39C6EA" w14:textId="77777777" w:rsidR="00C82479" w:rsidRDefault="00C82479">
      <w:pPr>
        <w:rPr>
          <w:color w:val="242424"/>
          <w:rPrChange w:id="1633" w:author="Author" w:date="2013-04-12T16:41:00Z">
            <w:rPr>
              <w:rFonts w:ascii="Corbel" w:hAnsi="Corbel"/>
              <w:color w:val="303030"/>
            </w:rPr>
          </w:rPrChange>
        </w:rPr>
      </w:pPr>
    </w:p>
    <w:p w14:paraId="4690E8BB" w14:textId="77777777" w:rsidR="00C82479" w:rsidRDefault="00C82479">
      <w:pPr>
        <w:pStyle w:val="ListParagraph"/>
        <w:numPr>
          <w:ilvl w:val="0"/>
          <w:numId w:val="12"/>
        </w:numPr>
        <w:tabs>
          <w:tab w:val="clear" w:pos="360"/>
          <w:tab w:val="num" w:pos="720"/>
        </w:tabs>
        <w:ind w:left="720" w:hanging="360"/>
        <w:rPr>
          <w:color w:val="242424"/>
          <w:rPrChange w:id="1634" w:author="Author" w:date="2013-04-12T16:41:00Z">
            <w:rPr>
              <w:rFonts w:ascii="Corbel" w:hAnsi="Corbel"/>
              <w:color w:val="303030"/>
            </w:rPr>
          </w:rPrChange>
        </w:rPr>
        <w:pPrChange w:id="1635" w:author="Author" w:date="2013-04-12T16:41:00Z">
          <w:pPr>
            <w:pStyle w:val="ListParagraph"/>
            <w:numPr>
              <w:numId w:val="8"/>
            </w:numPr>
            <w:tabs>
              <w:tab w:val="num" w:pos="720"/>
            </w:tabs>
            <w:ind w:hanging="360"/>
          </w:pPr>
        </w:pPrChange>
      </w:pPr>
      <w:r>
        <w:rPr>
          <w:color w:val="242424"/>
          <w:rPrChange w:id="1636" w:author="Author" w:date="2013-04-12T16:41:00Z">
            <w:rPr>
              <w:rFonts w:ascii="Corbel" w:hAnsi="Corbel"/>
              <w:color w:val="303030"/>
            </w:rPr>
          </w:rPrChange>
        </w:rPr>
        <w:t>Completion Status (Work in progress, complete)</w:t>
      </w:r>
    </w:p>
    <w:p w14:paraId="403D3316" w14:textId="77777777" w:rsidR="00C82479" w:rsidRDefault="00C82479">
      <w:pPr>
        <w:pStyle w:val="ListParagraph"/>
        <w:numPr>
          <w:ilvl w:val="0"/>
          <w:numId w:val="12"/>
        </w:numPr>
        <w:tabs>
          <w:tab w:val="clear" w:pos="360"/>
          <w:tab w:val="num" w:pos="720"/>
        </w:tabs>
        <w:ind w:left="720" w:hanging="360"/>
        <w:rPr>
          <w:color w:val="242424"/>
          <w:rPrChange w:id="1637" w:author="Author" w:date="2013-04-12T16:41:00Z">
            <w:rPr>
              <w:rFonts w:ascii="Corbel" w:hAnsi="Corbel"/>
              <w:color w:val="303030"/>
            </w:rPr>
          </w:rPrChange>
        </w:rPr>
        <w:pPrChange w:id="1638" w:author="Author" w:date="2013-04-12T16:41:00Z">
          <w:pPr>
            <w:pStyle w:val="ListParagraph"/>
            <w:numPr>
              <w:numId w:val="8"/>
            </w:numPr>
            <w:tabs>
              <w:tab w:val="num" w:pos="720"/>
            </w:tabs>
            <w:ind w:hanging="360"/>
          </w:pPr>
        </w:pPrChange>
      </w:pPr>
      <w:r>
        <w:rPr>
          <w:color w:val="242424"/>
          <w:rPrChange w:id="1639" w:author="Author" w:date="2013-04-12T16:41:00Z">
            <w:rPr>
              <w:rFonts w:ascii="Corbel" w:hAnsi="Corbel"/>
              <w:color w:val="303030"/>
            </w:rPr>
          </w:rPrChange>
        </w:rPr>
        <w:t>Type of work</w:t>
      </w:r>
    </w:p>
    <w:p w14:paraId="06DDB514" w14:textId="77777777" w:rsidR="00C82479" w:rsidRDefault="00C82479">
      <w:pPr>
        <w:pStyle w:val="ListParagraph"/>
        <w:numPr>
          <w:ilvl w:val="1"/>
          <w:numId w:val="13"/>
        </w:numPr>
        <w:tabs>
          <w:tab w:val="clear" w:pos="360"/>
          <w:tab w:val="num" w:pos="1440"/>
        </w:tabs>
        <w:ind w:left="1440" w:hanging="360"/>
        <w:rPr>
          <w:color w:val="242424"/>
          <w:rPrChange w:id="1640" w:author="Author" w:date="2013-04-12T16:41:00Z">
            <w:rPr>
              <w:rFonts w:ascii="Corbel" w:hAnsi="Corbel"/>
              <w:color w:val="303030"/>
            </w:rPr>
          </w:rPrChange>
        </w:rPr>
        <w:pPrChange w:id="1641" w:author="Author" w:date="2013-04-12T16:41:00Z">
          <w:pPr>
            <w:pStyle w:val="ListParagraph"/>
            <w:numPr>
              <w:ilvl w:val="1"/>
              <w:numId w:val="8"/>
            </w:numPr>
            <w:tabs>
              <w:tab w:val="num" w:pos="1440"/>
            </w:tabs>
            <w:ind w:left="1440" w:hanging="360"/>
          </w:pPr>
        </w:pPrChange>
      </w:pPr>
      <w:r>
        <w:rPr>
          <w:color w:val="242424"/>
          <w:rPrChange w:id="1642" w:author="Author" w:date="2013-04-12T16:41:00Z">
            <w:rPr>
              <w:rFonts w:ascii="Corbel" w:hAnsi="Corbel"/>
              <w:color w:val="303030"/>
            </w:rPr>
          </w:rPrChange>
        </w:rPr>
        <w:t>Class Work</w:t>
      </w:r>
    </w:p>
    <w:p w14:paraId="02786AD4" w14:textId="77777777" w:rsidR="00C82479" w:rsidRDefault="00C82479">
      <w:pPr>
        <w:pStyle w:val="ListParagraph"/>
        <w:numPr>
          <w:ilvl w:val="2"/>
          <w:numId w:val="14"/>
        </w:numPr>
        <w:tabs>
          <w:tab w:val="clear" w:pos="360"/>
          <w:tab w:val="num" w:pos="2160"/>
        </w:tabs>
        <w:ind w:left="2160" w:hanging="360"/>
        <w:rPr>
          <w:color w:val="242424"/>
          <w:rPrChange w:id="1643" w:author="Author" w:date="2013-04-12T16:41:00Z">
            <w:rPr>
              <w:rFonts w:ascii="Corbel" w:hAnsi="Corbel"/>
              <w:color w:val="303030"/>
            </w:rPr>
          </w:rPrChange>
        </w:rPr>
        <w:pPrChange w:id="1644" w:author="Author" w:date="2013-04-12T16:41:00Z">
          <w:pPr>
            <w:pStyle w:val="ListParagraph"/>
            <w:numPr>
              <w:ilvl w:val="2"/>
              <w:numId w:val="8"/>
            </w:numPr>
            <w:tabs>
              <w:tab w:val="num" w:pos="2160"/>
            </w:tabs>
            <w:ind w:left="2160" w:hanging="360"/>
          </w:pPr>
        </w:pPrChange>
      </w:pPr>
      <w:r>
        <w:rPr>
          <w:color w:val="242424"/>
          <w:rPrChange w:id="1645" w:author="Author" w:date="2013-04-12T16:41:00Z">
            <w:rPr>
              <w:rFonts w:ascii="Corbel" w:hAnsi="Corbel"/>
              <w:color w:val="303030"/>
            </w:rPr>
          </w:rPrChange>
        </w:rPr>
        <w:t>Capstone/Thesis Details</w:t>
      </w:r>
    </w:p>
    <w:p w14:paraId="60A70115" w14:textId="77777777" w:rsidR="00C82479" w:rsidRDefault="00C82479">
      <w:pPr>
        <w:pStyle w:val="ListParagraph"/>
        <w:numPr>
          <w:ilvl w:val="3"/>
          <w:numId w:val="17"/>
        </w:numPr>
        <w:tabs>
          <w:tab w:val="clear" w:pos="360"/>
          <w:tab w:val="num" w:pos="2880"/>
        </w:tabs>
        <w:ind w:left="2880" w:hanging="360"/>
        <w:rPr>
          <w:color w:val="242424"/>
          <w:rPrChange w:id="1646" w:author="Author" w:date="2013-04-12T16:41:00Z">
            <w:rPr>
              <w:rFonts w:ascii="Corbel" w:hAnsi="Corbel"/>
              <w:color w:val="303030"/>
            </w:rPr>
          </w:rPrChange>
        </w:rPr>
        <w:pPrChange w:id="1647" w:author="Author" w:date="2013-04-12T16:41:00Z">
          <w:pPr>
            <w:pStyle w:val="ListParagraph"/>
            <w:numPr>
              <w:ilvl w:val="3"/>
              <w:numId w:val="8"/>
            </w:numPr>
            <w:tabs>
              <w:tab w:val="num" w:pos="2880"/>
            </w:tabs>
            <w:ind w:left="2880" w:hanging="360"/>
          </w:pPr>
        </w:pPrChange>
      </w:pPr>
      <w:r>
        <w:rPr>
          <w:color w:val="242424"/>
          <w:rPrChange w:id="1648" w:author="Author" w:date="2013-04-12T16:41:00Z">
            <w:rPr>
              <w:rFonts w:ascii="Corbel" w:hAnsi="Corbel"/>
              <w:color w:val="303030"/>
            </w:rPr>
          </w:rPrChange>
        </w:rPr>
        <w:t>Title, Abstract, Defense Date, is Honors</w:t>
      </w:r>
    </w:p>
    <w:p w14:paraId="01E17A12" w14:textId="77777777" w:rsidR="00C82479" w:rsidRDefault="00C82479">
      <w:pPr>
        <w:pStyle w:val="ListParagraph"/>
        <w:numPr>
          <w:ilvl w:val="2"/>
          <w:numId w:val="18"/>
        </w:numPr>
        <w:tabs>
          <w:tab w:val="clear" w:pos="360"/>
          <w:tab w:val="num" w:pos="2160"/>
        </w:tabs>
        <w:ind w:left="2160" w:hanging="360"/>
        <w:rPr>
          <w:color w:val="242424"/>
          <w:rPrChange w:id="1649" w:author="Author" w:date="2013-04-12T16:41:00Z">
            <w:rPr>
              <w:rFonts w:ascii="Corbel" w:hAnsi="Corbel"/>
              <w:color w:val="303030"/>
            </w:rPr>
          </w:rPrChange>
        </w:rPr>
        <w:pPrChange w:id="1650" w:author="Author" w:date="2013-04-12T16:41:00Z">
          <w:pPr>
            <w:pStyle w:val="ListParagraph"/>
            <w:numPr>
              <w:ilvl w:val="2"/>
              <w:numId w:val="8"/>
            </w:numPr>
            <w:tabs>
              <w:tab w:val="num" w:pos="2160"/>
            </w:tabs>
            <w:ind w:left="2160" w:hanging="360"/>
          </w:pPr>
        </w:pPrChange>
      </w:pPr>
      <w:r>
        <w:rPr>
          <w:color w:val="242424"/>
          <w:rPrChange w:id="1651" w:author="Author" w:date="2013-04-12T16:41:00Z">
            <w:rPr>
              <w:rFonts w:ascii="Corbel" w:hAnsi="Corbel"/>
              <w:color w:val="303030"/>
            </w:rPr>
          </w:rPrChange>
        </w:rPr>
        <w:t>Dept. Name &amp; number</w:t>
      </w:r>
    </w:p>
    <w:p w14:paraId="4214BD2F" w14:textId="77777777" w:rsidR="00C82479" w:rsidRDefault="00C82479">
      <w:pPr>
        <w:pStyle w:val="ListParagraph"/>
        <w:numPr>
          <w:ilvl w:val="2"/>
          <w:numId w:val="18"/>
        </w:numPr>
        <w:tabs>
          <w:tab w:val="clear" w:pos="360"/>
          <w:tab w:val="num" w:pos="2160"/>
        </w:tabs>
        <w:ind w:left="2160" w:hanging="360"/>
        <w:rPr>
          <w:color w:val="242424"/>
          <w:rPrChange w:id="1652" w:author="Author" w:date="2013-04-12T16:41:00Z">
            <w:rPr>
              <w:rFonts w:ascii="Corbel" w:hAnsi="Corbel"/>
              <w:color w:val="303030"/>
            </w:rPr>
          </w:rPrChange>
        </w:rPr>
        <w:pPrChange w:id="1653" w:author="Author" w:date="2013-04-12T16:41:00Z">
          <w:pPr>
            <w:pStyle w:val="ListParagraph"/>
            <w:numPr>
              <w:ilvl w:val="2"/>
              <w:numId w:val="8"/>
            </w:numPr>
            <w:tabs>
              <w:tab w:val="num" w:pos="2160"/>
            </w:tabs>
            <w:ind w:left="2160" w:hanging="360"/>
          </w:pPr>
        </w:pPrChange>
      </w:pPr>
      <w:r>
        <w:rPr>
          <w:color w:val="242424"/>
          <w:rPrChange w:id="1654" w:author="Author" w:date="2013-04-12T16:41:00Z">
            <w:rPr>
              <w:rFonts w:ascii="Corbel" w:hAnsi="Corbel"/>
              <w:color w:val="303030"/>
            </w:rPr>
          </w:rPrChange>
        </w:rPr>
        <w:t>Instructor</w:t>
      </w:r>
    </w:p>
    <w:p w14:paraId="30AA9A35" w14:textId="77777777" w:rsidR="00C82479" w:rsidRDefault="00C82479">
      <w:pPr>
        <w:pStyle w:val="ListParagraph"/>
        <w:numPr>
          <w:ilvl w:val="1"/>
          <w:numId w:val="19"/>
        </w:numPr>
        <w:tabs>
          <w:tab w:val="clear" w:pos="360"/>
          <w:tab w:val="num" w:pos="1440"/>
        </w:tabs>
        <w:ind w:left="1440" w:hanging="360"/>
        <w:rPr>
          <w:color w:val="242424"/>
          <w:rPrChange w:id="1655" w:author="Author" w:date="2013-04-12T16:41:00Z">
            <w:rPr>
              <w:rFonts w:ascii="Corbel" w:hAnsi="Corbel"/>
              <w:color w:val="303030"/>
            </w:rPr>
          </w:rPrChange>
        </w:rPr>
        <w:pPrChange w:id="1656" w:author="Author" w:date="2013-04-12T16:41:00Z">
          <w:pPr>
            <w:pStyle w:val="ListParagraph"/>
            <w:numPr>
              <w:ilvl w:val="1"/>
              <w:numId w:val="8"/>
            </w:numPr>
            <w:tabs>
              <w:tab w:val="num" w:pos="1440"/>
            </w:tabs>
            <w:ind w:left="1440" w:hanging="360"/>
          </w:pPr>
        </w:pPrChange>
      </w:pPr>
      <w:r>
        <w:rPr>
          <w:color w:val="242424"/>
          <w:rPrChange w:id="1657" w:author="Author" w:date="2013-04-12T16:41:00Z">
            <w:rPr>
              <w:rFonts w:ascii="Corbel" w:hAnsi="Corbel"/>
              <w:color w:val="303030"/>
            </w:rPr>
          </w:rPrChange>
        </w:rPr>
        <w:t>Personal Project</w:t>
      </w:r>
    </w:p>
    <w:p w14:paraId="1BEA9D7A" w14:textId="77777777" w:rsidR="00C82479" w:rsidRDefault="00C82479">
      <w:pPr>
        <w:pStyle w:val="ListParagraph"/>
        <w:numPr>
          <w:ilvl w:val="2"/>
          <w:numId w:val="20"/>
        </w:numPr>
        <w:tabs>
          <w:tab w:val="clear" w:pos="360"/>
          <w:tab w:val="num" w:pos="2160"/>
        </w:tabs>
        <w:ind w:left="2160" w:hanging="360"/>
        <w:rPr>
          <w:color w:val="242424"/>
          <w:rPrChange w:id="1658" w:author="Author" w:date="2013-04-12T16:41:00Z">
            <w:rPr>
              <w:rFonts w:ascii="Corbel" w:hAnsi="Corbel"/>
              <w:color w:val="303030"/>
            </w:rPr>
          </w:rPrChange>
        </w:rPr>
        <w:pPrChange w:id="1659" w:author="Author" w:date="2013-04-12T16:41:00Z">
          <w:pPr>
            <w:pStyle w:val="ListParagraph"/>
            <w:numPr>
              <w:ilvl w:val="2"/>
              <w:numId w:val="8"/>
            </w:numPr>
            <w:tabs>
              <w:tab w:val="num" w:pos="2160"/>
            </w:tabs>
            <w:ind w:left="2160" w:hanging="360"/>
          </w:pPr>
        </w:pPrChange>
      </w:pPr>
      <w:r>
        <w:rPr>
          <w:color w:val="242424"/>
          <w:rPrChange w:id="1660" w:author="Author" w:date="2013-04-12T16:41:00Z">
            <w:rPr>
              <w:rFonts w:ascii="Corbel" w:hAnsi="Corbel"/>
              <w:color w:val="303030"/>
            </w:rPr>
          </w:rPrChange>
        </w:rPr>
        <w:t>Job</w:t>
      </w:r>
    </w:p>
    <w:p w14:paraId="12A809F8" w14:textId="77777777" w:rsidR="00C82479" w:rsidRDefault="00C82479">
      <w:pPr>
        <w:pStyle w:val="ListParagraph"/>
        <w:numPr>
          <w:ilvl w:val="3"/>
          <w:numId w:val="21"/>
        </w:numPr>
        <w:tabs>
          <w:tab w:val="clear" w:pos="360"/>
          <w:tab w:val="num" w:pos="2880"/>
        </w:tabs>
        <w:ind w:left="2880" w:hanging="360"/>
        <w:rPr>
          <w:color w:val="242424"/>
          <w:rPrChange w:id="1661" w:author="Author" w:date="2013-04-12T16:41:00Z">
            <w:rPr>
              <w:rFonts w:ascii="Corbel" w:hAnsi="Corbel"/>
              <w:color w:val="303030"/>
            </w:rPr>
          </w:rPrChange>
        </w:rPr>
        <w:pPrChange w:id="1662" w:author="Author" w:date="2013-04-12T16:41:00Z">
          <w:pPr>
            <w:pStyle w:val="ListParagraph"/>
            <w:numPr>
              <w:ilvl w:val="3"/>
              <w:numId w:val="8"/>
            </w:numPr>
            <w:tabs>
              <w:tab w:val="num" w:pos="2880"/>
            </w:tabs>
            <w:ind w:left="2880" w:hanging="360"/>
          </w:pPr>
        </w:pPrChange>
      </w:pPr>
      <w:r>
        <w:rPr>
          <w:color w:val="242424"/>
          <w:rPrChange w:id="1663" w:author="Author" w:date="2013-04-12T16:41:00Z">
            <w:rPr>
              <w:rFonts w:ascii="Corbel" w:hAnsi="Corbel"/>
              <w:color w:val="303030"/>
            </w:rPr>
          </w:rPrChange>
        </w:rPr>
        <w:t>Client, employer, Job description</w:t>
      </w:r>
    </w:p>
    <w:p w14:paraId="53932EDB" w14:textId="77777777" w:rsidR="00C82479" w:rsidRDefault="00C82479">
      <w:pPr>
        <w:pStyle w:val="ListParagraph"/>
        <w:numPr>
          <w:ilvl w:val="2"/>
          <w:numId w:val="22"/>
        </w:numPr>
        <w:tabs>
          <w:tab w:val="clear" w:pos="360"/>
          <w:tab w:val="num" w:pos="2160"/>
        </w:tabs>
        <w:ind w:left="2160" w:hanging="360"/>
        <w:rPr>
          <w:color w:val="242424"/>
          <w:rPrChange w:id="1664" w:author="Author" w:date="2013-04-12T16:41:00Z">
            <w:rPr>
              <w:rFonts w:ascii="Corbel" w:hAnsi="Corbel"/>
              <w:color w:val="303030"/>
            </w:rPr>
          </w:rPrChange>
        </w:rPr>
        <w:pPrChange w:id="1665" w:author="Author" w:date="2013-04-12T16:41:00Z">
          <w:pPr>
            <w:pStyle w:val="ListParagraph"/>
            <w:numPr>
              <w:ilvl w:val="2"/>
              <w:numId w:val="8"/>
            </w:numPr>
            <w:tabs>
              <w:tab w:val="num" w:pos="2160"/>
            </w:tabs>
            <w:ind w:left="2160" w:hanging="360"/>
          </w:pPr>
        </w:pPrChange>
      </w:pPr>
      <w:r>
        <w:rPr>
          <w:color w:val="242424"/>
          <w:rPrChange w:id="1666" w:author="Author" w:date="2013-04-12T16:41:00Z">
            <w:rPr>
              <w:rFonts w:ascii="Corbel" w:hAnsi="Corbel"/>
              <w:color w:val="303030"/>
            </w:rPr>
          </w:rPrChange>
        </w:rPr>
        <w:t>Extracurricular</w:t>
      </w:r>
    </w:p>
    <w:p w14:paraId="50797780" w14:textId="77777777" w:rsidR="00C82479" w:rsidRDefault="00C82479">
      <w:pPr>
        <w:pStyle w:val="ListParagraph"/>
        <w:numPr>
          <w:ilvl w:val="3"/>
          <w:numId w:val="23"/>
        </w:numPr>
        <w:tabs>
          <w:tab w:val="clear" w:pos="360"/>
          <w:tab w:val="num" w:pos="2880"/>
        </w:tabs>
        <w:ind w:left="2880" w:hanging="360"/>
        <w:rPr>
          <w:color w:val="242424"/>
          <w:rPrChange w:id="1667" w:author="Author" w:date="2013-04-12T16:41:00Z">
            <w:rPr>
              <w:rFonts w:ascii="Corbel" w:hAnsi="Corbel"/>
              <w:color w:val="303030"/>
            </w:rPr>
          </w:rPrChange>
        </w:rPr>
        <w:pPrChange w:id="1668" w:author="Author" w:date="2013-04-12T16:41:00Z">
          <w:pPr>
            <w:pStyle w:val="ListParagraph"/>
            <w:numPr>
              <w:ilvl w:val="3"/>
              <w:numId w:val="8"/>
            </w:numPr>
            <w:tabs>
              <w:tab w:val="num" w:pos="2880"/>
            </w:tabs>
            <w:ind w:left="2880" w:hanging="360"/>
          </w:pPr>
        </w:pPrChange>
      </w:pPr>
      <w:r>
        <w:rPr>
          <w:color w:val="242424"/>
          <w:rPrChange w:id="1669" w:author="Author" w:date="2013-04-12T16:41:00Z">
            <w:rPr>
              <w:rFonts w:ascii="Corbel" w:hAnsi="Corbel"/>
              <w:color w:val="303030"/>
            </w:rPr>
          </w:rPrChange>
        </w:rPr>
        <w:t>Whoa</w:t>
      </w:r>
    </w:p>
    <w:p w14:paraId="5EEA5193" w14:textId="77777777" w:rsidR="00C82479" w:rsidRDefault="00C82479">
      <w:pPr>
        <w:pStyle w:val="ListParagraph"/>
        <w:numPr>
          <w:ilvl w:val="0"/>
          <w:numId w:val="24"/>
        </w:numPr>
        <w:tabs>
          <w:tab w:val="clear" w:pos="360"/>
          <w:tab w:val="num" w:pos="720"/>
        </w:tabs>
        <w:ind w:left="720" w:hanging="360"/>
        <w:rPr>
          <w:color w:val="242424"/>
          <w:rPrChange w:id="1670" w:author="Author" w:date="2013-04-12T16:41:00Z">
            <w:rPr>
              <w:rFonts w:ascii="Corbel" w:hAnsi="Corbel"/>
              <w:color w:val="303030"/>
            </w:rPr>
          </w:rPrChange>
        </w:rPr>
        <w:pPrChange w:id="1671" w:author="Author" w:date="2013-04-12T16:41:00Z">
          <w:pPr>
            <w:pStyle w:val="ListParagraph"/>
            <w:numPr>
              <w:numId w:val="8"/>
            </w:numPr>
            <w:tabs>
              <w:tab w:val="num" w:pos="720"/>
            </w:tabs>
            <w:ind w:hanging="360"/>
          </w:pPr>
        </w:pPrChange>
      </w:pPr>
      <w:r>
        <w:rPr>
          <w:color w:val="242424"/>
          <w:rPrChange w:id="1672" w:author="Author" w:date="2013-04-12T16:41:00Z">
            <w:rPr>
              <w:rFonts w:ascii="Corbel" w:hAnsi="Corbel"/>
              <w:color w:val="303030"/>
            </w:rPr>
          </w:rPrChange>
        </w:rPr>
        <w:t>Date started / finished (semester or date range)</w:t>
      </w:r>
    </w:p>
    <w:p w14:paraId="5E4859B4" w14:textId="77777777" w:rsidR="00C82479" w:rsidRDefault="00C82479">
      <w:pPr>
        <w:pStyle w:val="ListParagraph"/>
        <w:numPr>
          <w:ilvl w:val="0"/>
          <w:numId w:val="24"/>
        </w:numPr>
        <w:tabs>
          <w:tab w:val="clear" w:pos="360"/>
          <w:tab w:val="num" w:pos="720"/>
        </w:tabs>
        <w:ind w:left="720" w:hanging="360"/>
        <w:rPr>
          <w:color w:val="242424"/>
          <w:rPrChange w:id="1673" w:author="Author" w:date="2013-04-12T16:41:00Z">
            <w:rPr>
              <w:rFonts w:ascii="Corbel" w:hAnsi="Corbel"/>
              <w:color w:val="303030"/>
            </w:rPr>
          </w:rPrChange>
        </w:rPr>
        <w:pPrChange w:id="1674" w:author="Author" w:date="2013-04-12T16:41:00Z">
          <w:pPr>
            <w:pStyle w:val="ListParagraph"/>
            <w:numPr>
              <w:numId w:val="8"/>
            </w:numPr>
            <w:tabs>
              <w:tab w:val="num" w:pos="720"/>
            </w:tabs>
            <w:ind w:hanging="360"/>
          </w:pPr>
        </w:pPrChange>
      </w:pPr>
      <w:r>
        <w:rPr>
          <w:color w:val="242424"/>
          <w:rPrChange w:id="1675" w:author="Author" w:date="2013-04-12T16:41:00Z">
            <w:rPr>
              <w:rFonts w:ascii="Corbel" w:hAnsi="Corbel"/>
              <w:color w:val="303030"/>
            </w:rPr>
          </w:rPrChange>
        </w:rPr>
        <w:t>Description of work (goals, assignment, background information, etc.)</w:t>
      </w:r>
    </w:p>
    <w:p w14:paraId="18A63E69" w14:textId="77777777" w:rsidR="00C82479" w:rsidRDefault="00C82479">
      <w:pPr>
        <w:pStyle w:val="ListParagraph"/>
        <w:numPr>
          <w:ilvl w:val="0"/>
          <w:numId w:val="24"/>
        </w:numPr>
        <w:tabs>
          <w:tab w:val="clear" w:pos="360"/>
          <w:tab w:val="num" w:pos="720"/>
        </w:tabs>
        <w:ind w:left="720" w:hanging="360"/>
        <w:rPr>
          <w:color w:val="242424"/>
          <w:rPrChange w:id="1676" w:author="Author" w:date="2013-04-12T16:41:00Z">
            <w:rPr>
              <w:rFonts w:ascii="Corbel" w:hAnsi="Corbel"/>
              <w:color w:val="303030"/>
            </w:rPr>
          </w:rPrChange>
        </w:rPr>
        <w:pPrChange w:id="1677" w:author="Author" w:date="2013-04-12T16:41:00Z">
          <w:pPr>
            <w:pStyle w:val="ListParagraph"/>
            <w:numPr>
              <w:numId w:val="8"/>
            </w:numPr>
            <w:tabs>
              <w:tab w:val="num" w:pos="720"/>
            </w:tabs>
            <w:ind w:hanging="360"/>
          </w:pPr>
        </w:pPrChange>
      </w:pPr>
      <w:r>
        <w:rPr>
          <w:color w:val="242424"/>
          <w:rPrChange w:id="1678" w:author="Author" w:date="2013-04-12T16:41:00Z">
            <w:rPr>
              <w:rFonts w:ascii="Corbel" w:hAnsi="Corbel"/>
              <w:color w:val="303030"/>
            </w:rPr>
          </w:rPrChange>
        </w:rPr>
        <w:t>Other collaborators</w:t>
      </w:r>
    </w:p>
    <w:p w14:paraId="3CB50AD3" w14:textId="77777777" w:rsidR="00C82479" w:rsidRDefault="00C82479">
      <w:pPr>
        <w:pStyle w:val="ListParagraph"/>
        <w:numPr>
          <w:ilvl w:val="0"/>
          <w:numId w:val="24"/>
        </w:numPr>
        <w:tabs>
          <w:tab w:val="clear" w:pos="360"/>
          <w:tab w:val="num" w:pos="720"/>
        </w:tabs>
        <w:ind w:left="720" w:hanging="360"/>
        <w:rPr>
          <w:color w:val="242424"/>
          <w:rPrChange w:id="1679" w:author="Author" w:date="2013-04-12T16:41:00Z">
            <w:rPr>
              <w:rFonts w:ascii="Corbel" w:hAnsi="Corbel"/>
              <w:color w:val="303030"/>
            </w:rPr>
          </w:rPrChange>
        </w:rPr>
        <w:pPrChange w:id="1680" w:author="Author" w:date="2013-04-12T16:41:00Z">
          <w:pPr>
            <w:pStyle w:val="ListParagraph"/>
            <w:numPr>
              <w:numId w:val="8"/>
            </w:numPr>
            <w:tabs>
              <w:tab w:val="num" w:pos="720"/>
            </w:tabs>
            <w:ind w:hanging="360"/>
          </w:pPr>
        </w:pPrChange>
      </w:pPr>
      <w:r>
        <w:rPr>
          <w:color w:val="242424"/>
          <w:rPrChange w:id="1681" w:author="Author" w:date="2013-04-12T16:41:00Z">
            <w:rPr>
              <w:rFonts w:ascii="Corbel" w:hAnsi="Corbel"/>
              <w:color w:val="303030"/>
            </w:rPr>
          </w:rPrChange>
        </w:rPr>
        <w:t>Category(s) work belongs to</w:t>
      </w:r>
    </w:p>
    <w:p w14:paraId="086D21D7" w14:textId="77777777" w:rsidR="00C82479" w:rsidRDefault="00C82479">
      <w:pPr>
        <w:pStyle w:val="ListParagraph"/>
        <w:numPr>
          <w:ilvl w:val="0"/>
          <w:numId w:val="24"/>
        </w:numPr>
        <w:tabs>
          <w:tab w:val="clear" w:pos="360"/>
          <w:tab w:val="num" w:pos="720"/>
        </w:tabs>
        <w:ind w:left="720" w:hanging="360"/>
        <w:rPr>
          <w:color w:val="242424"/>
          <w:rPrChange w:id="1682" w:author="Author" w:date="2013-04-12T16:41:00Z">
            <w:rPr>
              <w:rFonts w:ascii="Corbel" w:hAnsi="Corbel"/>
              <w:color w:val="303030"/>
            </w:rPr>
          </w:rPrChange>
        </w:rPr>
        <w:pPrChange w:id="1683" w:author="Author" w:date="2013-04-12T16:41:00Z">
          <w:pPr>
            <w:pStyle w:val="ListParagraph"/>
            <w:numPr>
              <w:numId w:val="8"/>
            </w:numPr>
            <w:tabs>
              <w:tab w:val="num" w:pos="720"/>
            </w:tabs>
            <w:ind w:hanging="360"/>
          </w:pPr>
        </w:pPrChange>
      </w:pPr>
      <w:r>
        <w:rPr>
          <w:color w:val="242424"/>
          <w:rPrChange w:id="1684" w:author="Author" w:date="2013-04-12T16:41:00Z">
            <w:rPr>
              <w:rFonts w:ascii="Corbel" w:hAnsi="Corbel"/>
              <w:color w:val="303030"/>
            </w:rPr>
          </w:rPrChange>
        </w:rPr>
        <w:t>Self-assessment</w:t>
      </w:r>
    </w:p>
    <w:p w14:paraId="5DB7D8C5" w14:textId="77777777" w:rsidR="00C82479" w:rsidRDefault="00C82479">
      <w:pPr>
        <w:rPr>
          <w:color w:val="242424"/>
          <w:rPrChange w:id="1685" w:author="Author" w:date="2013-04-12T16:41:00Z">
            <w:rPr>
              <w:rFonts w:ascii="Corbel" w:hAnsi="Corbel"/>
              <w:color w:val="303030"/>
            </w:rPr>
          </w:rPrChange>
        </w:rPr>
      </w:pPr>
    </w:p>
    <w:p w14:paraId="7103E916" w14:textId="77777777" w:rsidR="00C82479" w:rsidRDefault="00C82479">
      <w:pPr>
        <w:rPr>
          <w:color w:val="242424"/>
          <w:rPrChange w:id="1686" w:author="Author" w:date="2013-04-12T16:41:00Z">
            <w:rPr>
              <w:rFonts w:ascii="Corbel" w:hAnsi="Corbel"/>
              <w:color w:val="303030"/>
            </w:rPr>
          </w:rPrChange>
        </w:rPr>
      </w:pPr>
    </w:p>
    <w:p w14:paraId="3E11E3EF" w14:textId="77777777" w:rsidR="00C82479" w:rsidRDefault="00C82479">
      <w:pPr>
        <w:rPr>
          <w:color w:val="242424"/>
          <w:rPrChange w:id="1687" w:author="Author" w:date="2013-04-12T16:41:00Z">
            <w:rPr>
              <w:rFonts w:ascii="Corbel" w:hAnsi="Corbel"/>
              <w:color w:val="303030"/>
            </w:rPr>
          </w:rPrChange>
        </w:rPr>
      </w:pPr>
      <w:r>
        <w:rPr>
          <w:rFonts w:ascii="Arial Bold" w:hAnsi="Arial Bold"/>
          <w:color w:val="0F3642"/>
          <w:rPrChange w:id="1688" w:author="Author" w:date="2013-04-12T16:41:00Z">
            <w:rPr>
              <w:rFonts w:ascii="Arial Bold" w:hAnsi="Arial Bold"/>
              <w:color w:val="1A4654"/>
            </w:rPr>
          </w:rPrChange>
        </w:rPr>
        <w:t>Published Work</w:t>
      </w:r>
    </w:p>
    <w:p w14:paraId="4F6213E0" w14:textId="77777777" w:rsidR="00C82479" w:rsidRDefault="00C82479">
      <w:pPr>
        <w:rPr>
          <w:color w:val="242424"/>
          <w:rPrChange w:id="1689" w:author="Author" w:date="2013-04-12T16:41:00Z">
            <w:rPr>
              <w:rFonts w:ascii="Corbel" w:hAnsi="Corbel"/>
              <w:color w:val="303030"/>
            </w:rPr>
          </w:rPrChange>
        </w:rPr>
      </w:pPr>
    </w:p>
    <w:p w14:paraId="00A1603B" w14:textId="77777777" w:rsidR="00C82479" w:rsidRDefault="00C82479">
      <w:pPr>
        <w:rPr>
          <w:color w:val="242424"/>
          <w:rPrChange w:id="1690" w:author="Author" w:date="2013-04-12T16:41:00Z">
            <w:rPr>
              <w:rFonts w:ascii="Corbel" w:hAnsi="Corbel"/>
              <w:color w:val="303030"/>
            </w:rPr>
          </w:rPrChange>
        </w:rPr>
      </w:pPr>
    </w:p>
    <w:p w14:paraId="49F56178" w14:textId="77777777" w:rsidR="00C82479" w:rsidRDefault="00C82479">
      <w:pPr>
        <w:rPr>
          <w:color w:val="242424"/>
          <w:rPrChange w:id="1691" w:author="Author" w:date="2013-04-12T16:41:00Z">
            <w:rPr>
              <w:rFonts w:ascii="Corbel" w:hAnsi="Corbel"/>
              <w:color w:val="303030"/>
            </w:rPr>
          </w:rPrChange>
        </w:rPr>
      </w:pPr>
      <w:r>
        <w:rPr>
          <w:color w:val="242424"/>
          <w:rPrChange w:id="1692" w:author="Author" w:date="2013-04-12T16:41:00Z">
            <w:rPr>
              <w:rFonts w:ascii="Corbel" w:hAnsi="Corbel"/>
              <w:color w:val="303030"/>
            </w:rPr>
          </w:rPrChange>
        </w:rPr>
        <w:t>Number of views</w:t>
      </w:r>
    </w:p>
    <w:p w14:paraId="65A90E9C" w14:textId="77777777" w:rsidR="00C82479" w:rsidRDefault="00C82479">
      <w:pPr>
        <w:rPr>
          <w:color w:val="242424"/>
          <w:rPrChange w:id="1693" w:author="Author" w:date="2013-04-12T16:41:00Z">
            <w:rPr>
              <w:rFonts w:ascii="Corbel" w:hAnsi="Corbel"/>
              <w:color w:val="303030"/>
            </w:rPr>
          </w:rPrChange>
        </w:rPr>
      </w:pPr>
      <w:r>
        <w:rPr>
          <w:color w:val="242424"/>
          <w:rPrChange w:id="1694" w:author="Author" w:date="2013-04-12T16:41:00Z">
            <w:rPr>
              <w:rFonts w:ascii="Corbel" w:hAnsi="Corbel"/>
              <w:color w:val="303030"/>
            </w:rPr>
          </w:rPrChange>
        </w:rPr>
        <w:t>Ratings</w:t>
      </w:r>
    </w:p>
    <w:p w14:paraId="21A2700F" w14:textId="77777777" w:rsidR="00C82479" w:rsidRDefault="00C82479">
      <w:pPr>
        <w:rPr>
          <w:color w:val="242424"/>
          <w:rPrChange w:id="1695" w:author="Author" w:date="2013-04-12T16:41:00Z">
            <w:rPr>
              <w:rFonts w:ascii="Corbel" w:hAnsi="Corbel"/>
              <w:color w:val="303030"/>
            </w:rPr>
          </w:rPrChange>
        </w:rPr>
      </w:pPr>
      <w:r>
        <w:rPr>
          <w:color w:val="242424"/>
          <w:rPrChange w:id="1696" w:author="Author" w:date="2013-04-12T16:41:00Z">
            <w:rPr>
              <w:rFonts w:ascii="Corbel" w:hAnsi="Corbel"/>
              <w:color w:val="303030"/>
            </w:rPr>
          </w:rPrChange>
        </w:rPr>
        <w:t>Comments</w:t>
      </w:r>
    </w:p>
    <w:p w14:paraId="6FB1ACD0" w14:textId="77777777" w:rsidR="00C82479" w:rsidRDefault="00C82479">
      <w:pPr>
        <w:rPr>
          <w:color w:val="242424"/>
          <w:rPrChange w:id="1697" w:author="Author" w:date="2013-04-12T16:41:00Z">
            <w:rPr>
              <w:rFonts w:ascii="Corbel" w:hAnsi="Corbel"/>
              <w:color w:val="303030"/>
            </w:rPr>
          </w:rPrChange>
        </w:rPr>
      </w:pPr>
    </w:p>
    <w:p w14:paraId="0E3F9EB4" w14:textId="77777777" w:rsidR="00C82479" w:rsidRDefault="00C82479">
      <w:pPr>
        <w:rPr>
          <w:color w:val="242424"/>
          <w:rPrChange w:id="1698" w:author="Author" w:date="2013-04-12T16:41:00Z">
            <w:rPr>
              <w:rFonts w:ascii="Corbel" w:hAnsi="Corbel"/>
              <w:color w:val="303030"/>
            </w:rPr>
          </w:rPrChange>
        </w:rPr>
      </w:pPr>
    </w:p>
    <w:p w14:paraId="39B80BAD" w14:textId="77777777" w:rsidR="00C82479" w:rsidRDefault="00C82479">
      <w:pPr>
        <w:rPr>
          <w:color w:val="242424"/>
          <w:rPrChange w:id="1699" w:author="Author" w:date="2013-04-12T16:41:00Z">
            <w:rPr>
              <w:rFonts w:ascii="Corbel" w:hAnsi="Corbel"/>
              <w:color w:val="303030"/>
            </w:rPr>
          </w:rPrChange>
        </w:rPr>
      </w:pPr>
      <w:r>
        <w:rPr>
          <w:rFonts w:ascii="Arial Bold" w:hAnsi="Arial Bold"/>
          <w:color w:val="0F3642"/>
          <w:rPrChange w:id="1700" w:author="Author" w:date="2013-04-12T16:41:00Z">
            <w:rPr>
              <w:rFonts w:ascii="Arial Bold" w:hAnsi="Arial Bold"/>
              <w:color w:val="1A4654"/>
            </w:rPr>
          </w:rPrChange>
        </w:rPr>
        <w:t>Feedback</w:t>
      </w:r>
    </w:p>
    <w:p w14:paraId="64A4ACBC" w14:textId="77777777" w:rsidR="00C82479" w:rsidRDefault="00C82479">
      <w:pPr>
        <w:rPr>
          <w:color w:val="242424"/>
          <w:rPrChange w:id="1701" w:author="Author" w:date="2013-04-12T16:41:00Z">
            <w:rPr>
              <w:rFonts w:ascii="Corbel" w:hAnsi="Corbel"/>
              <w:color w:val="303030"/>
            </w:rPr>
          </w:rPrChange>
        </w:rPr>
      </w:pPr>
    </w:p>
    <w:p w14:paraId="1C838DAD" w14:textId="77777777" w:rsidR="00C82479" w:rsidRDefault="00C82479">
      <w:pPr>
        <w:ind w:firstLine="720"/>
        <w:rPr>
          <w:color w:val="242424"/>
          <w:rPrChange w:id="1702" w:author="Author" w:date="2013-04-12T16:41:00Z">
            <w:rPr>
              <w:rFonts w:ascii="Corbel" w:hAnsi="Corbel"/>
              <w:color w:val="303030"/>
            </w:rPr>
          </w:rPrChange>
        </w:rPr>
      </w:pPr>
      <w:r>
        <w:rPr>
          <w:color w:val="242424"/>
          <w:rPrChange w:id="1703" w:author="Author" w:date="2013-04-12T16:41:00Z">
            <w:rPr>
              <w:rFonts w:ascii="Corbel" w:hAnsi="Corbel"/>
              <w:color w:val="303030"/>
            </w:rPr>
          </w:rPrChange>
        </w:rPr>
        <w:t>Students can solicit other users to provide feedback on a specific work. Students create custom questions and allow other users to view and evaluate their work using the questions. Summary of responses are available.</w:t>
      </w:r>
    </w:p>
    <w:p w14:paraId="7DDEF678" w14:textId="77777777" w:rsidR="00C82479" w:rsidRDefault="00C82479">
      <w:pPr>
        <w:rPr>
          <w:color w:val="242424"/>
          <w:rPrChange w:id="1704" w:author="Author" w:date="2013-04-12T16:41:00Z">
            <w:rPr>
              <w:rFonts w:ascii="Corbel" w:hAnsi="Corbel"/>
              <w:color w:val="303030"/>
            </w:rPr>
          </w:rPrChange>
        </w:rPr>
      </w:pPr>
    </w:p>
    <w:p w14:paraId="6DA24484" w14:textId="77777777" w:rsidR="00C82479" w:rsidRDefault="00C82479">
      <w:pPr>
        <w:rPr>
          <w:color w:val="242424"/>
          <w:rPrChange w:id="1705" w:author="Author" w:date="2013-04-12T16:41:00Z">
            <w:rPr>
              <w:rFonts w:ascii="Corbel" w:hAnsi="Corbel"/>
              <w:color w:val="303030"/>
            </w:rPr>
          </w:rPrChange>
        </w:rPr>
      </w:pPr>
    </w:p>
    <w:p w14:paraId="052B5D97" w14:textId="77777777" w:rsidR="00C82479" w:rsidRDefault="00C82479">
      <w:pPr>
        <w:rPr>
          <w:color w:val="242424"/>
          <w:rPrChange w:id="1706" w:author="Author" w:date="2013-04-12T16:41:00Z">
            <w:rPr>
              <w:rFonts w:ascii="Corbel" w:hAnsi="Corbel"/>
              <w:color w:val="303030"/>
            </w:rPr>
          </w:rPrChange>
        </w:rPr>
      </w:pPr>
    </w:p>
    <w:p w14:paraId="6BB2110A" w14:textId="77777777" w:rsidR="00C82479" w:rsidRDefault="00C82479">
      <w:pPr>
        <w:rPr>
          <w:color w:val="242424"/>
          <w:rPrChange w:id="1707" w:author="Author" w:date="2013-04-12T16:41:00Z">
            <w:rPr>
              <w:rFonts w:ascii="Corbel" w:hAnsi="Corbel"/>
              <w:color w:val="303030"/>
            </w:rPr>
          </w:rPrChange>
        </w:rPr>
      </w:pPr>
      <w:r>
        <w:rPr>
          <w:rFonts w:ascii="Arial Bold" w:hAnsi="Arial Bold"/>
          <w:color w:val="0F3642"/>
          <w:sz w:val="36"/>
          <w:rPrChange w:id="1708" w:author="Author" w:date="2013-04-12T16:41:00Z">
            <w:rPr>
              <w:rFonts w:ascii="Arial Bold" w:hAnsi="Arial Bold"/>
              <w:color w:val="1A4654"/>
              <w:sz w:val="36"/>
            </w:rPr>
          </w:rPrChange>
        </w:rPr>
        <w:t>User Profile</w:t>
      </w:r>
    </w:p>
    <w:p w14:paraId="2944ACC3" w14:textId="77777777" w:rsidR="00C82479" w:rsidRDefault="00C82479">
      <w:pPr>
        <w:rPr>
          <w:color w:val="242424"/>
          <w:rPrChange w:id="1709" w:author="Author" w:date="2013-04-12T16:41:00Z">
            <w:rPr>
              <w:rFonts w:ascii="Corbel" w:hAnsi="Corbel"/>
              <w:color w:val="303030"/>
            </w:rPr>
          </w:rPrChange>
        </w:rPr>
      </w:pPr>
    </w:p>
    <w:p w14:paraId="4AA47FB1" w14:textId="77777777" w:rsidR="00C82479" w:rsidRDefault="00C82479">
      <w:pPr>
        <w:ind w:firstLine="720"/>
        <w:rPr>
          <w:color w:val="242424"/>
          <w:rPrChange w:id="1710" w:author="Author" w:date="2013-04-12T16:41:00Z">
            <w:rPr>
              <w:rFonts w:ascii="Corbel" w:hAnsi="Corbel"/>
              <w:color w:val="303030"/>
            </w:rPr>
          </w:rPrChange>
        </w:rPr>
      </w:pPr>
      <w:r>
        <w:rPr>
          <w:color w:val="242424"/>
          <w:rPrChange w:id="1711" w:author="Author" w:date="2013-04-12T16:41:00Z">
            <w:rPr>
              <w:rFonts w:ascii="Corbel" w:hAnsi="Corbel"/>
              <w:color w:val="303030"/>
            </w:rPr>
          </w:rPrChange>
        </w:rPr>
        <w:t>Profiles provide contextual information about a single individual by describing who she is, academic interests, and other defining information. The system can use this information to strengthen search results, suggest similar related people and work, and help contextualize users. Basic profile information for each registered user type are provided below. Note that students and faculty, as specialized member users, will have most of the same information as members.</w:t>
      </w:r>
    </w:p>
    <w:p w14:paraId="23C394C0" w14:textId="77777777" w:rsidR="00C82479" w:rsidRDefault="00C82479">
      <w:pPr>
        <w:rPr>
          <w:color w:val="242424"/>
          <w:rPrChange w:id="1712" w:author="Author" w:date="2013-04-12T16:41:00Z">
            <w:rPr>
              <w:rFonts w:ascii="Corbel" w:hAnsi="Corbel"/>
              <w:color w:val="303030"/>
            </w:rPr>
          </w:rPrChange>
        </w:rPr>
      </w:pPr>
    </w:p>
    <w:p w14:paraId="212E4F5C" w14:textId="77777777" w:rsidR="00C82479" w:rsidRDefault="00C82479">
      <w:pPr>
        <w:rPr>
          <w:color w:val="242424"/>
          <w:rPrChange w:id="1713" w:author="Author" w:date="2013-04-12T16:41:00Z">
            <w:rPr>
              <w:rFonts w:ascii="Corbel" w:hAnsi="Corbel"/>
              <w:color w:val="303030"/>
            </w:rPr>
          </w:rPrChange>
        </w:rPr>
      </w:pPr>
    </w:p>
    <w:p w14:paraId="08A74C73" w14:textId="77777777" w:rsidR="00C82479" w:rsidRDefault="00C82479">
      <w:pPr>
        <w:rPr>
          <w:rFonts w:ascii="Arial Bold" w:hAnsi="Arial Bold"/>
          <w:color w:val="0F3642"/>
          <w:rPrChange w:id="1714" w:author="Author" w:date="2013-04-12T16:41:00Z">
            <w:rPr>
              <w:rFonts w:ascii="Arial Bold" w:hAnsi="Arial Bold"/>
              <w:color w:val="1A4654"/>
            </w:rPr>
          </w:rPrChange>
        </w:rPr>
      </w:pPr>
      <w:r>
        <w:rPr>
          <w:rFonts w:ascii="Arial Bold" w:hAnsi="Arial Bold"/>
          <w:color w:val="0F3642"/>
          <w:rPrChange w:id="1715" w:author="Author" w:date="2013-04-12T16:41:00Z">
            <w:rPr>
              <w:rFonts w:ascii="Arial Bold" w:hAnsi="Arial Bold"/>
              <w:color w:val="1A4654"/>
            </w:rPr>
          </w:rPrChange>
        </w:rPr>
        <w:t>Member</w:t>
      </w:r>
    </w:p>
    <w:p w14:paraId="152C8AF5" w14:textId="77777777" w:rsidR="00C82479" w:rsidRDefault="00C82479">
      <w:pPr>
        <w:rPr>
          <w:color w:val="242424"/>
          <w:rPrChange w:id="1716" w:author="Author" w:date="2013-04-12T16:41:00Z">
            <w:rPr>
              <w:rFonts w:ascii="Corbel" w:hAnsi="Corbel"/>
              <w:color w:val="303030"/>
            </w:rPr>
          </w:rPrChange>
        </w:rPr>
      </w:pPr>
    </w:p>
    <w:p w14:paraId="68DB8ECD" w14:textId="77777777" w:rsidR="00C82479" w:rsidRDefault="00C82479">
      <w:pPr>
        <w:pStyle w:val="ListParagraph"/>
        <w:numPr>
          <w:ilvl w:val="0"/>
          <w:numId w:val="25"/>
        </w:numPr>
        <w:tabs>
          <w:tab w:val="clear" w:pos="360"/>
          <w:tab w:val="num" w:pos="720"/>
        </w:tabs>
        <w:ind w:left="720" w:hanging="360"/>
        <w:rPr>
          <w:color w:val="242424"/>
          <w:rPrChange w:id="1717" w:author="Author" w:date="2013-04-12T16:41:00Z">
            <w:rPr>
              <w:rFonts w:ascii="Corbel" w:hAnsi="Corbel"/>
              <w:color w:val="303030"/>
            </w:rPr>
          </w:rPrChange>
        </w:rPr>
        <w:pPrChange w:id="1718" w:author="Author" w:date="2013-04-12T16:41:00Z">
          <w:pPr>
            <w:pStyle w:val="ListParagraph"/>
            <w:numPr>
              <w:numId w:val="9"/>
            </w:numPr>
            <w:tabs>
              <w:tab w:val="num" w:pos="720"/>
            </w:tabs>
            <w:ind w:hanging="360"/>
          </w:pPr>
        </w:pPrChange>
      </w:pPr>
      <w:r>
        <w:rPr>
          <w:color w:val="242424"/>
          <w:rPrChange w:id="1719" w:author="Author" w:date="2013-04-12T16:41:00Z">
            <w:rPr>
              <w:rFonts w:ascii="Corbel" w:hAnsi="Corbel"/>
              <w:color w:val="303030"/>
            </w:rPr>
          </w:rPrChange>
        </w:rPr>
        <w:t>Name</w:t>
      </w:r>
    </w:p>
    <w:p w14:paraId="4A023859" w14:textId="77777777" w:rsidR="00C82479" w:rsidRDefault="00C82479">
      <w:pPr>
        <w:pStyle w:val="ListParagraph"/>
        <w:numPr>
          <w:ilvl w:val="0"/>
          <w:numId w:val="25"/>
        </w:numPr>
        <w:tabs>
          <w:tab w:val="clear" w:pos="360"/>
          <w:tab w:val="num" w:pos="720"/>
        </w:tabs>
        <w:ind w:left="720" w:hanging="360"/>
        <w:rPr>
          <w:color w:val="242424"/>
          <w:rPrChange w:id="1720" w:author="Author" w:date="2013-04-12T16:41:00Z">
            <w:rPr>
              <w:rFonts w:ascii="Corbel" w:hAnsi="Corbel"/>
              <w:color w:val="303030"/>
            </w:rPr>
          </w:rPrChange>
        </w:rPr>
        <w:pPrChange w:id="1721" w:author="Author" w:date="2013-04-12T16:41:00Z">
          <w:pPr>
            <w:pStyle w:val="ListParagraph"/>
            <w:numPr>
              <w:numId w:val="9"/>
            </w:numPr>
            <w:tabs>
              <w:tab w:val="num" w:pos="720"/>
            </w:tabs>
            <w:ind w:hanging="360"/>
          </w:pPr>
        </w:pPrChange>
      </w:pPr>
      <w:r>
        <w:rPr>
          <w:color w:val="242424"/>
          <w:rPrChange w:id="1722" w:author="Author" w:date="2013-04-12T16:41:00Z">
            <w:rPr>
              <w:rFonts w:ascii="Corbel" w:hAnsi="Corbel"/>
              <w:color w:val="303030"/>
            </w:rPr>
          </w:rPrChange>
        </w:rPr>
        <w:t>Academic interests</w:t>
      </w:r>
    </w:p>
    <w:p w14:paraId="52387B0F" w14:textId="77777777" w:rsidR="00C82479" w:rsidRDefault="00C82479">
      <w:pPr>
        <w:pStyle w:val="ListParagraph"/>
        <w:numPr>
          <w:ilvl w:val="0"/>
          <w:numId w:val="25"/>
        </w:numPr>
        <w:tabs>
          <w:tab w:val="clear" w:pos="360"/>
          <w:tab w:val="num" w:pos="720"/>
        </w:tabs>
        <w:ind w:left="720" w:hanging="360"/>
        <w:rPr>
          <w:color w:val="242424"/>
          <w:rPrChange w:id="1723" w:author="Author" w:date="2013-04-12T16:41:00Z">
            <w:rPr>
              <w:rFonts w:ascii="Corbel" w:hAnsi="Corbel"/>
              <w:color w:val="303030"/>
            </w:rPr>
          </w:rPrChange>
        </w:rPr>
        <w:pPrChange w:id="1724" w:author="Author" w:date="2013-04-12T16:41:00Z">
          <w:pPr>
            <w:pStyle w:val="ListParagraph"/>
            <w:numPr>
              <w:numId w:val="9"/>
            </w:numPr>
            <w:tabs>
              <w:tab w:val="num" w:pos="720"/>
            </w:tabs>
            <w:ind w:hanging="360"/>
          </w:pPr>
        </w:pPrChange>
      </w:pPr>
      <w:r>
        <w:rPr>
          <w:color w:val="242424"/>
          <w:rPrChange w:id="1725" w:author="Author" w:date="2013-04-12T16:41:00Z">
            <w:rPr>
              <w:rFonts w:ascii="Corbel" w:hAnsi="Corbel"/>
              <w:color w:val="303030"/>
            </w:rPr>
          </w:rPrChange>
        </w:rPr>
        <w:t>Description</w:t>
      </w:r>
    </w:p>
    <w:p w14:paraId="5BD5C849" w14:textId="77777777" w:rsidR="00C82479" w:rsidRDefault="00C82479">
      <w:pPr>
        <w:pStyle w:val="ListParagraph"/>
        <w:numPr>
          <w:ilvl w:val="0"/>
          <w:numId w:val="25"/>
        </w:numPr>
        <w:tabs>
          <w:tab w:val="clear" w:pos="360"/>
          <w:tab w:val="num" w:pos="720"/>
        </w:tabs>
        <w:ind w:left="720" w:hanging="360"/>
        <w:rPr>
          <w:color w:val="242424"/>
          <w:rPrChange w:id="1726" w:author="Author" w:date="2013-04-12T16:41:00Z">
            <w:rPr>
              <w:rFonts w:ascii="Corbel" w:hAnsi="Corbel"/>
              <w:color w:val="303030"/>
            </w:rPr>
          </w:rPrChange>
        </w:rPr>
        <w:pPrChange w:id="1727" w:author="Author" w:date="2013-04-12T16:41:00Z">
          <w:pPr>
            <w:pStyle w:val="ListParagraph"/>
            <w:numPr>
              <w:numId w:val="9"/>
            </w:numPr>
            <w:tabs>
              <w:tab w:val="num" w:pos="720"/>
            </w:tabs>
            <w:ind w:hanging="360"/>
          </w:pPr>
        </w:pPrChange>
      </w:pPr>
      <w:r>
        <w:rPr>
          <w:color w:val="242424"/>
          <w:rPrChange w:id="1728" w:author="Author" w:date="2013-04-12T16:41:00Z">
            <w:rPr>
              <w:rFonts w:ascii="Corbel" w:hAnsi="Corbel"/>
              <w:color w:val="303030"/>
            </w:rPr>
          </w:rPrChange>
        </w:rPr>
        <w:t>Picture</w:t>
      </w:r>
    </w:p>
    <w:p w14:paraId="3371908E" w14:textId="77777777" w:rsidR="00C82479" w:rsidRDefault="00C82479">
      <w:pPr>
        <w:pStyle w:val="ListParagraph"/>
        <w:numPr>
          <w:ilvl w:val="0"/>
          <w:numId w:val="25"/>
        </w:numPr>
        <w:tabs>
          <w:tab w:val="clear" w:pos="360"/>
          <w:tab w:val="num" w:pos="720"/>
        </w:tabs>
        <w:ind w:left="720" w:hanging="360"/>
        <w:rPr>
          <w:color w:val="242424"/>
          <w:rPrChange w:id="1729" w:author="Author" w:date="2013-04-12T16:41:00Z">
            <w:rPr>
              <w:rFonts w:ascii="Corbel" w:hAnsi="Corbel"/>
              <w:color w:val="303030"/>
            </w:rPr>
          </w:rPrChange>
        </w:rPr>
        <w:pPrChange w:id="1730" w:author="Author" w:date="2013-04-12T16:41:00Z">
          <w:pPr>
            <w:pStyle w:val="ListParagraph"/>
            <w:numPr>
              <w:numId w:val="9"/>
            </w:numPr>
            <w:tabs>
              <w:tab w:val="num" w:pos="720"/>
            </w:tabs>
            <w:ind w:hanging="360"/>
          </w:pPr>
        </w:pPrChange>
      </w:pPr>
      <w:r>
        <w:rPr>
          <w:color w:val="242424"/>
          <w:rPrChange w:id="1731" w:author="Author" w:date="2013-04-12T16:41:00Z">
            <w:rPr>
              <w:rFonts w:ascii="Corbel" w:hAnsi="Corbel"/>
              <w:color w:val="303030"/>
            </w:rPr>
          </w:rPrChange>
        </w:rPr>
        <w:t>Type (member only): Alumni, Parent, employer, prospective student, University employee</w:t>
      </w:r>
    </w:p>
    <w:p w14:paraId="26C370FA" w14:textId="77777777" w:rsidR="00C82479" w:rsidRDefault="00C82479">
      <w:pPr>
        <w:rPr>
          <w:color w:val="242424"/>
          <w:rPrChange w:id="1732" w:author="Author" w:date="2013-04-12T16:41:00Z">
            <w:rPr>
              <w:rFonts w:ascii="Corbel" w:hAnsi="Corbel"/>
              <w:color w:val="303030"/>
            </w:rPr>
          </w:rPrChange>
        </w:rPr>
      </w:pPr>
    </w:p>
    <w:p w14:paraId="32D1F50C" w14:textId="77777777" w:rsidR="00C82479" w:rsidRDefault="00C82479">
      <w:pPr>
        <w:rPr>
          <w:color w:val="242424"/>
          <w:rPrChange w:id="1733" w:author="Author" w:date="2013-04-12T16:41:00Z">
            <w:rPr>
              <w:rFonts w:ascii="Corbel" w:hAnsi="Corbel"/>
              <w:color w:val="303030"/>
            </w:rPr>
          </w:rPrChange>
        </w:rPr>
      </w:pPr>
    </w:p>
    <w:p w14:paraId="3BB2991D" w14:textId="77777777" w:rsidR="00C82479" w:rsidRDefault="00C82479">
      <w:pPr>
        <w:rPr>
          <w:rFonts w:ascii="Arial Bold" w:hAnsi="Arial Bold"/>
          <w:color w:val="0F3642"/>
          <w:rPrChange w:id="1734" w:author="Author" w:date="2013-04-12T16:41:00Z">
            <w:rPr>
              <w:rFonts w:ascii="Arial Bold" w:hAnsi="Arial Bold"/>
              <w:color w:val="1A4654"/>
            </w:rPr>
          </w:rPrChange>
        </w:rPr>
      </w:pPr>
      <w:r>
        <w:rPr>
          <w:rFonts w:ascii="Arial Bold" w:hAnsi="Arial Bold"/>
          <w:color w:val="0F3642"/>
          <w:rPrChange w:id="1735" w:author="Author" w:date="2013-04-12T16:41:00Z">
            <w:rPr>
              <w:rFonts w:ascii="Arial Bold" w:hAnsi="Arial Bold"/>
              <w:color w:val="1A4654"/>
            </w:rPr>
          </w:rPrChange>
        </w:rPr>
        <w:t>Student</w:t>
      </w:r>
    </w:p>
    <w:p w14:paraId="4DA8B983" w14:textId="77777777" w:rsidR="00C82479" w:rsidRDefault="00C82479">
      <w:pPr>
        <w:rPr>
          <w:color w:val="242424"/>
          <w:rPrChange w:id="1736" w:author="Author" w:date="2013-04-12T16:41:00Z">
            <w:rPr>
              <w:rFonts w:ascii="Corbel" w:hAnsi="Corbel"/>
              <w:color w:val="303030"/>
            </w:rPr>
          </w:rPrChange>
        </w:rPr>
      </w:pPr>
    </w:p>
    <w:p w14:paraId="5CE1B778" w14:textId="77777777" w:rsidR="00C82479" w:rsidRDefault="00C82479">
      <w:pPr>
        <w:pStyle w:val="ListParagraph"/>
        <w:numPr>
          <w:ilvl w:val="0"/>
          <w:numId w:val="26"/>
        </w:numPr>
        <w:tabs>
          <w:tab w:val="clear" w:pos="360"/>
          <w:tab w:val="num" w:pos="720"/>
        </w:tabs>
        <w:ind w:left="720" w:hanging="360"/>
        <w:rPr>
          <w:color w:val="242424"/>
          <w:rPrChange w:id="1737" w:author="Author" w:date="2013-04-12T16:41:00Z">
            <w:rPr>
              <w:rFonts w:ascii="Corbel" w:hAnsi="Corbel"/>
              <w:color w:val="303030"/>
            </w:rPr>
          </w:rPrChange>
        </w:rPr>
        <w:pPrChange w:id="1738" w:author="Author" w:date="2013-04-12T16:41:00Z">
          <w:pPr>
            <w:pStyle w:val="ListParagraph"/>
            <w:numPr>
              <w:numId w:val="10"/>
            </w:numPr>
            <w:tabs>
              <w:tab w:val="num" w:pos="720"/>
            </w:tabs>
            <w:ind w:hanging="360"/>
          </w:pPr>
        </w:pPrChange>
      </w:pPr>
      <w:r>
        <w:rPr>
          <w:color w:val="242424"/>
          <w:rPrChange w:id="1739" w:author="Author" w:date="2013-04-12T16:41:00Z">
            <w:rPr>
              <w:rFonts w:ascii="Corbel" w:hAnsi="Corbel"/>
              <w:color w:val="303030"/>
            </w:rPr>
          </w:rPrChange>
        </w:rPr>
        <w:t>Year in school</w:t>
      </w:r>
    </w:p>
    <w:p w14:paraId="5A48717A" w14:textId="77777777" w:rsidR="00C82479" w:rsidRDefault="00C82479">
      <w:pPr>
        <w:pStyle w:val="ListParagraph"/>
        <w:numPr>
          <w:ilvl w:val="0"/>
          <w:numId w:val="26"/>
        </w:numPr>
        <w:tabs>
          <w:tab w:val="clear" w:pos="360"/>
          <w:tab w:val="num" w:pos="720"/>
        </w:tabs>
        <w:ind w:left="720" w:hanging="360"/>
        <w:rPr>
          <w:color w:val="242424"/>
          <w:rPrChange w:id="1740" w:author="Author" w:date="2013-04-12T16:41:00Z">
            <w:rPr>
              <w:rFonts w:ascii="Corbel" w:hAnsi="Corbel"/>
              <w:color w:val="303030"/>
            </w:rPr>
          </w:rPrChange>
        </w:rPr>
        <w:pPrChange w:id="1741" w:author="Author" w:date="2013-04-12T16:41:00Z">
          <w:pPr>
            <w:pStyle w:val="ListParagraph"/>
            <w:numPr>
              <w:numId w:val="10"/>
            </w:numPr>
            <w:tabs>
              <w:tab w:val="num" w:pos="720"/>
            </w:tabs>
            <w:ind w:hanging="360"/>
          </w:pPr>
        </w:pPrChange>
      </w:pPr>
      <w:r>
        <w:rPr>
          <w:color w:val="242424"/>
          <w:rPrChange w:id="1742" w:author="Author" w:date="2013-04-12T16:41:00Z">
            <w:rPr>
              <w:rFonts w:ascii="Corbel" w:hAnsi="Corbel"/>
              <w:color w:val="303030"/>
            </w:rPr>
          </w:rPrChange>
        </w:rPr>
        <w:t>Expected graduation</w:t>
      </w:r>
    </w:p>
    <w:p w14:paraId="28362AF7" w14:textId="77777777" w:rsidR="00C82479" w:rsidRDefault="00C82479">
      <w:pPr>
        <w:pStyle w:val="ListParagraph"/>
        <w:numPr>
          <w:ilvl w:val="0"/>
          <w:numId w:val="26"/>
        </w:numPr>
        <w:tabs>
          <w:tab w:val="clear" w:pos="360"/>
          <w:tab w:val="num" w:pos="720"/>
        </w:tabs>
        <w:ind w:left="720" w:hanging="360"/>
        <w:rPr>
          <w:color w:val="242424"/>
          <w:rPrChange w:id="1743" w:author="Author" w:date="2013-04-12T16:41:00Z">
            <w:rPr>
              <w:rFonts w:ascii="Corbel" w:hAnsi="Corbel"/>
              <w:color w:val="303030"/>
            </w:rPr>
          </w:rPrChange>
        </w:rPr>
        <w:pPrChange w:id="1744" w:author="Author" w:date="2013-04-12T16:41:00Z">
          <w:pPr>
            <w:pStyle w:val="ListParagraph"/>
            <w:numPr>
              <w:numId w:val="10"/>
            </w:numPr>
            <w:tabs>
              <w:tab w:val="num" w:pos="720"/>
            </w:tabs>
            <w:ind w:hanging="360"/>
          </w:pPr>
        </w:pPrChange>
      </w:pPr>
      <w:r>
        <w:rPr>
          <w:color w:val="242424"/>
          <w:rPrChange w:id="1745" w:author="Author" w:date="2013-04-12T16:41:00Z">
            <w:rPr>
              <w:rFonts w:ascii="Corbel" w:hAnsi="Corbel"/>
              <w:color w:val="303030"/>
            </w:rPr>
          </w:rPrChange>
        </w:rPr>
        <w:t>Majors / Minors</w:t>
      </w:r>
    </w:p>
    <w:p w14:paraId="411B10CF" w14:textId="77777777" w:rsidR="00C82479" w:rsidRDefault="00C82479">
      <w:pPr>
        <w:pStyle w:val="ListParagraph"/>
        <w:numPr>
          <w:ilvl w:val="0"/>
          <w:numId w:val="26"/>
        </w:numPr>
        <w:tabs>
          <w:tab w:val="clear" w:pos="360"/>
          <w:tab w:val="num" w:pos="720"/>
        </w:tabs>
        <w:ind w:left="720" w:hanging="360"/>
        <w:rPr>
          <w:color w:val="242424"/>
          <w:rPrChange w:id="1746" w:author="Author" w:date="2013-04-12T16:41:00Z">
            <w:rPr>
              <w:rFonts w:ascii="Corbel" w:hAnsi="Corbel"/>
              <w:color w:val="303030"/>
            </w:rPr>
          </w:rPrChange>
        </w:rPr>
        <w:pPrChange w:id="1747" w:author="Author" w:date="2013-04-12T16:41:00Z">
          <w:pPr>
            <w:pStyle w:val="ListParagraph"/>
            <w:numPr>
              <w:numId w:val="10"/>
            </w:numPr>
            <w:tabs>
              <w:tab w:val="num" w:pos="720"/>
            </w:tabs>
            <w:ind w:hanging="360"/>
          </w:pPr>
        </w:pPrChange>
      </w:pPr>
      <w:r>
        <w:rPr>
          <w:color w:val="242424"/>
          <w:rPrChange w:id="1748" w:author="Author" w:date="2013-04-12T16:41:00Z">
            <w:rPr>
              <w:rFonts w:ascii="Corbel" w:hAnsi="Corbel"/>
              <w:color w:val="303030"/>
            </w:rPr>
          </w:rPrChange>
        </w:rPr>
        <w:t>Availability status (Looking for opportunities)</w:t>
      </w:r>
    </w:p>
    <w:p w14:paraId="4660AF30" w14:textId="77777777" w:rsidR="00C82479" w:rsidRDefault="00C82479">
      <w:pPr>
        <w:pStyle w:val="ListParagraph"/>
        <w:numPr>
          <w:ilvl w:val="0"/>
          <w:numId w:val="26"/>
        </w:numPr>
        <w:tabs>
          <w:tab w:val="clear" w:pos="360"/>
          <w:tab w:val="num" w:pos="720"/>
        </w:tabs>
        <w:ind w:left="720" w:hanging="360"/>
        <w:rPr>
          <w:color w:val="242424"/>
          <w:rPrChange w:id="1749" w:author="Author" w:date="2013-04-12T16:41:00Z">
            <w:rPr>
              <w:rFonts w:ascii="Corbel" w:hAnsi="Corbel"/>
              <w:color w:val="303030"/>
            </w:rPr>
          </w:rPrChange>
        </w:rPr>
        <w:pPrChange w:id="1750" w:author="Author" w:date="2013-04-12T16:41:00Z">
          <w:pPr>
            <w:pStyle w:val="ListParagraph"/>
            <w:numPr>
              <w:numId w:val="10"/>
            </w:numPr>
            <w:tabs>
              <w:tab w:val="num" w:pos="720"/>
            </w:tabs>
            <w:ind w:hanging="360"/>
          </w:pPr>
        </w:pPrChange>
      </w:pPr>
      <w:r>
        <w:rPr>
          <w:color w:val="242424"/>
          <w:rPrChange w:id="1751" w:author="Author" w:date="2013-04-12T16:41:00Z">
            <w:rPr>
              <w:rFonts w:ascii="Corbel" w:hAnsi="Corbel"/>
              <w:color w:val="303030"/>
            </w:rPr>
          </w:rPrChange>
        </w:rPr>
        <w:t>working at _____</w:t>
      </w:r>
    </w:p>
    <w:p w14:paraId="062DA40D" w14:textId="77777777" w:rsidR="00C82479" w:rsidRDefault="00C82479">
      <w:pPr>
        <w:pStyle w:val="ListParagraph"/>
        <w:numPr>
          <w:ilvl w:val="0"/>
          <w:numId w:val="26"/>
        </w:numPr>
        <w:tabs>
          <w:tab w:val="clear" w:pos="360"/>
          <w:tab w:val="num" w:pos="720"/>
        </w:tabs>
        <w:ind w:left="720" w:hanging="360"/>
        <w:rPr>
          <w:color w:val="242424"/>
          <w:rPrChange w:id="1752" w:author="Author" w:date="2013-04-12T16:41:00Z">
            <w:rPr>
              <w:rFonts w:ascii="Corbel" w:hAnsi="Corbel"/>
              <w:color w:val="303030"/>
            </w:rPr>
          </w:rPrChange>
        </w:rPr>
        <w:pPrChange w:id="1753" w:author="Author" w:date="2013-04-12T16:41:00Z">
          <w:pPr>
            <w:pStyle w:val="ListParagraph"/>
            <w:numPr>
              <w:numId w:val="10"/>
            </w:numPr>
            <w:tabs>
              <w:tab w:val="num" w:pos="720"/>
            </w:tabs>
            <w:ind w:hanging="360"/>
          </w:pPr>
        </w:pPrChange>
      </w:pPr>
      <w:r>
        <w:rPr>
          <w:color w:val="242424"/>
          <w:rPrChange w:id="1754" w:author="Author" w:date="2013-04-12T16:41:00Z">
            <w:rPr>
              <w:rFonts w:ascii="Corbel" w:hAnsi="Corbel"/>
              <w:color w:val="303030"/>
            </w:rPr>
          </w:rPrChange>
        </w:rPr>
        <w:t>Plans after school</w:t>
      </w:r>
    </w:p>
    <w:p w14:paraId="1FFB3182" w14:textId="77777777" w:rsidR="00C82479" w:rsidRDefault="00C82479">
      <w:pPr>
        <w:rPr>
          <w:color w:val="242424"/>
          <w:rPrChange w:id="1755" w:author="Author" w:date="2013-04-12T16:41:00Z">
            <w:rPr>
              <w:rFonts w:ascii="Corbel" w:hAnsi="Corbel"/>
              <w:color w:val="303030"/>
            </w:rPr>
          </w:rPrChange>
        </w:rPr>
      </w:pPr>
    </w:p>
    <w:p w14:paraId="02A71734" w14:textId="77777777" w:rsidR="00C82479" w:rsidRDefault="00C82479">
      <w:pPr>
        <w:rPr>
          <w:color w:val="242424"/>
          <w:rPrChange w:id="1756" w:author="Author" w:date="2013-04-12T16:41:00Z">
            <w:rPr>
              <w:rFonts w:ascii="Corbel" w:hAnsi="Corbel"/>
              <w:color w:val="303030"/>
            </w:rPr>
          </w:rPrChange>
        </w:rPr>
      </w:pPr>
    </w:p>
    <w:p w14:paraId="5F31EA99" w14:textId="77777777" w:rsidR="00C82479" w:rsidRDefault="00C82479">
      <w:pPr>
        <w:rPr>
          <w:rFonts w:ascii="Arial Bold" w:hAnsi="Arial Bold"/>
          <w:color w:val="0F3642"/>
          <w:rPrChange w:id="1757" w:author="Author" w:date="2013-04-12T16:41:00Z">
            <w:rPr>
              <w:rFonts w:ascii="Arial Bold" w:hAnsi="Arial Bold"/>
              <w:color w:val="1A4654"/>
            </w:rPr>
          </w:rPrChange>
        </w:rPr>
      </w:pPr>
      <w:r>
        <w:rPr>
          <w:rFonts w:ascii="Arial Bold" w:hAnsi="Arial Bold"/>
          <w:color w:val="0F3642"/>
          <w:rPrChange w:id="1758" w:author="Author" w:date="2013-04-12T16:41:00Z">
            <w:rPr>
              <w:rFonts w:ascii="Arial Bold" w:hAnsi="Arial Bold"/>
              <w:color w:val="1A4654"/>
            </w:rPr>
          </w:rPrChange>
        </w:rPr>
        <w:t>Faculty</w:t>
      </w:r>
    </w:p>
    <w:p w14:paraId="1901DF15" w14:textId="77777777" w:rsidR="00C82479" w:rsidRDefault="00C82479">
      <w:pPr>
        <w:rPr>
          <w:color w:val="242424"/>
          <w:rPrChange w:id="1759" w:author="Author" w:date="2013-04-12T16:41:00Z">
            <w:rPr>
              <w:rFonts w:ascii="Corbel" w:hAnsi="Corbel"/>
              <w:color w:val="303030"/>
            </w:rPr>
          </w:rPrChange>
        </w:rPr>
      </w:pPr>
    </w:p>
    <w:p w14:paraId="77D7D788" w14:textId="77777777" w:rsidR="00C82479" w:rsidRDefault="00C82479">
      <w:pPr>
        <w:pStyle w:val="ListParagraph"/>
        <w:numPr>
          <w:ilvl w:val="0"/>
          <w:numId w:val="27"/>
        </w:numPr>
        <w:tabs>
          <w:tab w:val="clear" w:pos="360"/>
          <w:tab w:val="num" w:pos="720"/>
        </w:tabs>
        <w:ind w:left="720" w:hanging="360"/>
        <w:rPr>
          <w:color w:val="242424"/>
          <w:rPrChange w:id="1760" w:author="Author" w:date="2013-04-12T16:41:00Z">
            <w:rPr>
              <w:rFonts w:ascii="Corbel" w:hAnsi="Corbel"/>
              <w:color w:val="303030"/>
            </w:rPr>
          </w:rPrChange>
        </w:rPr>
        <w:pPrChange w:id="1761" w:author="Author" w:date="2013-04-12T16:41:00Z">
          <w:pPr>
            <w:pStyle w:val="ListParagraph"/>
            <w:numPr>
              <w:numId w:val="11"/>
            </w:numPr>
            <w:tabs>
              <w:tab w:val="num" w:pos="720"/>
            </w:tabs>
            <w:ind w:hanging="360"/>
          </w:pPr>
        </w:pPrChange>
      </w:pPr>
      <w:r>
        <w:rPr>
          <w:color w:val="242424"/>
          <w:rPrChange w:id="1762" w:author="Author" w:date="2013-04-12T16:41:00Z">
            <w:rPr>
              <w:rFonts w:ascii="Corbel" w:hAnsi="Corbel"/>
              <w:color w:val="303030"/>
            </w:rPr>
          </w:rPrChange>
        </w:rPr>
        <w:t>Associated Departments</w:t>
      </w:r>
    </w:p>
    <w:p w14:paraId="2E74715F" w14:textId="77777777" w:rsidR="00C82479" w:rsidRDefault="00C82479">
      <w:pPr>
        <w:pStyle w:val="ListParagraph"/>
        <w:numPr>
          <w:ilvl w:val="1"/>
          <w:numId w:val="28"/>
        </w:numPr>
        <w:tabs>
          <w:tab w:val="clear" w:pos="360"/>
          <w:tab w:val="num" w:pos="1440"/>
        </w:tabs>
        <w:ind w:left="1440" w:hanging="360"/>
        <w:rPr>
          <w:color w:val="242424"/>
          <w:rPrChange w:id="1763" w:author="Author" w:date="2013-04-12T16:41:00Z">
            <w:rPr>
              <w:rFonts w:ascii="Corbel" w:hAnsi="Corbel"/>
              <w:color w:val="303030"/>
            </w:rPr>
          </w:rPrChange>
        </w:rPr>
        <w:pPrChange w:id="1764" w:author="Author" w:date="2013-04-12T16:41:00Z">
          <w:pPr>
            <w:pStyle w:val="ListParagraph"/>
            <w:numPr>
              <w:ilvl w:val="1"/>
              <w:numId w:val="11"/>
            </w:numPr>
            <w:tabs>
              <w:tab w:val="num" w:pos="1440"/>
            </w:tabs>
            <w:ind w:left="1440" w:hanging="360"/>
          </w:pPr>
        </w:pPrChange>
      </w:pPr>
      <w:r>
        <w:rPr>
          <w:color w:val="242424"/>
          <w:rPrChange w:id="1765" w:author="Author" w:date="2013-04-12T16:41:00Z">
            <w:rPr>
              <w:rFonts w:ascii="Corbel" w:hAnsi="Corbel"/>
              <w:color w:val="303030"/>
            </w:rPr>
          </w:rPrChange>
        </w:rPr>
        <w:t>Interests/Research</w:t>
      </w:r>
    </w:p>
    <w:p w14:paraId="442E11D1" w14:textId="77777777" w:rsidR="00C82479" w:rsidRDefault="00C82479">
      <w:pPr>
        <w:pStyle w:val="ListParagraph"/>
        <w:numPr>
          <w:ilvl w:val="1"/>
          <w:numId w:val="28"/>
        </w:numPr>
        <w:tabs>
          <w:tab w:val="clear" w:pos="360"/>
          <w:tab w:val="num" w:pos="1440"/>
        </w:tabs>
        <w:ind w:left="1440" w:hanging="360"/>
        <w:rPr>
          <w:color w:val="242424"/>
          <w:rPrChange w:id="1766" w:author="Author" w:date="2013-04-12T16:41:00Z">
            <w:rPr>
              <w:rFonts w:ascii="Corbel" w:hAnsi="Corbel"/>
              <w:color w:val="303030"/>
            </w:rPr>
          </w:rPrChange>
        </w:rPr>
        <w:pPrChange w:id="1767" w:author="Author" w:date="2013-04-12T16:41:00Z">
          <w:pPr>
            <w:pStyle w:val="ListParagraph"/>
            <w:numPr>
              <w:ilvl w:val="1"/>
              <w:numId w:val="11"/>
            </w:numPr>
            <w:tabs>
              <w:tab w:val="num" w:pos="1440"/>
            </w:tabs>
            <w:ind w:left="1440" w:hanging="360"/>
          </w:pPr>
        </w:pPrChange>
      </w:pPr>
      <w:r>
        <w:rPr>
          <w:color w:val="242424"/>
          <w:rPrChange w:id="1768" w:author="Author" w:date="2013-04-12T16:41:00Z">
            <w:rPr>
              <w:rFonts w:ascii="Corbel" w:hAnsi="Corbel"/>
              <w:color w:val="303030"/>
            </w:rPr>
          </w:rPrChange>
        </w:rPr>
        <w:t>Classes Taught</w:t>
      </w:r>
    </w:p>
    <w:p w14:paraId="366E63A1" w14:textId="77777777" w:rsidR="00C82479" w:rsidRDefault="00C82479">
      <w:pPr>
        <w:rPr>
          <w:color w:val="242424"/>
          <w:rPrChange w:id="1769" w:author="Author" w:date="2013-04-12T16:41:00Z">
            <w:rPr>
              <w:rFonts w:ascii="Corbel" w:hAnsi="Corbel"/>
              <w:color w:val="303030"/>
            </w:rPr>
          </w:rPrChange>
        </w:rPr>
      </w:pPr>
    </w:p>
    <w:p w14:paraId="43F0F61F" w14:textId="77777777" w:rsidR="00C82479" w:rsidRDefault="00C82479">
      <w:pPr>
        <w:rPr>
          <w:color w:val="242424"/>
          <w:rPrChange w:id="1770" w:author="Author" w:date="2013-04-12T16:41:00Z">
            <w:rPr>
              <w:rFonts w:ascii="Corbel" w:hAnsi="Corbel"/>
              <w:color w:val="303030"/>
            </w:rPr>
          </w:rPrChange>
        </w:rPr>
      </w:pPr>
    </w:p>
    <w:p w14:paraId="0E1EECEA" w14:textId="77777777" w:rsidR="00C82479" w:rsidRDefault="00C82479">
      <w:pPr>
        <w:rPr>
          <w:color w:val="242424"/>
          <w:rPrChange w:id="1771" w:author="Author" w:date="2013-04-12T16:41:00Z">
            <w:rPr>
              <w:rFonts w:ascii="Corbel" w:hAnsi="Corbel"/>
              <w:color w:val="303030"/>
            </w:rPr>
          </w:rPrChange>
        </w:rPr>
      </w:pPr>
    </w:p>
    <w:p w14:paraId="537384D4" w14:textId="77777777" w:rsidR="00C82479" w:rsidRDefault="00C82479">
      <w:pPr>
        <w:rPr>
          <w:color w:val="242424"/>
          <w:rPrChange w:id="1772" w:author="Author" w:date="2013-04-12T16:41:00Z">
            <w:rPr>
              <w:rFonts w:ascii="Corbel" w:hAnsi="Corbel"/>
              <w:color w:val="303030"/>
            </w:rPr>
          </w:rPrChange>
        </w:rPr>
      </w:pPr>
      <w:r>
        <w:rPr>
          <w:rFonts w:ascii="Arial Bold" w:hAnsi="Arial Bold"/>
          <w:color w:val="0F3642"/>
          <w:sz w:val="36"/>
          <w:rPrChange w:id="1773" w:author="Author" w:date="2013-04-12T16:41:00Z">
            <w:rPr>
              <w:rFonts w:ascii="Arial Bold" w:hAnsi="Arial Bold"/>
              <w:color w:val="1A4654"/>
              <w:sz w:val="36"/>
            </w:rPr>
          </w:rPrChange>
        </w:rPr>
        <w:t>Collections of Student Work</w:t>
      </w:r>
    </w:p>
    <w:p w14:paraId="11BB9F39" w14:textId="77777777" w:rsidR="00C82479" w:rsidRDefault="00C82479">
      <w:pPr>
        <w:rPr>
          <w:color w:val="242424"/>
          <w:rPrChange w:id="1774" w:author="Author" w:date="2013-04-12T16:41:00Z">
            <w:rPr>
              <w:rFonts w:ascii="Corbel" w:hAnsi="Corbel"/>
              <w:color w:val="303030"/>
            </w:rPr>
          </w:rPrChange>
        </w:rPr>
      </w:pPr>
    </w:p>
    <w:p w14:paraId="65D7F7E4" w14:textId="4A94BFDE" w:rsidR="00C82479" w:rsidRDefault="00C82479">
      <w:pPr>
        <w:ind w:firstLine="720"/>
        <w:rPr>
          <w:color w:val="242424"/>
          <w:rPrChange w:id="1775" w:author="Author" w:date="2013-04-12T16:41:00Z">
            <w:rPr>
              <w:rFonts w:ascii="Corbel" w:hAnsi="Corbel"/>
              <w:color w:val="303030"/>
            </w:rPr>
          </w:rPrChange>
        </w:rPr>
      </w:pPr>
      <w:r>
        <w:rPr>
          <w:color w:val="242424"/>
          <w:rPrChange w:id="1776" w:author="Author" w:date="2013-04-12T16:41:00Z">
            <w:rPr>
              <w:rFonts w:ascii="Corbel" w:hAnsi="Corbel"/>
              <w:color w:val="303030"/>
            </w:rPr>
          </w:rPrChange>
        </w:rPr>
        <w:t xml:space="preserve">A collection of student work is a set of work that shares some common similarity. The similarity may be intrinsic to the works, user specified, or group based. </w:t>
      </w:r>
      <w:ins w:id="1777" w:author="John Sullivan" w:date="2013-04-12T16:13:00Z">
        <w:r w:rsidR="007D7BFF">
          <w:rPr>
            <w:rFonts w:ascii="Corbel" w:hAnsi="Corbel"/>
            <w:color w:val="303030"/>
          </w:rPr>
          <w:t xml:space="preserve">Types of collections are a result of a relationship </w:t>
        </w:r>
      </w:ins>
      <w:ins w:id="1778" w:author="John Sullivan" w:date="2013-04-12T16:14:00Z">
        <w:r w:rsidR="007D7BFF">
          <w:rPr>
            <w:rFonts w:ascii="Corbel" w:hAnsi="Corbel"/>
            <w:color w:val="303030"/>
          </w:rPr>
          <w:t>between works and users and groups</w:t>
        </w:r>
      </w:ins>
      <w:ins w:id="1779" w:author="John Sullivan" w:date="2013-04-12T16:22:00Z">
        <w:r w:rsidR="005532D8">
          <w:rPr>
            <w:rFonts w:ascii="Corbel" w:hAnsi="Corbel"/>
            <w:color w:val="303030"/>
          </w:rPr>
          <w:t xml:space="preserve"> (see ‘Types</w:t>
        </w:r>
      </w:ins>
      <w:ins w:id="1780" w:author="John Sullivan" w:date="2013-04-12T16:23:00Z">
        <w:r w:rsidR="005532D8">
          <w:rPr>
            <w:rFonts w:ascii="Corbel" w:hAnsi="Corbel"/>
            <w:color w:val="303030"/>
          </w:rPr>
          <w:t>’ below)</w:t>
        </w:r>
      </w:ins>
      <w:ins w:id="1781" w:author="John Sullivan" w:date="2013-04-12T16:14:00Z">
        <w:r w:rsidR="007D7BFF">
          <w:rPr>
            <w:rFonts w:ascii="Corbel" w:hAnsi="Corbel"/>
            <w:color w:val="303030"/>
          </w:rPr>
          <w:t>.</w:t>
        </w:r>
      </w:ins>
      <w:ins w:id="1782" w:author="John Sullivan" w:date="2013-04-12T16:23:00Z">
        <w:r w:rsidR="005532D8">
          <w:rPr>
            <w:rFonts w:ascii="Corbel" w:hAnsi="Corbel"/>
            <w:color w:val="303030"/>
          </w:rPr>
          <w:t xml:space="preserve"> </w:t>
        </w:r>
      </w:ins>
      <w:del w:id="1783" w:author="John Sullivan" w:date="2013-04-12T16:23:00Z">
        <w:r w:rsidDel="005532D8">
          <w:rPr>
            <w:color w:val="242424"/>
            <w:rPrChange w:id="1784" w:author="Author" w:date="2013-04-12T16:41:00Z">
              <w:rPr>
                <w:rFonts w:ascii="Corbel" w:hAnsi="Corbel"/>
                <w:color w:val="303030"/>
                <w:highlight w:val="yellow"/>
              </w:rPr>
            </w:rPrChange>
          </w:rPr>
          <w:delText xml:space="preserve">More precisely, a collection is a relationship between users, groups, and work. </w:delText>
        </w:r>
      </w:del>
      <w:r>
        <w:rPr>
          <w:color w:val="242424"/>
          <w:rPrChange w:id="1785" w:author="Author" w:date="2013-04-12T16:41:00Z">
            <w:rPr>
              <w:rFonts w:ascii="Corbel" w:hAnsi="Corbel"/>
              <w:color w:val="303030"/>
            </w:rPr>
          </w:rPrChange>
        </w:rPr>
        <w:t>Works are grouped into collections, ultimately, to facilitate browsing, sharing, and feedback.</w:t>
      </w:r>
    </w:p>
    <w:p w14:paraId="294DC9C9" w14:textId="77777777" w:rsidR="00C82479" w:rsidRDefault="00C82479">
      <w:pPr>
        <w:rPr>
          <w:color w:val="242424"/>
          <w:rPrChange w:id="1786" w:author="Author" w:date="2013-04-12T16:41:00Z">
            <w:rPr>
              <w:rFonts w:ascii="Corbel" w:hAnsi="Corbel"/>
              <w:color w:val="303030"/>
            </w:rPr>
          </w:rPrChange>
        </w:rPr>
      </w:pPr>
    </w:p>
    <w:p w14:paraId="2842E356" w14:textId="77777777" w:rsidR="00C82479" w:rsidRDefault="00C82479">
      <w:pPr>
        <w:rPr>
          <w:color w:val="242424"/>
          <w:rPrChange w:id="1787" w:author="Author" w:date="2013-04-12T16:41:00Z">
            <w:rPr>
              <w:rFonts w:ascii="Corbel" w:hAnsi="Corbel"/>
              <w:color w:val="303030"/>
            </w:rPr>
          </w:rPrChange>
        </w:rPr>
      </w:pPr>
    </w:p>
    <w:p w14:paraId="29182060" w14:textId="562F4CFB" w:rsidR="00C82479" w:rsidDel="005532D8" w:rsidRDefault="00C82479">
      <w:pPr>
        <w:rPr>
          <w:color w:val="0F3642"/>
          <w:sz w:val="36"/>
          <w:rPrChange w:id="1788" w:author="Author" w:date="2013-04-12T16:41:00Z">
            <w:rPr>
              <w:rFonts w:ascii="Corbel Bold" w:hAnsi="Corbel Bold"/>
              <w:color w:val="1A4654"/>
              <w:sz w:val="36"/>
            </w:rPr>
          </w:rPrChange>
        </w:rPr>
      </w:pPr>
      <w:moveFromRangeStart w:id="1789" w:author="John Sullivan" w:date="2013-04-12T16:25:00Z" w:name="move227403264"/>
      <w:moveFrom w:id="1790" w:author="John Sullivan" w:date="2013-04-12T16:25:00Z">
        <w:r w:rsidDel="005532D8">
          <w:rPr>
            <w:color w:val="0F3642"/>
            <w:rPrChange w:id="1791" w:author="Author" w:date="2013-04-12T16:41:00Z">
              <w:rPr>
                <w:rFonts w:ascii="Corbel" w:hAnsi="Corbel"/>
                <w:color w:val="1A4654"/>
              </w:rPr>
            </w:rPrChange>
          </w:rPr>
          <w:t>Possible Collections</w:t>
        </w:r>
      </w:moveFrom>
    </w:p>
    <w:p w14:paraId="1D9EDD51" w14:textId="45E6AC5C" w:rsidR="00C82479" w:rsidDel="005532D8" w:rsidRDefault="00C82479">
      <w:pPr>
        <w:pStyle w:val="ListParagraph"/>
        <w:numPr>
          <w:ilvl w:val="0"/>
          <w:numId w:val="29"/>
        </w:numPr>
        <w:tabs>
          <w:tab w:val="clear" w:pos="360"/>
          <w:tab w:val="num" w:pos="720"/>
        </w:tabs>
        <w:ind w:left="720" w:hanging="360"/>
        <w:rPr>
          <w:color w:val="0F3642"/>
          <w:sz w:val="36"/>
          <w:rPrChange w:id="1792" w:author="Author" w:date="2013-04-12T16:41:00Z">
            <w:rPr>
              <w:rFonts w:ascii="Corbel Bold" w:hAnsi="Corbel Bold"/>
              <w:color w:val="1A4654"/>
              <w:sz w:val="36"/>
            </w:rPr>
          </w:rPrChange>
        </w:rPr>
        <w:pPrChange w:id="1793" w:author="Author" w:date="2013-04-12T16:41:00Z">
          <w:pPr>
            <w:pStyle w:val="ListParagraph"/>
            <w:numPr>
              <w:numId w:val="11"/>
            </w:numPr>
            <w:tabs>
              <w:tab w:val="num" w:pos="720"/>
            </w:tabs>
            <w:ind w:hanging="360"/>
          </w:pPr>
        </w:pPrChange>
      </w:pPr>
      <w:moveFrom w:id="1794" w:author="John Sullivan" w:date="2013-04-12T16:25:00Z">
        <w:r w:rsidDel="005532D8">
          <w:rPr>
            <w:color w:val="0F3642"/>
            <w:rPrChange w:id="1795" w:author="Author" w:date="2013-04-12T16:41:00Z">
              <w:rPr>
                <w:rFonts w:ascii="Corbel Bold" w:hAnsi="Corbel Bold"/>
                <w:color w:val="1A4654"/>
              </w:rPr>
            </w:rPrChange>
          </w:rPr>
          <w:t>Personal collection (all of the users work)</w:t>
        </w:r>
      </w:moveFrom>
    </w:p>
    <w:p w14:paraId="729D291D" w14:textId="68ECF795" w:rsidR="00C82479" w:rsidDel="005532D8" w:rsidRDefault="00C82479">
      <w:pPr>
        <w:pStyle w:val="ListParagraph"/>
        <w:numPr>
          <w:ilvl w:val="0"/>
          <w:numId w:val="29"/>
        </w:numPr>
        <w:tabs>
          <w:tab w:val="clear" w:pos="360"/>
          <w:tab w:val="num" w:pos="720"/>
        </w:tabs>
        <w:ind w:left="720" w:hanging="360"/>
        <w:rPr>
          <w:color w:val="0F3642"/>
          <w:sz w:val="36"/>
          <w:rPrChange w:id="1796" w:author="Author" w:date="2013-04-12T16:41:00Z">
            <w:rPr>
              <w:rFonts w:ascii="Corbel Bold" w:hAnsi="Corbel Bold"/>
              <w:color w:val="1A4654"/>
              <w:sz w:val="36"/>
            </w:rPr>
          </w:rPrChange>
        </w:rPr>
        <w:pPrChange w:id="1797" w:author="Author" w:date="2013-04-12T16:41:00Z">
          <w:pPr>
            <w:pStyle w:val="ListParagraph"/>
            <w:numPr>
              <w:numId w:val="11"/>
            </w:numPr>
            <w:tabs>
              <w:tab w:val="num" w:pos="720"/>
            </w:tabs>
            <w:ind w:hanging="360"/>
          </w:pPr>
        </w:pPrChange>
      </w:pPr>
      <w:moveFrom w:id="1798" w:author="John Sullivan" w:date="2013-04-12T16:25:00Z">
        <w:r w:rsidDel="005532D8">
          <w:rPr>
            <w:color w:val="0F3642"/>
            <w:rPrChange w:id="1799" w:author="Author" w:date="2013-04-12T16:41:00Z">
              <w:rPr>
                <w:rFonts w:ascii="Corbel Bold" w:hAnsi="Corbel Bold"/>
                <w:color w:val="1A4654"/>
              </w:rPr>
            </w:rPrChange>
          </w:rPr>
          <w:t>Dept. Collections (all NMD work, all CMJ work, etc)</w:t>
        </w:r>
      </w:moveFrom>
    </w:p>
    <w:p w14:paraId="123F42B0" w14:textId="4F5AA962" w:rsidR="00C82479" w:rsidDel="005532D8" w:rsidRDefault="00C82479">
      <w:pPr>
        <w:pStyle w:val="ListParagraph"/>
        <w:numPr>
          <w:ilvl w:val="0"/>
          <w:numId w:val="29"/>
        </w:numPr>
        <w:tabs>
          <w:tab w:val="clear" w:pos="360"/>
          <w:tab w:val="num" w:pos="720"/>
        </w:tabs>
        <w:ind w:left="720" w:hanging="360"/>
        <w:rPr>
          <w:color w:val="0F3642"/>
          <w:sz w:val="36"/>
          <w:rPrChange w:id="1800" w:author="Author" w:date="2013-04-12T16:41:00Z">
            <w:rPr>
              <w:rFonts w:ascii="Corbel Bold" w:hAnsi="Corbel Bold"/>
              <w:color w:val="1A4654"/>
              <w:sz w:val="36"/>
            </w:rPr>
          </w:rPrChange>
        </w:rPr>
        <w:pPrChange w:id="1801" w:author="Author" w:date="2013-04-12T16:41:00Z">
          <w:pPr>
            <w:pStyle w:val="ListParagraph"/>
            <w:numPr>
              <w:numId w:val="11"/>
            </w:numPr>
            <w:tabs>
              <w:tab w:val="num" w:pos="720"/>
            </w:tabs>
            <w:ind w:hanging="360"/>
          </w:pPr>
        </w:pPrChange>
      </w:pPr>
      <w:moveFrom w:id="1802" w:author="John Sullivan" w:date="2013-04-12T16:25:00Z">
        <w:r w:rsidDel="005532D8">
          <w:rPr>
            <w:color w:val="0F3642"/>
            <w:rPrChange w:id="1803" w:author="Author" w:date="2013-04-12T16:41:00Z">
              <w:rPr>
                <w:rFonts w:ascii="Corbel Bold" w:hAnsi="Corbel Bold"/>
                <w:color w:val="1A4654"/>
              </w:rPr>
            </w:rPrChange>
          </w:rPr>
          <w:t>Class collections (all NMD 102 work, all CMJ 236 work etc)</w:t>
        </w:r>
      </w:moveFrom>
    </w:p>
    <w:p w14:paraId="1FEE04E0" w14:textId="3D7BE871" w:rsidR="00C82479" w:rsidDel="005532D8" w:rsidRDefault="00C82479">
      <w:pPr>
        <w:pStyle w:val="ListParagraph"/>
        <w:numPr>
          <w:ilvl w:val="0"/>
          <w:numId w:val="29"/>
        </w:numPr>
        <w:tabs>
          <w:tab w:val="clear" w:pos="360"/>
          <w:tab w:val="num" w:pos="720"/>
        </w:tabs>
        <w:ind w:left="720" w:hanging="360"/>
        <w:rPr>
          <w:color w:val="0F3642"/>
          <w:sz w:val="36"/>
          <w:rPrChange w:id="1804" w:author="Author" w:date="2013-04-12T16:41:00Z">
            <w:rPr>
              <w:rFonts w:ascii="Corbel Bold" w:hAnsi="Corbel Bold"/>
              <w:color w:val="1A4654"/>
              <w:sz w:val="36"/>
            </w:rPr>
          </w:rPrChange>
        </w:rPr>
        <w:pPrChange w:id="1805" w:author="Author" w:date="2013-04-12T16:41:00Z">
          <w:pPr>
            <w:pStyle w:val="ListParagraph"/>
            <w:numPr>
              <w:numId w:val="11"/>
            </w:numPr>
            <w:tabs>
              <w:tab w:val="num" w:pos="720"/>
            </w:tabs>
            <w:ind w:hanging="360"/>
          </w:pPr>
        </w:pPrChange>
      </w:pPr>
      <w:moveFrom w:id="1806" w:author="John Sullivan" w:date="2013-04-12T16:25:00Z">
        <w:r w:rsidDel="005532D8">
          <w:rPr>
            <w:color w:val="0F3642"/>
            <w:rPrChange w:id="1807" w:author="Author" w:date="2013-04-12T16:41:00Z">
              <w:rPr>
                <w:rFonts w:ascii="Corbel Bold" w:hAnsi="Corbel Bold"/>
                <w:color w:val="1A4654"/>
              </w:rPr>
            </w:rPrChange>
          </w:rPr>
          <w:t>Major collections( all New Media work, all Journalism work, all Marine Bio work, etc)</w:t>
        </w:r>
      </w:moveFrom>
    </w:p>
    <w:p w14:paraId="093DBBED" w14:textId="39A667F9" w:rsidR="00C82479" w:rsidDel="005532D8" w:rsidRDefault="00C82479">
      <w:pPr>
        <w:pStyle w:val="ListParagraph"/>
        <w:numPr>
          <w:ilvl w:val="0"/>
          <w:numId w:val="29"/>
        </w:numPr>
        <w:tabs>
          <w:tab w:val="clear" w:pos="360"/>
          <w:tab w:val="num" w:pos="720"/>
        </w:tabs>
        <w:ind w:left="720" w:hanging="360"/>
        <w:rPr>
          <w:color w:val="0F3642"/>
          <w:sz w:val="36"/>
          <w:rPrChange w:id="1808" w:author="Author" w:date="2013-04-12T16:41:00Z">
            <w:rPr>
              <w:rFonts w:ascii="Corbel Bold" w:hAnsi="Corbel Bold"/>
              <w:color w:val="1A4654"/>
              <w:sz w:val="36"/>
            </w:rPr>
          </w:rPrChange>
        </w:rPr>
        <w:pPrChange w:id="1809" w:author="Author" w:date="2013-04-12T16:41:00Z">
          <w:pPr>
            <w:pStyle w:val="ListParagraph"/>
            <w:numPr>
              <w:numId w:val="11"/>
            </w:numPr>
            <w:tabs>
              <w:tab w:val="num" w:pos="720"/>
            </w:tabs>
            <w:ind w:hanging="360"/>
          </w:pPr>
        </w:pPrChange>
      </w:pPr>
      <w:moveFrom w:id="1810" w:author="John Sullivan" w:date="2013-04-12T16:25:00Z">
        <w:r w:rsidDel="005532D8">
          <w:rPr>
            <w:color w:val="0F3642"/>
            <w:rPrChange w:id="1811" w:author="Author" w:date="2013-04-12T16:41:00Z">
              <w:rPr>
                <w:rFonts w:ascii="Corbel Bold" w:hAnsi="Corbel Bold"/>
                <w:color w:val="1A4654"/>
              </w:rPr>
            </w:rPrChange>
          </w:rPr>
          <w:t>Media collections (all photos, all videos, all coding)</w:t>
        </w:r>
      </w:moveFrom>
    </w:p>
    <w:p w14:paraId="205F2F91" w14:textId="668FA726" w:rsidR="00C82479" w:rsidDel="005532D8" w:rsidRDefault="00C82479">
      <w:pPr>
        <w:pStyle w:val="ListParagraph"/>
        <w:numPr>
          <w:ilvl w:val="0"/>
          <w:numId w:val="29"/>
        </w:numPr>
        <w:tabs>
          <w:tab w:val="clear" w:pos="360"/>
          <w:tab w:val="num" w:pos="720"/>
        </w:tabs>
        <w:ind w:left="720" w:hanging="360"/>
        <w:rPr>
          <w:color w:val="0F3642"/>
          <w:sz w:val="36"/>
          <w:rPrChange w:id="1812" w:author="Author" w:date="2013-04-12T16:41:00Z">
            <w:rPr>
              <w:rFonts w:ascii="Corbel Bold" w:hAnsi="Corbel Bold"/>
              <w:color w:val="1A4654"/>
              <w:sz w:val="36"/>
            </w:rPr>
          </w:rPrChange>
        </w:rPr>
        <w:pPrChange w:id="1813" w:author="Author" w:date="2013-04-12T16:41:00Z">
          <w:pPr>
            <w:pStyle w:val="ListParagraph"/>
            <w:numPr>
              <w:numId w:val="11"/>
            </w:numPr>
            <w:tabs>
              <w:tab w:val="num" w:pos="720"/>
            </w:tabs>
            <w:ind w:hanging="360"/>
          </w:pPr>
        </w:pPrChange>
      </w:pPr>
      <w:moveFrom w:id="1814" w:author="John Sullivan" w:date="2013-04-12T16:25:00Z">
        <w:r w:rsidDel="005532D8">
          <w:rPr>
            <w:color w:val="0F3642"/>
            <w:rPrChange w:id="1815" w:author="Author" w:date="2013-04-12T16:41:00Z">
              <w:rPr>
                <w:rFonts w:ascii="Corbel Bold" w:hAnsi="Corbel Bold"/>
                <w:color w:val="1A4654"/>
              </w:rPr>
            </w:rPrChange>
          </w:rPr>
          <w:t>Favorited collection (all the work the user has favorited)</w:t>
        </w:r>
      </w:moveFrom>
    </w:p>
    <w:p w14:paraId="7EB0978D" w14:textId="62032DCE" w:rsidR="00C82479" w:rsidDel="005532D8" w:rsidRDefault="00C82479">
      <w:pPr>
        <w:pStyle w:val="ListParagraph"/>
        <w:numPr>
          <w:ilvl w:val="0"/>
          <w:numId w:val="29"/>
        </w:numPr>
        <w:tabs>
          <w:tab w:val="clear" w:pos="360"/>
          <w:tab w:val="num" w:pos="720"/>
        </w:tabs>
        <w:ind w:left="720" w:hanging="360"/>
        <w:rPr>
          <w:color w:val="0F3642"/>
          <w:sz w:val="36"/>
          <w:rPrChange w:id="1816" w:author="Author" w:date="2013-04-12T16:41:00Z">
            <w:rPr>
              <w:rFonts w:ascii="Corbel Bold" w:hAnsi="Corbel Bold"/>
              <w:color w:val="1A4654"/>
              <w:sz w:val="36"/>
            </w:rPr>
          </w:rPrChange>
        </w:rPr>
        <w:pPrChange w:id="1817" w:author="Author" w:date="2013-04-12T16:41:00Z">
          <w:pPr>
            <w:pStyle w:val="ListParagraph"/>
            <w:numPr>
              <w:numId w:val="11"/>
            </w:numPr>
            <w:tabs>
              <w:tab w:val="num" w:pos="720"/>
            </w:tabs>
            <w:ind w:hanging="360"/>
          </w:pPr>
        </w:pPrChange>
      </w:pPr>
      <w:moveFrom w:id="1818" w:author="John Sullivan" w:date="2013-04-12T16:25:00Z">
        <w:r w:rsidDel="005532D8">
          <w:rPr>
            <w:color w:val="0F3642"/>
            <w:rPrChange w:id="1819" w:author="Author" w:date="2013-04-12T16:41:00Z">
              <w:rPr>
                <w:rFonts w:ascii="Corbel Bold" w:hAnsi="Corbel Bold"/>
                <w:color w:val="1A4654"/>
              </w:rPr>
            </w:rPrChange>
          </w:rPr>
          <w:t>Top collection (most favorited works)</w:t>
        </w:r>
      </w:moveFrom>
    </w:p>
    <w:p w14:paraId="57B3002C" w14:textId="5C31906B" w:rsidR="00C82479" w:rsidDel="005532D8" w:rsidRDefault="00C82479">
      <w:pPr>
        <w:pStyle w:val="ListParagraph"/>
        <w:numPr>
          <w:ilvl w:val="0"/>
          <w:numId w:val="29"/>
        </w:numPr>
        <w:tabs>
          <w:tab w:val="clear" w:pos="360"/>
          <w:tab w:val="num" w:pos="720"/>
        </w:tabs>
        <w:ind w:left="720" w:hanging="360"/>
        <w:rPr>
          <w:color w:val="0F3642"/>
          <w:sz w:val="36"/>
          <w:rPrChange w:id="1820" w:author="Author" w:date="2013-04-12T16:41:00Z">
            <w:rPr>
              <w:rFonts w:ascii="Corbel Bold" w:hAnsi="Corbel Bold"/>
              <w:color w:val="1A4654"/>
              <w:sz w:val="36"/>
            </w:rPr>
          </w:rPrChange>
        </w:rPr>
        <w:pPrChange w:id="1821" w:author="Author" w:date="2013-04-12T16:41:00Z">
          <w:pPr>
            <w:pStyle w:val="ListParagraph"/>
            <w:numPr>
              <w:numId w:val="11"/>
            </w:numPr>
            <w:tabs>
              <w:tab w:val="num" w:pos="720"/>
            </w:tabs>
            <w:ind w:hanging="360"/>
          </w:pPr>
        </w:pPrChange>
      </w:pPr>
      <w:moveFrom w:id="1822" w:author="John Sullivan" w:date="2013-04-12T16:25:00Z">
        <w:r w:rsidDel="005532D8">
          <w:rPr>
            <w:color w:val="0F3642"/>
            <w:rPrChange w:id="1823" w:author="Author" w:date="2013-04-12T16:41:00Z">
              <w:rPr>
                <w:rFonts w:ascii="Corbel Bold" w:hAnsi="Corbel Bold"/>
                <w:color w:val="1A4654"/>
              </w:rPr>
            </w:rPrChange>
          </w:rPr>
          <w:t>Extracurricular collection (any work done outside of class, such as for a job)</w:t>
        </w:r>
      </w:moveFrom>
    </w:p>
    <w:p w14:paraId="091A6CE2" w14:textId="0790CFA5" w:rsidR="00C82479" w:rsidDel="005532D8" w:rsidRDefault="00C82479">
      <w:pPr>
        <w:pStyle w:val="ListParagraph"/>
        <w:numPr>
          <w:ilvl w:val="0"/>
          <w:numId w:val="29"/>
        </w:numPr>
        <w:tabs>
          <w:tab w:val="clear" w:pos="360"/>
          <w:tab w:val="num" w:pos="720"/>
        </w:tabs>
        <w:ind w:left="720" w:hanging="360"/>
        <w:rPr>
          <w:color w:val="0F3642"/>
          <w:sz w:val="36"/>
          <w:rPrChange w:id="1824" w:author="Author" w:date="2013-04-12T16:41:00Z">
            <w:rPr>
              <w:rFonts w:ascii="Corbel Bold" w:hAnsi="Corbel Bold"/>
              <w:color w:val="1A4654"/>
              <w:sz w:val="36"/>
            </w:rPr>
          </w:rPrChange>
        </w:rPr>
        <w:pPrChange w:id="1825" w:author="Author" w:date="2013-04-12T16:41:00Z">
          <w:pPr>
            <w:pStyle w:val="ListParagraph"/>
            <w:numPr>
              <w:numId w:val="11"/>
            </w:numPr>
            <w:tabs>
              <w:tab w:val="num" w:pos="720"/>
            </w:tabs>
            <w:ind w:hanging="360"/>
          </w:pPr>
        </w:pPrChange>
      </w:pPr>
      <w:moveFrom w:id="1826" w:author="John Sullivan" w:date="2013-04-12T16:25:00Z">
        <w:r w:rsidDel="005532D8">
          <w:rPr>
            <w:color w:val="0F3642"/>
            <w:rPrChange w:id="1827" w:author="Author" w:date="2013-04-12T16:41:00Z">
              <w:rPr>
                <w:rFonts w:ascii="Corbel Bold" w:hAnsi="Corbel Bold"/>
                <w:color w:val="1A4654"/>
              </w:rPr>
            </w:rPrChange>
          </w:rPr>
          <w:t>Public collection(all published works)</w:t>
        </w:r>
      </w:moveFrom>
    </w:p>
    <w:p w14:paraId="55CFC5DC" w14:textId="527CC29E" w:rsidR="00C82479" w:rsidDel="005532D8" w:rsidRDefault="00C82479">
      <w:pPr>
        <w:pStyle w:val="ListParagraph"/>
        <w:numPr>
          <w:ilvl w:val="0"/>
          <w:numId w:val="29"/>
        </w:numPr>
        <w:tabs>
          <w:tab w:val="clear" w:pos="360"/>
          <w:tab w:val="num" w:pos="720"/>
        </w:tabs>
        <w:ind w:left="720" w:hanging="360"/>
        <w:rPr>
          <w:color w:val="0F3642"/>
          <w:sz w:val="36"/>
          <w:rPrChange w:id="1828" w:author="Author" w:date="2013-04-12T16:41:00Z">
            <w:rPr>
              <w:rFonts w:ascii="Corbel Bold" w:hAnsi="Corbel Bold"/>
              <w:color w:val="1A4654"/>
              <w:sz w:val="36"/>
            </w:rPr>
          </w:rPrChange>
        </w:rPr>
        <w:pPrChange w:id="1829" w:author="Author" w:date="2013-04-12T16:41:00Z">
          <w:pPr>
            <w:pStyle w:val="ListParagraph"/>
            <w:numPr>
              <w:numId w:val="11"/>
            </w:numPr>
            <w:tabs>
              <w:tab w:val="num" w:pos="720"/>
            </w:tabs>
            <w:ind w:hanging="360"/>
          </w:pPr>
        </w:pPrChange>
      </w:pPr>
      <w:moveFrom w:id="1830" w:author="John Sullivan" w:date="2013-04-12T16:25:00Z">
        <w:r w:rsidDel="005532D8">
          <w:rPr>
            <w:color w:val="0F3642"/>
            <w:rPrChange w:id="1831" w:author="Author" w:date="2013-04-12T16:41:00Z">
              <w:rPr>
                <w:rFonts w:ascii="Corbel Bold" w:hAnsi="Corbel Bold"/>
                <w:color w:val="1A4654"/>
              </w:rPr>
            </w:rPrChange>
          </w:rPr>
          <w:t>Focused collections(all work done for a particular interest, as specified by the context of the work, potentially based on tags)</w:t>
        </w:r>
      </w:moveFrom>
    </w:p>
    <w:p w14:paraId="1EE665C3" w14:textId="013CEB35" w:rsidR="00C82479" w:rsidDel="005532D8" w:rsidRDefault="00C82479">
      <w:pPr>
        <w:pStyle w:val="ListParagraph"/>
        <w:numPr>
          <w:ilvl w:val="0"/>
          <w:numId w:val="29"/>
        </w:numPr>
        <w:tabs>
          <w:tab w:val="clear" w:pos="360"/>
          <w:tab w:val="num" w:pos="720"/>
        </w:tabs>
        <w:ind w:left="720" w:hanging="360"/>
        <w:rPr>
          <w:color w:val="0F3642"/>
          <w:sz w:val="36"/>
          <w:rPrChange w:id="1832" w:author="Author" w:date="2013-04-12T16:41:00Z">
            <w:rPr>
              <w:rFonts w:ascii="Corbel Bold" w:hAnsi="Corbel Bold"/>
              <w:color w:val="1A4654"/>
              <w:sz w:val="36"/>
            </w:rPr>
          </w:rPrChange>
        </w:rPr>
        <w:pPrChange w:id="1833" w:author="Author" w:date="2013-04-12T16:41:00Z">
          <w:pPr>
            <w:pStyle w:val="ListParagraph"/>
            <w:numPr>
              <w:numId w:val="11"/>
            </w:numPr>
            <w:tabs>
              <w:tab w:val="num" w:pos="720"/>
            </w:tabs>
            <w:ind w:hanging="360"/>
          </w:pPr>
        </w:pPrChange>
      </w:pPr>
      <w:moveFrom w:id="1834" w:author="John Sullivan" w:date="2013-04-12T16:25:00Z">
        <w:r w:rsidDel="005532D8">
          <w:rPr>
            <w:color w:val="0F3642"/>
            <w:rPrChange w:id="1835" w:author="Author" w:date="2013-04-12T16:41:00Z">
              <w:rPr>
                <w:rFonts w:ascii="Corbel Bold" w:hAnsi="Corbel Bold"/>
                <w:color w:val="1A4654"/>
              </w:rPr>
            </w:rPrChange>
          </w:rPr>
          <w:t>Most-recent Collection(most recently uploaded work)</w:t>
        </w:r>
      </w:moveFrom>
    </w:p>
    <w:p w14:paraId="07DA9F58" w14:textId="18B98AC6" w:rsidR="00C82479" w:rsidDel="005532D8" w:rsidRDefault="00C82479">
      <w:pPr>
        <w:pStyle w:val="ListParagraph"/>
        <w:numPr>
          <w:ilvl w:val="0"/>
          <w:numId w:val="29"/>
        </w:numPr>
        <w:tabs>
          <w:tab w:val="clear" w:pos="360"/>
          <w:tab w:val="num" w:pos="720"/>
        </w:tabs>
        <w:ind w:left="720" w:hanging="360"/>
        <w:rPr>
          <w:color w:val="0F3642"/>
          <w:sz w:val="36"/>
          <w:rPrChange w:id="1836" w:author="Author" w:date="2013-04-12T16:41:00Z">
            <w:rPr>
              <w:rFonts w:ascii="Corbel Bold" w:hAnsi="Corbel Bold"/>
              <w:color w:val="1A4654"/>
              <w:sz w:val="36"/>
            </w:rPr>
          </w:rPrChange>
        </w:rPr>
        <w:pPrChange w:id="1837" w:author="Author" w:date="2013-04-12T16:41:00Z">
          <w:pPr>
            <w:pStyle w:val="ListParagraph"/>
            <w:numPr>
              <w:numId w:val="11"/>
            </w:numPr>
            <w:tabs>
              <w:tab w:val="num" w:pos="720"/>
            </w:tabs>
            <w:ind w:hanging="360"/>
          </w:pPr>
        </w:pPrChange>
      </w:pPr>
      <w:moveFrom w:id="1838" w:author="John Sullivan" w:date="2013-04-12T16:25:00Z">
        <w:r w:rsidDel="005532D8">
          <w:rPr>
            <w:color w:val="0F3642"/>
            <w:rPrChange w:id="1839" w:author="Author" w:date="2013-04-12T16:41:00Z">
              <w:rPr>
                <w:rFonts w:ascii="Corbel Bold" w:hAnsi="Corbel Bold"/>
                <w:color w:val="1A4654"/>
              </w:rPr>
            </w:rPrChange>
          </w:rPr>
          <w:t>Suggested collection (user specific collection based on the users interested and what works they favorite)</w:t>
        </w:r>
      </w:moveFrom>
    </w:p>
    <w:moveFromRangeEnd w:id="1789"/>
    <w:p w14:paraId="691F9A9B" w14:textId="210D8E12" w:rsidR="00C82479" w:rsidDel="005532D8" w:rsidRDefault="00C82479">
      <w:pPr>
        <w:rPr>
          <w:del w:id="1840" w:author="John Sullivan" w:date="2013-04-12T16:25:00Z"/>
          <w:color w:val="242424"/>
          <w:rPrChange w:id="1841" w:author="Author" w:date="2013-04-12T16:41:00Z">
            <w:rPr>
              <w:del w:id="1842" w:author="John Sullivan" w:date="2013-04-12T16:25:00Z"/>
              <w:rFonts w:ascii="Corbel" w:hAnsi="Corbel"/>
              <w:color w:val="303030"/>
            </w:rPr>
          </w:rPrChange>
        </w:rPr>
      </w:pPr>
    </w:p>
    <w:p w14:paraId="7C7B0984" w14:textId="20100E99" w:rsidR="00C82479" w:rsidDel="005532D8" w:rsidRDefault="00C82479">
      <w:pPr>
        <w:rPr>
          <w:del w:id="1843" w:author="John Sullivan" w:date="2013-04-12T16:25:00Z"/>
          <w:color w:val="242424"/>
          <w:rPrChange w:id="1844" w:author="Author" w:date="2013-04-12T16:41:00Z">
            <w:rPr>
              <w:del w:id="1845" w:author="John Sullivan" w:date="2013-04-12T16:25:00Z"/>
              <w:rFonts w:ascii="Corbel" w:hAnsi="Corbel"/>
              <w:color w:val="303030"/>
            </w:rPr>
          </w:rPrChange>
        </w:rPr>
      </w:pPr>
    </w:p>
    <w:p w14:paraId="17290BA9" w14:textId="230CD70E" w:rsidR="00C82479" w:rsidDel="005532D8" w:rsidRDefault="00C82479">
      <w:pPr>
        <w:rPr>
          <w:del w:id="1846" w:author="John Sullivan" w:date="2013-04-12T16:25:00Z"/>
          <w:color w:val="242424"/>
          <w:rPrChange w:id="1847" w:author="Author" w:date="2013-04-12T16:41:00Z">
            <w:rPr>
              <w:del w:id="1848" w:author="John Sullivan" w:date="2013-04-12T16:25:00Z"/>
              <w:rFonts w:ascii="Corbel" w:hAnsi="Corbel"/>
              <w:color w:val="303030"/>
            </w:rPr>
          </w:rPrChange>
        </w:rPr>
      </w:pPr>
    </w:p>
    <w:p w14:paraId="1CB10BDE" w14:textId="77777777" w:rsidR="00C82479" w:rsidRDefault="00C82479">
      <w:pPr>
        <w:rPr>
          <w:rFonts w:ascii="Arial Bold" w:hAnsi="Arial Bold"/>
          <w:color w:val="0F3642"/>
          <w:rPrChange w:id="1849" w:author="Author" w:date="2013-04-12T16:41:00Z">
            <w:rPr>
              <w:rFonts w:ascii="Arial Bold" w:hAnsi="Arial Bold"/>
              <w:color w:val="1A4654"/>
            </w:rPr>
          </w:rPrChange>
        </w:rPr>
      </w:pPr>
      <w:r>
        <w:rPr>
          <w:rFonts w:ascii="Arial Bold" w:hAnsi="Arial Bold"/>
          <w:color w:val="0F3642"/>
          <w:rPrChange w:id="1850" w:author="Author" w:date="2013-04-12T16:41:00Z">
            <w:rPr>
              <w:rFonts w:ascii="Arial Bold" w:hAnsi="Arial Bold"/>
              <w:color w:val="1A4654"/>
            </w:rPr>
          </w:rPrChange>
        </w:rPr>
        <w:t>Types</w:t>
      </w:r>
    </w:p>
    <w:p w14:paraId="4F210356" w14:textId="77777777" w:rsidR="00C82479" w:rsidRDefault="00C82479">
      <w:pPr>
        <w:rPr>
          <w:color w:val="242424"/>
          <w:rPrChange w:id="1851" w:author="Author" w:date="2013-04-12T16:41:00Z">
            <w:rPr>
              <w:rFonts w:ascii="Corbel" w:hAnsi="Corbel"/>
              <w:color w:val="303030"/>
            </w:rPr>
          </w:rPrChange>
        </w:rPr>
      </w:pPr>
    </w:p>
    <w:p w14:paraId="4089E338" w14:textId="77777777" w:rsidR="00C82479" w:rsidRDefault="00C82479">
      <w:pPr>
        <w:rPr>
          <w:color w:val="242424"/>
          <w:rPrChange w:id="1852" w:author="Author" w:date="2013-04-12T16:41:00Z">
            <w:rPr>
              <w:rFonts w:ascii="Corbel Bold" w:hAnsi="Corbel Bold"/>
              <w:color w:val="303030"/>
            </w:rPr>
          </w:rPrChange>
        </w:rPr>
      </w:pPr>
      <w:r>
        <w:rPr>
          <w:color w:val="242424"/>
          <w:rPrChange w:id="1853" w:author="Author" w:date="2013-04-12T16:41:00Z">
            <w:rPr>
              <w:rFonts w:ascii="Corbel Bold" w:hAnsi="Corbel Bold"/>
              <w:color w:val="303030"/>
            </w:rPr>
          </w:rPrChange>
        </w:rPr>
        <w:t>User Collections</w:t>
      </w:r>
    </w:p>
    <w:p w14:paraId="04DEA12E" w14:textId="77777777" w:rsidR="00C82479" w:rsidRDefault="00C82479">
      <w:pPr>
        <w:pStyle w:val="ListParagraph"/>
        <w:numPr>
          <w:ilvl w:val="0"/>
          <w:numId w:val="1"/>
        </w:numPr>
        <w:tabs>
          <w:tab w:val="clear" w:pos="360"/>
          <w:tab w:val="num" w:pos="720"/>
        </w:tabs>
        <w:ind w:left="720" w:hanging="360"/>
        <w:rPr>
          <w:color w:val="242424"/>
          <w:rPrChange w:id="1854" w:author="Author" w:date="2013-04-12T16:41:00Z">
            <w:rPr>
              <w:rFonts w:ascii="Corbel" w:hAnsi="Corbel"/>
              <w:color w:val="303030"/>
            </w:rPr>
          </w:rPrChange>
        </w:rPr>
      </w:pPr>
      <w:r>
        <w:rPr>
          <w:color w:val="242424"/>
          <w:rPrChange w:id="1855" w:author="Author" w:date="2013-04-12T16:41:00Z">
            <w:rPr>
              <w:rFonts w:ascii="Corbel" w:hAnsi="Corbel"/>
              <w:color w:val="303030"/>
            </w:rPr>
          </w:rPrChange>
        </w:rPr>
        <w:t>personally gathered public works</w:t>
      </w:r>
    </w:p>
    <w:p w14:paraId="6BDA2046" w14:textId="77777777" w:rsidR="00C82479" w:rsidRDefault="00C82479">
      <w:pPr>
        <w:pStyle w:val="ListParagraph"/>
        <w:numPr>
          <w:ilvl w:val="1"/>
          <w:numId w:val="30"/>
        </w:numPr>
        <w:tabs>
          <w:tab w:val="clear" w:pos="360"/>
          <w:tab w:val="num" w:pos="1440"/>
        </w:tabs>
        <w:ind w:left="1440" w:hanging="360"/>
        <w:rPr>
          <w:color w:val="242424"/>
          <w:rPrChange w:id="1856" w:author="Author" w:date="2013-04-12T16:41:00Z">
            <w:rPr>
              <w:rFonts w:ascii="Corbel" w:hAnsi="Corbel"/>
              <w:color w:val="303030"/>
            </w:rPr>
          </w:rPrChange>
        </w:rPr>
        <w:pPrChange w:id="1857" w:author="Author" w:date="2013-04-12T16:41:00Z">
          <w:pPr>
            <w:pStyle w:val="ListParagraph"/>
            <w:numPr>
              <w:ilvl w:val="1"/>
              <w:numId w:val="1"/>
            </w:numPr>
            <w:tabs>
              <w:tab w:val="num" w:pos="1440"/>
            </w:tabs>
            <w:ind w:left="1440" w:hanging="360"/>
          </w:pPr>
        </w:pPrChange>
      </w:pPr>
      <w:r>
        <w:rPr>
          <w:color w:val="242424"/>
          <w:rPrChange w:id="1858" w:author="Author" w:date="2013-04-12T16:41:00Z">
            <w:rPr>
              <w:rFonts w:ascii="Corbel" w:hAnsi="Corbel"/>
              <w:color w:val="303030"/>
            </w:rPr>
          </w:rPrChange>
        </w:rPr>
        <w:t>A collection of work that a user creates to showcase</w:t>
      </w:r>
    </w:p>
    <w:p w14:paraId="2A1510F9" w14:textId="77777777" w:rsidR="00C82479" w:rsidRDefault="00C82479">
      <w:pPr>
        <w:rPr>
          <w:color w:val="242424"/>
          <w:rPrChange w:id="1859" w:author="Author" w:date="2013-04-12T16:41:00Z">
            <w:rPr>
              <w:rFonts w:ascii="Corbel" w:hAnsi="Corbel"/>
              <w:color w:val="303030"/>
            </w:rPr>
          </w:rPrChange>
        </w:rPr>
      </w:pPr>
    </w:p>
    <w:p w14:paraId="0538D789" w14:textId="77777777" w:rsidR="00C82479" w:rsidRDefault="00C82479">
      <w:pPr>
        <w:pStyle w:val="ListParagraph"/>
        <w:numPr>
          <w:ilvl w:val="0"/>
          <w:numId w:val="31"/>
        </w:numPr>
        <w:tabs>
          <w:tab w:val="clear" w:pos="360"/>
          <w:tab w:val="num" w:pos="720"/>
        </w:tabs>
        <w:ind w:left="720" w:hanging="360"/>
        <w:rPr>
          <w:color w:val="242424"/>
          <w:rPrChange w:id="1860" w:author="Author" w:date="2013-04-12T16:41:00Z">
            <w:rPr>
              <w:rFonts w:ascii="Corbel" w:hAnsi="Corbel"/>
              <w:color w:val="303030"/>
            </w:rPr>
          </w:rPrChange>
        </w:rPr>
        <w:pPrChange w:id="1861" w:author="Author" w:date="2013-04-12T16:41:00Z">
          <w:pPr>
            <w:pStyle w:val="ListParagraph"/>
            <w:numPr>
              <w:numId w:val="1"/>
            </w:numPr>
            <w:tabs>
              <w:tab w:val="num" w:pos="720"/>
            </w:tabs>
            <w:ind w:hanging="360"/>
          </w:pPr>
        </w:pPrChange>
      </w:pPr>
      <w:r>
        <w:rPr>
          <w:color w:val="242424"/>
          <w:rPrChange w:id="1862" w:author="Author" w:date="2013-04-12T16:41:00Z">
            <w:rPr>
              <w:rFonts w:ascii="Corbel" w:hAnsi="Corbel"/>
              <w:color w:val="303030"/>
            </w:rPr>
          </w:rPrChange>
        </w:rPr>
        <w:t>All works by a single student</w:t>
      </w:r>
    </w:p>
    <w:p w14:paraId="70B14349" w14:textId="77777777" w:rsidR="00C82479" w:rsidRDefault="00C82479">
      <w:pPr>
        <w:pStyle w:val="ListParagraph"/>
        <w:numPr>
          <w:ilvl w:val="1"/>
          <w:numId w:val="32"/>
        </w:numPr>
        <w:tabs>
          <w:tab w:val="clear" w:pos="360"/>
          <w:tab w:val="num" w:pos="1440"/>
        </w:tabs>
        <w:ind w:left="1440" w:hanging="360"/>
        <w:rPr>
          <w:color w:val="242424"/>
          <w:rPrChange w:id="1863" w:author="Author" w:date="2013-04-12T16:41:00Z">
            <w:rPr>
              <w:rFonts w:ascii="Corbel" w:hAnsi="Corbel"/>
              <w:color w:val="303030"/>
            </w:rPr>
          </w:rPrChange>
        </w:rPr>
        <w:pPrChange w:id="1864" w:author="Author" w:date="2013-04-12T16:41:00Z">
          <w:pPr>
            <w:pStyle w:val="ListParagraph"/>
            <w:numPr>
              <w:ilvl w:val="1"/>
              <w:numId w:val="1"/>
            </w:numPr>
            <w:tabs>
              <w:tab w:val="num" w:pos="1440"/>
            </w:tabs>
            <w:ind w:left="1440" w:hanging="360"/>
          </w:pPr>
        </w:pPrChange>
      </w:pPr>
      <w:r>
        <w:rPr>
          <w:color w:val="242424"/>
          <w:rPrChange w:id="1865" w:author="Author" w:date="2013-04-12T16:41:00Z">
            <w:rPr>
              <w:rFonts w:ascii="Corbel" w:hAnsi="Corbel"/>
              <w:color w:val="303030"/>
            </w:rPr>
          </w:rPrChange>
        </w:rPr>
        <w:t>All of the work organized and archived by a student.</w:t>
      </w:r>
    </w:p>
    <w:p w14:paraId="5B6F4147" w14:textId="77777777" w:rsidR="00C82479" w:rsidRDefault="00C82479">
      <w:pPr>
        <w:pStyle w:val="ListParagraph"/>
        <w:ind w:left="1440"/>
        <w:rPr>
          <w:color w:val="242424"/>
          <w:rPrChange w:id="1866" w:author="Author" w:date="2013-04-12T16:41:00Z">
            <w:rPr>
              <w:rFonts w:ascii="Corbel" w:hAnsi="Corbel"/>
              <w:color w:val="303030"/>
            </w:rPr>
          </w:rPrChange>
        </w:rPr>
      </w:pPr>
    </w:p>
    <w:p w14:paraId="56282113" w14:textId="77777777" w:rsidR="00C82479" w:rsidRDefault="00C82479">
      <w:pPr>
        <w:pStyle w:val="ListParagraph"/>
        <w:numPr>
          <w:ilvl w:val="0"/>
          <w:numId w:val="33"/>
        </w:numPr>
        <w:tabs>
          <w:tab w:val="clear" w:pos="360"/>
          <w:tab w:val="num" w:pos="720"/>
        </w:tabs>
        <w:ind w:left="720" w:hanging="360"/>
        <w:rPr>
          <w:color w:val="242424"/>
          <w:rPrChange w:id="1867" w:author="Author" w:date="2013-04-12T16:41:00Z">
            <w:rPr>
              <w:rFonts w:ascii="Corbel" w:hAnsi="Corbel"/>
              <w:color w:val="303030"/>
            </w:rPr>
          </w:rPrChange>
        </w:rPr>
        <w:pPrChange w:id="1868" w:author="Author" w:date="2013-04-12T16:41:00Z">
          <w:pPr>
            <w:pStyle w:val="ListParagraph"/>
            <w:numPr>
              <w:numId w:val="1"/>
            </w:numPr>
            <w:tabs>
              <w:tab w:val="num" w:pos="720"/>
            </w:tabs>
            <w:ind w:hanging="360"/>
          </w:pPr>
        </w:pPrChange>
      </w:pPr>
      <w:r>
        <w:rPr>
          <w:color w:val="242424"/>
          <w:rPrChange w:id="1869" w:author="Author" w:date="2013-04-12T16:41:00Z">
            <w:rPr>
              <w:rFonts w:ascii="Corbel" w:hAnsi="Corbel"/>
              <w:color w:val="303030"/>
            </w:rPr>
          </w:rPrChange>
        </w:rPr>
        <w:t>Published works by a student</w:t>
      </w:r>
    </w:p>
    <w:p w14:paraId="5C89BF66" w14:textId="77777777" w:rsidR="00C82479" w:rsidRDefault="00C82479">
      <w:pPr>
        <w:pStyle w:val="ListParagraph"/>
        <w:numPr>
          <w:ilvl w:val="1"/>
          <w:numId w:val="34"/>
        </w:numPr>
        <w:tabs>
          <w:tab w:val="clear" w:pos="360"/>
          <w:tab w:val="num" w:pos="1440"/>
        </w:tabs>
        <w:ind w:left="1440" w:hanging="360"/>
        <w:rPr>
          <w:color w:val="242424"/>
          <w:rPrChange w:id="1870" w:author="Author" w:date="2013-04-12T16:41:00Z">
            <w:rPr>
              <w:rFonts w:ascii="Corbel" w:hAnsi="Corbel"/>
              <w:color w:val="303030"/>
            </w:rPr>
          </w:rPrChange>
        </w:rPr>
        <w:pPrChange w:id="1871" w:author="Author" w:date="2013-04-12T16:41:00Z">
          <w:pPr>
            <w:pStyle w:val="ListParagraph"/>
            <w:numPr>
              <w:ilvl w:val="1"/>
              <w:numId w:val="1"/>
            </w:numPr>
            <w:tabs>
              <w:tab w:val="num" w:pos="1440"/>
            </w:tabs>
            <w:ind w:left="1440" w:hanging="360"/>
          </w:pPr>
        </w:pPrChange>
      </w:pPr>
      <w:r>
        <w:rPr>
          <w:color w:val="242424"/>
          <w:rPrChange w:id="1872" w:author="Author" w:date="2013-04-12T16:41:00Z">
            <w:rPr>
              <w:rFonts w:ascii="Corbel" w:hAnsi="Corbel"/>
              <w:color w:val="303030"/>
            </w:rPr>
          </w:rPrChange>
        </w:rPr>
        <w:t>Work from a single student viewable by the general public.</w:t>
      </w:r>
    </w:p>
    <w:p w14:paraId="2B80A2AB" w14:textId="77777777" w:rsidR="00C82479" w:rsidRDefault="00C82479">
      <w:pPr>
        <w:pStyle w:val="ListParagraph"/>
        <w:ind w:left="1440"/>
        <w:rPr>
          <w:color w:val="242424"/>
          <w:rPrChange w:id="1873" w:author="Author" w:date="2013-04-12T16:41:00Z">
            <w:rPr>
              <w:rFonts w:ascii="Corbel" w:hAnsi="Corbel"/>
              <w:color w:val="303030"/>
            </w:rPr>
          </w:rPrChange>
        </w:rPr>
      </w:pPr>
    </w:p>
    <w:p w14:paraId="00ED4235" w14:textId="77777777" w:rsidR="00C82479" w:rsidRDefault="00C82479">
      <w:pPr>
        <w:pStyle w:val="ListParagraph"/>
        <w:numPr>
          <w:ilvl w:val="0"/>
          <w:numId w:val="35"/>
        </w:numPr>
        <w:tabs>
          <w:tab w:val="clear" w:pos="360"/>
          <w:tab w:val="num" w:pos="720"/>
        </w:tabs>
        <w:ind w:left="720" w:hanging="360"/>
        <w:rPr>
          <w:color w:val="242424"/>
          <w:rPrChange w:id="1874" w:author="Author" w:date="2013-04-12T16:41:00Z">
            <w:rPr>
              <w:rFonts w:ascii="Corbel" w:hAnsi="Corbel"/>
              <w:color w:val="303030"/>
            </w:rPr>
          </w:rPrChange>
        </w:rPr>
        <w:pPrChange w:id="1875" w:author="Author" w:date="2013-04-12T16:41:00Z">
          <w:pPr>
            <w:pStyle w:val="ListParagraph"/>
            <w:numPr>
              <w:numId w:val="1"/>
            </w:numPr>
            <w:tabs>
              <w:tab w:val="num" w:pos="720"/>
            </w:tabs>
            <w:ind w:hanging="360"/>
          </w:pPr>
        </w:pPrChange>
      </w:pPr>
      <w:r>
        <w:rPr>
          <w:color w:val="242424"/>
          <w:rPrChange w:id="1876" w:author="Author" w:date="2013-04-12T16:41:00Z">
            <w:rPr>
              <w:rFonts w:ascii="Corbel" w:hAnsi="Corbel"/>
              <w:color w:val="303030"/>
            </w:rPr>
          </w:rPrChange>
        </w:rPr>
        <w:t>Favorited collection</w:t>
      </w:r>
    </w:p>
    <w:p w14:paraId="291194B1" w14:textId="77777777" w:rsidR="00C82479" w:rsidRDefault="00C82479">
      <w:pPr>
        <w:pStyle w:val="ListParagraph"/>
        <w:numPr>
          <w:ilvl w:val="1"/>
          <w:numId w:val="36"/>
        </w:numPr>
        <w:tabs>
          <w:tab w:val="clear" w:pos="360"/>
          <w:tab w:val="num" w:pos="1440"/>
        </w:tabs>
        <w:ind w:left="1440" w:hanging="360"/>
        <w:rPr>
          <w:color w:val="242424"/>
          <w:rPrChange w:id="1877" w:author="Author" w:date="2013-04-12T16:41:00Z">
            <w:rPr>
              <w:rFonts w:ascii="Corbel" w:hAnsi="Corbel"/>
              <w:color w:val="303030"/>
            </w:rPr>
          </w:rPrChange>
        </w:rPr>
        <w:pPrChange w:id="1878" w:author="Author" w:date="2013-04-12T16:41:00Z">
          <w:pPr>
            <w:pStyle w:val="ListParagraph"/>
            <w:numPr>
              <w:ilvl w:val="1"/>
              <w:numId w:val="1"/>
            </w:numPr>
            <w:tabs>
              <w:tab w:val="num" w:pos="1440"/>
            </w:tabs>
            <w:ind w:left="1440" w:hanging="360"/>
          </w:pPr>
        </w:pPrChange>
      </w:pPr>
      <w:r>
        <w:rPr>
          <w:color w:val="242424"/>
          <w:rPrChange w:id="1879" w:author="Author" w:date="2013-04-12T16:41:00Z">
            <w:rPr>
              <w:rFonts w:ascii="Corbel" w:hAnsi="Corbel"/>
              <w:color w:val="303030"/>
            </w:rPr>
          </w:rPrChange>
        </w:rPr>
        <w:t>All the work the user has favorited</w:t>
      </w:r>
    </w:p>
    <w:p w14:paraId="22820EF0" w14:textId="77777777" w:rsidR="00C82479" w:rsidRDefault="00C82479">
      <w:pPr>
        <w:rPr>
          <w:color w:val="242424"/>
          <w:rPrChange w:id="1880" w:author="Author" w:date="2013-04-12T16:41:00Z">
            <w:rPr>
              <w:rFonts w:ascii="Corbel" w:hAnsi="Corbel"/>
              <w:color w:val="303030"/>
            </w:rPr>
          </w:rPrChange>
        </w:rPr>
      </w:pPr>
    </w:p>
    <w:p w14:paraId="7283DAD9" w14:textId="77777777" w:rsidR="00C82479" w:rsidRDefault="00C82479">
      <w:pPr>
        <w:rPr>
          <w:color w:val="242424"/>
          <w:rPrChange w:id="1881" w:author="Author" w:date="2013-04-12T16:41:00Z">
            <w:rPr>
              <w:rFonts w:ascii="Corbel" w:hAnsi="Corbel"/>
              <w:color w:val="303030"/>
            </w:rPr>
          </w:rPrChange>
        </w:rPr>
      </w:pPr>
    </w:p>
    <w:p w14:paraId="476FAE3B" w14:textId="77777777" w:rsidR="00C82479" w:rsidRDefault="00C82479">
      <w:pPr>
        <w:rPr>
          <w:color w:val="242424"/>
          <w:rPrChange w:id="1882" w:author="Author" w:date="2013-04-12T16:41:00Z">
            <w:rPr>
              <w:rFonts w:ascii="Corbel Bold" w:hAnsi="Corbel Bold"/>
              <w:color w:val="303030"/>
            </w:rPr>
          </w:rPrChange>
        </w:rPr>
      </w:pPr>
      <w:r>
        <w:rPr>
          <w:color w:val="242424"/>
          <w:rPrChange w:id="1883" w:author="Author" w:date="2013-04-12T16:41:00Z">
            <w:rPr>
              <w:rFonts w:ascii="Corbel Bold" w:hAnsi="Corbel Bold"/>
              <w:color w:val="303030"/>
            </w:rPr>
          </w:rPrChange>
        </w:rPr>
        <w:t>Group Collections</w:t>
      </w:r>
    </w:p>
    <w:p w14:paraId="227BE52D" w14:textId="77777777" w:rsidR="00C82479" w:rsidRDefault="00C82479">
      <w:pPr>
        <w:pStyle w:val="ListParagraph"/>
        <w:numPr>
          <w:ilvl w:val="0"/>
          <w:numId w:val="37"/>
        </w:numPr>
        <w:tabs>
          <w:tab w:val="clear" w:pos="360"/>
          <w:tab w:val="num" w:pos="720"/>
        </w:tabs>
        <w:ind w:left="720" w:hanging="360"/>
        <w:rPr>
          <w:color w:val="242424"/>
          <w:rPrChange w:id="1884" w:author="Author" w:date="2013-04-12T16:41:00Z">
            <w:rPr>
              <w:rFonts w:ascii="Corbel" w:hAnsi="Corbel"/>
              <w:color w:val="303030"/>
            </w:rPr>
          </w:rPrChange>
        </w:rPr>
        <w:pPrChange w:id="1885" w:author="Author" w:date="2013-04-12T16:41:00Z">
          <w:pPr>
            <w:pStyle w:val="ListParagraph"/>
            <w:numPr>
              <w:numId w:val="1"/>
            </w:numPr>
            <w:tabs>
              <w:tab w:val="num" w:pos="720"/>
            </w:tabs>
            <w:ind w:hanging="360"/>
          </w:pPr>
        </w:pPrChange>
      </w:pPr>
      <w:r>
        <w:rPr>
          <w:color w:val="242424"/>
          <w:rPrChange w:id="1886" w:author="Author" w:date="2013-04-12T16:41:00Z">
            <w:rPr>
              <w:rFonts w:ascii="Corbel" w:hAnsi="Corbel"/>
              <w:color w:val="303030"/>
            </w:rPr>
          </w:rPrChange>
        </w:rPr>
        <w:t>Works that belong to members of a group (publicly visible)</w:t>
      </w:r>
    </w:p>
    <w:p w14:paraId="0613BDBA" w14:textId="77777777" w:rsidR="00C82479" w:rsidRDefault="00C82479">
      <w:pPr>
        <w:pStyle w:val="ListParagraph"/>
        <w:numPr>
          <w:ilvl w:val="1"/>
          <w:numId w:val="38"/>
        </w:numPr>
        <w:tabs>
          <w:tab w:val="clear" w:pos="360"/>
          <w:tab w:val="num" w:pos="1440"/>
        </w:tabs>
        <w:ind w:left="1440" w:hanging="360"/>
        <w:rPr>
          <w:color w:val="242424"/>
          <w:rPrChange w:id="1887" w:author="Author" w:date="2013-04-12T16:41:00Z">
            <w:rPr>
              <w:rFonts w:ascii="Corbel" w:hAnsi="Corbel"/>
              <w:color w:val="303030"/>
            </w:rPr>
          </w:rPrChange>
        </w:rPr>
        <w:pPrChange w:id="1888" w:author="Author" w:date="2013-04-12T16:41:00Z">
          <w:pPr>
            <w:pStyle w:val="ListParagraph"/>
            <w:numPr>
              <w:ilvl w:val="1"/>
              <w:numId w:val="1"/>
            </w:numPr>
            <w:tabs>
              <w:tab w:val="num" w:pos="1440"/>
            </w:tabs>
            <w:ind w:left="1440" w:hanging="360"/>
          </w:pPr>
        </w:pPrChange>
      </w:pPr>
      <w:r>
        <w:rPr>
          <w:color w:val="242424"/>
          <w:rPrChange w:id="1889" w:author="Author" w:date="2013-04-12T16:41:00Z">
            <w:rPr>
              <w:rFonts w:ascii="Corbel" w:hAnsi="Corbel"/>
              <w:color w:val="303030"/>
            </w:rPr>
          </w:rPrChange>
        </w:rPr>
        <w:t>A collection of work publically available completed by members of a group. For example, department work, specific class work, major work, etc.</w:t>
      </w:r>
    </w:p>
    <w:p w14:paraId="3E623BE6" w14:textId="77777777" w:rsidR="00C82479" w:rsidRDefault="00C82479">
      <w:pPr>
        <w:pStyle w:val="ListParagraph"/>
        <w:rPr>
          <w:color w:val="242424"/>
          <w:rPrChange w:id="1890" w:author="Author" w:date="2013-04-12T16:41:00Z">
            <w:rPr>
              <w:rFonts w:ascii="Corbel" w:hAnsi="Corbel"/>
              <w:color w:val="303030"/>
            </w:rPr>
          </w:rPrChange>
        </w:rPr>
      </w:pPr>
    </w:p>
    <w:p w14:paraId="59A0AA4A" w14:textId="77777777" w:rsidR="00C82479" w:rsidRDefault="00C82479">
      <w:pPr>
        <w:pStyle w:val="ListParagraph"/>
        <w:numPr>
          <w:ilvl w:val="0"/>
          <w:numId w:val="39"/>
        </w:numPr>
        <w:tabs>
          <w:tab w:val="clear" w:pos="360"/>
          <w:tab w:val="num" w:pos="720"/>
        </w:tabs>
        <w:ind w:left="720" w:hanging="360"/>
        <w:rPr>
          <w:color w:val="242424"/>
          <w:rPrChange w:id="1891" w:author="Author" w:date="2013-04-12T16:41:00Z">
            <w:rPr>
              <w:rFonts w:ascii="Corbel" w:hAnsi="Corbel"/>
              <w:color w:val="303030"/>
            </w:rPr>
          </w:rPrChange>
        </w:rPr>
        <w:pPrChange w:id="1892" w:author="Author" w:date="2013-04-12T16:41:00Z">
          <w:pPr>
            <w:pStyle w:val="ListParagraph"/>
            <w:numPr>
              <w:numId w:val="1"/>
            </w:numPr>
            <w:tabs>
              <w:tab w:val="num" w:pos="720"/>
            </w:tabs>
            <w:ind w:hanging="360"/>
          </w:pPr>
        </w:pPrChange>
      </w:pPr>
      <w:r>
        <w:rPr>
          <w:color w:val="242424"/>
          <w:rPrChange w:id="1893" w:author="Author" w:date="2013-04-12T16:41:00Z">
            <w:rPr>
              <w:rFonts w:ascii="Corbel" w:hAnsi="Corbel"/>
              <w:color w:val="303030"/>
            </w:rPr>
          </w:rPrChange>
        </w:rPr>
        <w:t>Works that are shared with a specific group (privately)</w:t>
      </w:r>
    </w:p>
    <w:p w14:paraId="03B1BA85" w14:textId="77777777" w:rsidR="00C82479" w:rsidRDefault="00C82479">
      <w:pPr>
        <w:pStyle w:val="ListParagraph"/>
        <w:numPr>
          <w:ilvl w:val="1"/>
          <w:numId w:val="40"/>
        </w:numPr>
        <w:tabs>
          <w:tab w:val="clear" w:pos="360"/>
          <w:tab w:val="num" w:pos="1440"/>
        </w:tabs>
        <w:ind w:left="1440" w:hanging="360"/>
        <w:rPr>
          <w:color w:val="242424"/>
          <w:rPrChange w:id="1894" w:author="Author" w:date="2013-04-12T16:41:00Z">
            <w:rPr>
              <w:rFonts w:ascii="Corbel" w:hAnsi="Corbel"/>
              <w:color w:val="303030"/>
            </w:rPr>
          </w:rPrChange>
        </w:rPr>
        <w:pPrChange w:id="1895" w:author="Author" w:date="2013-04-12T16:41:00Z">
          <w:pPr>
            <w:pStyle w:val="ListParagraph"/>
            <w:numPr>
              <w:ilvl w:val="1"/>
              <w:numId w:val="1"/>
            </w:numPr>
            <w:tabs>
              <w:tab w:val="num" w:pos="1440"/>
            </w:tabs>
            <w:ind w:left="1440" w:hanging="360"/>
          </w:pPr>
        </w:pPrChange>
      </w:pPr>
      <w:r>
        <w:rPr>
          <w:color w:val="242424"/>
          <w:rPrChange w:id="1896" w:author="Author" w:date="2013-04-12T16:41:00Z">
            <w:rPr>
              <w:rFonts w:ascii="Corbel" w:hAnsi="Corbel"/>
              <w:color w:val="303030"/>
            </w:rPr>
          </w:rPrChange>
        </w:rPr>
        <w:t>A collection of work visible to users in a specific group. Users may also solicit feedback from the group.</w:t>
      </w:r>
    </w:p>
    <w:p w14:paraId="544D276E" w14:textId="77777777" w:rsidR="00C82479" w:rsidRDefault="00C82479">
      <w:pPr>
        <w:rPr>
          <w:color w:val="242424"/>
          <w:rPrChange w:id="1897" w:author="Author" w:date="2013-04-12T16:41:00Z">
            <w:rPr>
              <w:rFonts w:ascii="Corbel" w:hAnsi="Corbel"/>
              <w:color w:val="303030"/>
            </w:rPr>
          </w:rPrChange>
        </w:rPr>
      </w:pPr>
    </w:p>
    <w:p w14:paraId="2EEE79C2" w14:textId="77777777" w:rsidR="00C82479" w:rsidRDefault="00C82479">
      <w:pPr>
        <w:rPr>
          <w:color w:val="242424"/>
          <w:rPrChange w:id="1898" w:author="Author" w:date="2013-04-12T16:41:00Z">
            <w:rPr>
              <w:rFonts w:ascii="Corbel" w:hAnsi="Corbel"/>
              <w:color w:val="303030"/>
            </w:rPr>
          </w:rPrChange>
        </w:rPr>
      </w:pPr>
    </w:p>
    <w:p w14:paraId="0DC1D64E" w14:textId="77777777" w:rsidR="00C82479" w:rsidRDefault="00C82479">
      <w:pPr>
        <w:rPr>
          <w:color w:val="242424"/>
          <w:rPrChange w:id="1899" w:author="Author" w:date="2013-04-12T16:41:00Z">
            <w:rPr>
              <w:rFonts w:ascii="Corbel Bold" w:hAnsi="Corbel Bold"/>
              <w:color w:val="303030"/>
            </w:rPr>
          </w:rPrChange>
        </w:rPr>
      </w:pPr>
      <w:r>
        <w:rPr>
          <w:color w:val="242424"/>
          <w:rPrChange w:id="1900" w:author="Author" w:date="2013-04-12T16:41:00Z">
            <w:rPr>
              <w:rFonts w:ascii="Corbel Bold" w:hAnsi="Corbel Bold"/>
              <w:color w:val="303030"/>
            </w:rPr>
          </w:rPrChange>
        </w:rPr>
        <w:t>General Work Collections</w:t>
      </w:r>
    </w:p>
    <w:p w14:paraId="6047251B" w14:textId="77777777" w:rsidR="00C82479" w:rsidRDefault="00C82479">
      <w:pPr>
        <w:pStyle w:val="ListParagraph"/>
        <w:numPr>
          <w:ilvl w:val="0"/>
          <w:numId w:val="41"/>
        </w:numPr>
        <w:tabs>
          <w:tab w:val="clear" w:pos="360"/>
          <w:tab w:val="num" w:pos="720"/>
        </w:tabs>
        <w:ind w:left="720" w:hanging="360"/>
        <w:rPr>
          <w:color w:val="242424"/>
          <w:rPrChange w:id="1901" w:author="Author" w:date="2013-04-12T16:41:00Z">
            <w:rPr>
              <w:rFonts w:ascii="Corbel" w:hAnsi="Corbel"/>
              <w:color w:val="303030"/>
            </w:rPr>
          </w:rPrChange>
        </w:rPr>
        <w:pPrChange w:id="1902" w:author="Author" w:date="2013-04-12T16:41:00Z">
          <w:pPr>
            <w:pStyle w:val="ListParagraph"/>
            <w:numPr>
              <w:numId w:val="1"/>
            </w:numPr>
            <w:tabs>
              <w:tab w:val="num" w:pos="720"/>
            </w:tabs>
            <w:ind w:hanging="360"/>
          </w:pPr>
        </w:pPrChange>
      </w:pPr>
      <w:r>
        <w:rPr>
          <w:color w:val="242424"/>
          <w:rPrChange w:id="1903" w:author="Author" w:date="2013-04-12T16:41:00Z">
            <w:rPr>
              <w:rFonts w:ascii="Corbel" w:hAnsi="Corbel"/>
              <w:color w:val="303030"/>
            </w:rPr>
          </w:rPrChange>
        </w:rPr>
        <w:t>Works grouped by contextual information</w:t>
      </w:r>
    </w:p>
    <w:p w14:paraId="2467748C" w14:textId="77777777" w:rsidR="00C82479" w:rsidRDefault="00C82479">
      <w:pPr>
        <w:pStyle w:val="ListParagraph"/>
        <w:numPr>
          <w:ilvl w:val="1"/>
          <w:numId w:val="42"/>
        </w:numPr>
        <w:tabs>
          <w:tab w:val="clear" w:pos="360"/>
          <w:tab w:val="num" w:pos="1440"/>
        </w:tabs>
        <w:ind w:left="1440" w:hanging="360"/>
        <w:rPr>
          <w:color w:val="242424"/>
          <w:rPrChange w:id="1904" w:author="Author" w:date="2013-04-12T16:41:00Z">
            <w:rPr>
              <w:rFonts w:ascii="Corbel" w:hAnsi="Corbel"/>
              <w:color w:val="303030"/>
            </w:rPr>
          </w:rPrChange>
        </w:rPr>
        <w:pPrChange w:id="1905" w:author="Author" w:date="2013-04-12T16:41:00Z">
          <w:pPr>
            <w:pStyle w:val="ListParagraph"/>
            <w:numPr>
              <w:ilvl w:val="1"/>
              <w:numId w:val="1"/>
            </w:numPr>
            <w:tabs>
              <w:tab w:val="num" w:pos="1440"/>
            </w:tabs>
            <w:ind w:left="1440" w:hanging="360"/>
          </w:pPr>
        </w:pPrChange>
      </w:pPr>
      <w:r>
        <w:rPr>
          <w:color w:val="242424"/>
          <w:rPrChange w:id="1906" w:author="Author" w:date="2013-04-12T16:41:00Z">
            <w:rPr>
              <w:rFonts w:ascii="Corbel" w:hAnsi="Corbel"/>
              <w:color w:val="303030"/>
            </w:rPr>
          </w:rPrChange>
        </w:rPr>
        <w:lastRenderedPageBreak/>
        <w:t>A collection of work such as extracurricular work or within a specific interests or category.</w:t>
      </w:r>
    </w:p>
    <w:p w14:paraId="2FEEDC60" w14:textId="77777777" w:rsidR="00C82479" w:rsidRDefault="00C82479">
      <w:pPr>
        <w:pStyle w:val="ListParagraph"/>
        <w:ind w:left="1440"/>
        <w:rPr>
          <w:color w:val="242424"/>
          <w:rPrChange w:id="1907" w:author="Author" w:date="2013-04-12T16:41:00Z">
            <w:rPr>
              <w:rFonts w:ascii="Corbel" w:hAnsi="Corbel"/>
              <w:color w:val="303030"/>
            </w:rPr>
          </w:rPrChange>
        </w:rPr>
      </w:pPr>
    </w:p>
    <w:p w14:paraId="79892D95" w14:textId="77777777" w:rsidR="00C82479" w:rsidRDefault="00C82479">
      <w:pPr>
        <w:pStyle w:val="ListParagraph"/>
        <w:numPr>
          <w:ilvl w:val="0"/>
          <w:numId w:val="43"/>
        </w:numPr>
        <w:tabs>
          <w:tab w:val="clear" w:pos="360"/>
          <w:tab w:val="num" w:pos="720"/>
        </w:tabs>
        <w:ind w:left="720" w:hanging="360"/>
        <w:rPr>
          <w:color w:val="242424"/>
          <w:rPrChange w:id="1908" w:author="Author" w:date="2013-04-12T16:41:00Z">
            <w:rPr>
              <w:rFonts w:ascii="Corbel" w:hAnsi="Corbel"/>
              <w:color w:val="303030"/>
            </w:rPr>
          </w:rPrChange>
        </w:rPr>
        <w:pPrChange w:id="1909" w:author="Author" w:date="2013-04-12T16:41:00Z">
          <w:pPr>
            <w:pStyle w:val="ListParagraph"/>
            <w:numPr>
              <w:numId w:val="1"/>
            </w:numPr>
            <w:tabs>
              <w:tab w:val="num" w:pos="720"/>
            </w:tabs>
            <w:ind w:hanging="360"/>
          </w:pPr>
        </w:pPrChange>
      </w:pPr>
      <w:r>
        <w:rPr>
          <w:color w:val="242424"/>
          <w:rPrChange w:id="1910" w:author="Author" w:date="2013-04-12T16:41:00Z">
            <w:rPr>
              <w:rFonts w:ascii="Corbel" w:hAnsi="Corbel"/>
              <w:color w:val="303030"/>
            </w:rPr>
          </w:rPrChange>
        </w:rPr>
        <w:t>Recent, hot, &amp; top work</w:t>
      </w:r>
    </w:p>
    <w:p w14:paraId="1EA69DC0" w14:textId="77777777" w:rsidR="00C82479" w:rsidRDefault="00C82479">
      <w:pPr>
        <w:pStyle w:val="ListParagraph"/>
        <w:numPr>
          <w:ilvl w:val="1"/>
          <w:numId w:val="44"/>
        </w:numPr>
        <w:tabs>
          <w:tab w:val="clear" w:pos="360"/>
          <w:tab w:val="num" w:pos="1440"/>
        </w:tabs>
        <w:ind w:left="1440" w:hanging="360"/>
        <w:rPr>
          <w:color w:val="242424"/>
          <w:rPrChange w:id="1911" w:author="Author" w:date="2013-04-12T16:41:00Z">
            <w:rPr>
              <w:rFonts w:ascii="Corbel" w:hAnsi="Corbel"/>
              <w:color w:val="303030"/>
            </w:rPr>
          </w:rPrChange>
        </w:rPr>
        <w:pPrChange w:id="1912" w:author="Author" w:date="2013-04-12T16:41:00Z">
          <w:pPr>
            <w:pStyle w:val="ListParagraph"/>
            <w:numPr>
              <w:ilvl w:val="1"/>
              <w:numId w:val="1"/>
            </w:numPr>
            <w:tabs>
              <w:tab w:val="num" w:pos="1440"/>
            </w:tabs>
            <w:ind w:left="1440" w:hanging="360"/>
          </w:pPr>
        </w:pPrChange>
      </w:pPr>
      <w:r>
        <w:rPr>
          <w:color w:val="242424"/>
          <w:rPrChange w:id="1913" w:author="Author" w:date="2013-04-12T16:41:00Z">
            <w:rPr>
              <w:rFonts w:ascii="Corbel" w:hAnsi="Corbel"/>
              <w:color w:val="303030"/>
            </w:rPr>
          </w:rPrChange>
        </w:rPr>
        <w:t>Collections of work that systematically change based on viewership and ratings.</w:t>
      </w:r>
    </w:p>
    <w:p w14:paraId="78FE8286" w14:textId="77777777" w:rsidR="00C82479" w:rsidRDefault="00C82479">
      <w:pPr>
        <w:pStyle w:val="ListParagraph"/>
        <w:rPr>
          <w:color w:val="242424"/>
          <w:rPrChange w:id="1914" w:author="Author" w:date="2013-04-12T16:41:00Z">
            <w:rPr>
              <w:rFonts w:ascii="Corbel" w:hAnsi="Corbel"/>
              <w:color w:val="303030"/>
            </w:rPr>
          </w:rPrChange>
        </w:rPr>
      </w:pPr>
    </w:p>
    <w:p w14:paraId="56E23C39" w14:textId="77777777" w:rsidR="00C82479" w:rsidRDefault="00C82479">
      <w:pPr>
        <w:pStyle w:val="ListParagraph"/>
        <w:numPr>
          <w:ilvl w:val="0"/>
          <w:numId w:val="45"/>
        </w:numPr>
        <w:tabs>
          <w:tab w:val="clear" w:pos="360"/>
          <w:tab w:val="num" w:pos="720"/>
        </w:tabs>
        <w:ind w:left="720" w:hanging="360"/>
        <w:rPr>
          <w:color w:val="242424"/>
          <w:rPrChange w:id="1915" w:author="Author" w:date="2013-04-12T16:41:00Z">
            <w:rPr>
              <w:rFonts w:ascii="Corbel" w:hAnsi="Corbel"/>
              <w:color w:val="303030"/>
            </w:rPr>
          </w:rPrChange>
        </w:rPr>
        <w:pPrChange w:id="1916" w:author="Author" w:date="2013-04-12T16:41:00Z">
          <w:pPr>
            <w:pStyle w:val="ListParagraph"/>
            <w:numPr>
              <w:numId w:val="1"/>
            </w:numPr>
            <w:tabs>
              <w:tab w:val="num" w:pos="720"/>
            </w:tabs>
            <w:ind w:hanging="360"/>
          </w:pPr>
        </w:pPrChange>
      </w:pPr>
      <w:r>
        <w:rPr>
          <w:color w:val="242424"/>
          <w:rPrChange w:id="1917" w:author="Author" w:date="2013-04-12T16:41:00Z">
            <w:rPr>
              <w:rFonts w:ascii="Corbel" w:hAnsi="Corbel"/>
              <w:color w:val="303030"/>
            </w:rPr>
          </w:rPrChange>
        </w:rPr>
        <w:t>Media collection</w:t>
      </w:r>
    </w:p>
    <w:p w14:paraId="402D4620" w14:textId="77777777" w:rsidR="00C82479" w:rsidRDefault="00C82479">
      <w:pPr>
        <w:pStyle w:val="ListParagraph"/>
        <w:numPr>
          <w:ilvl w:val="1"/>
          <w:numId w:val="46"/>
        </w:numPr>
        <w:tabs>
          <w:tab w:val="clear" w:pos="360"/>
          <w:tab w:val="num" w:pos="1440"/>
        </w:tabs>
        <w:ind w:left="1440" w:hanging="360"/>
        <w:rPr>
          <w:ins w:id="1918" w:author="John Sullivan" w:date="2013-04-12T16:25:00Z"/>
          <w:color w:val="242424"/>
          <w:rPrChange w:id="1919" w:author="Author" w:date="2013-04-12T16:41:00Z">
            <w:rPr>
              <w:ins w:id="1920" w:author="John Sullivan" w:date="2013-04-12T16:25:00Z"/>
              <w:rFonts w:ascii="Corbel" w:hAnsi="Corbel"/>
              <w:color w:val="303030"/>
            </w:rPr>
          </w:rPrChange>
        </w:rPr>
        <w:pPrChange w:id="1921" w:author="Author" w:date="2013-04-12T16:41:00Z">
          <w:pPr>
            <w:pStyle w:val="ListParagraph"/>
            <w:numPr>
              <w:ilvl w:val="1"/>
              <w:numId w:val="1"/>
            </w:numPr>
            <w:tabs>
              <w:tab w:val="num" w:pos="1440"/>
            </w:tabs>
            <w:ind w:left="1440" w:hanging="360"/>
          </w:pPr>
        </w:pPrChange>
      </w:pPr>
      <w:r>
        <w:rPr>
          <w:color w:val="242424"/>
          <w:rPrChange w:id="1922" w:author="Author" w:date="2013-04-12T16:41:00Z">
            <w:rPr>
              <w:rFonts w:ascii="Corbel" w:hAnsi="Corbel"/>
              <w:color w:val="303030"/>
            </w:rPr>
          </w:rPrChange>
        </w:rPr>
        <w:t>All photos, all videos, etc…</w:t>
      </w:r>
    </w:p>
    <w:p w14:paraId="3EA2F4E6" w14:textId="77777777" w:rsidR="005532D8" w:rsidRDefault="005532D8" w:rsidP="00CA6843">
      <w:pPr>
        <w:rPr>
          <w:ins w:id="1923" w:author="John Sullivan" w:date="2013-04-12T16:25:00Z"/>
          <w:color w:val="242424"/>
          <w:rPrChange w:id="1924" w:author="Author" w:date="2013-04-12T16:41:00Z">
            <w:rPr>
              <w:ins w:id="1925" w:author="John Sullivan" w:date="2013-04-12T16:25:00Z"/>
              <w:rFonts w:ascii="Corbel" w:hAnsi="Corbel"/>
              <w:color w:val="303030"/>
            </w:rPr>
          </w:rPrChange>
        </w:rPr>
      </w:pPr>
    </w:p>
    <w:p w14:paraId="4BA8D888" w14:textId="77777777" w:rsidR="005532D8" w:rsidRPr="005532D8" w:rsidRDefault="005532D8" w:rsidP="005532D8">
      <w:pPr>
        <w:rPr>
          <w:rFonts w:ascii="Corbel Bold" w:hAnsi="Corbel Bold"/>
          <w:b/>
          <w:color w:val="1A4654"/>
          <w:sz w:val="36"/>
          <w:rPrChange w:id="1926" w:author="John Sullivan" w:date="2013-04-12T16:27:00Z">
            <w:rPr>
              <w:rFonts w:ascii="Corbel Bold" w:hAnsi="Corbel Bold"/>
              <w:color w:val="1A4654"/>
              <w:sz w:val="36"/>
            </w:rPr>
          </w:rPrChange>
        </w:rPr>
      </w:pPr>
      <w:moveToRangeStart w:id="1927" w:author="John Sullivan" w:date="2013-04-12T16:25:00Z" w:name="move227403264"/>
      <w:moveTo w:id="1928" w:author="John Sullivan" w:date="2013-04-12T16:25:00Z">
        <w:r w:rsidRPr="005532D8">
          <w:rPr>
            <w:rFonts w:ascii="Corbel" w:hAnsi="Corbel"/>
            <w:b/>
            <w:color w:val="1A4654"/>
            <w:rPrChange w:id="1929" w:author="John Sullivan" w:date="2013-04-12T16:27:00Z">
              <w:rPr>
                <w:rFonts w:ascii="Corbel" w:hAnsi="Corbel"/>
                <w:color w:val="1A4654"/>
              </w:rPr>
            </w:rPrChange>
          </w:rPr>
          <w:t>Possible Collections</w:t>
        </w:r>
      </w:moveTo>
    </w:p>
    <w:p w14:paraId="2787AE01"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1930" w:author="John Sullivan" w:date="2013-04-12T16:25:00Z">
        <w:r>
          <w:rPr>
            <w:rFonts w:ascii="Corbel Bold" w:hAnsi="Corbel Bold"/>
            <w:color w:val="1A4654"/>
          </w:rPr>
          <w:t>Personal collection (all of the users work)</w:t>
        </w:r>
      </w:moveTo>
    </w:p>
    <w:p w14:paraId="1B2B129D"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1931" w:author="John Sullivan" w:date="2013-04-12T16:25:00Z">
        <w:r>
          <w:rPr>
            <w:rFonts w:ascii="Corbel Bold" w:hAnsi="Corbel Bold"/>
            <w:color w:val="1A4654"/>
          </w:rPr>
          <w:t>Dept. Collections (all NMD work, all CMJ work, etc)</w:t>
        </w:r>
      </w:moveTo>
    </w:p>
    <w:p w14:paraId="5E75D7FE"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1932" w:author="John Sullivan" w:date="2013-04-12T16:25:00Z">
        <w:r>
          <w:rPr>
            <w:rFonts w:ascii="Corbel Bold" w:hAnsi="Corbel Bold"/>
            <w:color w:val="1A4654"/>
          </w:rPr>
          <w:t>Class collections (all NMD 102 work, all CMJ 236 work etc)</w:t>
        </w:r>
      </w:moveTo>
    </w:p>
    <w:p w14:paraId="69EC05A2"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1933" w:author="John Sullivan" w:date="2013-04-12T16:25:00Z">
        <w:r>
          <w:rPr>
            <w:rFonts w:ascii="Corbel Bold" w:hAnsi="Corbel Bold"/>
            <w:color w:val="1A4654"/>
          </w:rPr>
          <w:t>Major collections( all New Media work, all Journalism work, all Marine Bio work, etc)</w:t>
        </w:r>
      </w:moveTo>
    </w:p>
    <w:p w14:paraId="1EA11A4E"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1934" w:author="John Sullivan" w:date="2013-04-12T16:25:00Z">
        <w:r>
          <w:rPr>
            <w:rFonts w:ascii="Corbel Bold" w:hAnsi="Corbel Bold"/>
            <w:color w:val="1A4654"/>
          </w:rPr>
          <w:t>Media collections (all photos, all videos, all coding)</w:t>
        </w:r>
      </w:moveTo>
    </w:p>
    <w:p w14:paraId="257ADEE1"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1935" w:author="John Sullivan" w:date="2013-04-12T16:25:00Z">
        <w:r>
          <w:rPr>
            <w:rFonts w:ascii="Corbel Bold" w:hAnsi="Corbel Bold"/>
            <w:color w:val="1A4654"/>
          </w:rPr>
          <w:t>Favorited collection (all the work the user has favorited)</w:t>
        </w:r>
      </w:moveTo>
    </w:p>
    <w:p w14:paraId="75C52E95"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1936" w:author="John Sullivan" w:date="2013-04-12T16:25:00Z">
        <w:r>
          <w:rPr>
            <w:rFonts w:ascii="Corbel Bold" w:hAnsi="Corbel Bold"/>
            <w:color w:val="1A4654"/>
          </w:rPr>
          <w:t>Top collection (most favorited works)</w:t>
        </w:r>
      </w:moveTo>
    </w:p>
    <w:p w14:paraId="289909F5"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1937" w:author="John Sullivan" w:date="2013-04-12T16:25:00Z">
        <w:r>
          <w:rPr>
            <w:rFonts w:ascii="Corbel Bold" w:hAnsi="Corbel Bold"/>
            <w:color w:val="1A4654"/>
          </w:rPr>
          <w:t>Extracurricular collection (any work done outside of class, such as for a job)</w:t>
        </w:r>
      </w:moveTo>
    </w:p>
    <w:p w14:paraId="121FD15A"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1938" w:author="John Sullivan" w:date="2013-04-12T16:25:00Z">
        <w:r>
          <w:rPr>
            <w:rFonts w:ascii="Corbel Bold" w:hAnsi="Corbel Bold"/>
            <w:color w:val="1A4654"/>
          </w:rPr>
          <w:t>Public collection(all published works)</w:t>
        </w:r>
      </w:moveTo>
    </w:p>
    <w:p w14:paraId="69AF18E6"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1939" w:author="John Sullivan" w:date="2013-04-12T16:25:00Z">
        <w:r>
          <w:rPr>
            <w:rFonts w:ascii="Corbel Bold" w:hAnsi="Corbel Bold"/>
            <w:color w:val="1A4654"/>
          </w:rPr>
          <w:t>Focused collections(all work done for a particular interest, as specified by the context of the work, potentially based on tags)</w:t>
        </w:r>
      </w:moveTo>
    </w:p>
    <w:p w14:paraId="7D5B1A06"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1940" w:author="John Sullivan" w:date="2013-04-12T16:25:00Z">
        <w:r>
          <w:rPr>
            <w:rFonts w:ascii="Corbel Bold" w:hAnsi="Corbel Bold"/>
            <w:color w:val="1A4654"/>
          </w:rPr>
          <w:t>Most-recent Collection(most recently uploaded work)</w:t>
        </w:r>
      </w:moveTo>
    </w:p>
    <w:p w14:paraId="2B025CA8" w14:textId="77777777" w:rsidR="005532D8" w:rsidRDefault="005532D8" w:rsidP="005532D8">
      <w:pPr>
        <w:pStyle w:val="ListParagraph"/>
        <w:numPr>
          <w:ilvl w:val="0"/>
          <w:numId w:val="11"/>
        </w:numPr>
        <w:tabs>
          <w:tab w:val="clear" w:pos="360"/>
          <w:tab w:val="num" w:pos="720"/>
        </w:tabs>
        <w:ind w:left="720" w:hanging="360"/>
        <w:rPr>
          <w:rFonts w:ascii="Corbel Bold" w:hAnsi="Corbel Bold"/>
          <w:color w:val="1A4654"/>
          <w:sz w:val="36"/>
        </w:rPr>
      </w:pPr>
      <w:moveTo w:id="1941" w:author="John Sullivan" w:date="2013-04-12T16:25:00Z">
        <w:r>
          <w:rPr>
            <w:rFonts w:ascii="Corbel Bold" w:hAnsi="Corbel Bold"/>
            <w:color w:val="1A4654"/>
          </w:rPr>
          <w:t>Suggested collection (user specific collection based on the users interested and what works they favorite)</w:t>
        </w:r>
      </w:moveTo>
    </w:p>
    <w:moveToRangeEnd w:id="1927"/>
    <w:p w14:paraId="481E40CD" w14:textId="77777777" w:rsidR="005532D8" w:rsidRPr="005532D8" w:rsidRDefault="005532D8" w:rsidP="005532D8">
      <w:pPr>
        <w:rPr>
          <w:del w:id="1942" w:author="Author" w:date="2013-04-12T16:41:00Z"/>
          <w:rFonts w:ascii="Corbel" w:hAnsi="Corbel"/>
          <w:color w:val="303030"/>
          <w:rPrChange w:id="1943" w:author="John Sullivan" w:date="2013-04-12T16:25:00Z">
            <w:rPr>
              <w:del w:id="1944" w:author="Author" w:date="2013-04-12T16:41:00Z"/>
            </w:rPr>
          </w:rPrChange>
        </w:rPr>
        <w:pPrChange w:id="1945" w:author="John Sullivan" w:date="2013-04-12T16:25:00Z">
          <w:pPr>
            <w:pStyle w:val="ListParagraph"/>
            <w:numPr>
              <w:ilvl w:val="1"/>
              <w:numId w:val="1"/>
            </w:numPr>
            <w:tabs>
              <w:tab w:val="num" w:pos="1440"/>
            </w:tabs>
            <w:ind w:left="1440" w:hanging="360"/>
          </w:pPr>
        </w:pPrChange>
      </w:pPr>
    </w:p>
    <w:p w14:paraId="23E8174A" w14:textId="77777777" w:rsidR="00C82479" w:rsidRDefault="00C82479">
      <w:pPr>
        <w:rPr>
          <w:del w:id="1946" w:author="Author" w:date="2013-04-12T16:41:00Z"/>
          <w:rFonts w:ascii="Corbel" w:hAnsi="Corbel"/>
          <w:color w:val="303030"/>
        </w:rPr>
      </w:pPr>
    </w:p>
    <w:p w14:paraId="19D2274F" w14:textId="77777777" w:rsidR="00C82479" w:rsidRDefault="00C82479">
      <w:pPr>
        <w:rPr>
          <w:color w:val="242424"/>
          <w:rPrChange w:id="1947" w:author="Author" w:date="2013-04-12T16:41:00Z">
            <w:rPr>
              <w:rFonts w:ascii="Corbel" w:hAnsi="Corbel"/>
              <w:color w:val="303030"/>
            </w:rPr>
          </w:rPrChange>
        </w:rPr>
      </w:pPr>
    </w:p>
    <w:p w14:paraId="2E3AC8BC" w14:textId="77777777" w:rsidR="00C82479" w:rsidRDefault="00C82479">
      <w:pPr>
        <w:rPr>
          <w:color w:val="242424"/>
          <w:shd w:val="clear" w:color="auto" w:fill="FFFF00"/>
          <w:rPrChange w:id="1948" w:author="Author" w:date="2013-04-12T16:41:00Z">
            <w:rPr>
              <w:rFonts w:ascii="Corbel" w:hAnsi="Corbel"/>
              <w:color w:val="303030"/>
              <w:shd w:val="clear" w:color="auto" w:fill="FFFF00"/>
            </w:rPr>
          </w:rPrChange>
        </w:rPr>
      </w:pPr>
      <w:r>
        <w:rPr>
          <w:color w:val="242424"/>
          <w:shd w:val="clear" w:color="auto" w:fill="FFFF00"/>
          <w:rPrChange w:id="1949" w:author="Author" w:date="2013-04-12T16:41:00Z">
            <w:rPr>
              <w:rFonts w:ascii="Corbel" w:hAnsi="Corbel"/>
              <w:color w:val="303030"/>
              <w:shd w:val="clear" w:color="auto" w:fill="FFFF00"/>
            </w:rPr>
          </w:rPrChange>
        </w:rPr>
        <w:t>Collection name</w:t>
      </w:r>
    </w:p>
    <w:p w14:paraId="20338F45" w14:textId="77777777" w:rsidR="00C82479" w:rsidRDefault="00C82479">
      <w:pPr>
        <w:rPr>
          <w:color w:val="242424"/>
          <w:shd w:val="clear" w:color="auto" w:fill="FFFF00"/>
          <w:rPrChange w:id="1950" w:author="Author" w:date="2013-04-12T16:41:00Z">
            <w:rPr>
              <w:rFonts w:ascii="Corbel" w:hAnsi="Corbel"/>
              <w:color w:val="303030"/>
              <w:shd w:val="clear" w:color="auto" w:fill="FFFF00"/>
            </w:rPr>
          </w:rPrChange>
        </w:rPr>
      </w:pPr>
    </w:p>
    <w:p w14:paraId="4DAF7C02" w14:textId="77777777" w:rsidR="00000000" w:rsidRDefault="00CA6843">
      <w:pPr>
        <w:pStyle w:val="ListParagraph"/>
        <w:numPr>
          <w:ilvl w:val="0"/>
          <w:numId w:val="47"/>
        </w:numPr>
        <w:tabs>
          <w:tab w:val="clear" w:pos="360"/>
          <w:tab w:val="num" w:pos="720"/>
        </w:tabs>
        <w:ind w:left="720" w:hanging="360"/>
        <w:rPr>
          <w:ins w:id="1951" w:author="Author" w:date="2013-04-12T16:41:00Z"/>
          <w:color w:val="242424"/>
          <w:shd w:val="clear" w:color="auto" w:fill="FFFF00"/>
        </w:rPr>
      </w:pPr>
      <w:ins w:id="1952" w:author="Author" w:date="2013-04-12T16:41:00Z">
        <w:r>
          <w:rPr>
            <w:color w:val="242424"/>
            <w:shd w:val="clear" w:color="auto" w:fill="FFFF00"/>
          </w:rPr>
          <w:t>description</w:t>
        </w:r>
      </w:ins>
    </w:p>
    <w:p w14:paraId="750BFBAB" w14:textId="2DB6B8E2" w:rsidR="00C82479" w:rsidRDefault="00C82479">
      <w:pPr>
        <w:pStyle w:val="ListParagraph"/>
        <w:numPr>
          <w:ilvl w:val="0"/>
          <w:numId w:val="1"/>
        </w:numPr>
        <w:tabs>
          <w:tab w:val="clear" w:pos="360"/>
          <w:tab w:val="num" w:pos="720"/>
        </w:tabs>
        <w:ind w:left="720" w:hanging="360"/>
        <w:rPr>
          <w:del w:id="1953" w:author="Author" w:date="2013-04-12T16:41:00Z"/>
          <w:rFonts w:ascii="Corbel" w:hAnsi="Corbel"/>
          <w:color w:val="303030"/>
          <w:shd w:val="clear" w:color="auto" w:fill="FFFF00"/>
        </w:rPr>
      </w:pPr>
      <w:del w:id="1954" w:author="John Sullivan" w:date="2013-04-12T16:27:00Z">
        <w:r w:rsidDel="005532D8">
          <w:rPr>
            <w:rFonts w:ascii="Corbel" w:hAnsi="Corbel"/>
            <w:color w:val="303030"/>
            <w:shd w:val="clear" w:color="auto" w:fill="FFFF00"/>
          </w:rPr>
          <w:delText>description</w:delText>
        </w:r>
      </w:del>
      <w:ins w:id="1955" w:author="John Sullivan" w:date="2013-04-12T16:29:00Z">
        <w:r w:rsidR="005532D8">
          <w:rPr>
            <w:rFonts w:ascii="Corbel" w:hAnsi="Corbel"/>
            <w:color w:val="303030"/>
            <w:shd w:val="clear" w:color="auto" w:fill="FFFF00"/>
          </w:rPr>
          <w:t xml:space="preserve">Collections are formed in a variety of ways. Some are automatically formed, as in the case of </w:t>
        </w:r>
      </w:ins>
      <w:ins w:id="1956" w:author="John Sullivan" w:date="2013-04-12T16:30:00Z">
        <w:r w:rsidR="005532D8">
          <w:rPr>
            <w:rFonts w:ascii="Corbel" w:hAnsi="Corbel"/>
            <w:color w:val="303030"/>
            <w:shd w:val="clear" w:color="auto" w:fill="FFFF00"/>
          </w:rPr>
          <w:t>group-based collections: each group generates its own collection.</w:t>
        </w:r>
        <w:r w:rsidR="00980A2B">
          <w:rPr>
            <w:rFonts w:ascii="Corbel" w:hAnsi="Corbel"/>
            <w:color w:val="303030"/>
            <w:shd w:val="clear" w:color="auto" w:fill="FFFF00"/>
          </w:rPr>
          <w:t xml:space="preserve"> </w:t>
        </w:r>
      </w:ins>
      <w:ins w:id="1957" w:author="John Sullivan" w:date="2013-04-12T16:31:00Z">
        <w:r w:rsidR="00980A2B">
          <w:rPr>
            <w:rFonts w:ascii="Corbel" w:hAnsi="Corbel"/>
            <w:color w:val="303030"/>
            <w:shd w:val="clear" w:color="auto" w:fill="FFFF00"/>
          </w:rPr>
          <w:t xml:space="preserve">Some are formed via context </w:t>
        </w:r>
      </w:ins>
      <w:ins w:id="1958" w:author="John Sullivan" w:date="2013-04-12T16:32:00Z">
        <w:r w:rsidR="00980A2B">
          <w:rPr>
            <w:rFonts w:ascii="Corbel" w:hAnsi="Corbel"/>
            <w:color w:val="303030"/>
            <w:shd w:val="clear" w:color="auto" w:fill="FFFF00"/>
          </w:rPr>
          <w:t>–</w:t>
        </w:r>
      </w:ins>
      <w:ins w:id="1959" w:author="John Sullivan" w:date="2013-04-12T16:31:00Z">
        <w:r w:rsidR="00980A2B">
          <w:rPr>
            <w:rFonts w:ascii="Corbel" w:hAnsi="Corbel"/>
            <w:color w:val="303030"/>
            <w:shd w:val="clear" w:color="auto" w:fill="FFFF00"/>
          </w:rPr>
          <w:t xml:space="preserve"> tags </w:t>
        </w:r>
      </w:ins>
      <w:ins w:id="1960" w:author="John Sullivan" w:date="2013-04-12T16:32:00Z">
        <w:r w:rsidR="00980A2B">
          <w:rPr>
            <w:rFonts w:ascii="Corbel" w:hAnsi="Corbel"/>
            <w:color w:val="303030"/>
            <w:shd w:val="clear" w:color="auto" w:fill="FFFF00"/>
          </w:rPr>
          <w:t xml:space="preserve">and metadata sort works into collections </w:t>
        </w:r>
      </w:ins>
    </w:p>
    <w:p w14:paraId="67C2B266" w14:textId="77777777" w:rsidR="00C82479" w:rsidRDefault="00C82479">
      <w:pPr>
        <w:pStyle w:val="ListParagraph"/>
        <w:numPr>
          <w:ilvl w:val="0"/>
          <w:numId w:val="47"/>
        </w:numPr>
        <w:tabs>
          <w:tab w:val="clear" w:pos="360"/>
          <w:tab w:val="num" w:pos="720"/>
        </w:tabs>
        <w:ind w:left="720" w:hanging="360"/>
        <w:rPr>
          <w:color w:val="242424"/>
          <w:shd w:val="clear" w:color="auto" w:fill="FFFF00"/>
          <w:rPrChange w:id="1961" w:author="Author" w:date="2013-04-12T16:41:00Z">
            <w:rPr>
              <w:rFonts w:ascii="Corbel" w:hAnsi="Corbel"/>
              <w:color w:val="303030"/>
              <w:shd w:val="clear" w:color="auto" w:fill="FFFF00"/>
            </w:rPr>
          </w:rPrChange>
        </w:rPr>
        <w:pPrChange w:id="1962" w:author="Author" w:date="2013-04-12T16:41:00Z">
          <w:pPr>
            <w:pStyle w:val="ListParagraph"/>
            <w:numPr>
              <w:numId w:val="1"/>
            </w:numPr>
            <w:tabs>
              <w:tab w:val="num" w:pos="720"/>
            </w:tabs>
            <w:ind w:hanging="360"/>
          </w:pPr>
        </w:pPrChange>
      </w:pPr>
      <w:r>
        <w:rPr>
          <w:color w:val="242424"/>
          <w:shd w:val="clear" w:color="auto" w:fill="FFFF00"/>
          <w:rPrChange w:id="1963" w:author="Author" w:date="2013-04-12T16:41:00Z">
            <w:rPr>
              <w:rFonts w:ascii="Corbel" w:hAnsi="Corbel"/>
              <w:color w:val="303030"/>
              <w:shd w:val="clear" w:color="auto" w:fill="FFFF00"/>
            </w:rPr>
          </w:rPrChange>
        </w:rPr>
        <w:t>how does it function? (what does it do?)</w:t>
      </w:r>
    </w:p>
    <w:p w14:paraId="3342E6D2" w14:textId="77777777" w:rsidR="00C82479" w:rsidRDefault="00C82479">
      <w:pPr>
        <w:pStyle w:val="ListParagraph"/>
        <w:numPr>
          <w:ilvl w:val="0"/>
          <w:numId w:val="47"/>
        </w:numPr>
        <w:tabs>
          <w:tab w:val="clear" w:pos="360"/>
          <w:tab w:val="num" w:pos="720"/>
        </w:tabs>
        <w:ind w:left="720" w:hanging="360"/>
        <w:rPr>
          <w:color w:val="242424"/>
          <w:shd w:val="clear" w:color="auto" w:fill="FFFF00"/>
          <w:rPrChange w:id="1964" w:author="Author" w:date="2013-04-12T16:41:00Z">
            <w:rPr>
              <w:rFonts w:ascii="Corbel" w:hAnsi="Corbel"/>
              <w:color w:val="303030"/>
              <w:shd w:val="clear" w:color="auto" w:fill="FFFF00"/>
            </w:rPr>
          </w:rPrChange>
        </w:rPr>
        <w:pPrChange w:id="1965" w:author="Author" w:date="2013-04-12T16:41:00Z">
          <w:pPr>
            <w:pStyle w:val="ListParagraph"/>
            <w:numPr>
              <w:numId w:val="1"/>
            </w:numPr>
            <w:tabs>
              <w:tab w:val="num" w:pos="720"/>
            </w:tabs>
            <w:ind w:hanging="360"/>
          </w:pPr>
        </w:pPrChange>
      </w:pPr>
      <w:r>
        <w:rPr>
          <w:color w:val="242424"/>
          <w:shd w:val="clear" w:color="auto" w:fill="FFFF00"/>
          <w:rPrChange w:id="1966" w:author="Author" w:date="2013-04-12T16:41:00Z">
            <w:rPr>
              <w:rFonts w:ascii="Corbel" w:hAnsi="Corbel"/>
              <w:color w:val="303030"/>
              <w:shd w:val="clear" w:color="auto" w:fill="FFFF00"/>
            </w:rPr>
          </w:rPrChange>
        </w:rPr>
        <w:t>context of use (diagram)</w:t>
      </w:r>
    </w:p>
    <w:p w14:paraId="289DD21E" w14:textId="77777777" w:rsidR="00C82479" w:rsidRDefault="00C82479">
      <w:pPr>
        <w:pStyle w:val="ListParagraph"/>
        <w:numPr>
          <w:ilvl w:val="0"/>
          <w:numId w:val="47"/>
        </w:numPr>
        <w:tabs>
          <w:tab w:val="clear" w:pos="360"/>
          <w:tab w:val="num" w:pos="720"/>
        </w:tabs>
        <w:ind w:left="720" w:hanging="360"/>
        <w:rPr>
          <w:color w:val="242424"/>
          <w:shd w:val="clear" w:color="auto" w:fill="FFFF00"/>
          <w:rPrChange w:id="1967" w:author="Author" w:date="2013-04-12T16:41:00Z">
            <w:rPr>
              <w:rFonts w:ascii="Corbel" w:hAnsi="Corbel"/>
              <w:color w:val="303030"/>
              <w:shd w:val="clear" w:color="auto" w:fill="FFFF00"/>
            </w:rPr>
          </w:rPrChange>
        </w:rPr>
        <w:pPrChange w:id="1968" w:author="Author" w:date="2013-04-12T16:41:00Z">
          <w:pPr>
            <w:pStyle w:val="ListParagraph"/>
            <w:numPr>
              <w:numId w:val="1"/>
            </w:numPr>
            <w:tabs>
              <w:tab w:val="num" w:pos="720"/>
            </w:tabs>
            <w:ind w:hanging="360"/>
          </w:pPr>
        </w:pPrChange>
      </w:pPr>
      <w:r>
        <w:rPr>
          <w:color w:val="242424"/>
          <w:shd w:val="clear" w:color="auto" w:fill="FFFF00"/>
          <w:rPrChange w:id="1969" w:author="Author" w:date="2013-04-12T16:41:00Z">
            <w:rPr>
              <w:rFonts w:ascii="Corbel" w:hAnsi="Corbel"/>
              <w:color w:val="303030"/>
              <w:shd w:val="clear" w:color="auto" w:fill="FFFF00"/>
            </w:rPr>
          </w:rPrChange>
        </w:rPr>
        <w:t>Who uses it? How does it connect to other users? Groups?</w:t>
      </w:r>
    </w:p>
    <w:p w14:paraId="49929BD8" w14:textId="77777777" w:rsidR="00C82479" w:rsidRDefault="00C82479">
      <w:pPr>
        <w:pStyle w:val="ListParagraph"/>
        <w:numPr>
          <w:ilvl w:val="0"/>
          <w:numId w:val="47"/>
        </w:numPr>
        <w:tabs>
          <w:tab w:val="clear" w:pos="360"/>
          <w:tab w:val="num" w:pos="720"/>
        </w:tabs>
        <w:ind w:left="720" w:hanging="360"/>
        <w:rPr>
          <w:color w:val="242424"/>
          <w:shd w:val="clear" w:color="auto" w:fill="FFFF00"/>
          <w:rPrChange w:id="1970" w:author="Author" w:date="2013-04-12T16:41:00Z">
            <w:rPr>
              <w:rFonts w:ascii="Corbel" w:hAnsi="Corbel"/>
              <w:color w:val="303030"/>
              <w:shd w:val="clear" w:color="auto" w:fill="FFFF00"/>
            </w:rPr>
          </w:rPrChange>
        </w:rPr>
        <w:pPrChange w:id="1971" w:author="Author" w:date="2013-04-12T16:41:00Z">
          <w:pPr>
            <w:pStyle w:val="ListParagraph"/>
            <w:numPr>
              <w:numId w:val="1"/>
            </w:numPr>
            <w:tabs>
              <w:tab w:val="num" w:pos="720"/>
            </w:tabs>
            <w:ind w:hanging="360"/>
          </w:pPr>
        </w:pPrChange>
      </w:pPr>
      <w:r>
        <w:rPr>
          <w:color w:val="242424"/>
          <w:shd w:val="clear" w:color="auto" w:fill="FFFF00"/>
          <w:rPrChange w:id="1972" w:author="Author" w:date="2013-04-12T16:41:00Z">
            <w:rPr>
              <w:rFonts w:ascii="Corbel" w:hAnsi="Corbel"/>
              <w:color w:val="303030"/>
              <w:shd w:val="clear" w:color="auto" w:fill="FFFF00"/>
            </w:rPr>
          </w:rPrChange>
        </w:rPr>
        <w:t xml:space="preserve">What does it </w:t>
      </w:r>
      <w:r>
        <w:rPr>
          <w:color w:val="242424"/>
          <w:u w:val="single"/>
          <w:shd w:val="clear" w:color="auto" w:fill="FFFF00"/>
          <w:rPrChange w:id="1973" w:author="Author" w:date="2013-04-12T16:41:00Z">
            <w:rPr>
              <w:rFonts w:ascii="Corbel" w:hAnsi="Corbel"/>
              <w:color w:val="303030"/>
              <w:u w:val="single"/>
              <w:shd w:val="clear" w:color="auto" w:fill="FFFF00"/>
            </w:rPr>
          </w:rPrChange>
        </w:rPr>
        <w:t>not</w:t>
      </w:r>
      <w:r>
        <w:rPr>
          <w:color w:val="242424"/>
          <w:shd w:val="clear" w:color="auto" w:fill="FFFF00"/>
          <w:rPrChange w:id="1974" w:author="Author" w:date="2013-04-12T16:41:00Z">
            <w:rPr>
              <w:rFonts w:ascii="Corbel" w:hAnsi="Corbel"/>
              <w:color w:val="303030"/>
              <w:shd w:val="clear" w:color="auto" w:fill="FFFF00"/>
            </w:rPr>
          </w:rPrChange>
        </w:rPr>
        <w:t xml:space="preserve"> do?</w:t>
      </w:r>
    </w:p>
    <w:p w14:paraId="18718A3C" w14:textId="77777777" w:rsidR="00C82479" w:rsidRDefault="00C82479">
      <w:pPr>
        <w:rPr>
          <w:color w:val="242424"/>
          <w:rPrChange w:id="1975" w:author="Author" w:date="2013-04-12T16:41:00Z">
            <w:rPr>
              <w:rFonts w:ascii="Corbel" w:hAnsi="Corbel"/>
              <w:color w:val="303030"/>
            </w:rPr>
          </w:rPrChange>
        </w:rPr>
      </w:pPr>
    </w:p>
    <w:p w14:paraId="56D0CE54" w14:textId="77777777" w:rsidR="00C82479" w:rsidRDefault="00C82479">
      <w:pPr>
        <w:pStyle w:val="ListParagraph"/>
        <w:rPr>
          <w:color w:val="0F3642"/>
          <w:rPrChange w:id="1976" w:author="Author" w:date="2013-04-12T16:41:00Z">
            <w:rPr>
              <w:rFonts w:ascii="Corbel Bold" w:hAnsi="Corbel Bold"/>
              <w:color w:val="1A4654"/>
            </w:rPr>
          </w:rPrChange>
        </w:rPr>
      </w:pPr>
    </w:p>
    <w:p w14:paraId="23883EA4" w14:textId="77777777" w:rsidR="00C82479" w:rsidRDefault="00C82479">
      <w:pPr>
        <w:rPr>
          <w:color w:val="0F3642"/>
          <w:rPrChange w:id="1977" w:author="Author" w:date="2013-04-12T16:41:00Z">
            <w:rPr>
              <w:rFonts w:ascii="Corbel Bold" w:hAnsi="Corbel Bold"/>
              <w:color w:val="1A4654"/>
            </w:rPr>
          </w:rPrChange>
        </w:rPr>
      </w:pPr>
    </w:p>
    <w:p w14:paraId="3CD7D00D" w14:textId="77777777" w:rsidR="00C82479" w:rsidRDefault="00C82479">
      <w:pPr>
        <w:rPr>
          <w:color w:val="242424"/>
          <w:rPrChange w:id="1978" w:author="Author" w:date="2013-04-12T16:41:00Z">
            <w:rPr>
              <w:rFonts w:ascii="Corbel" w:hAnsi="Corbel"/>
              <w:color w:val="303030"/>
            </w:rPr>
          </w:rPrChange>
        </w:rPr>
      </w:pPr>
    </w:p>
    <w:p w14:paraId="3E555E96" w14:textId="77777777" w:rsidR="00C82479" w:rsidRDefault="00C82479">
      <w:pPr>
        <w:rPr>
          <w:color w:val="242424"/>
          <w:rPrChange w:id="1979" w:author="Author" w:date="2013-04-12T16:41:00Z">
            <w:rPr>
              <w:rFonts w:ascii="Corbel" w:hAnsi="Corbel"/>
              <w:color w:val="303030"/>
            </w:rPr>
          </w:rPrChange>
        </w:rPr>
      </w:pPr>
    </w:p>
    <w:p w14:paraId="6C1A6E7D" w14:textId="77777777" w:rsidR="00C82479" w:rsidRDefault="00C82479">
      <w:pPr>
        <w:rPr>
          <w:color w:val="242424"/>
          <w:rPrChange w:id="1980" w:author="Author" w:date="2013-04-12T16:41:00Z">
            <w:rPr>
              <w:rFonts w:ascii="Corbel" w:hAnsi="Corbel"/>
              <w:color w:val="303030"/>
            </w:rPr>
          </w:rPrChange>
        </w:rPr>
      </w:pPr>
    </w:p>
    <w:p w14:paraId="4D0DB4FC" w14:textId="77777777" w:rsidR="00C82479" w:rsidRDefault="00C82479">
      <w:pPr>
        <w:pStyle w:val="FreeForm"/>
        <w:rPr>
          <w:sz w:val="24"/>
          <w:rPrChange w:id="1981" w:author="Author" w:date="2013-04-12T16:41:00Z">
            <w:rPr>
              <w:rFonts w:ascii="Corbel" w:hAnsi="Corbel"/>
              <w:color w:val="1A4654"/>
              <w:sz w:val="36"/>
            </w:rPr>
          </w:rPrChange>
        </w:rPr>
      </w:pPr>
      <w:r>
        <w:br w:type="page"/>
      </w:r>
    </w:p>
    <w:p w14:paraId="69398739" w14:textId="77777777" w:rsidR="00C82479" w:rsidRDefault="00C82479">
      <w:pPr>
        <w:rPr>
          <w:color w:val="242424"/>
          <w:rPrChange w:id="1982" w:author="Author" w:date="2013-04-12T16:41:00Z">
            <w:rPr>
              <w:rFonts w:ascii="Corbel" w:hAnsi="Corbel"/>
              <w:color w:val="303030"/>
            </w:rPr>
          </w:rPrChange>
        </w:rPr>
      </w:pPr>
      <w:r>
        <w:rPr>
          <w:rFonts w:ascii="Arial Bold" w:hAnsi="Arial Bold"/>
          <w:color w:val="FFFDFD"/>
          <w:sz w:val="48"/>
          <w:rPrChange w:id="1983" w:author="Author" w:date="2013-04-12T16:41:00Z">
            <w:rPr>
              <w:rFonts w:ascii="Arial Bold" w:hAnsi="Arial Bold"/>
              <w:color w:val="FFFEFE"/>
              <w:sz w:val="48"/>
            </w:rPr>
          </w:rPrChange>
        </w:rPr>
        <w:t xml:space="preserve">   Features</w:t>
      </w:r>
    </w:p>
    <w:p w14:paraId="5F0574CA" w14:textId="77777777" w:rsidR="00C82479" w:rsidRDefault="00C82479">
      <w:pPr>
        <w:rPr>
          <w:color w:val="242424"/>
          <w:rPrChange w:id="1984" w:author="Author" w:date="2013-04-12T16:41:00Z">
            <w:rPr>
              <w:rFonts w:ascii="Corbel" w:hAnsi="Corbel"/>
              <w:color w:val="303030"/>
            </w:rPr>
          </w:rPrChange>
        </w:rPr>
      </w:pPr>
    </w:p>
    <w:p w14:paraId="6F5E567A" w14:textId="77777777" w:rsidR="00C82479" w:rsidRDefault="00C82479">
      <w:pPr>
        <w:rPr>
          <w:color w:val="242424"/>
          <w:rPrChange w:id="1985" w:author="Author" w:date="2013-04-12T16:41:00Z">
            <w:rPr>
              <w:rFonts w:ascii="Corbel" w:hAnsi="Corbel"/>
              <w:color w:val="303030"/>
            </w:rPr>
          </w:rPrChange>
        </w:rPr>
      </w:pPr>
    </w:p>
    <w:p w14:paraId="11287225" w14:textId="77777777" w:rsidR="00C82479" w:rsidRDefault="00C82479">
      <w:pPr>
        <w:rPr>
          <w:color w:val="242424"/>
          <w:rPrChange w:id="1986" w:author="Author" w:date="2013-04-12T16:41:00Z">
            <w:rPr>
              <w:rFonts w:ascii="Corbel" w:hAnsi="Corbel"/>
              <w:color w:val="303030"/>
            </w:rPr>
          </w:rPrChange>
        </w:rPr>
      </w:pPr>
    </w:p>
    <w:p w14:paraId="57AFB79A" w14:textId="77777777" w:rsidR="00C82479" w:rsidRDefault="00C82479">
      <w:pPr>
        <w:rPr>
          <w:color w:val="242424"/>
          <w:rPrChange w:id="1987" w:author="Author" w:date="2013-04-12T16:41:00Z">
            <w:rPr>
              <w:rFonts w:ascii="Corbel" w:hAnsi="Corbel"/>
              <w:color w:val="303030"/>
            </w:rPr>
          </w:rPrChange>
        </w:rPr>
      </w:pPr>
      <w:r>
        <w:rPr>
          <w:rFonts w:ascii="Arial Bold" w:hAnsi="Arial Bold"/>
          <w:color w:val="0F3642"/>
          <w:sz w:val="36"/>
          <w:rPrChange w:id="1988" w:author="Author" w:date="2013-04-12T16:41:00Z">
            <w:rPr>
              <w:rFonts w:ascii="Arial Bold" w:hAnsi="Arial Bold"/>
              <w:color w:val="1A4654"/>
              <w:sz w:val="36"/>
            </w:rPr>
          </w:rPrChange>
        </w:rPr>
        <w:t>User Features</w:t>
      </w:r>
    </w:p>
    <w:p w14:paraId="0B2377B3" w14:textId="77777777" w:rsidR="00C82479" w:rsidRDefault="00C82479">
      <w:pPr>
        <w:rPr>
          <w:color w:val="242424"/>
          <w:rPrChange w:id="1989" w:author="Author" w:date="2013-04-12T16:41:00Z">
            <w:rPr>
              <w:rFonts w:ascii="Corbel" w:hAnsi="Corbel"/>
              <w:color w:val="303030"/>
            </w:rPr>
          </w:rPrChange>
        </w:rPr>
      </w:pPr>
    </w:p>
    <w:p w14:paraId="6AB3BEF4" w14:textId="77777777" w:rsidR="00C82479" w:rsidRDefault="00C82479">
      <w:pPr>
        <w:ind w:firstLine="720"/>
        <w:rPr>
          <w:color w:val="242424"/>
          <w:rPrChange w:id="1990" w:author="Author" w:date="2013-04-12T16:41:00Z">
            <w:rPr>
              <w:rFonts w:ascii="Corbel" w:hAnsi="Corbel"/>
              <w:color w:val="303030"/>
            </w:rPr>
          </w:rPrChange>
        </w:rPr>
      </w:pPr>
      <w:r>
        <w:rPr>
          <w:color w:val="242424"/>
          <w:rPrChange w:id="1991" w:author="Author" w:date="2013-04-12T16:41:00Z">
            <w:rPr>
              <w:rFonts w:ascii="Corbel" w:hAnsi="Corbel"/>
              <w:color w:val="303030"/>
            </w:rPr>
          </w:rPrChange>
        </w:rPr>
        <w:t>This section describes what features are available to which audiences. Note that students, faculty, and members all have access to anonymous features and students and faculty have access to member features.</w:t>
      </w:r>
    </w:p>
    <w:p w14:paraId="0CB187F0" w14:textId="77777777" w:rsidR="00C82479" w:rsidRDefault="00C82479">
      <w:pPr>
        <w:rPr>
          <w:color w:val="242424"/>
          <w:rPrChange w:id="1992" w:author="Author" w:date="2013-04-12T16:41:00Z">
            <w:rPr>
              <w:rFonts w:ascii="Corbel" w:hAnsi="Corbel"/>
              <w:color w:val="303030"/>
            </w:rPr>
          </w:rPrChange>
        </w:rPr>
      </w:pPr>
    </w:p>
    <w:p w14:paraId="11B8A7E1" w14:textId="77777777" w:rsidR="00C82479" w:rsidRDefault="00C82479">
      <w:pPr>
        <w:rPr>
          <w:color w:val="242424"/>
          <w:rPrChange w:id="1993" w:author="Author" w:date="2013-04-12T16:41:00Z">
            <w:rPr>
              <w:rFonts w:ascii="Corbel" w:hAnsi="Corbel"/>
              <w:color w:val="303030"/>
            </w:rPr>
          </w:rPrChange>
        </w:rPr>
      </w:pPr>
    </w:p>
    <w:p w14:paraId="740D2439" w14:textId="77777777" w:rsidR="00C82479" w:rsidRDefault="00C82479">
      <w:pPr>
        <w:rPr>
          <w:color w:val="242424"/>
          <w:rPrChange w:id="1994" w:author="Author" w:date="2013-04-12T16:41:00Z">
            <w:rPr>
              <w:rFonts w:ascii="Corbel" w:hAnsi="Corbel"/>
              <w:color w:val="303030"/>
            </w:rPr>
          </w:rPrChange>
        </w:rPr>
      </w:pPr>
      <w:r>
        <w:rPr>
          <w:rFonts w:ascii="Arial Bold" w:hAnsi="Arial Bold"/>
          <w:color w:val="0F3642"/>
          <w:rPrChange w:id="1995" w:author="Author" w:date="2013-04-12T16:41:00Z">
            <w:rPr>
              <w:rFonts w:ascii="Arial Bold" w:hAnsi="Arial Bold"/>
              <w:color w:val="1A4654"/>
            </w:rPr>
          </w:rPrChange>
        </w:rPr>
        <w:t>Anonymous User Features</w:t>
      </w:r>
    </w:p>
    <w:p w14:paraId="37339578" w14:textId="77777777" w:rsidR="00C82479" w:rsidRDefault="00C82479">
      <w:pPr>
        <w:rPr>
          <w:color w:val="242424"/>
          <w:rPrChange w:id="1996" w:author="Author" w:date="2013-04-12T16:41:00Z">
            <w:rPr>
              <w:rFonts w:ascii="Corbel" w:hAnsi="Corbel"/>
              <w:color w:val="303030"/>
            </w:rPr>
          </w:rPrChange>
        </w:rPr>
      </w:pPr>
    </w:p>
    <w:p w14:paraId="50F9F2B0" w14:textId="77777777" w:rsidR="00C82479" w:rsidRDefault="00C82479">
      <w:pPr>
        <w:pStyle w:val="ListParagraph"/>
        <w:numPr>
          <w:ilvl w:val="0"/>
          <w:numId w:val="47"/>
        </w:numPr>
        <w:tabs>
          <w:tab w:val="clear" w:pos="360"/>
          <w:tab w:val="num" w:pos="720"/>
        </w:tabs>
        <w:ind w:left="720" w:hanging="360"/>
        <w:rPr>
          <w:color w:val="242424"/>
          <w:rPrChange w:id="1997" w:author="Author" w:date="2013-04-12T16:41:00Z">
            <w:rPr>
              <w:rFonts w:ascii="Corbel" w:hAnsi="Corbel"/>
              <w:color w:val="303030"/>
            </w:rPr>
          </w:rPrChange>
        </w:rPr>
        <w:pPrChange w:id="1998" w:author="Author" w:date="2013-04-12T16:41:00Z">
          <w:pPr>
            <w:pStyle w:val="ListParagraph"/>
            <w:numPr>
              <w:numId w:val="1"/>
            </w:numPr>
            <w:tabs>
              <w:tab w:val="num" w:pos="720"/>
            </w:tabs>
            <w:ind w:hanging="360"/>
          </w:pPr>
        </w:pPrChange>
      </w:pPr>
      <w:r>
        <w:rPr>
          <w:color w:val="242424"/>
          <w:rPrChange w:id="1999" w:author="Author" w:date="2013-04-12T16:41:00Z">
            <w:rPr>
              <w:rFonts w:ascii="Corbel" w:hAnsi="Corbel"/>
              <w:color w:val="303030"/>
            </w:rPr>
          </w:rPrChange>
        </w:rPr>
        <w:t>Browse student work in collections</w:t>
      </w:r>
    </w:p>
    <w:p w14:paraId="1FE01877" w14:textId="77777777" w:rsidR="00C82479" w:rsidRDefault="00C82479">
      <w:pPr>
        <w:pStyle w:val="ListParagraph"/>
        <w:numPr>
          <w:ilvl w:val="0"/>
          <w:numId w:val="47"/>
        </w:numPr>
        <w:tabs>
          <w:tab w:val="clear" w:pos="360"/>
          <w:tab w:val="num" w:pos="720"/>
        </w:tabs>
        <w:ind w:left="720" w:hanging="360"/>
        <w:rPr>
          <w:color w:val="242424"/>
          <w:rPrChange w:id="2000" w:author="Author" w:date="2013-04-12T16:41:00Z">
            <w:rPr>
              <w:rFonts w:ascii="Corbel" w:hAnsi="Corbel"/>
              <w:color w:val="303030"/>
            </w:rPr>
          </w:rPrChange>
        </w:rPr>
        <w:pPrChange w:id="2001" w:author="Author" w:date="2013-04-12T16:41:00Z">
          <w:pPr>
            <w:pStyle w:val="ListParagraph"/>
            <w:numPr>
              <w:numId w:val="1"/>
            </w:numPr>
            <w:tabs>
              <w:tab w:val="num" w:pos="720"/>
            </w:tabs>
            <w:ind w:hanging="360"/>
          </w:pPr>
        </w:pPrChange>
      </w:pPr>
      <w:r>
        <w:rPr>
          <w:color w:val="242424"/>
          <w:rPrChange w:id="2002" w:author="Author" w:date="2013-04-12T16:41:00Z">
            <w:rPr>
              <w:rFonts w:ascii="Corbel" w:hAnsi="Corbel"/>
              <w:color w:val="303030"/>
            </w:rPr>
          </w:rPrChange>
        </w:rPr>
        <w:t>View student profiles</w:t>
      </w:r>
    </w:p>
    <w:p w14:paraId="73174E7D" w14:textId="77777777" w:rsidR="00C82479" w:rsidRDefault="00C82479">
      <w:pPr>
        <w:pStyle w:val="ListParagraph"/>
        <w:numPr>
          <w:ilvl w:val="0"/>
          <w:numId w:val="47"/>
        </w:numPr>
        <w:tabs>
          <w:tab w:val="clear" w:pos="360"/>
          <w:tab w:val="num" w:pos="720"/>
        </w:tabs>
        <w:ind w:left="720" w:hanging="360"/>
        <w:rPr>
          <w:color w:val="242424"/>
          <w:shd w:val="clear" w:color="auto" w:fill="FFFF00"/>
          <w:rPrChange w:id="2003" w:author="Author" w:date="2013-04-12T16:41:00Z">
            <w:rPr>
              <w:rFonts w:ascii="Corbel" w:hAnsi="Corbel"/>
              <w:color w:val="303030"/>
              <w:shd w:val="clear" w:color="auto" w:fill="FFFF00"/>
            </w:rPr>
          </w:rPrChange>
        </w:rPr>
        <w:pPrChange w:id="2004" w:author="Author" w:date="2013-04-12T16:41:00Z">
          <w:pPr>
            <w:pStyle w:val="ListParagraph"/>
            <w:numPr>
              <w:numId w:val="1"/>
            </w:numPr>
            <w:tabs>
              <w:tab w:val="num" w:pos="720"/>
            </w:tabs>
            <w:ind w:hanging="360"/>
          </w:pPr>
        </w:pPrChange>
      </w:pPr>
      <w:r>
        <w:rPr>
          <w:color w:val="242424"/>
          <w:shd w:val="clear" w:color="auto" w:fill="FFFF00"/>
          <w:rPrChange w:id="2005" w:author="Author" w:date="2013-04-12T16:41:00Z">
            <w:rPr>
              <w:rFonts w:ascii="Corbel" w:hAnsi="Corbel"/>
              <w:color w:val="303030"/>
              <w:shd w:val="clear" w:color="auto" w:fill="FFFF00"/>
            </w:rPr>
          </w:rPrChange>
        </w:rPr>
        <w:t>Browse groups? Collections? -&gt; What specifically and how?</w:t>
      </w:r>
    </w:p>
    <w:p w14:paraId="602B19A1" w14:textId="77777777" w:rsidR="00C82479" w:rsidRDefault="00C82479">
      <w:pPr>
        <w:pStyle w:val="ListParagraph"/>
        <w:numPr>
          <w:ilvl w:val="0"/>
          <w:numId w:val="47"/>
        </w:numPr>
        <w:tabs>
          <w:tab w:val="clear" w:pos="360"/>
          <w:tab w:val="num" w:pos="720"/>
        </w:tabs>
        <w:ind w:left="720" w:hanging="360"/>
        <w:rPr>
          <w:color w:val="242424"/>
          <w:rPrChange w:id="2006" w:author="Author" w:date="2013-04-12T16:41:00Z">
            <w:rPr>
              <w:rFonts w:ascii="Corbel" w:hAnsi="Corbel"/>
              <w:color w:val="303030"/>
            </w:rPr>
          </w:rPrChange>
        </w:rPr>
        <w:pPrChange w:id="2007" w:author="Author" w:date="2013-04-12T16:41:00Z">
          <w:pPr>
            <w:pStyle w:val="ListParagraph"/>
            <w:numPr>
              <w:numId w:val="1"/>
            </w:numPr>
            <w:tabs>
              <w:tab w:val="num" w:pos="720"/>
            </w:tabs>
            <w:ind w:hanging="360"/>
          </w:pPr>
        </w:pPrChange>
      </w:pPr>
      <w:r>
        <w:rPr>
          <w:color w:val="242424"/>
          <w:rPrChange w:id="2008" w:author="Author" w:date="2013-04-12T16:41:00Z">
            <w:rPr>
              <w:rFonts w:ascii="Corbel" w:hAnsi="Corbel"/>
              <w:color w:val="303030"/>
            </w:rPr>
          </w:rPrChange>
        </w:rPr>
        <w:t>Search for students, work, or group</w:t>
      </w:r>
    </w:p>
    <w:p w14:paraId="70831804" w14:textId="77777777" w:rsidR="00C82479" w:rsidRDefault="00C82479">
      <w:pPr>
        <w:pStyle w:val="ListParagraph"/>
        <w:numPr>
          <w:ilvl w:val="0"/>
          <w:numId w:val="47"/>
        </w:numPr>
        <w:tabs>
          <w:tab w:val="clear" w:pos="360"/>
          <w:tab w:val="num" w:pos="720"/>
        </w:tabs>
        <w:ind w:left="720" w:hanging="360"/>
        <w:rPr>
          <w:color w:val="242424"/>
          <w:rPrChange w:id="2009" w:author="Author" w:date="2013-04-12T16:41:00Z">
            <w:rPr>
              <w:rFonts w:ascii="Corbel" w:hAnsi="Corbel"/>
              <w:color w:val="303030"/>
            </w:rPr>
          </w:rPrChange>
        </w:rPr>
        <w:pPrChange w:id="2010" w:author="Author" w:date="2013-04-12T16:41:00Z">
          <w:pPr>
            <w:pStyle w:val="ListParagraph"/>
            <w:numPr>
              <w:numId w:val="1"/>
            </w:numPr>
            <w:tabs>
              <w:tab w:val="num" w:pos="720"/>
            </w:tabs>
            <w:ind w:hanging="360"/>
          </w:pPr>
        </w:pPrChange>
      </w:pPr>
      <w:r>
        <w:rPr>
          <w:color w:val="242424"/>
          <w:rPrChange w:id="2011" w:author="Author" w:date="2013-04-12T16:41:00Z">
            <w:rPr>
              <w:rFonts w:ascii="Corbel" w:hAnsi="Corbel"/>
              <w:color w:val="303030"/>
            </w:rPr>
          </w:rPrChange>
        </w:rPr>
        <w:t>Register account</w:t>
      </w:r>
    </w:p>
    <w:p w14:paraId="703D4C2F" w14:textId="141AFE22" w:rsidR="00C82479" w:rsidRDefault="00C82479">
      <w:pPr>
        <w:pStyle w:val="ListParagraph"/>
        <w:numPr>
          <w:ilvl w:val="0"/>
          <w:numId w:val="47"/>
        </w:numPr>
        <w:tabs>
          <w:tab w:val="clear" w:pos="360"/>
          <w:tab w:val="num" w:pos="720"/>
        </w:tabs>
        <w:ind w:left="720" w:hanging="360"/>
        <w:rPr>
          <w:color w:val="242424"/>
          <w:rPrChange w:id="2012" w:author="Author" w:date="2013-04-12T16:41:00Z">
            <w:rPr>
              <w:rFonts w:ascii="Corbel" w:hAnsi="Corbel"/>
              <w:color w:val="303030"/>
            </w:rPr>
          </w:rPrChange>
        </w:rPr>
        <w:pPrChange w:id="2013" w:author="Author" w:date="2013-04-12T16:41:00Z">
          <w:pPr>
            <w:pStyle w:val="ListParagraph"/>
            <w:numPr>
              <w:numId w:val="1"/>
            </w:numPr>
            <w:tabs>
              <w:tab w:val="num" w:pos="720"/>
            </w:tabs>
            <w:ind w:hanging="360"/>
          </w:pPr>
        </w:pPrChange>
      </w:pPr>
      <w:r>
        <w:rPr>
          <w:color w:val="242424"/>
          <w:rPrChange w:id="2014" w:author="Author" w:date="2013-04-12T16:41:00Z">
            <w:rPr>
              <w:rFonts w:ascii="Corbel" w:hAnsi="Corbel"/>
              <w:color w:val="303030"/>
            </w:rPr>
          </w:rPrChange>
        </w:rPr>
        <w:t xml:space="preserve">Flag content as </w:t>
      </w:r>
      <w:ins w:id="2015" w:author="Author" w:date="2013-04-12T16:41:00Z">
        <w:r w:rsidR="00CA6843">
          <w:rPr>
            <w:color w:val="242424"/>
          </w:rPr>
          <w:t>inappropriat</w:t>
        </w:r>
        <w:r w:rsidR="00CA6843">
          <w:rPr>
            <w:noProof/>
            <w:lang w:val="en-US" w:eastAsia="en-US"/>
          </w:rPr>
          <w:pict w14:anchorId="60352BBF">
            <v:rect id="_x0000_s1059" style="position:absolute;left:0;text-align:left;margin-left:54pt;margin-top:84.1pt;width:560pt;height:45pt;z-index:-251623936;mso-position-horizontal:absolute;mso-position-horizontal-relative:page;mso-position-vertical:absolute;mso-position-vertical-relative:page" coordsize="21600,21600" fillcolor="#205867" stroked="f">
              <v:fill o:detectmouseclick="t"/>
              <v:stroke joinstyle="round"/>
              <v:path arrowok="t" o:connectlocs="10800,10800"/>
              <v:textbox inset="3pt,3pt,3pt,3pt">
                <w:txbxContent>
                  <w:p w14:paraId="72DC221D" w14:textId="77777777" w:rsidR="00000000" w:rsidRDefault="00CA6843">
                    <w:pPr>
                      <w:pStyle w:val="FreeFormA"/>
                      <w:rPr>
                        <w:ins w:id="2016" w:author="Author" w:date="2013-04-12T16:41:00Z"/>
                        <w:rFonts w:ascii="Times New Roman" w:eastAsia="Times New Roman" w:hAnsi="Times New Roman"/>
                        <w:color w:val="auto"/>
                        <w:sz w:val="20"/>
                        <w:lang w:val="en-US" w:eastAsia="en-US" w:bidi="x-none"/>
                      </w:rPr>
                    </w:pPr>
                  </w:p>
                </w:txbxContent>
              </v:textbox>
              <w10:wrap anchorx="page" anchory="page"/>
            </v:rect>
          </w:pict>
        </w:r>
        <w:r w:rsidR="00CA6843">
          <w:rPr>
            <w:color w:val="242424"/>
          </w:rPr>
          <w:t>e</w:t>
        </w:r>
      </w:ins>
      <w:del w:id="2017" w:author="Author" w:date="2013-04-12T16:41:00Z">
        <w:r>
          <w:rPr>
            <w:rFonts w:ascii="Corbel" w:hAnsi="Corbel"/>
            <w:color w:val="303030"/>
          </w:rPr>
          <w:delText>inappropriate</w:delText>
        </w:r>
      </w:del>
    </w:p>
    <w:p w14:paraId="7AA0954A" w14:textId="77777777" w:rsidR="00C82479" w:rsidRDefault="00C82479">
      <w:pPr>
        <w:pStyle w:val="ListParagraph"/>
        <w:numPr>
          <w:ilvl w:val="0"/>
          <w:numId w:val="47"/>
        </w:numPr>
        <w:tabs>
          <w:tab w:val="clear" w:pos="360"/>
          <w:tab w:val="num" w:pos="720"/>
        </w:tabs>
        <w:ind w:left="720" w:hanging="360"/>
        <w:rPr>
          <w:color w:val="242424"/>
          <w:rPrChange w:id="2018" w:author="Author" w:date="2013-04-12T16:41:00Z">
            <w:rPr>
              <w:rFonts w:ascii="Corbel" w:hAnsi="Corbel"/>
              <w:color w:val="303030"/>
            </w:rPr>
          </w:rPrChange>
        </w:rPr>
        <w:pPrChange w:id="2019" w:author="Author" w:date="2013-04-12T16:41:00Z">
          <w:pPr>
            <w:pStyle w:val="ListParagraph"/>
            <w:numPr>
              <w:numId w:val="1"/>
            </w:numPr>
            <w:tabs>
              <w:tab w:val="num" w:pos="720"/>
            </w:tabs>
            <w:ind w:hanging="360"/>
          </w:pPr>
        </w:pPrChange>
      </w:pPr>
      <w:r>
        <w:rPr>
          <w:color w:val="242424"/>
          <w:rPrChange w:id="2020" w:author="Author" w:date="2013-04-12T16:41:00Z">
            <w:rPr>
              <w:rFonts w:ascii="Corbel" w:hAnsi="Corbel"/>
              <w:color w:val="303030"/>
            </w:rPr>
          </w:rPrChange>
        </w:rPr>
        <w:t>Like with Facebook, G+</w:t>
      </w:r>
    </w:p>
    <w:p w14:paraId="7D8C3F93" w14:textId="77777777" w:rsidR="00C82479" w:rsidRDefault="00C82479">
      <w:pPr>
        <w:pStyle w:val="ListParagraph"/>
        <w:rPr>
          <w:color w:val="242424"/>
          <w:rPrChange w:id="2021" w:author="Author" w:date="2013-04-12T16:41:00Z">
            <w:rPr>
              <w:rFonts w:ascii="Corbel" w:hAnsi="Corbel"/>
              <w:color w:val="303030"/>
            </w:rPr>
          </w:rPrChange>
        </w:rPr>
      </w:pPr>
    </w:p>
    <w:p w14:paraId="086FE8CF" w14:textId="77777777" w:rsidR="00C82479" w:rsidRDefault="00C82479">
      <w:pPr>
        <w:rPr>
          <w:color w:val="242424"/>
          <w:rPrChange w:id="2022" w:author="Author" w:date="2013-04-12T16:41:00Z">
            <w:rPr>
              <w:rFonts w:ascii="Corbel" w:hAnsi="Corbel"/>
              <w:color w:val="303030"/>
            </w:rPr>
          </w:rPrChange>
        </w:rPr>
      </w:pPr>
    </w:p>
    <w:p w14:paraId="48431129" w14:textId="77777777" w:rsidR="00C82479" w:rsidRDefault="00C82479">
      <w:pPr>
        <w:rPr>
          <w:color w:val="242424"/>
          <w:rPrChange w:id="2023" w:author="Author" w:date="2013-04-12T16:41:00Z">
            <w:rPr>
              <w:rFonts w:ascii="Corbel" w:hAnsi="Corbel"/>
              <w:color w:val="303030"/>
            </w:rPr>
          </w:rPrChange>
        </w:rPr>
      </w:pPr>
      <w:r>
        <w:rPr>
          <w:rFonts w:ascii="Arial Bold" w:hAnsi="Arial Bold"/>
          <w:color w:val="0F3642"/>
          <w:rPrChange w:id="2024" w:author="Author" w:date="2013-04-12T16:41:00Z">
            <w:rPr>
              <w:rFonts w:ascii="Arial Bold" w:hAnsi="Arial Bold"/>
              <w:color w:val="1A4654"/>
            </w:rPr>
          </w:rPrChange>
        </w:rPr>
        <w:t>Member Features</w:t>
      </w:r>
    </w:p>
    <w:p w14:paraId="4FF62211" w14:textId="77777777" w:rsidR="00C82479" w:rsidRDefault="00C82479">
      <w:pPr>
        <w:rPr>
          <w:color w:val="242424"/>
          <w:rPrChange w:id="2025" w:author="Author" w:date="2013-04-12T16:41:00Z">
            <w:rPr>
              <w:rFonts w:ascii="Corbel" w:hAnsi="Corbel"/>
              <w:color w:val="303030"/>
            </w:rPr>
          </w:rPrChange>
        </w:rPr>
      </w:pPr>
    </w:p>
    <w:p w14:paraId="3085CDA7" w14:textId="77777777" w:rsidR="00C82479" w:rsidRDefault="00C82479">
      <w:pPr>
        <w:pStyle w:val="ListParagraph"/>
        <w:numPr>
          <w:ilvl w:val="0"/>
          <w:numId w:val="47"/>
        </w:numPr>
        <w:tabs>
          <w:tab w:val="clear" w:pos="360"/>
          <w:tab w:val="num" w:pos="720"/>
        </w:tabs>
        <w:ind w:left="720" w:hanging="360"/>
        <w:rPr>
          <w:color w:val="242424"/>
          <w:rPrChange w:id="2026" w:author="Author" w:date="2013-04-12T16:41:00Z">
            <w:rPr>
              <w:rFonts w:ascii="Corbel" w:hAnsi="Corbel"/>
              <w:color w:val="303030"/>
            </w:rPr>
          </w:rPrChange>
        </w:rPr>
        <w:pPrChange w:id="2027" w:author="Author" w:date="2013-04-12T16:41:00Z">
          <w:pPr>
            <w:pStyle w:val="ListParagraph"/>
            <w:numPr>
              <w:numId w:val="1"/>
            </w:numPr>
            <w:tabs>
              <w:tab w:val="num" w:pos="720"/>
            </w:tabs>
            <w:ind w:hanging="360"/>
          </w:pPr>
        </w:pPrChange>
      </w:pPr>
      <w:r>
        <w:rPr>
          <w:color w:val="242424"/>
          <w:rPrChange w:id="2028" w:author="Author" w:date="2013-04-12T16:41:00Z">
            <w:rPr>
              <w:rFonts w:ascii="Corbel" w:hAnsi="Corbel"/>
              <w:color w:val="303030"/>
            </w:rPr>
          </w:rPrChange>
        </w:rPr>
        <w:t>Join/Create groups</w:t>
      </w:r>
    </w:p>
    <w:p w14:paraId="182F5397" w14:textId="6A941F3D" w:rsidR="00C82479" w:rsidRDefault="00C82479">
      <w:pPr>
        <w:pStyle w:val="ListParagraph"/>
        <w:numPr>
          <w:ilvl w:val="0"/>
          <w:numId w:val="47"/>
        </w:numPr>
        <w:tabs>
          <w:tab w:val="clear" w:pos="360"/>
          <w:tab w:val="num" w:pos="720"/>
        </w:tabs>
        <w:ind w:left="720" w:hanging="360"/>
        <w:rPr>
          <w:color w:val="242424"/>
          <w:rPrChange w:id="2029" w:author="Author" w:date="2013-04-12T16:41:00Z">
            <w:rPr>
              <w:rFonts w:ascii="Corbel" w:hAnsi="Corbel"/>
              <w:color w:val="303030"/>
            </w:rPr>
          </w:rPrChange>
        </w:rPr>
        <w:pPrChange w:id="2030" w:author="Author" w:date="2013-04-12T16:41:00Z">
          <w:pPr>
            <w:pStyle w:val="ListParagraph"/>
            <w:numPr>
              <w:numId w:val="1"/>
            </w:numPr>
            <w:tabs>
              <w:tab w:val="num" w:pos="720"/>
            </w:tabs>
            <w:ind w:hanging="360"/>
          </w:pPr>
        </w:pPrChange>
      </w:pPr>
      <w:r>
        <w:rPr>
          <w:color w:val="242424"/>
          <w:rPrChange w:id="2031" w:author="Author" w:date="2013-04-12T16:41:00Z">
            <w:rPr>
              <w:rFonts w:ascii="Corbel" w:hAnsi="Corbel"/>
              <w:color w:val="303030"/>
            </w:rPr>
          </w:rPrChange>
        </w:rPr>
        <w:t xml:space="preserve">Create </w:t>
      </w:r>
      <w:ins w:id="2032" w:author="Author" w:date="2013-04-12T16:41:00Z">
        <w:r w:rsidR="00CA6843">
          <w:rPr>
            <w:color w:val="242424"/>
          </w:rPr>
          <w:t>profile</w:t>
        </w:r>
      </w:ins>
      <w:del w:id="2033" w:author="Author" w:date="2013-04-12T16:41:00Z">
        <w:r>
          <w:rPr>
            <w:rFonts w:ascii="Corbel" w:hAnsi="Corbel"/>
            <w:color w:val="303030"/>
          </w:rPr>
          <w:delText>profil</w:delText>
        </w:r>
        <w:r w:rsidR="00001561">
          <w:rPr>
            <w:noProof/>
          </w:rPr>
          <mc:AlternateContent>
            <mc:Choice Requires="wps">
              <w:drawing>
                <wp:anchor distT="0" distB="0" distL="114300" distR="114300" simplePos="0" relativeHeight="251663872" behindDoc="1" locked="0" layoutInCell="1" allowOverlap="1" wp14:anchorId="20550105" wp14:editId="7814E545">
                  <wp:simplePos x="0" y="0"/>
                  <wp:positionH relativeFrom="page">
                    <wp:posOffset>685800</wp:posOffset>
                  </wp:positionH>
                  <wp:positionV relativeFrom="page">
                    <wp:posOffset>1068070</wp:posOffset>
                  </wp:positionV>
                  <wp:extent cx="7099300" cy="571500"/>
                  <wp:effectExtent l="0" t="1270" r="0" b="0"/>
                  <wp:wrapNone/>
                  <wp:docPr id="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99300" cy="571500"/>
                          </a:xfrm>
                          <a:prstGeom prst="rect">
                            <a:avLst/>
                          </a:prstGeom>
                          <a:solidFill>
                            <a:srgbClr val="205867"/>
                          </a:solidFill>
                          <a:ln>
                            <a:noFill/>
                          </a:ln>
                          <a:extLst>
                            <a:ext uri="{91240B29-F687-4f45-9708-019B960494DF}">
                              <a14:hiddenLine xmlns:a14="http://schemas.microsoft.com/office/drawing/2010/main" w="9525" cap="flat">
                                <a:solidFill>
                                  <a:srgbClr val="000000"/>
                                </a:solidFill>
                                <a:round/>
                                <a:headEnd/>
                                <a:tailEnd/>
                              </a14:hiddenLine>
                            </a:ext>
                          </a:extLst>
                        </wps:spPr>
                        <wps:txbx>
                          <w:txbxContent>
                            <w:p w14:paraId="15482C3A" w14:textId="77777777" w:rsidR="005532D8" w:rsidRDefault="005532D8">
                              <w:pPr>
                                <w:pStyle w:val="FreeForm"/>
                                <w:rPr>
                                  <w:del w:id="2034" w:author="Author" w:date="2013-04-12T16:41:00Z"/>
                                  <w:rFonts w:eastAsia="Times New Roman"/>
                                  <w:color w:val="auto"/>
                                  <w:lang w:val="en-US" w:eastAsia="en-US" w:bidi="x-none"/>
                                </w:rPr>
                              </w:pPr>
                            </w:p>
                          </w:txbxContent>
                        </wps:txbx>
                        <wps:bodyPr rot="0" vert="horz" wrap="square" lIns="38100" tIns="38100" rIns="38100" bIns="381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54" style="position:absolute;left:0;text-align:left;margin-left:54pt;margin-top:84.1pt;width:559pt;height:4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" fillcolor="#205867" stroked="f">
                  <v:stroke joinstyle="round"/>
                  <v:path arrowok="t"/>
                  <v:textbox inset="3pt,3pt,3pt,3pt">
                    <w:txbxContent>
                      <w:p w14:paraId="15482C3A" w14:textId="77777777" w:rsidR="005532D8" w:rsidRDefault="005532D8">
                        <w:pPr>
                          <w:pStyle w:val="FreeForm"/>
                          <w:rPr>
                            <w:del w:id="2035" w:author="Author" w:date="2013-04-12T16:41:00Z"/>
                            <w:rFonts w:eastAsia="Times New Roman"/>
                            <w:color w:val="auto"/>
                            <w:lang w:val="en-US" w:eastAsia="en-US" w:bidi="x-none"/>
                          </w:rPr>
                        </w:pPr>
                      </w:p>
                    </w:txbxContent>
                  </v:textbox>
                  <w10:wrap anchorx="page" anchory="page"/>
                </v:rect>
              </w:pict>
            </mc:Fallback>
          </mc:AlternateContent>
        </w:r>
        <w:r>
          <w:rPr>
            <w:rFonts w:ascii="Corbel" w:hAnsi="Corbel"/>
            <w:color w:val="303030"/>
          </w:rPr>
          <w:delText>e</w:delText>
        </w:r>
      </w:del>
    </w:p>
    <w:p w14:paraId="6AA68C1D" w14:textId="77777777" w:rsidR="00C82479" w:rsidRDefault="00C82479">
      <w:pPr>
        <w:pStyle w:val="ListParagraph"/>
        <w:numPr>
          <w:ilvl w:val="0"/>
          <w:numId w:val="47"/>
        </w:numPr>
        <w:tabs>
          <w:tab w:val="clear" w:pos="360"/>
          <w:tab w:val="num" w:pos="720"/>
        </w:tabs>
        <w:ind w:left="720" w:hanging="360"/>
        <w:rPr>
          <w:color w:val="242424"/>
          <w:rPrChange w:id="2036" w:author="Author" w:date="2013-04-12T16:41:00Z">
            <w:rPr>
              <w:rFonts w:ascii="Corbel" w:hAnsi="Corbel"/>
              <w:color w:val="303030"/>
            </w:rPr>
          </w:rPrChange>
        </w:rPr>
        <w:pPrChange w:id="2037" w:author="Author" w:date="2013-04-12T16:41:00Z">
          <w:pPr>
            <w:pStyle w:val="ListParagraph"/>
            <w:numPr>
              <w:numId w:val="1"/>
            </w:numPr>
            <w:tabs>
              <w:tab w:val="num" w:pos="720"/>
            </w:tabs>
            <w:ind w:hanging="360"/>
          </w:pPr>
        </w:pPrChange>
      </w:pPr>
      <w:r>
        <w:rPr>
          <w:color w:val="242424"/>
          <w:rPrChange w:id="2038" w:author="Author" w:date="2013-04-12T16:41:00Z">
            <w:rPr>
              <w:rFonts w:ascii="Corbel" w:hAnsi="Corbel"/>
              <w:color w:val="303030"/>
            </w:rPr>
          </w:rPrChange>
        </w:rPr>
        <w:t>View private work shared with group</w:t>
      </w:r>
    </w:p>
    <w:p w14:paraId="125A2096" w14:textId="77777777" w:rsidR="00C82479" w:rsidRDefault="00C82479">
      <w:pPr>
        <w:pStyle w:val="ListParagraph"/>
        <w:numPr>
          <w:ilvl w:val="0"/>
          <w:numId w:val="47"/>
        </w:numPr>
        <w:tabs>
          <w:tab w:val="clear" w:pos="360"/>
          <w:tab w:val="num" w:pos="720"/>
        </w:tabs>
        <w:ind w:left="720" w:hanging="360"/>
        <w:rPr>
          <w:color w:val="242424"/>
          <w:rPrChange w:id="2039" w:author="Author" w:date="2013-04-12T16:41:00Z">
            <w:rPr>
              <w:rFonts w:ascii="Corbel" w:hAnsi="Corbel"/>
              <w:color w:val="303030"/>
            </w:rPr>
          </w:rPrChange>
        </w:rPr>
        <w:pPrChange w:id="2040" w:author="Author" w:date="2013-04-12T16:41:00Z">
          <w:pPr>
            <w:pStyle w:val="ListParagraph"/>
            <w:numPr>
              <w:numId w:val="1"/>
            </w:numPr>
            <w:tabs>
              <w:tab w:val="num" w:pos="720"/>
            </w:tabs>
            <w:ind w:hanging="360"/>
          </w:pPr>
        </w:pPrChange>
      </w:pPr>
      <w:r>
        <w:rPr>
          <w:color w:val="242424"/>
          <w:rPrChange w:id="2041" w:author="Author" w:date="2013-04-12T16:41:00Z">
            <w:rPr>
              <w:rFonts w:ascii="Corbel" w:hAnsi="Corbel"/>
              <w:color w:val="303030"/>
            </w:rPr>
          </w:rPrChange>
        </w:rPr>
        <w:t xml:space="preserve"> Comment and rate work</w:t>
      </w:r>
    </w:p>
    <w:p w14:paraId="26A0CB1F" w14:textId="77777777" w:rsidR="00C82479" w:rsidRDefault="00C82479">
      <w:pPr>
        <w:pStyle w:val="ListParagraph"/>
        <w:numPr>
          <w:ilvl w:val="0"/>
          <w:numId w:val="47"/>
        </w:numPr>
        <w:tabs>
          <w:tab w:val="clear" w:pos="360"/>
          <w:tab w:val="num" w:pos="720"/>
        </w:tabs>
        <w:ind w:left="720" w:hanging="360"/>
        <w:rPr>
          <w:color w:val="242424"/>
          <w:rPrChange w:id="2042" w:author="Author" w:date="2013-04-12T16:41:00Z">
            <w:rPr>
              <w:rFonts w:ascii="Corbel" w:hAnsi="Corbel"/>
              <w:color w:val="303030"/>
            </w:rPr>
          </w:rPrChange>
        </w:rPr>
        <w:pPrChange w:id="2043" w:author="Author" w:date="2013-04-12T16:41:00Z">
          <w:pPr>
            <w:pStyle w:val="ListParagraph"/>
            <w:numPr>
              <w:numId w:val="1"/>
            </w:numPr>
            <w:tabs>
              <w:tab w:val="num" w:pos="720"/>
            </w:tabs>
            <w:ind w:hanging="360"/>
          </w:pPr>
        </w:pPrChange>
      </w:pPr>
      <w:r>
        <w:rPr>
          <w:color w:val="242424"/>
          <w:rPrChange w:id="2044" w:author="Author" w:date="2013-04-12T16:41:00Z">
            <w:rPr>
              <w:rFonts w:ascii="Corbel" w:hAnsi="Corbel"/>
              <w:color w:val="303030"/>
            </w:rPr>
          </w:rPrChange>
        </w:rPr>
        <w:t>Suggest students/work to other users</w:t>
      </w:r>
    </w:p>
    <w:p w14:paraId="019D39AF" w14:textId="77777777" w:rsidR="00C82479" w:rsidRDefault="00C82479">
      <w:pPr>
        <w:pStyle w:val="ListParagraph"/>
        <w:numPr>
          <w:ilvl w:val="0"/>
          <w:numId w:val="47"/>
        </w:numPr>
        <w:tabs>
          <w:tab w:val="clear" w:pos="360"/>
          <w:tab w:val="num" w:pos="720"/>
        </w:tabs>
        <w:ind w:left="720" w:hanging="360"/>
        <w:rPr>
          <w:color w:val="242424"/>
          <w:rPrChange w:id="2045" w:author="Author" w:date="2013-04-12T16:41:00Z">
            <w:rPr>
              <w:rFonts w:ascii="Corbel" w:hAnsi="Corbel"/>
              <w:color w:val="303030"/>
            </w:rPr>
          </w:rPrChange>
        </w:rPr>
        <w:pPrChange w:id="2046" w:author="Author" w:date="2013-04-12T16:41:00Z">
          <w:pPr>
            <w:pStyle w:val="ListParagraph"/>
            <w:numPr>
              <w:numId w:val="1"/>
            </w:numPr>
            <w:tabs>
              <w:tab w:val="num" w:pos="720"/>
            </w:tabs>
            <w:ind w:hanging="360"/>
          </w:pPr>
        </w:pPrChange>
      </w:pPr>
      <w:r>
        <w:rPr>
          <w:color w:val="242424"/>
          <w:rPrChange w:id="2047" w:author="Author" w:date="2013-04-12T16:41:00Z">
            <w:rPr>
              <w:rFonts w:ascii="Corbel" w:hAnsi="Corbel"/>
              <w:color w:val="303030"/>
            </w:rPr>
          </w:rPrChange>
        </w:rPr>
        <w:t>Provide feedback on work</w:t>
      </w:r>
    </w:p>
    <w:p w14:paraId="07BAA4C0" w14:textId="77777777" w:rsidR="00C82479" w:rsidRDefault="00C82479">
      <w:pPr>
        <w:pStyle w:val="ListParagraph"/>
        <w:numPr>
          <w:ilvl w:val="0"/>
          <w:numId w:val="47"/>
        </w:numPr>
        <w:tabs>
          <w:tab w:val="clear" w:pos="360"/>
          <w:tab w:val="num" w:pos="720"/>
        </w:tabs>
        <w:ind w:left="720" w:hanging="360"/>
        <w:rPr>
          <w:color w:val="242424"/>
          <w:rPrChange w:id="2048" w:author="Author" w:date="2013-04-12T16:41:00Z">
            <w:rPr>
              <w:rFonts w:ascii="Corbel" w:hAnsi="Corbel"/>
              <w:color w:val="303030"/>
            </w:rPr>
          </w:rPrChange>
        </w:rPr>
        <w:pPrChange w:id="2049" w:author="Author" w:date="2013-04-12T16:41:00Z">
          <w:pPr>
            <w:pStyle w:val="ListParagraph"/>
            <w:numPr>
              <w:numId w:val="1"/>
            </w:numPr>
            <w:tabs>
              <w:tab w:val="num" w:pos="720"/>
            </w:tabs>
            <w:ind w:hanging="360"/>
          </w:pPr>
        </w:pPrChange>
      </w:pPr>
      <w:r>
        <w:rPr>
          <w:color w:val="242424"/>
          <w:rPrChange w:id="2050" w:author="Author" w:date="2013-04-12T16:41:00Z">
            <w:rPr>
              <w:rFonts w:ascii="Corbel" w:hAnsi="Corbel"/>
              <w:color w:val="303030"/>
            </w:rPr>
          </w:rPrChange>
        </w:rPr>
        <w:t>System suggests students with similar/complementary interests</w:t>
      </w:r>
    </w:p>
    <w:p w14:paraId="1E4F19BE" w14:textId="77777777" w:rsidR="00C82479" w:rsidRDefault="00C82479">
      <w:pPr>
        <w:pStyle w:val="ListParagraph"/>
        <w:numPr>
          <w:ilvl w:val="0"/>
          <w:numId w:val="47"/>
        </w:numPr>
        <w:tabs>
          <w:tab w:val="clear" w:pos="360"/>
          <w:tab w:val="num" w:pos="720"/>
        </w:tabs>
        <w:ind w:left="720" w:hanging="360"/>
        <w:rPr>
          <w:color w:val="242424"/>
          <w:rPrChange w:id="2051" w:author="Author" w:date="2013-04-12T16:41:00Z">
            <w:rPr>
              <w:rFonts w:ascii="Corbel" w:hAnsi="Corbel"/>
              <w:color w:val="303030"/>
            </w:rPr>
          </w:rPrChange>
        </w:rPr>
        <w:pPrChange w:id="2052" w:author="Author" w:date="2013-04-12T16:41:00Z">
          <w:pPr>
            <w:pStyle w:val="ListParagraph"/>
            <w:numPr>
              <w:numId w:val="1"/>
            </w:numPr>
            <w:tabs>
              <w:tab w:val="num" w:pos="720"/>
            </w:tabs>
            <w:ind w:hanging="360"/>
          </w:pPr>
        </w:pPrChange>
      </w:pPr>
      <w:r>
        <w:rPr>
          <w:color w:val="242424"/>
          <w:rPrChange w:id="2053" w:author="Author" w:date="2013-04-12T16:41:00Z">
            <w:rPr>
              <w:rFonts w:ascii="Corbel" w:hAnsi="Corbel"/>
              <w:color w:val="303030"/>
            </w:rPr>
          </w:rPrChange>
        </w:rPr>
        <w:t>Manage account</w:t>
      </w:r>
    </w:p>
    <w:p w14:paraId="5B9B51A5" w14:textId="77777777" w:rsidR="00C82479" w:rsidRDefault="00C82479">
      <w:pPr>
        <w:pStyle w:val="ListParagraph"/>
        <w:numPr>
          <w:ilvl w:val="0"/>
          <w:numId w:val="47"/>
        </w:numPr>
        <w:tabs>
          <w:tab w:val="clear" w:pos="360"/>
          <w:tab w:val="num" w:pos="720"/>
        </w:tabs>
        <w:ind w:left="720" w:hanging="360"/>
        <w:rPr>
          <w:color w:val="242424"/>
          <w:rPrChange w:id="2054" w:author="Author" w:date="2013-04-12T16:41:00Z">
            <w:rPr>
              <w:rFonts w:ascii="Corbel" w:hAnsi="Corbel"/>
              <w:color w:val="303030"/>
            </w:rPr>
          </w:rPrChange>
        </w:rPr>
        <w:pPrChange w:id="2055" w:author="Author" w:date="2013-04-12T16:41:00Z">
          <w:pPr>
            <w:pStyle w:val="ListParagraph"/>
            <w:numPr>
              <w:numId w:val="1"/>
            </w:numPr>
            <w:tabs>
              <w:tab w:val="num" w:pos="720"/>
            </w:tabs>
            <w:ind w:hanging="360"/>
          </w:pPr>
        </w:pPrChange>
      </w:pPr>
      <w:r>
        <w:rPr>
          <w:color w:val="242424"/>
          <w:rPrChange w:id="2056" w:author="Author" w:date="2013-04-12T16:41:00Z">
            <w:rPr>
              <w:rFonts w:ascii="Corbel" w:hAnsi="Corbel"/>
              <w:color w:val="303030"/>
            </w:rPr>
          </w:rPrChange>
        </w:rPr>
        <w:t>Follow Student, Group, Gallery (receive notifications)</w:t>
      </w:r>
    </w:p>
    <w:p w14:paraId="7098114D" w14:textId="77777777" w:rsidR="00C82479" w:rsidRDefault="00C82479">
      <w:pPr>
        <w:pStyle w:val="ListParagraph"/>
        <w:numPr>
          <w:ilvl w:val="0"/>
          <w:numId w:val="47"/>
        </w:numPr>
        <w:tabs>
          <w:tab w:val="clear" w:pos="360"/>
          <w:tab w:val="num" w:pos="720"/>
        </w:tabs>
        <w:ind w:left="720" w:hanging="360"/>
        <w:rPr>
          <w:color w:val="242424"/>
          <w:rPrChange w:id="2057" w:author="Author" w:date="2013-04-12T16:41:00Z">
            <w:rPr>
              <w:rFonts w:ascii="Corbel" w:hAnsi="Corbel"/>
              <w:color w:val="303030"/>
            </w:rPr>
          </w:rPrChange>
        </w:rPr>
        <w:pPrChange w:id="2058" w:author="Author" w:date="2013-04-12T16:41:00Z">
          <w:pPr>
            <w:pStyle w:val="ListParagraph"/>
            <w:numPr>
              <w:numId w:val="1"/>
            </w:numPr>
            <w:tabs>
              <w:tab w:val="num" w:pos="720"/>
            </w:tabs>
            <w:ind w:hanging="360"/>
          </w:pPr>
        </w:pPrChange>
      </w:pPr>
      <w:r>
        <w:rPr>
          <w:color w:val="242424"/>
          <w:rPrChange w:id="2059" w:author="Author" w:date="2013-04-12T16:41:00Z">
            <w:rPr>
              <w:rFonts w:ascii="Corbel" w:hAnsi="Corbel"/>
              <w:color w:val="303030"/>
            </w:rPr>
          </w:rPrChange>
        </w:rPr>
        <w:t>Send direct message to student (potential collaboration, lab/job opportunities, other)</w:t>
      </w:r>
    </w:p>
    <w:p w14:paraId="14DC9DC7" w14:textId="77777777" w:rsidR="00C82479" w:rsidRDefault="00C82479">
      <w:pPr>
        <w:rPr>
          <w:color w:val="242424"/>
          <w:rPrChange w:id="2060" w:author="Author" w:date="2013-04-12T16:41:00Z">
            <w:rPr>
              <w:rFonts w:ascii="Corbel" w:hAnsi="Corbel"/>
              <w:color w:val="303030"/>
            </w:rPr>
          </w:rPrChange>
        </w:rPr>
      </w:pPr>
    </w:p>
    <w:p w14:paraId="6E9D96DC" w14:textId="77777777" w:rsidR="00C82479" w:rsidRDefault="00C82479">
      <w:pPr>
        <w:rPr>
          <w:color w:val="242424"/>
          <w:rPrChange w:id="2061" w:author="Author" w:date="2013-04-12T16:41:00Z">
            <w:rPr>
              <w:rFonts w:ascii="Corbel" w:hAnsi="Corbel"/>
              <w:color w:val="303030"/>
            </w:rPr>
          </w:rPrChange>
        </w:rPr>
      </w:pPr>
    </w:p>
    <w:p w14:paraId="2EB15F46" w14:textId="77777777" w:rsidR="00C82479" w:rsidRDefault="00C82479">
      <w:pPr>
        <w:rPr>
          <w:rFonts w:ascii="Arial Bold" w:hAnsi="Arial Bold"/>
          <w:color w:val="0F3642"/>
          <w:rPrChange w:id="2062" w:author="Author" w:date="2013-04-12T16:41:00Z">
            <w:rPr>
              <w:rFonts w:ascii="Arial Bold" w:hAnsi="Arial Bold"/>
              <w:color w:val="1A4654"/>
            </w:rPr>
          </w:rPrChange>
        </w:rPr>
      </w:pPr>
      <w:r>
        <w:rPr>
          <w:rFonts w:ascii="Arial Bold" w:hAnsi="Arial Bold"/>
          <w:color w:val="0F3642"/>
          <w:rPrChange w:id="2063" w:author="Author" w:date="2013-04-12T16:41:00Z">
            <w:rPr>
              <w:rFonts w:ascii="Arial Bold" w:hAnsi="Arial Bold"/>
              <w:color w:val="1A4654"/>
            </w:rPr>
          </w:rPrChange>
        </w:rPr>
        <w:t>Student Features</w:t>
      </w:r>
    </w:p>
    <w:p w14:paraId="65A0C2E4" w14:textId="77777777" w:rsidR="00C82479" w:rsidRDefault="00C82479">
      <w:pPr>
        <w:rPr>
          <w:color w:val="242424"/>
          <w:rPrChange w:id="2064" w:author="Author" w:date="2013-04-12T16:41:00Z">
            <w:rPr>
              <w:rFonts w:ascii="Corbel" w:hAnsi="Corbel"/>
              <w:color w:val="303030"/>
            </w:rPr>
          </w:rPrChange>
        </w:rPr>
      </w:pPr>
    </w:p>
    <w:p w14:paraId="63618316" w14:textId="77777777" w:rsidR="00C82479" w:rsidRDefault="00C82479">
      <w:pPr>
        <w:pStyle w:val="ListParagraph"/>
        <w:numPr>
          <w:ilvl w:val="0"/>
          <w:numId w:val="47"/>
        </w:numPr>
        <w:tabs>
          <w:tab w:val="clear" w:pos="360"/>
          <w:tab w:val="num" w:pos="720"/>
        </w:tabs>
        <w:ind w:left="720" w:hanging="360"/>
        <w:rPr>
          <w:color w:val="242424"/>
          <w:rPrChange w:id="2065" w:author="Author" w:date="2013-04-12T16:41:00Z">
            <w:rPr>
              <w:rFonts w:ascii="Corbel" w:hAnsi="Corbel"/>
              <w:color w:val="303030"/>
            </w:rPr>
          </w:rPrChange>
        </w:rPr>
        <w:pPrChange w:id="2066" w:author="Author" w:date="2013-04-12T16:41:00Z">
          <w:pPr>
            <w:pStyle w:val="ListParagraph"/>
            <w:numPr>
              <w:numId w:val="1"/>
            </w:numPr>
            <w:tabs>
              <w:tab w:val="num" w:pos="720"/>
            </w:tabs>
            <w:ind w:hanging="360"/>
          </w:pPr>
        </w:pPrChange>
      </w:pPr>
      <w:r>
        <w:rPr>
          <w:color w:val="242424"/>
          <w:rPrChange w:id="2067" w:author="Author" w:date="2013-04-12T16:41:00Z">
            <w:rPr>
              <w:rFonts w:ascii="Corbel" w:hAnsi="Corbel"/>
              <w:color w:val="303030"/>
            </w:rPr>
          </w:rPrChange>
        </w:rPr>
        <w:t>Create student profile</w:t>
      </w:r>
    </w:p>
    <w:p w14:paraId="2EEED02A" w14:textId="77777777" w:rsidR="00C82479" w:rsidRDefault="00C82479">
      <w:pPr>
        <w:pStyle w:val="ListParagraph"/>
        <w:numPr>
          <w:ilvl w:val="0"/>
          <w:numId w:val="47"/>
        </w:numPr>
        <w:tabs>
          <w:tab w:val="clear" w:pos="360"/>
          <w:tab w:val="num" w:pos="720"/>
        </w:tabs>
        <w:ind w:left="720" w:hanging="360"/>
        <w:rPr>
          <w:color w:val="242424"/>
          <w:rPrChange w:id="2068" w:author="Author" w:date="2013-04-12T16:41:00Z">
            <w:rPr>
              <w:rFonts w:ascii="Corbel" w:hAnsi="Corbel"/>
              <w:color w:val="303030"/>
            </w:rPr>
          </w:rPrChange>
        </w:rPr>
        <w:pPrChange w:id="2069" w:author="Author" w:date="2013-04-12T16:41:00Z">
          <w:pPr>
            <w:pStyle w:val="ListParagraph"/>
            <w:numPr>
              <w:numId w:val="1"/>
            </w:numPr>
            <w:tabs>
              <w:tab w:val="num" w:pos="720"/>
            </w:tabs>
            <w:ind w:hanging="360"/>
          </w:pPr>
        </w:pPrChange>
      </w:pPr>
      <w:r>
        <w:rPr>
          <w:color w:val="242424"/>
          <w:rPrChange w:id="2070" w:author="Author" w:date="2013-04-12T16:41:00Z">
            <w:rPr>
              <w:rFonts w:ascii="Corbel" w:hAnsi="Corbel"/>
              <w:color w:val="303030"/>
            </w:rPr>
          </w:rPrChange>
        </w:rPr>
        <w:t>Organize and archive work</w:t>
      </w:r>
    </w:p>
    <w:p w14:paraId="1AB4A7B0" w14:textId="77777777" w:rsidR="00C82479" w:rsidRDefault="00C82479">
      <w:pPr>
        <w:pStyle w:val="ListParagraph"/>
        <w:numPr>
          <w:ilvl w:val="0"/>
          <w:numId w:val="47"/>
        </w:numPr>
        <w:tabs>
          <w:tab w:val="clear" w:pos="360"/>
          <w:tab w:val="num" w:pos="720"/>
        </w:tabs>
        <w:ind w:left="720" w:hanging="360"/>
        <w:rPr>
          <w:color w:val="242424"/>
          <w:rPrChange w:id="2071" w:author="Author" w:date="2013-04-12T16:41:00Z">
            <w:rPr>
              <w:rFonts w:ascii="Corbel" w:hAnsi="Corbel"/>
              <w:color w:val="303030"/>
            </w:rPr>
          </w:rPrChange>
        </w:rPr>
        <w:pPrChange w:id="2072" w:author="Author" w:date="2013-04-12T16:41:00Z">
          <w:pPr>
            <w:pStyle w:val="ListParagraph"/>
            <w:numPr>
              <w:numId w:val="1"/>
            </w:numPr>
            <w:tabs>
              <w:tab w:val="num" w:pos="720"/>
            </w:tabs>
            <w:ind w:hanging="360"/>
          </w:pPr>
        </w:pPrChange>
      </w:pPr>
      <w:r>
        <w:rPr>
          <w:color w:val="242424"/>
          <w:rPrChange w:id="2073" w:author="Author" w:date="2013-04-12T16:41:00Z">
            <w:rPr>
              <w:rFonts w:ascii="Corbel" w:hAnsi="Corbel"/>
              <w:color w:val="303030"/>
            </w:rPr>
          </w:rPrChange>
        </w:rPr>
        <w:t>Share work with public</w:t>
      </w:r>
    </w:p>
    <w:p w14:paraId="1F91C8E8" w14:textId="77777777" w:rsidR="00C82479" w:rsidRDefault="00C82479">
      <w:pPr>
        <w:pStyle w:val="ListParagraph"/>
        <w:numPr>
          <w:ilvl w:val="0"/>
          <w:numId w:val="47"/>
        </w:numPr>
        <w:tabs>
          <w:tab w:val="clear" w:pos="360"/>
          <w:tab w:val="num" w:pos="720"/>
        </w:tabs>
        <w:ind w:left="720" w:hanging="360"/>
        <w:rPr>
          <w:color w:val="242424"/>
          <w:rPrChange w:id="2074" w:author="Author" w:date="2013-04-12T16:41:00Z">
            <w:rPr>
              <w:rFonts w:ascii="Corbel" w:hAnsi="Corbel"/>
              <w:color w:val="303030"/>
            </w:rPr>
          </w:rPrChange>
        </w:rPr>
        <w:pPrChange w:id="2075" w:author="Author" w:date="2013-04-12T16:41:00Z">
          <w:pPr>
            <w:pStyle w:val="ListParagraph"/>
            <w:numPr>
              <w:numId w:val="1"/>
            </w:numPr>
            <w:tabs>
              <w:tab w:val="num" w:pos="720"/>
            </w:tabs>
            <w:ind w:hanging="360"/>
          </w:pPr>
        </w:pPrChange>
      </w:pPr>
      <w:r>
        <w:rPr>
          <w:color w:val="242424"/>
          <w:rPrChange w:id="2076" w:author="Author" w:date="2013-04-12T16:41:00Z">
            <w:rPr>
              <w:rFonts w:ascii="Corbel" w:hAnsi="Corbel"/>
              <w:color w:val="303030"/>
            </w:rPr>
          </w:rPrChange>
        </w:rPr>
        <w:t>Solicit specific Feedback on work-in-progress from a group</w:t>
      </w:r>
    </w:p>
    <w:p w14:paraId="36D52813" w14:textId="77777777" w:rsidR="00C82479" w:rsidRDefault="00C82479">
      <w:pPr>
        <w:pStyle w:val="ListParagraph"/>
        <w:numPr>
          <w:ilvl w:val="0"/>
          <w:numId w:val="47"/>
        </w:numPr>
        <w:tabs>
          <w:tab w:val="clear" w:pos="360"/>
          <w:tab w:val="num" w:pos="720"/>
        </w:tabs>
        <w:ind w:left="720" w:hanging="360"/>
        <w:rPr>
          <w:color w:val="242424"/>
          <w:rPrChange w:id="2077" w:author="Author" w:date="2013-04-12T16:41:00Z">
            <w:rPr>
              <w:rFonts w:ascii="Corbel" w:hAnsi="Corbel"/>
              <w:color w:val="303030"/>
            </w:rPr>
          </w:rPrChange>
        </w:rPr>
        <w:pPrChange w:id="2078" w:author="Author" w:date="2013-04-12T16:41:00Z">
          <w:pPr>
            <w:pStyle w:val="ListParagraph"/>
            <w:numPr>
              <w:numId w:val="1"/>
            </w:numPr>
            <w:tabs>
              <w:tab w:val="num" w:pos="720"/>
            </w:tabs>
            <w:ind w:hanging="360"/>
          </w:pPr>
        </w:pPrChange>
      </w:pPr>
      <w:r>
        <w:rPr>
          <w:color w:val="242424"/>
          <w:rPrChange w:id="2079" w:author="Author" w:date="2013-04-12T16:41:00Z">
            <w:rPr>
              <w:rFonts w:ascii="Corbel" w:hAnsi="Corbel"/>
              <w:color w:val="303030"/>
            </w:rPr>
          </w:rPrChange>
        </w:rPr>
        <w:lastRenderedPageBreak/>
        <w:t>Share work and work-in-progress with peers</w:t>
      </w:r>
    </w:p>
    <w:p w14:paraId="2A6F38CB" w14:textId="77777777" w:rsidR="00C82479" w:rsidRDefault="00C82479">
      <w:pPr>
        <w:pStyle w:val="ListParagraph"/>
        <w:numPr>
          <w:ilvl w:val="0"/>
          <w:numId w:val="47"/>
        </w:numPr>
        <w:tabs>
          <w:tab w:val="clear" w:pos="360"/>
          <w:tab w:val="num" w:pos="720"/>
        </w:tabs>
        <w:ind w:left="720" w:hanging="360"/>
        <w:rPr>
          <w:color w:val="242424"/>
          <w:rPrChange w:id="2080" w:author="Author" w:date="2013-04-12T16:41:00Z">
            <w:rPr>
              <w:rFonts w:ascii="Corbel" w:hAnsi="Corbel"/>
              <w:color w:val="303030"/>
            </w:rPr>
          </w:rPrChange>
        </w:rPr>
        <w:pPrChange w:id="2081" w:author="Author" w:date="2013-04-12T16:41:00Z">
          <w:pPr>
            <w:pStyle w:val="ListParagraph"/>
            <w:numPr>
              <w:numId w:val="1"/>
            </w:numPr>
            <w:tabs>
              <w:tab w:val="num" w:pos="720"/>
            </w:tabs>
            <w:ind w:hanging="360"/>
          </w:pPr>
        </w:pPrChange>
      </w:pPr>
      <w:r>
        <w:rPr>
          <w:color w:val="242424"/>
          <w:rPrChange w:id="2082" w:author="Author" w:date="2013-04-12T16:41:00Z">
            <w:rPr>
              <w:rFonts w:ascii="Corbel" w:hAnsi="Corbel"/>
              <w:color w:val="303030"/>
            </w:rPr>
          </w:rPrChange>
        </w:rPr>
        <w:t>Delete account &amp; data</w:t>
      </w:r>
    </w:p>
    <w:p w14:paraId="07E2A010" w14:textId="77777777" w:rsidR="00C82479" w:rsidRDefault="00C82479">
      <w:pPr>
        <w:rPr>
          <w:color w:val="242424"/>
          <w:rPrChange w:id="2083" w:author="Author" w:date="2013-04-12T16:41:00Z">
            <w:rPr>
              <w:rFonts w:ascii="Corbel" w:hAnsi="Corbel"/>
              <w:color w:val="303030"/>
            </w:rPr>
          </w:rPrChange>
        </w:rPr>
      </w:pPr>
    </w:p>
    <w:p w14:paraId="1C2330E6" w14:textId="77777777" w:rsidR="00C82479" w:rsidRDefault="00C82479">
      <w:pPr>
        <w:rPr>
          <w:color w:val="242424"/>
          <w:rPrChange w:id="2084" w:author="Author" w:date="2013-04-12T16:41:00Z">
            <w:rPr>
              <w:rFonts w:ascii="Corbel" w:hAnsi="Corbel"/>
              <w:color w:val="303030"/>
            </w:rPr>
          </w:rPrChange>
        </w:rPr>
      </w:pPr>
    </w:p>
    <w:p w14:paraId="0D17AC0B" w14:textId="77777777" w:rsidR="00C82479" w:rsidRDefault="00C82479">
      <w:pPr>
        <w:rPr>
          <w:color w:val="242424"/>
          <w:rPrChange w:id="2085" w:author="Author" w:date="2013-04-12T16:41:00Z">
            <w:rPr>
              <w:rFonts w:ascii="Corbel" w:hAnsi="Corbel"/>
              <w:color w:val="303030"/>
            </w:rPr>
          </w:rPrChange>
        </w:rPr>
      </w:pPr>
      <w:r>
        <w:rPr>
          <w:rFonts w:ascii="Arial Bold" w:hAnsi="Arial Bold"/>
          <w:color w:val="0F3642"/>
          <w:rPrChange w:id="2086" w:author="Author" w:date="2013-04-12T16:41:00Z">
            <w:rPr>
              <w:rFonts w:ascii="Arial Bold" w:hAnsi="Arial Bold"/>
              <w:color w:val="1A4654"/>
            </w:rPr>
          </w:rPrChange>
        </w:rPr>
        <w:t>Faculty Features</w:t>
      </w:r>
    </w:p>
    <w:p w14:paraId="602FD638" w14:textId="77777777" w:rsidR="00C82479" w:rsidRDefault="00C82479">
      <w:pPr>
        <w:pStyle w:val="ListParagraph"/>
        <w:rPr>
          <w:color w:val="242424"/>
          <w:rPrChange w:id="2087" w:author="Author" w:date="2013-04-12T16:41:00Z">
            <w:rPr>
              <w:rFonts w:ascii="Corbel" w:hAnsi="Corbel"/>
              <w:color w:val="303030"/>
            </w:rPr>
          </w:rPrChange>
        </w:rPr>
      </w:pPr>
    </w:p>
    <w:p w14:paraId="263A1356" w14:textId="77777777" w:rsidR="00C82479" w:rsidRDefault="00C82479">
      <w:pPr>
        <w:pStyle w:val="ListParagraph"/>
        <w:numPr>
          <w:ilvl w:val="0"/>
          <w:numId w:val="47"/>
        </w:numPr>
        <w:tabs>
          <w:tab w:val="clear" w:pos="360"/>
          <w:tab w:val="num" w:pos="720"/>
        </w:tabs>
        <w:ind w:left="720" w:hanging="360"/>
        <w:rPr>
          <w:color w:val="242424"/>
          <w:rPrChange w:id="2088" w:author="Author" w:date="2013-04-12T16:41:00Z">
            <w:rPr>
              <w:rFonts w:ascii="Corbel" w:hAnsi="Corbel"/>
              <w:color w:val="303030"/>
            </w:rPr>
          </w:rPrChange>
        </w:rPr>
        <w:pPrChange w:id="2089" w:author="Author" w:date="2013-04-12T16:41:00Z">
          <w:pPr>
            <w:pStyle w:val="ListParagraph"/>
            <w:numPr>
              <w:numId w:val="1"/>
            </w:numPr>
            <w:tabs>
              <w:tab w:val="num" w:pos="720"/>
            </w:tabs>
            <w:ind w:hanging="360"/>
          </w:pPr>
        </w:pPrChange>
      </w:pPr>
      <w:r>
        <w:rPr>
          <w:color w:val="242424"/>
          <w:rPrChange w:id="2090" w:author="Author" w:date="2013-04-12T16:41:00Z">
            <w:rPr>
              <w:rFonts w:ascii="Corbel" w:hAnsi="Corbel"/>
              <w:color w:val="303030"/>
            </w:rPr>
          </w:rPrChange>
        </w:rPr>
        <w:t>Create Faculty profile</w:t>
      </w:r>
    </w:p>
    <w:p w14:paraId="1D04A0C9" w14:textId="77777777" w:rsidR="00C82479" w:rsidRDefault="00C82479">
      <w:pPr>
        <w:pStyle w:val="ListParagraph"/>
        <w:numPr>
          <w:ilvl w:val="0"/>
          <w:numId w:val="47"/>
        </w:numPr>
        <w:tabs>
          <w:tab w:val="clear" w:pos="360"/>
          <w:tab w:val="num" w:pos="720"/>
        </w:tabs>
        <w:ind w:left="720" w:hanging="360"/>
        <w:rPr>
          <w:color w:val="242424"/>
          <w:rPrChange w:id="2091" w:author="Author" w:date="2013-04-12T16:41:00Z">
            <w:rPr>
              <w:rFonts w:ascii="Corbel" w:hAnsi="Corbel"/>
              <w:color w:val="303030"/>
            </w:rPr>
          </w:rPrChange>
        </w:rPr>
        <w:pPrChange w:id="2092" w:author="Author" w:date="2013-04-12T16:41:00Z">
          <w:pPr>
            <w:pStyle w:val="ListParagraph"/>
            <w:numPr>
              <w:numId w:val="1"/>
            </w:numPr>
            <w:tabs>
              <w:tab w:val="num" w:pos="720"/>
            </w:tabs>
            <w:ind w:hanging="360"/>
          </w:pPr>
        </w:pPrChange>
      </w:pPr>
      <w:r>
        <w:rPr>
          <w:color w:val="242424"/>
          <w:rPrChange w:id="2093" w:author="Author" w:date="2013-04-12T16:41:00Z">
            <w:rPr>
              <w:rFonts w:ascii="Corbel" w:hAnsi="Corbel"/>
              <w:color w:val="303030"/>
            </w:rPr>
          </w:rPrChange>
        </w:rPr>
        <w:t>Organize past student work from class</w:t>
      </w:r>
    </w:p>
    <w:p w14:paraId="559910FD" w14:textId="77777777" w:rsidR="00C82479" w:rsidRDefault="00C82479">
      <w:pPr>
        <w:pStyle w:val="ListParagraph"/>
        <w:numPr>
          <w:ilvl w:val="0"/>
          <w:numId w:val="47"/>
        </w:numPr>
        <w:tabs>
          <w:tab w:val="clear" w:pos="360"/>
          <w:tab w:val="num" w:pos="720"/>
        </w:tabs>
        <w:ind w:left="720" w:hanging="360"/>
        <w:rPr>
          <w:color w:val="242424"/>
          <w:rPrChange w:id="2094" w:author="Author" w:date="2013-04-12T16:41:00Z">
            <w:rPr>
              <w:rFonts w:ascii="Corbel" w:hAnsi="Corbel"/>
              <w:color w:val="303030"/>
            </w:rPr>
          </w:rPrChange>
        </w:rPr>
        <w:pPrChange w:id="2095" w:author="Author" w:date="2013-04-12T16:41:00Z">
          <w:pPr>
            <w:pStyle w:val="ListParagraph"/>
            <w:numPr>
              <w:numId w:val="1"/>
            </w:numPr>
            <w:tabs>
              <w:tab w:val="num" w:pos="720"/>
            </w:tabs>
            <w:ind w:hanging="360"/>
          </w:pPr>
        </w:pPrChange>
      </w:pPr>
      <w:r>
        <w:rPr>
          <w:color w:val="242424"/>
          <w:rPrChange w:id="2096" w:author="Author" w:date="2013-04-12T16:41:00Z">
            <w:rPr>
              <w:rFonts w:ascii="Corbel" w:hAnsi="Corbel"/>
              <w:color w:val="303030"/>
            </w:rPr>
          </w:rPrChange>
        </w:rPr>
        <w:t xml:space="preserve">Create a group </w:t>
      </w:r>
    </w:p>
    <w:p w14:paraId="6C2DAF2C" w14:textId="77777777" w:rsidR="00C82479" w:rsidRDefault="00C82479">
      <w:pPr>
        <w:rPr>
          <w:color w:val="242424"/>
          <w:rPrChange w:id="2097" w:author="Author" w:date="2013-04-12T16:41:00Z">
            <w:rPr>
              <w:rFonts w:ascii="Corbel" w:hAnsi="Corbel"/>
              <w:color w:val="303030"/>
            </w:rPr>
          </w:rPrChange>
        </w:rPr>
      </w:pPr>
    </w:p>
    <w:p w14:paraId="2FA60F17" w14:textId="77777777" w:rsidR="00C82479" w:rsidRDefault="00C82479">
      <w:pPr>
        <w:rPr>
          <w:color w:val="242424"/>
          <w:rPrChange w:id="2098" w:author="Author" w:date="2013-04-12T16:41:00Z">
            <w:rPr>
              <w:rFonts w:ascii="Corbel" w:hAnsi="Corbel"/>
              <w:color w:val="303030"/>
            </w:rPr>
          </w:rPrChange>
        </w:rPr>
      </w:pPr>
    </w:p>
    <w:p w14:paraId="109DB29C" w14:textId="77777777" w:rsidR="00C82479" w:rsidRDefault="00C82479">
      <w:pPr>
        <w:rPr>
          <w:color w:val="242424"/>
          <w:rPrChange w:id="2099" w:author="Author" w:date="2013-04-12T16:41:00Z">
            <w:rPr>
              <w:rFonts w:ascii="Corbel" w:hAnsi="Corbel"/>
              <w:color w:val="303030"/>
            </w:rPr>
          </w:rPrChange>
        </w:rPr>
      </w:pPr>
    </w:p>
    <w:p w14:paraId="0CD9C891" w14:textId="77777777" w:rsidR="00C82479" w:rsidRDefault="00C82479">
      <w:pPr>
        <w:rPr>
          <w:color w:val="242424"/>
          <w:rPrChange w:id="2100" w:author="Author" w:date="2013-04-12T16:41:00Z">
            <w:rPr>
              <w:rFonts w:ascii="Corbel" w:hAnsi="Corbel"/>
              <w:color w:val="303030"/>
            </w:rPr>
          </w:rPrChange>
        </w:rPr>
      </w:pPr>
      <w:r>
        <w:rPr>
          <w:rFonts w:ascii="Arial Bold" w:hAnsi="Arial Bold"/>
          <w:color w:val="0F3642"/>
          <w:sz w:val="36"/>
          <w:rPrChange w:id="2101" w:author="Author" w:date="2013-04-12T16:41:00Z">
            <w:rPr>
              <w:rFonts w:ascii="Arial Bold" w:hAnsi="Arial Bold"/>
              <w:color w:val="1A4654"/>
              <w:sz w:val="36"/>
            </w:rPr>
          </w:rPrChange>
        </w:rPr>
        <w:t>All Features</w:t>
      </w:r>
    </w:p>
    <w:p w14:paraId="19F01781" w14:textId="77777777" w:rsidR="00C82479" w:rsidRDefault="00C82479">
      <w:pPr>
        <w:rPr>
          <w:color w:val="FFFDFD"/>
          <w:rPrChange w:id="2102" w:author="Author" w:date="2013-04-12T16:41:00Z">
            <w:rPr>
              <w:rFonts w:ascii="Corbel Bold" w:hAnsi="Corbel Bold"/>
              <w:color w:val="FFFEFE"/>
            </w:rPr>
          </w:rPrChange>
        </w:rPr>
      </w:pPr>
    </w:p>
    <w:p w14:paraId="2AC26583" w14:textId="77777777" w:rsidR="00C82479" w:rsidRDefault="00C82479">
      <w:pPr>
        <w:rPr>
          <w:rPrChange w:id="2103" w:author="Author" w:date="2013-04-12T16:41:00Z">
            <w:rPr>
              <w:rFonts w:ascii="Corbel" w:hAnsi="Corbel"/>
            </w:rPr>
          </w:rPrChange>
        </w:rPr>
      </w:pPr>
      <w:r>
        <w:rPr>
          <w:rPrChange w:id="2104" w:author="Author" w:date="2013-04-12T16:41:00Z">
            <w:rPr>
              <w:rFonts w:ascii="Corbel Bold" w:hAnsi="Corbel Bold"/>
            </w:rPr>
          </w:rPrChange>
        </w:rPr>
        <w:tab/>
        <w:t>This section organizes system features into common feature groups and further explains what the feature is.</w:t>
      </w:r>
    </w:p>
    <w:p w14:paraId="7EBD2E86" w14:textId="77777777" w:rsidR="00C82479" w:rsidRDefault="00C82479">
      <w:pPr>
        <w:rPr>
          <w:color w:val="FFFDFD"/>
          <w:rPrChange w:id="2105" w:author="Author" w:date="2013-04-12T16:41:00Z">
            <w:rPr>
              <w:rFonts w:ascii="Corbel Bold" w:hAnsi="Corbel Bold"/>
              <w:color w:val="FFFEFE"/>
            </w:rPr>
          </w:rPrChange>
        </w:rPr>
      </w:pPr>
    </w:p>
    <w:p w14:paraId="3AAEC603" w14:textId="77777777" w:rsidR="00C82479" w:rsidRDefault="00C82479">
      <w:pPr>
        <w:rPr>
          <w:color w:val="242424"/>
          <w:rPrChange w:id="2106" w:author="Author" w:date="2013-04-12T16:41:00Z">
            <w:rPr>
              <w:rFonts w:ascii="Corbel" w:hAnsi="Corbel"/>
              <w:color w:val="303030"/>
            </w:rPr>
          </w:rPrChange>
        </w:rPr>
      </w:pPr>
      <w:r>
        <w:rPr>
          <w:rFonts w:ascii="Arial Bold" w:hAnsi="Arial Bold"/>
          <w:color w:val="0F3642"/>
          <w:rPrChange w:id="2107" w:author="Author" w:date="2013-04-12T16:41:00Z">
            <w:rPr>
              <w:rFonts w:ascii="Arial Bold" w:hAnsi="Arial Bold"/>
              <w:color w:val="1A4654"/>
            </w:rPr>
          </w:rPrChange>
        </w:rPr>
        <w:t>Account</w:t>
      </w:r>
    </w:p>
    <w:p w14:paraId="5DEF3A54" w14:textId="77777777" w:rsidR="00C82479" w:rsidRDefault="00C82479">
      <w:pPr>
        <w:rPr>
          <w:color w:val="242424"/>
          <w:rPrChange w:id="2108" w:author="Author" w:date="2013-04-12T16:41:00Z">
            <w:rPr>
              <w:rFonts w:ascii="Corbel" w:hAnsi="Corbel"/>
              <w:color w:val="303030"/>
            </w:rPr>
          </w:rPrChange>
        </w:rPr>
      </w:pPr>
    </w:p>
    <w:p w14:paraId="3D9D8F2B" w14:textId="77777777" w:rsidR="00C82479" w:rsidRDefault="00C82479">
      <w:pPr>
        <w:pStyle w:val="ListParagraph"/>
        <w:numPr>
          <w:ilvl w:val="0"/>
          <w:numId w:val="29"/>
        </w:numPr>
        <w:tabs>
          <w:tab w:val="clear" w:pos="360"/>
          <w:tab w:val="num" w:pos="720"/>
        </w:tabs>
        <w:ind w:left="720" w:hanging="360"/>
        <w:rPr>
          <w:rPrChange w:id="2109" w:author="Author" w:date="2013-04-12T16:41:00Z">
            <w:rPr>
              <w:rFonts w:ascii="Corbel Bold" w:hAnsi="Corbel Bold"/>
            </w:rPr>
          </w:rPrChange>
        </w:rPr>
        <w:pPrChange w:id="2110" w:author="Author" w:date="2013-04-12T16:41:00Z">
          <w:pPr>
            <w:pStyle w:val="ListParagraph"/>
            <w:numPr>
              <w:numId w:val="11"/>
            </w:numPr>
            <w:tabs>
              <w:tab w:val="num" w:pos="720"/>
            </w:tabs>
            <w:ind w:hanging="360"/>
          </w:pPr>
        </w:pPrChange>
      </w:pPr>
      <w:r>
        <w:rPr>
          <w:rPrChange w:id="2111" w:author="Author" w:date="2013-04-12T16:41:00Z">
            <w:rPr>
              <w:rFonts w:ascii="Corbel Bold" w:hAnsi="Corbel Bold"/>
            </w:rPr>
          </w:rPrChange>
        </w:rPr>
        <w:t>Register new account</w:t>
      </w:r>
    </w:p>
    <w:p w14:paraId="608A389D" w14:textId="77777777" w:rsidR="00C82479" w:rsidRDefault="00C82479">
      <w:pPr>
        <w:pStyle w:val="ListParagraph"/>
        <w:ind w:left="1440"/>
        <w:rPr>
          <w:rPrChange w:id="2112" w:author="Author" w:date="2013-04-12T16:41:00Z">
            <w:rPr>
              <w:rFonts w:ascii="Corbel" w:hAnsi="Corbel"/>
            </w:rPr>
          </w:rPrChange>
        </w:rPr>
      </w:pPr>
      <w:r>
        <w:rPr>
          <w:rPrChange w:id="2113" w:author="Author" w:date="2013-04-12T16:41:00Z">
            <w:rPr>
              <w:rFonts w:ascii="Corbel" w:hAnsi="Corbel"/>
            </w:rPr>
          </w:rPrChange>
        </w:rPr>
        <w:t>Creates a new member, student, or faculty member</w:t>
      </w:r>
    </w:p>
    <w:p w14:paraId="31AAD0A1" w14:textId="77777777" w:rsidR="00C82479" w:rsidRDefault="00C82479">
      <w:pPr>
        <w:pStyle w:val="ListParagraph"/>
        <w:numPr>
          <w:ilvl w:val="0"/>
          <w:numId w:val="29"/>
        </w:numPr>
        <w:tabs>
          <w:tab w:val="clear" w:pos="360"/>
          <w:tab w:val="num" w:pos="720"/>
        </w:tabs>
        <w:ind w:left="720" w:hanging="360"/>
        <w:rPr>
          <w:rPrChange w:id="2114" w:author="Author" w:date="2013-04-12T16:41:00Z">
            <w:rPr>
              <w:rFonts w:ascii="Corbel Bold" w:hAnsi="Corbel Bold"/>
            </w:rPr>
          </w:rPrChange>
        </w:rPr>
        <w:pPrChange w:id="2115" w:author="Author" w:date="2013-04-12T16:41:00Z">
          <w:pPr>
            <w:pStyle w:val="ListParagraph"/>
            <w:numPr>
              <w:numId w:val="11"/>
            </w:numPr>
            <w:tabs>
              <w:tab w:val="num" w:pos="720"/>
            </w:tabs>
            <w:ind w:hanging="360"/>
          </w:pPr>
        </w:pPrChange>
      </w:pPr>
      <w:r>
        <w:rPr>
          <w:rPrChange w:id="2116" w:author="Author" w:date="2013-04-12T16:41:00Z">
            <w:rPr>
              <w:rFonts w:ascii="Corbel Bold" w:hAnsi="Corbel Bold"/>
            </w:rPr>
          </w:rPrChange>
        </w:rPr>
        <w:t>Delete account and data</w:t>
      </w:r>
    </w:p>
    <w:p w14:paraId="0112720E" w14:textId="77777777" w:rsidR="00C82479" w:rsidRDefault="00C82479">
      <w:pPr>
        <w:pStyle w:val="ListParagraph"/>
        <w:ind w:left="1440"/>
        <w:rPr>
          <w:rPrChange w:id="2117" w:author="Author" w:date="2013-04-12T16:41:00Z">
            <w:rPr>
              <w:rFonts w:ascii="Corbel" w:hAnsi="Corbel"/>
            </w:rPr>
          </w:rPrChange>
        </w:rPr>
      </w:pPr>
      <w:r>
        <w:rPr>
          <w:rPrChange w:id="2118" w:author="Author" w:date="2013-04-12T16:41:00Z">
            <w:rPr>
              <w:rFonts w:ascii="Corbel" w:hAnsi="Corbel"/>
            </w:rPr>
          </w:rPrChange>
        </w:rPr>
        <w:t>Removes all data and account information</w:t>
      </w:r>
    </w:p>
    <w:p w14:paraId="3BAE3417" w14:textId="77777777" w:rsidR="00C82479" w:rsidRDefault="00C82479">
      <w:pPr>
        <w:pStyle w:val="ListParagraph"/>
        <w:numPr>
          <w:ilvl w:val="0"/>
          <w:numId w:val="29"/>
        </w:numPr>
        <w:tabs>
          <w:tab w:val="clear" w:pos="360"/>
          <w:tab w:val="num" w:pos="720"/>
        </w:tabs>
        <w:ind w:left="720" w:hanging="360"/>
        <w:rPr>
          <w:rPrChange w:id="2119" w:author="Author" w:date="2013-04-12T16:41:00Z">
            <w:rPr>
              <w:rFonts w:ascii="Corbel Bold" w:hAnsi="Corbel Bold"/>
            </w:rPr>
          </w:rPrChange>
        </w:rPr>
        <w:pPrChange w:id="2120" w:author="Author" w:date="2013-04-12T16:41:00Z">
          <w:pPr>
            <w:pStyle w:val="ListParagraph"/>
            <w:numPr>
              <w:numId w:val="11"/>
            </w:numPr>
            <w:tabs>
              <w:tab w:val="num" w:pos="720"/>
            </w:tabs>
            <w:ind w:hanging="360"/>
          </w:pPr>
        </w:pPrChange>
      </w:pPr>
      <w:r>
        <w:rPr>
          <w:rPrChange w:id="2121" w:author="Author" w:date="2013-04-12T16:41:00Z">
            <w:rPr>
              <w:rFonts w:ascii="Corbel Bold" w:hAnsi="Corbel Bold"/>
            </w:rPr>
          </w:rPrChange>
        </w:rPr>
        <w:t>Manage notification settings</w:t>
      </w:r>
    </w:p>
    <w:p w14:paraId="25112841" w14:textId="77777777" w:rsidR="00C82479" w:rsidRDefault="00C82479">
      <w:pPr>
        <w:pStyle w:val="ListParagraph"/>
        <w:ind w:left="1440"/>
        <w:rPr>
          <w:rPrChange w:id="2122" w:author="Author" w:date="2013-04-12T16:41:00Z">
            <w:rPr>
              <w:rFonts w:ascii="Corbel" w:hAnsi="Corbel"/>
            </w:rPr>
          </w:rPrChange>
        </w:rPr>
      </w:pPr>
      <w:r>
        <w:rPr>
          <w:rPrChange w:id="2123" w:author="Author" w:date="2013-04-12T16:41:00Z">
            <w:rPr>
              <w:rFonts w:ascii="Corbel" w:hAnsi="Corbel"/>
            </w:rPr>
          </w:rPrChange>
        </w:rPr>
        <w:t>Set notification methods (email, text) and notification types to receive</w:t>
      </w:r>
    </w:p>
    <w:p w14:paraId="1E421903" w14:textId="77777777" w:rsidR="00C82479" w:rsidRDefault="00C82479">
      <w:pPr>
        <w:rPr>
          <w:color w:val="FFFDFD"/>
          <w:rPrChange w:id="2124" w:author="Author" w:date="2013-04-12T16:41:00Z">
            <w:rPr>
              <w:rFonts w:ascii="Corbel Bold" w:hAnsi="Corbel Bold"/>
              <w:color w:val="FFFEFE"/>
            </w:rPr>
          </w:rPrChange>
        </w:rPr>
      </w:pPr>
    </w:p>
    <w:p w14:paraId="68C641EF" w14:textId="77777777" w:rsidR="00C82479" w:rsidRDefault="00C82479">
      <w:pPr>
        <w:rPr>
          <w:color w:val="FFFDFD"/>
          <w:rPrChange w:id="2125" w:author="Author" w:date="2013-04-12T16:41:00Z">
            <w:rPr>
              <w:rFonts w:ascii="Corbel Bold" w:hAnsi="Corbel Bold"/>
              <w:color w:val="FFFEFE"/>
            </w:rPr>
          </w:rPrChange>
        </w:rPr>
      </w:pPr>
    </w:p>
    <w:p w14:paraId="18DC505C" w14:textId="77777777" w:rsidR="00C82479" w:rsidRDefault="00C82479">
      <w:pPr>
        <w:rPr>
          <w:color w:val="242424"/>
          <w:rPrChange w:id="2126" w:author="Author" w:date="2013-04-12T16:41:00Z">
            <w:rPr>
              <w:rFonts w:ascii="Corbel" w:hAnsi="Corbel"/>
              <w:color w:val="303030"/>
            </w:rPr>
          </w:rPrChange>
        </w:rPr>
      </w:pPr>
      <w:r>
        <w:rPr>
          <w:rFonts w:ascii="Arial Bold" w:hAnsi="Arial Bold"/>
          <w:color w:val="0F3642"/>
          <w:rPrChange w:id="2127" w:author="Author" w:date="2013-04-12T16:41:00Z">
            <w:rPr>
              <w:rFonts w:ascii="Arial Bold" w:hAnsi="Arial Bold"/>
              <w:color w:val="1A4654"/>
            </w:rPr>
          </w:rPrChange>
        </w:rPr>
        <w:t>Profile</w:t>
      </w:r>
    </w:p>
    <w:p w14:paraId="5703876D" w14:textId="77777777" w:rsidR="00C82479" w:rsidRDefault="00C82479">
      <w:pPr>
        <w:rPr>
          <w:color w:val="242424"/>
          <w:rPrChange w:id="2128" w:author="Author" w:date="2013-04-12T16:41:00Z">
            <w:rPr>
              <w:rFonts w:ascii="Corbel" w:hAnsi="Corbel"/>
              <w:color w:val="303030"/>
            </w:rPr>
          </w:rPrChange>
        </w:rPr>
      </w:pPr>
    </w:p>
    <w:p w14:paraId="3D6F4EAB" w14:textId="77777777" w:rsidR="00C82479" w:rsidRDefault="00C82479">
      <w:pPr>
        <w:rPr>
          <w:color w:val="242424"/>
          <w:rPrChange w:id="2129" w:author="Author" w:date="2013-04-12T16:41:00Z">
            <w:rPr>
              <w:rFonts w:ascii="Corbel" w:hAnsi="Corbel"/>
              <w:color w:val="303030"/>
            </w:rPr>
          </w:rPrChange>
        </w:rPr>
      </w:pPr>
      <w:r>
        <w:rPr>
          <w:color w:val="242424"/>
          <w:rPrChange w:id="2130" w:author="Author" w:date="2013-04-12T16:41:00Z">
            <w:rPr>
              <w:rFonts w:ascii="Corbel" w:hAnsi="Corbel"/>
              <w:color w:val="303030"/>
            </w:rPr>
          </w:rPrChange>
        </w:rPr>
        <w:t>Profiles are available to any logged in user, however, different user types have different profile information. See Definitions &gt; User Profiles for specific differences.</w:t>
      </w:r>
    </w:p>
    <w:p w14:paraId="7229C970" w14:textId="77777777" w:rsidR="00C82479" w:rsidRDefault="00C82479">
      <w:pPr>
        <w:rPr>
          <w:color w:val="242424"/>
          <w:rPrChange w:id="2131" w:author="Author" w:date="2013-04-12T16:41:00Z">
            <w:rPr>
              <w:rFonts w:ascii="Corbel" w:hAnsi="Corbel"/>
              <w:color w:val="303030"/>
            </w:rPr>
          </w:rPrChange>
        </w:rPr>
      </w:pPr>
    </w:p>
    <w:p w14:paraId="4821CD4A" w14:textId="77777777" w:rsidR="00C82479" w:rsidRDefault="00C82479">
      <w:pPr>
        <w:rPr>
          <w:rPrChange w:id="2132" w:author="Author" w:date="2013-04-12T16:41:00Z">
            <w:rPr>
              <w:rFonts w:ascii="Corbel" w:hAnsi="Corbel"/>
            </w:rPr>
          </w:rPrChange>
        </w:rPr>
      </w:pPr>
    </w:p>
    <w:p w14:paraId="53CD769C" w14:textId="77777777" w:rsidR="00C82479" w:rsidRDefault="00C82479">
      <w:pPr>
        <w:pStyle w:val="ListParagraph"/>
        <w:numPr>
          <w:ilvl w:val="0"/>
          <w:numId w:val="29"/>
        </w:numPr>
        <w:tabs>
          <w:tab w:val="clear" w:pos="360"/>
          <w:tab w:val="num" w:pos="720"/>
        </w:tabs>
        <w:ind w:left="720" w:hanging="360"/>
        <w:rPr>
          <w:color w:val="242424"/>
          <w:rPrChange w:id="2133" w:author="Author" w:date="2013-04-12T16:41:00Z">
            <w:rPr>
              <w:rFonts w:ascii="Corbel Bold" w:hAnsi="Corbel Bold"/>
              <w:color w:val="303030"/>
            </w:rPr>
          </w:rPrChange>
        </w:rPr>
        <w:pPrChange w:id="2134" w:author="Author" w:date="2013-04-12T16:41:00Z">
          <w:pPr>
            <w:pStyle w:val="ListParagraph"/>
            <w:numPr>
              <w:numId w:val="11"/>
            </w:numPr>
            <w:tabs>
              <w:tab w:val="num" w:pos="720"/>
            </w:tabs>
            <w:ind w:hanging="360"/>
          </w:pPr>
        </w:pPrChange>
      </w:pPr>
      <w:r>
        <w:rPr>
          <w:rPrChange w:id="2135" w:author="Author" w:date="2013-04-12T16:41:00Z">
            <w:rPr>
              <w:rFonts w:ascii="Corbel Bold" w:hAnsi="Corbel Bold"/>
            </w:rPr>
          </w:rPrChange>
        </w:rPr>
        <w:t>Update profile information</w:t>
      </w:r>
    </w:p>
    <w:p w14:paraId="0C4C19A3" w14:textId="77777777" w:rsidR="00C82479" w:rsidRDefault="00C82479">
      <w:pPr>
        <w:pStyle w:val="ListParagraph"/>
        <w:ind w:left="1440"/>
        <w:rPr>
          <w:color w:val="242424"/>
          <w:rPrChange w:id="2136" w:author="Author" w:date="2013-04-12T16:41:00Z">
            <w:rPr>
              <w:rFonts w:ascii="Corbel" w:hAnsi="Corbel"/>
              <w:color w:val="303030"/>
            </w:rPr>
          </w:rPrChange>
        </w:rPr>
      </w:pPr>
      <w:r>
        <w:rPr>
          <w:rPrChange w:id="2137" w:author="Author" w:date="2013-04-12T16:41:00Z">
            <w:rPr>
              <w:rFonts w:ascii="Corbel" w:hAnsi="Corbel"/>
            </w:rPr>
          </w:rPrChange>
        </w:rPr>
        <w:t>Change profile information such as description, interests, etc.</w:t>
      </w:r>
    </w:p>
    <w:p w14:paraId="5E804952" w14:textId="77777777" w:rsidR="00C82479" w:rsidRDefault="00C82479">
      <w:pPr>
        <w:pStyle w:val="ListParagraph"/>
        <w:numPr>
          <w:ilvl w:val="0"/>
          <w:numId w:val="29"/>
        </w:numPr>
        <w:tabs>
          <w:tab w:val="clear" w:pos="360"/>
          <w:tab w:val="num" w:pos="720"/>
        </w:tabs>
        <w:ind w:left="720" w:hanging="360"/>
        <w:rPr>
          <w:color w:val="242424"/>
          <w:rPrChange w:id="2138" w:author="Author" w:date="2013-04-12T16:41:00Z">
            <w:rPr>
              <w:rFonts w:ascii="Corbel Bold" w:hAnsi="Corbel Bold"/>
              <w:color w:val="303030"/>
            </w:rPr>
          </w:rPrChange>
        </w:rPr>
        <w:pPrChange w:id="2139" w:author="Author" w:date="2013-04-12T16:41:00Z">
          <w:pPr>
            <w:pStyle w:val="ListParagraph"/>
            <w:numPr>
              <w:numId w:val="11"/>
            </w:numPr>
            <w:tabs>
              <w:tab w:val="num" w:pos="720"/>
            </w:tabs>
            <w:ind w:hanging="360"/>
          </w:pPr>
        </w:pPrChange>
      </w:pPr>
      <w:r>
        <w:rPr>
          <w:color w:val="242424"/>
          <w:rPrChange w:id="2140" w:author="Author" w:date="2013-04-12T16:41:00Z">
            <w:rPr>
              <w:rFonts w:ascii="Corbel Bold" w:hAnsi="Corbel Bold"/>
              <w:color w:val="303030"/>
            </w:rPr>
          </w:rPrChange>
        </w:rPr>
        <w:t>View profile</w:t>
      </w:r>
    </w:p>
    <w:p w14:paraId="7A89B716" w14:textId="77777777" w:rsidR="00C82479" w:rsidRDefault="00C82479">
      <w:pPr>
        <w:pStyle w:val="ListParagraph"/>
        <w:ind w:left="1440"/>
        <w:rPr>
          <w:color w:val="242424"/>
          <w:rPrChange w:id="2141" w:author="Author" w:date="2013-04-12T16:41:00Z">
            <w:rPr>
              <w:rFonts w:ascii="Corbel" w:hAnsi="Corbel"/>
              <w:color w:val="303030"/>
            </w:rPr>
          </w:rPrChange>
        </w:rPr>
      </w:pPr>
      <w:r>
        <w:rPr>
          <w:color w:val="242424"/>
          <w:rPrChange w:id="2142" w:author="Author" w:date="2013-04-12T16:41:00Z">
            <w:rPr>
              <w:rFonts w:ascii="Corbel" w:hAnsi="Corbel"/>
              <w:color w:val="303030"/>
            </w:rPr>
          </w:rPrChange>
        </w:rPr>
        <w:t>View any user’s profile information</w:t>
      </w:r>
    </w:p>
    <w:p w14:paraId="1041C134" w14:textId="77777777" w:rsidR="00C82479" w:rsidRDefault="00C82479">
      <w:pPr>
        <w:rPr>
          <w:color w:val="242424"/>
          <w:rPrChange w:id="2143" w:author="Author" w:date="2013-04-12T16:41:00Z">
            <w:rPr>
              <w:rFonts w:ascii="Corbel" w:hAnsi="Corbel"/>
              <w:color w:val="303030"/>
            </w:rPr>
          </w:rPrChange>
        </w:rPr>
      </w:pPr>
    </w:p>
    <w:p w14:paraId="459DA542" w14:textId="77777777" w:rsidR="00C82479" w:rsidRDefault="00C82479">
      <w:pPr>
        <w:rPr>
          <w:rFonts w:ascii="Arial Bold" w:hAnsi="Arial Bold"/>
          <w:color w:val="0F3642"/>
          <w:rPrChange w:id="2144" w:author="Author" w:date="2013-04-12T16:41:00Z">
            <w:rPr>
              <w:rFonts w:ascii="Arial Bold" w:hAnsi="Arial Bold"/>
              <w:color w:val="1A4654"/>
            </w:rPr>
          </w:rPrChange>
        </w:rPr>
      </w:pPr>
      <w:r>
        <w:rPr>
          <w:rFonts w:ascii="Arial Bold" w:hAnsi="Arial Bold"/>
          <w:color w:val="0F3642"/>
          <w:rPrChange w:id="2145" w:author="Author" w:date="2013-04-12T16:41:00Z">
            <w:rPr>
              <w:rFonts w:ascii="Arial Bold" w:hAnsi="Arial Bold"/>
              <w:color w:val="1A4654"/>
            </w:rPr>
          </w:rPrChange>
        </w:rPr>
        <w:t>Notifications</w:t>
      </w:r>
    </w:p>
    <w:p w14:paraId="4BD9A5C0" w14:textId="77777777" w:rsidR="00C82479" w:rsidRDefault="00C82479">
      <w:pPr>
        <w:rPr>
          <w:rPrChange w:id="2146" w:author="Author" w:date="2013-04-12T16:41:00Z">
            <w:rPr>
              <w:rFonts w:ascii="Corbel" w:hAnsi="Corbel"/>
            </w:rPr>
          </w:rPrChange>
        </w:rPr>
      </w:pPr>
    </w:p>
    <w:p w14:paraId="77B8893E" w14:textId="77777777" w:rsidR="00C82479" w:rsidRDefault="00C82479">
      <w:pPr>
        <w:pStyle w:val="ListParagraph"/>
        <w:numPr>
          <w:ilvl w:val="0"/>
          <w:numId w:val="29"/>
        </w:numPr>
        <w:tabs>
          <w:tab w:val="clear" w:pos="360"/>
          <w:tab w:val="num" w:pos="720"/>
        </w:tabs>
        <w:ind w:left="720" w:hanging="360"/>
        <w:rPr>
          <w:rPrChange w:id="2147" w:author="Author" w:date="2013-04-12T16:41:00Z">
            <w:rPr>
              <w:rFonts w:ascii="Corbel Bold" w:hAnsi="Corbel Bold"/>
            </w:rPr>
          </w:rPrChange>
        </w:rPr>
        <w:pPrChange w:id="2148" w:author="Author" w:date="2013-04-12T16:41:00Z">
          <w:pPr>
            <w:pStyle w:val="ListParagraph"/>
            <w:numPr>
              <w:numId w:val="11"/>
            </w:numPr>
            <w:tabs>
              <w:tab w:val="num" w:pos="720"/>
            </w:tabs>
            <w:ind w:hanging="360"/>
          </w:pPr>
        </w:pPrChange>
      </w:pPr>
      <w:r>
        <w:rPr>
          <w:rPrChange w:id="2149" w:author="Author" w:date="2013-04-12T16:41:00Z">
            <w:rPr>
              <w:rFonts w:ascii="Corbel Bold" w:hAnsi="Corbel Bold"/>
            </w:rPr>
          </w:rPrChange>
        </w:rPr>
        <w:t>List of recent news</w:t>
      </w:r>
    </w:p>
    <w:p w14:paraId="7D760F33" w14:textId="77777777" w:rsidR="00C82479" w:rsidRDefault="00C82479">
      <w:pPr>
        <w:pStyle w:val="ListParagraph"/>
        <w:numPr>
          <w:ilvl w:val="0"/>
          <w:numId w:val="29"/>
        </w:numPr>
        <w:tabs>
          <w:tab w:val="clear" w:pos="360"/>
          <w:tab w:val="num" w:pos="720"/>
        </w:tabs>
        <w:ind w:left="720" w:hanging="360"/>
        <w:rPr>
          <w:rPrChange w:id="2150" w:author="Author" w:date="2013-04-12T16:41:00Z">
            <w:rPr>
              <w:rFonts w:ascii="Corbel Bold" w:hAnsi="Corbel Bold"/>
            </w:rPr>
          </w:rPrChange>
        </w:rPr>
        <w:pPrChange w:id="2151" w:author="Author" w:date="2013-04-12T16:41:00Z">
          <w:pPr>
            <w:pStyle w:val="ListParagraph"/>
            <w:numPr>
              <w:numId w:val="11"/>
            </w:numPr>
            <w:tabs>
              <w:tab w:val="num" w:pos="720"/>
            </w:tabs>
            <w:ind w:hanging="360"/>
          </w:pPr>
        </w:pPrChange>
      </w:pPr>
      <w:r>
        <w:rPr>
          <w:color w:val="242424"/>
          <w:rPrChange w:id="2152" w:author="Author" w:date="2013-04-12T16:41:00Z">
            <w:rPr>
              <w:rFonts w:ascii="Corbel Bold" w:hAnsi="Corbel Bold"/>
              <w:color w:val="303030"/>
            </w:rPr>
          </w:rPrChange>
        </w:rPr>
        <w:t>Follow Student, Group, Gallery</w:t>
      </w:r>
    </w:p>
    <w:p w14:paraId="35320526" w14:textId="77777777" w:rsidR="00C82479" w:rsidRDefault="00C82479">
      <w:pPr>
        <w:pStyle w:val="ListParagraph"/>
        <w:numPr>
          <w:ilvl w:val="0"/>
          <w:numId w:val="29"/>
        </w:numPr>
        <w:tabs>
          <w:tab w:val="clear" w:pos="360"/>
          <w:tab w:val="num" w:pos="720"/>
        </w:tabs>
        <w:ind w:left="720" w:hanging="360"/>
        <w:rPr>
          <w:rPrChange w:id="2153" w:author="Author" w:date="2013-04-12T16:41:00Z">
            <w:rPr>
              <w:rFonts w:ascii="Corbel Bold" w:hAnsi="Corbel Bold"/>
            </w:rPr>
          </w:rPrChange>
        </w:rPr>
        <w:pPrChange w:id="2154" w:author="Author" w:date="2013-04-12T16:41:00Z">
          <w:pPr>
            <w:pStyle w:val="ListParagraph"/>
            <w:numPr>
              <w:numId w:val="11"/>
            </w:numPr>
            <w:tabs>
              <w:tab w:val="num" w:pos="720"/>
            </w:tabs>
            <w:ind w:hanging="360"/>
          </w:pPr>
        </w:pPrChange>
      </w:pPr>
      <w:r>
        <w:rPr>
          <w:rPrChange w:id="2155" w:author="Author" w:date="2013-04-12T16:41:00Z">
            <w:rPr>
              <w:rFonts w:ascii="Corbel Bold" w:hAnsi="Corbel Bold"/>
            </w:rPr>
          </w:rPrChange>
        </w:rPr>
        <w:t>Types</w:t>
      </w:r>
    </w:p>
    <w:p w14:paraId="5AFC52C0" w14:textId="77777777" w:rsidR="00C82479" w:rsidRDefault="00C82479">
      <w:pPr>
        <w:pStyle w:val="ListParagraph"/>
        <w:numPr>
          <w:ilvl w:val="1"/>
          <w:numId w:val="48"/>
        </w:numPr>
        <w:tabs>
          <w:tab w:val="clear" w:pos="360"/>
          <w:tab w:val="num" w:pos="1440"/>
        </w:tabs>
        <w:ind w:left="1440" w:hanging="360"/>
        <w:rPr>
          <w:rPrChange w:id="2156" w:author="Author" w:date="2013-04-12T16:41:00Z">
            <w:rPr>
              <w:rFonts w:ascii="Corbel" w:hAnsi="Corbel"/>
            </w:rPr>
          </w:rPrChange>
        </w:rPr>
        <w:pPrChange w:id="2157" w:author="Author" w:date="2013-04-12T16:41:00Z">
          <w:pPr>
            <w:pStyle w:val="ListParagraph"/>
            <w:numPr>
              <w:ilvl w:val="1"/>
              <w:numId w:val="11"/>
            </w:numPr>
            <w:tabs>
              <w:tab w:val="num" w:pos="1440"/>
            </w:tabs>
            <w:ind w:left="1440" w:hanging="360"/>
          </w:pPr>
        </w:pPrChange>
      </w:pPr>
      <w:r>
        <w:rPr>
          <w:rPrChange w:id="2158" w:author="Author" w:date="2013-04-12T16:41:00Z">
            <w:rPr>
              <w:rFonts w:ascii="Corbel" w:hAnsi="Corbel"/>
            </w:rPr>
          </w:rPrChange>
        </w:rPr>
        <w:t>Following student</w:t>
      </w:r>
    </w:p>
    <w:p w14:paraId="1CFF88B0" w14:textId="77777777" w:rsidR="00C82479" w:rsidRDefault="00C82479">
      <w:pPr>
        <w:pStyle w:val="ListParagraph"/>
        <w:numPr>
          <w:ilvl w:val="2"/>
          <w:numId w:val="49"/>
        </w:numPr>
        <w:tabs>
          <w:tab w:val="clear" w:pos="360"/>
          <w:tab w:val="num" w:pos="2160"/>
        </w:tabs>
        <w:ind w:left="2160" w:hanging="360"/>
        <w:rPr>
          <w:rPrChange w:id="2159" w:author="Author" w:date="2013-04-12T16:41:00Z">
            <w:rPr>
              <w:rFonts w:ascii="Corbel" w:hAnsi="Corbel"/>
            </w:rPr>
          </w:rPrChange>
        </w:rPr>
        <w:pPrChange w:id="2160" w:author="Author" w:date="2013-04-12T16:41:00Z">
          <w:pPr>
            <w:pStyle w:val="ListParagraph"/>
            <w:numPr>
              <w:ilvl w:val="2"/>
              <w:numId w:val="11"/>
            </w:numPr>
            <w:tabs>
              <w:tab w:val="num" w:pos="2160"/>
            </w:tabs>
            <w:ind w:left="2160" w:hanging="360"/>
          </w:pPr>
        </w:pPrChange>
      </w:pPr>
      <w:r>
        <w:rPr>
          <w:rPrChange w:id="2161" w:author="Author" w:date="2013-04-12T16:41:00Z">
            <w:rPr>
              <w:rFonts w:ascii="Corbel" w:hAnsi="Corbel"/>
            </w:rPr>
          </w:rPrChange>
        </w:rPr>
        <w:t>Notified when new works created</w:t>
      </w:r>
    </w:p>
    <w:p w14:paraId="122B81DC" w14:textId="77777777" w:rsidR="00C82479" w:rsidRDefault="00C82479">
      <w:pPr>
        <w:pStyle w:val="ListParagraph"/>
        <w:numPr>
          <w:ilvl w:val="2"/>
          <w:numId w:val="49"/>
        </w:numPr>
        <w:tabs>
          <w:tab w:val="clear" w:pos="360"/>
          <w:tab w:val="num" w:pos="2160"/>
        </w:tabs>
        <w:ind w:left="2160" w:hanging="360"/>
        <w:rPr>
          <w:rPrChange w:id="2162" w:author="Author" w:date="2013-04-12T16:41:00Z">
            <w:rPr>
              <w:rFonts w:ascii="Corbel" w:hAnsi="Corbel"/>
            </w:rPr>
          </w:rPrChange>
        </w:rPr>
        <w:pPrChange w:id="2163" w:author="Author" w:date="2013-04-12T16:41:00Z">
          <w:pPr>
            <w:pStyle w:val="ListParagraph"/>
            <w:numPr>
              <w:ilvl w:val="2"/>
              <w:numId w:val="11"/>
            </w:numPr>
            <w:tabs>
              <w:tab w:val="num" w:pos="2160"/>
            </w:tabs>
            <w:ind w:left="2160" w:hanging="360"/>
          </w:pPr>
        </w:pPrChange>
      </w:pPr>
      <w:r>
        <w:rPr>
          <w:rPrChange w:id="2164" w:author="Author" w:date="2013-04-12T16:41:00Z">
            <w:rPr>
              <w:rFonts w:ascii="Corbel" w:hAnsi="Corbel"/>
            </w:rPr>
          </w:rPrChange>
        </w:rPr>
        <w:lastRenderedPageBreak/>
        <w:t>Notified when Work in progress changes to completed</w:t>
      </w:r>
    </w:p>
    <w:p w14:paraId="2A21980F" w14:textId="77777777" w:rsidR="00C82479" w:rsidRDefault="00C82479">
      <w:pPr>
        <w:pStyle w:val="ListParagraph"/>
        <w:numPr>
          <w:ilvl w:val="1"/>
          <w:numId w:val="50"/>
        </w:numPr>
        <w:tabs>
          <w:tab w:val="clear" w:pos="360"/>
          <w:tab w:val="num" w:pos="1440"/>
        </w:tabs>
        <w:ind w:left="1440" w:hanging="360"/>
        <w:rPr>
          <w:rPrChange w:id="2165" w:author="Author" w:date="2013-04-12T16:41:00Z">
            <w:rPr>
              <w:rFonts w:ascii="Corbel" w:hAnsi="Corbel"/>
            </w:rPr>
          </w:rPrChange>
        </w:rPr>
        <w:pPrChange w:id="2166" w:author="Author" w:date="2013-04-12T16:41:00Z">
          <w:pPr>
            <w:pStyle w:val="ListParagraph"/>
            <w:numPr>
              <w:ilvl w:val="1"/>
              <w:numId w:val="11"/>
            </w:numPr>
            <w:tabs>
              <w:tab w:val="num" w:pos="1440"/>
            </w:tabs>
            <w:ind w:left="1440" w:hanging="360"/>
          </w:pPr>
        </w:pPrChange>
      </w:pPr>
      <w:r>
        <w:rPr>
          <w:rPrChange w:id="2167" w:author="Author" w:date="2013-04-12T16:41:00Z">
            <w:rPr>
              <w:rFonts w:ascii="Corbel" w:hAnsi="Corbel"/>
            </w:rPr>
          </w:rPrChange>
        </w:rPr>
        <w:t>Following Group</w:t>
      </w:r>
    </w:p>
    <w:p w14:paraId="65D347B2" w14:textId="77777777" w:rsidR="00C82479" w:rsidRDefault="00C82479">
      <w:pPr>
        <w:pStyle w:val="ListParagraph"/>
        <w:numPr>
          <w:ilvl w:val="2"/>
          <w:numId w:val="51"/>
        </w:numPr>
        <w:tabs>
          <w:tab w:val="clear" w:pos="360"/>
          <w:tab w:val="num" w:pos="2160"/>
        </w:tabs>
        <w:ind w:left="2160" w:hanging="360"/>
        <w:rPr>
          <w:rPrChange w:id="2168" w:author="Author" w:date="2013-04-12T16:41:00Z">
            <w:rPr>
              <w:rFonts w:ascii="Corbel" w:hAnsi="Corbel"/>
            </w:rPr>
          </w:rPrChange>
        </w:rPr>
        <w:pPrChange w:id="2169" w:author="Author" w:date="2013-04-12T16:41:00Z">
          <w:pPr>
            <w:pStyle w:val="ListParagraph"/>
            <w:numPr>
              <w:ilvl w:val="2"/>
              <w:numId w:val="11"/>
            </w:numPr>
            <w:tabs>
              <w:tab w:val="num" w:pos="2160"/>
            </w:tabs>
            <w:ind w:left="2160" w:hanging="360"/>
          </w:pPr>
        </w:pPrChange>
      </w:pPr>
      <w:r>
        <w:rPr>
          <w:rPrChange w:id="2170" w:author="Author" w:date="2013-04-12T16:41:00Z">
            <w:rPr>
              <w:rFonts w:ascii="Corbel" w:hAnsi="Corbel"/>
            </w:rPr>
          </w:rPrChange>
        </w:rPr>
        <w:t>Notified when new work added</w:t>
      </w:r>
    </w:p>
    <w:p w14:paraId="7572661B" w14:textId="77777777" w:rsidR="00C82479" w:rsidRDefault="00C82479">
      <w:pPr>
        <w:pStyle w:val="ListParagraph"/>
        <w:numPr>
          <w:ilvl w:val="2"/>
          <w:numId w:val="51"/>
        </w:numPr>
        <w:tabs>
          <w:tab w:val="clear" w:pos="360"/>
          <w:tab w:val="num" w:pos="2160"/>
        </w:tabs>
        <w:ind w:left="2160" w:hanging="360"/>
        <w:rPr>
          <w:rPrChange w:id="2171" w:author="Author" w:date="2013-04-12T16:41:00Z">
            <w:rPr>
              <w:rFonts w:ascii="Corbel" w:hAnsi="Corbel"/>
            </w:rPr>
          </w:rPrChange>
        </w:rPr>
        <w:pPrChange w:id="2172" w:author="Author" w:date="2013-04-12T16:41:00Z">
          <w:pPr>
            <w:pStyle w:val="ListParagraph"/>
            <w:numPr>
              <w:ilvl w:val="2"/>
              <w:numId w:val="11"/>
            </w:numPr>
            <w:tabs>
              <w:tab w:val="num" w:pos="2160"/>
            </w:tabs>
            <w:ind w:left="2160" w:hanging="360"/>
          </w:pPr>
        </w:pPrChange>
      </w:pPr>
      <w:r>
        <w:rPr>
          <w:rPrChange w:id="2173" w:author="Author" w:date="2013-04-12T16:41:00Z">
            <w:rPr>
              <w:rFonts w:ascii="Corbel" w:hAnsi="Corbel"/>
            </w:rPr>
          </w:rPrChange>
        </w:rPr>
        <w:t>Notified when new feedback requested</w:t>
      </w:r>
    </w:p>
    <w:p w14:paraId="40C40FF9" w14:textId="77777777" w:rsidR="00C82479" w:rsidRDefault="00C82479">
      <w:pPr>
        <w:pStyle w:val="ListParagraph"/>
        <w:numPr>
          <w:ilvl w:val="2"/>
          <w:numId w:val="51"/>
        </w:numPr>
        <w:tabs>
          <w:tab w:val="clear" w:pos="360"/>
          <w:tab w:val="num" w:pos="2160"/>
        </w:tabs>
        <w:ind w:left="2160" w:hanging="360"/>
        <w:rPr>
          <w:rPrChange w:id="2174" w:author="Author" w:date="2013-04-12T16:41:00Z">
            <w:rPr>
              <w:rFonts w:ascii="Corbel" w:hAnsi="Corbel"/>
            </w:rPr>
          </w:rPrChange>
        </w:rPr>
        <w:pPrChange w:id="2175" w:author="Author" w:date="2013-04-12T16:41:00Z">
          <w:pPr>
            <w:pStyle w:val="ListParagraph"/>
            <w:numPr>
              <w:ilvl w:val="2"/>
              <w:numId w:val="11"/>
            </w:numPr>
            <w:tabs>
              <w:tab w:val="num" w:pos="2160"/>
            </w:tabs>
            <w:ind w:left="2160" w:hanging="360"/>
          </w:pPr>
        </w:pPrChange>
      </w:pPr>
      <w:r>
        <w:rPr>
          <w:rPrChange w:id="2176" w:author="Author" w:date="2013-04-12T16:41:00Z">
            <w:rPr>
              <w:rFonts w:ascii="Corbel" w:hAnsi="Corbel"/>
            </w:rPr>
          </w:rPrChange>
        </w:rPr>
        <w:t>Notified with top work weekly via email</w:t>
      </w:r>
    </w:p>
    <w:p w14:paraId="3CA5882B" w14:textId="77777777" w:rsidR="00C82479" w:rsidRDefault="00C82479">
      <w:pPr>
        <w:pStyle w:val="ListParagraph"/>
        <w:numPr>
          <w:ilvl w:val="1"/>
          <w:numId w:val="52"/>
        </w:numPr>
        <w:tabs>
          <w:tab w:val="clear" w:pos="360"/>
          <w:tab w:val="num" w:pos="1440"/>
        </w:tabs>
        <w:ind w:left="1440" w:hanging="360"/>
        <w:rPr>
          <w:rPrChange w:id="2177" w:author="Author" w:date="2013-04-12T16:41:00Z">
            <w:rPr>
              <w:rFonts w:ascii="Corbel" w:hAnsi="Corbel"/>
            </w:rPr>
          </w:rPrChange>
        </w:rPr>
        <w:pPrChange w:id="2178" w:author="Author" w:date="2013-04-12T16:41:00Z">
          <w:pPr>
            <w:pStyle w:val="ListParagraph"/>
            <w:numPr>
              <w:ilvl w:val="1"/>
              <w:numId w:val="11"/>
            </w:numPr>
            <w:tabs>
              <w:tab w:val="num" w:pos="1440"/>
            </w:tabs>
            <w:ind w:left="1440" w:hanging="360"/>
          </w:pPr>
        </w:pPrChange>
      </w:pPr>
      <w:r>
        <w:rPr>
          <w:rPrChange w:id="2179" w:author="Author" w:date="2013-04-12T16:41:00Z">
            <w:rPr>
              <w:rFonts w:ascii="Corbel" w:hAnsi="Corbel"/>
            </w:rPr>
          </w:rPrChange>
        </w:rPr>
        <w:t>Follow Collection</w:t>
      </w:r>
    </w:p>
    <w:p w14:paraId="3565A2C1" w14:textId="77777777" w:rsidR="00C82479" w:rsidRDefault="00C82479">
      <w:pPr>
        <w:pStyle w:val="ListParagraph"/>
        <w:numPr>
          <w:ilvl w:val="2"/>
          <w:numId w:val="53"/>
        </w:numPr>
        <w:tabs>
          <w:tab w:val="clear" w:pos="360"/>
          <w:tab w:val="num" w:pos="2160"/>
        </w:tabs>
        <w:ind w:left="2160" w:hanging="360"/>
        <w:rPr>
          <w:rPrChange w:id="2180" w:author="Author" w:date="2013-04-12T16:41:00Z">
            <w:rPr>
              <w:rFonts w:ascii="Corbel" w:hAnsi="Corbel"/>
            </w:rPr>
          </w:rPrChange>
        </w:rPr>
        <w:pPrChange w:id="2181" w:author="Author" w:date="2013-04-12T16:41:00Z">
          <w:pPr>
            <w:pStyle w:val="ListParagraph"/>
            <w:numPr>
              <w:ilvl w:val="2"/>
              <w:numId w:val="11"/>
            </w:numPr>
            <w:tabs>
              <w:tab w:val="num" w:pos="2160"/>
            </w:tabs>
            <w:ind w:left="2160" w:hanging="360"/>
          </w:pPr>
        </w:pPrChange>
      </w:pPr>
      <w:r>
        <w:rPr>
          <w:rPrChange w:id="2182" w:author="Author" w:date="2013-04-12T16:41:00Z">
            <w:rPr>
              <w:rFonts w:ascii="Corbel" w:hAnsi="Corbel"/>
            </w:rPr>
          </w:rPrChange>
        </w:rPr>
        <w:t>Notified when new work added</w:t>
      </w:r>
    </w:p>
    <w:p w14:paraId="17218462" w14:textId="77777777" w:rsidR="00C82479" w:rsidRDefault="00C82479">
      <w:pPr>
        <w:pStyle w:val="ListParagraph"/>
        <w:numPr>
          <w:ilvl w:val="2"/>
          <w:numId w:val="53"/>
        </w:numPr>
        <w:tabs>
          <w:tab w:val="clear" w:pos="360"/>
          <w:tab w:val="num" w:pos="2160"/>
        </w:tabs>
        <w:ind w:left="2160" w:hanging="360"/>
        <w:rPr>
          <w:rPrChange w:id="2183" w:author="Author" w:date="2013-04-12T16:41:00Z">
            <w:rPr>
              <w:rFonts w:ascii="Corbel" w:hAnsi="Corbel"/>
            </w:rPr>
          </w:rPrChange>
        </w:rPr>
        <w:pPrChange w:id="2184" w:author="Author" w:date="2013-04-12T16:41:00Z">
          <w:pPr>
            <w:pStyle w:val="ListParagraph"/>
            <w:numPr>
              <w:ilvl w:val="2"/>
              <w:numId w:val="11"/>
            </w:numPr>
            <w:tabs>
              <w:tab w:val="num" w:pos="2160"/>
            </w:tabs>
            <w:ind w:left="2160" w:hanging="360"/>
          </w:pPr>
        </w:pPrChange>
      </w:pPr>
      <w:r>
        <w:rPr>
          <w:rPrChange w:id="2185" w:author="Author" w:date="2013-04-12T16:41:00Z">
            <w:rPr>
              <w:rFonts w:ascii="Corbel" w:hAnsi="Corbel"/>
            </w:rPr>
          </w:rPrChange>
        </w:rPr>
        <w:t>Notified with top work weekly via email</w:t>
      </w:r>
    </w:p>
    <w:p w14:paraId="7BE054E7" w14:textId="77777777" w:rsidR="00C82479" w:rsidRDefault="00C82479">
      <w:pPr>
        <w:pStyle w:val="ListParagraph"/>
        <w:numPr>
          <w:ilvl w:val="1"/>
          <w:numId w:val="54"/>
        </w:numPr>
        <w:tabs>
          <w:tab w:val="clear" w:pos="360"/>
          <w:tab w:val="num" w:pos="1440"/>
        </w:tabs>
        <w:ind w:left="1440" w:hanging="360"/>
        <w:rPr>
          <w:rPrChange w:id="2186" w:author="Author" w:date="2013-04-12T16:41:00Z">
            <w:rPr>
              <w:rFonts w:ascii="Corbel" w:hAnsi="Corbel"/>
            </w:rPr>
          </w:rPrChange>
        </w:rPr>
        <w:pPrChange w:id="2187" w:author="Author" w:date="2013-04-12T16:41:00Z">
          <w:pPr>
            <w:pStyle w:val="ListParagraph"/>
            <w:numPr>
              <w:ilvl w:val="1"/>
              <w:numId w:val="11"/>
            </w:numPr>
            <w:tabs>
              <w:tab w:val="num" w:pos="1440"/>
            </w:tabs>
            <w:ind w:left="1440" w:hanging="360"/>
          </w:pPr>
        </w:pPrChange>
      </w:pPr>
      <w:r>
        <w:rPr>
          <w:rPrChange w:id="2188" w:author="Author" w:date="2013-04-12T16:41:00Z">
            <w:rPr>
              <w:rFonts w:ascii="Corbel" w:hAnsi="Corbel"/>
            </w:rPr>
          </w:rPrChange>
        </w:rPr>
        <w:t>Direct Messages</w:t>
      </w:r>
    </w:p>
    <w:p w14:paraId="68260FB0" w14:textId="77777777" w:rsidR="00C82479" w:rsidRDefault="00C82479">
      <w:pPr>
        <w:pStyle w:val="ListParagraph"/>
        <w:numPr>
          <w:ilvl w:val="1"/>
          <w:numId w:val="54"/>
        </w:numPr>
        <w:tabs>
          <w:tab w:val="clear" w:pos="360"/>
          <w:tab w:val="num" w:pos="1440"/>
        </w:tabs>
        <w:ind w:left="1440" w:hanging="360"/>
        <w:rPr>
          <w:rPrChange w:id="2189" w:author="Author" w:date="2013-04-12T16:41:00Z">
            <w:rPr>
              <w:rFonts w:ascii="Corbel" w:hAnsi="Corbel"/>
            </w:rPr>
          </w:rPrChange>
        </w:rPr>
        <w:pPrChange w:id="2190" w:author="Author" w:date="2013-04-12T16:41:00Z">
          <w:pPr>
            <w:pStyle w:val="ListParagraph"/>
            <w:numPr>
              <w:ilvl w:val="1"/>
              <w:numId w:val="11"/>
            </w:numPr>
            <w:tabs>
              <w:tab w:val="num" w:pos="1440"/>
            </w:tabs>
            <w:ind w:left="1440" w:hanging="360"/>
          </w:pPr>
        </w:pPrChange>
      </w:pPr>
      <w:r>
        <w:rPr>
          <w:rPrChange w:id="2191" w:author="Author" w:date="2013-04-12T16:41:00Z">
            <w:rPr>
              <w:rFonts w:ascii="Corbel" w:hAnsi="Corbel"/>
            </w:rPr>
          </w:rPrChange>
        </w:rPr>
        <w:t>Feedback</w:t>
      </w:r>
    </w:p>
    <w:p w14:paraId="1734B0D3" w14:textId="77777777" w:rsidR="00C82479" w:rsidRDefault="00C82479">
      <w:pPr>
        <w:pStyle w:val="ListParagraph"/>
        <w:numPr>
          <w:ilvl w:val="2"/>
          <w:numId w:val="55"/>
        </w:numPr>
        <w:tabs>
          <w:tab w:val="clear" w:pos="360"/>
          <w:tab w:val="num" w:pos="2160"/>
        </w:tabs>
        <w:ind w:left="2160" w:hanging="360"/>
        <w:rPr>
          <w:rPrChange w:id="2192" w:author="Author" w:date="2013-04-12T16:41:00Z">
            <w:rPr>
              <w:rFonts w:ascii="Corbel" w:hAnsi="Corbel"/>
            </w:rPr>
          </w:rPrChange>
        </w:rPr>
        <w:pPrChange w:id="2193" w:author="Author" w:date="2013-04-12T16:41:00Z">
          <w:pPr>
            <w:pStyle w:val="ListParagraph"/>
            <w:numPr>
              <w:ilvl w:val="2"/>
              <w:numId w:val="11"/>
            </w:numPr>
            <w:tabs>
              <w:tab w:val="num" w:pos="2160"/>
            </w:tabs>
            <w:ind w:left="2160" w:hanging="360"/>
          </w:pPr>
        </w:pPrChange>
      </w:pPr>
      <w:r>
        <w:rPr>
          <w:rPrChange w:id="2194" w:author="Author" w:date="2013-04-12T16:41:00Z">
            <w:rPr>
              <w:rFonts w:ascii="Corbel" w:hAnsi="Corbel"/>
            </w:rPr>
          </w:rPrChange>
        </w:rPr>
        <w:t>Feedback responses</w:t>
      </w:r>
    </w:p>
    <w:p w14:paraId="5B7058FB" w14:textId="77777777" w:rsidR="00C82479" w:rsidRDefault="00C82479">
      <w:pPr>
        <w:rPr>
          <w:rFonts w:ascii="Arial Bold" w:hAnsi="Arial Bold"/>
          <w:color w:val="0F3642"/>
          <w:rPrChange w:id="2195" w:author="Author" w:date="2013-04-12T16:41:00Z">
            <w:rPr>
              <w:rFonts w:ascii="Arial Bold" w:hAnsi="Arial Bold"/>
              <w:color w:val="1A4654"/>
            </w:rPr>
          </w:rPrChange>
        </w:rPr>
      </w:pPr>
    </w:p>
    <w:p w14:paraId="00127638" w14:textId="77777777" w:rsidR="00C82479" w:rsidRDefault="00C82479">
      <w:pPr>
        <w:rPr>
          <w:rFonts w:ascii="Arial Bold" w:hAnsi="Arial Bold"/>
          <w:color w:val="0F3642"/>
          <w:rPrChange w:id="2196" w:author="Author" w:date="2013-04-12T16:41:00Z">
            <w:rPr>
              <w:rFonts w:ascii="Arial Bold" w:hAnsi="Arial Bold"/>
              <w:color w:val="1A4654"/>
            </w:rPr>
          </w:rPrChange>
        </w:rPr>
      </w:pPr>
    </w:p>
    <w:p w14:paraId="5F4DFE6F" w14:textId="77777777" w:rsidR="00C82479" w:rsidRDefault="00C82479">
      <w:pPr>
        <w:rPr>
          <w:rFonts w:ascii="Arial Bold" w:hAnsi="Arial Bold"/>
          <w:color w:val="0F3642"/>
          <w:rPrChange w:id="2197" w:author="Author" w:date="2013-04-12T16:41:00Z">
            <w:rPr>
              <w:rFonts w:ascii="Arial Bold" w:hAnsi="Arial Bold"/>
              <w:color w:val="1A4654"/>
            </w:rPr>
          </w:rPrChange>
        </w:rPr>
      </w:pPr>
      <w:r>
        <w:rPr>
          <w:rFonts w:ascii="Arial Bold" w:hAnsi="Arial Bold"/>
          <w:color w:val="0F3642"/>
          <w:rPrChange w:id="2198" w:author="Author" w:date="2013-04-12T16:41:00Z">
            <w:rPr>
              <w:rFonts w:ascii="Arial Bold" w:hAnsi="Arial Bold"/>
              <w:color w:val="1A4654"/>
            </w:rPr>
          </w:rPrChange>
        </w:rPr>
        <w:t>Student Work</w:t>
      </w:r>
    </w:p>
    <w:p w14:paraId="4E26DC17" w14:textId="77777777" w:rsidR="00C82479" w:rsidRDefault="00C82479">
      <w:pPr>
        <w:rPr>
          <w:color w:val="242424"/>
          <w:rPrChange w:id="2199" w:author="Author" w:date="2013-04-12T16:41:00Z">
            <w:rPr>
              <w:rFonts w:ascii="Corbel" w:hAnsi="Corbel"/>
              <w:color w:val="303030"/>
            </w:rPr>
          </w:rPrChange>
        </w:rPr>
      </w:pPr>
    </w:p>
    <w:p w14:paraId="43D637D2" w14:textId="77777777" w:rsidR="00C82479" w:rsidRDefault="00C82479">
      <w:pPr>
        <w:pStyle w:val="ListParagraph"/>
        <w:numPr>
          <w:ilvl w:val="0"/>
          <w:numId w:val="56"/>
        </w:numPr>
        <w:tabs>
          <w:tab w:val="clear" w:pos="360"/>
          <w:tab w:val="num" w:pos="720"/>
        </w:tabs>
        <w:ind w:left="720" w:hanging="360"/>
        <w:rPr>
          <w:color w:val="242424"/>
          <w:rPrChange w:id="2200" w:author="Author" w:date="2013-04-12T16:41:00Z">
            <w:rPr>
              <w:rFonts w:ascii="Corbel Bold" w:hAnsi="Corbel Bold"/>
              <w:color w:val="303030"/>
            </w:rPr>
          </w:rPrChange>
        </w:rPr>
        <w:pPrChange w:id="2201" w:author="Author" w:date="2013-04-12T16:41:00Z">
          <w:pPr>
            <w:pStyle w:val="ListParagraph"/>
            <w:numPr>
              <w:numId w:val="12"/>
            </w:numPr>
            <w:tabs>
              <w:tab w:val="num" w:pos="720"/>
            </w:tabs>
            <w:ind w:hanging="360"/>
          </w:pPr>
        </w:pPrChange>
      </w:pPr>
      <w:r>
        <w:rPr>
          <w:color w:val="242424"/>
          <w:rPrChange w:id="2202" w:author="Author" w:date="2013-04-12T16:41:00Z">
            <w:rPr>
              <w:rFonts w:ascii="Corbel Bold" w:hAnsi="Corbel Bold"/>
              <w:color w:val="303030"/>
            </w:rPr>
          </w:rPrChange>
        </w:rPr>
        <w:t>Create new work</w:t>
      </w:r>
    </w:p>
    <w:p w14:paraId="0C28487C" w14:textId="77777777" w:rsidR="00C82479" w:rsidRDefault="00C82479">
      <w:pPr>
        <w:pStyle w:val="ListParagraph"/>
        <w:numPr>
          <w:ilvl w:val="0"/>
          <w:numId w:val="56"/>
        </w:numPr>
        <w:tabs>
          <w:tab w:val="clear" w:pos="360"/>
          <w:tab w:val="num" w:pos="720"/>
        </w:tabs>
        <w:ind w:left="720" w:hanging="360"/>
        <w:rPr>
          <w:color w:val="242424"/>
          <w:rPrChange w:id="2203" w:author="Author" w:date="2013-04-12T16:41:00Z">
            <w:rPr>
              <w:rFonts w:ascii="Corbel Bold" w:hAnsi="Corbel Bold"/>
              <w:color w:val="303030"/>
            </w:rPr>
          </w:rPrChange>
        </w:rPr>
        <w:pPrChange w:id="2204" w:author="Author" w:date="2013-04-12T16:41:00Z">
          <w:pPr>
            <w:pStyle w:val="ListParagraph"/>
            <w:numPr>
              <w:numId w:val="12"/>
            </w:numPr>
            <w:tabs>
              <w:tab w:val="num" w:pos="720"/>
            </w:tabs>
            <w:ind w:hanging="360"/>
          </w:pPr>
        </w:pPrChange>
      </w:pPr>
      <w:r>
        <w:rPr>
          <w:color w:val="242424"/>
          <w:rPrChange w:id="2205" w:author="Author" w:date="2013-04-12T16:41:00Z">
            <w:rPr>
              <w:rFonts w:ascii="Corbel Bold" w:hAnsi="Corbel Bold"/>
              <w:color w:val="303030"/>
            </w:rPr>
          </w:rPrChange>
        </w:rPr>
        <w:t>Organize work</w:t>
      </w:r>
    </w:p>
    <w:p w14:paraId="007184AF" w14:textId="77777777" w:rsidR="00C82479" w:rsidRDefault="00C82479">
      <w:pPr>
        <w:pStyle w:val="ListParagraph"/>
        <w:numPr>
          <w:ilvl w:val="0"/>
          <w:numId w:val="56"/>
        </w:numPr>
        <w:tabs>
          <w:tab w:val="clear" w:pos="360"/>
          <w:tab w:val="num" w:pos="720"/>
        </w:tabs>
        <w:ind w:left="720" w:hanging="360"/>
        <w:rPr>
          <w:color w:val="242424"/>
          <w:rPrChange w:id="2206" w:author="Author" w:date="2013-04-12T16:41:00Z">
            <w:rPr>
              <w:rFonts w:ascii="Corbel Bold" w:hAnsi="Corbel Bold"/>
              <w:color w:val="303030"/>
            </w:rPr>
          </w:rPrChange>
        </w:rPr>
        <w:pPrChange w:id="2207" w:author="Author" w:date="2013-04-12T16:41:00Z">
          <w:pPr>
            <w:pStyle w:val="ListParagraph"/>
            <w:numPr>
              <w:numId w:val="12"/>
            </w:numPr>
            <w:tabs>
              <w:tab w:val="num" w:pos="720"/>
            </w:tabs>
            <w:ind w:hanging="360"/>
          </w:pPr>
        </w:pPrChange>
      </w:pPr>
      <w:r>
        <w:rPr>
          <w:color w:val="242424"/>
          <w:rPrChange w:id="2208" w:author="Author" w:date="2013-04-12T16:41:00Z">
            <w:rPr>
              <w:rFonts w:ascii="Corbel Bold" w:hAnsi="Corbel Bold"/>
              <w:color w:val="303030"/>
            </w:rPr>
          </w:rPrChange>
        </w:rPr>
        <w:t>Publish</w:t>
      </w:r>
    </w:p>
    <w:p w14:paraId="1DFBD391" w14:textId="77777777" w:rsidR="00C82479" w:rsidRDefault="00C82479">
      <w:pPr>
        <w:pStyle w:val="ListParagraph"/>
        <w:numPr>
          <w:ilvl w:val="0"/>
          <w:numId w:val="56"/>
        </w:numPr>
        <w:tabs>
          <w:tab w:val="clear" w:pos="360"/>
          <w:tab w:val="num" w:pos="720"/>
        </w:tabs>
        <w:ind w:left="720" w:hanging="360"/>
        <w:rPr>
          <w:color w:val="242424"/>
          <w:rPrChange w:id="2209" w:author="Author" w:date="2013-04-12T16:41:00Z">
            <w:rPr>
              <w:rFonts w:ascii="Corbel Bold" w:hAnsi="Corbel Bold"/>
              <w:color w:val="303030"/>
            </w:rPr>
          </w:rPrChange>
        </w:rPr>
        <w:pPrChange w:id="2210" w:author="Author" w:date="2013-04-12T16:41:00Z">
          <w:pPr>
            <w:pStyle w:val="ListParagraph"/>
            <w:numPr>
              <w:numId w:val="12"/>
            </w:numPr>
            <w:tabs>
              <w:tab w:val="num" w:pos="720"/>
            </w:tabs>
            <w:ind w:hanging="360"/>
          </w:pPr>
        </w:pPrChange>
      </w:pPr>
      <w:r>
        <w:rPr>
          <w:color w:val="242424"/>
          <w:rPrChange w:id="2211" w:author="Author" w:date="2013-04-12T16:41:00Z">
            <w:rPr>
              <w:rFonts w:ascii="Corbel Bold" w:hAnsi="Corbel Bold"/>
              <w:color w:val="303030"/>
            </w:rPr>
          </w:rPrChange>
        </w:rPr>
        <w:t>Share work with limited audience</w:t>
      </w:r>
    </w:p>
    <w:p w14:paraId="60F018AC" w14:textId="77777777" w:rsidR="00C82479" w:rsidRDefault="00C82479">
      <w:pPr>
        <w:pStyle w:val="ListParagraph"/>
        <w:numPr>
          <w:ilvl w:val="0"/>
          <w:numId w:val="56"/>
        </w:numPr>
        <w:tabs>
          <w:tab w:val="clear" w:pos="360"/>
          <w:tab w:val="num" w:pos="720"/>
        </w:tabs>
        <w:ind w:left="720" w:hanging="360"/>
        <w:rPr>
          <w:color w:val="242424"/>
          <w:rPrChange w:id="2212" w:author="Author" w:date="2013-04-12T16:41:00Z">
            <w:rPr>
              <w:rFonts w:ascii="Corbel Bold" w:hAnsi="Corbel Bold"/>
              <w:color w:val="303030"/>
            </w:rPr>
          </w:rPrChange>
        </w:rPr>
        <w:pPrChange w:id="2213" w:author="Author" w:date="2013-04-12T16:41:00Z">
          <w:pPr>
            <w:pStyle w:val="ListParagraph"/>
            <w:numPr>
              <w:numId w:val="12"/>
            </w:numPr>
            <w:tabs>
              <w:tab w:val="num" w:pos="720"/>
            </w:tabs>
            <w:ind w:hanging="360"/>
          </w:pPr>
        </w:pPrChange>
      </w:pPr>
      <w:r>
        <w:rPr>
          <w:color w:val="242424"/>
          <w:rPrChange w:id="2214" w:author="Author" w:date="2013-04-12T16:41:00Z">
            <w:rPr>
              <w:rFonts w:ascii="Corbel Bold" w:hAnsi="Corbel Bold"/>
              <w:color w:val="303030"/>
            </w:rPr>
          </w:rPrChange>
        </w:rPr>
        <w:t>Solicit Feedback</w:t>
      </w:r>
    </w:p>
    <w:p w14:paraId="75EF7043" w14:textId="77777777" w:rsidR="00C82479" w:rsidRDefault="00C82479">
      <w:pPr>
        <w:pStyle w:val="ListParagraph"/>
        <w:numPr>
          <w:ilvl w:val="0"/>
          <w:numId w:val="56"/>
        </w:numPr>
        <w:tabs>
          <w:tab w:val="clear" w:pos="360"/>
          <w:tab w:val="num" w:pos="720"/>
        </w:tabs>
        <w:ind w:left="720" w:hanging="360"/>
        <w:rPr>
          <w:color w:val="242424"/>
          <w:rPrChange w:id="2215" w:author="Author" w:date="2013-04-12T16:41:00Z">
            <w:rPr>
              <w:rFonts w:ascii="Corbel Bold" w:hAnsi="Corbel Bold"/>
              <w:color w:val="303030"/>
            </w:rPr>
          </w:rPrChange>
        </w:rPr>
        <w:pPrChange w:id="2216" w:author="Author" w:date="2013-04-12T16:41:00Z">
          <w:pPr>
            <w:pStyle w:val="ListParagraph"/>
            <w:numPr>
              <w:numId w:val="12"/>
            </w:numPr>
            <w:tabs>
              <w:tab w:val="num" w:pos="720"/>
            </w:tabs>
            <w:ind w:hanging="360"/>
          </w:pPr>
        </w:pPrChange>
      </w:pPr>
      <w:r>
        <w:rPr>
          <w:color w:val="242424"/>
          <w:rPrChange w:id="2217" w:author="Author" w:date="2013-04-12T16:41:00Z">
            <w:rPr>
              <w:rFonts w:ascii="Corbel Bold" w:hAnsi="Corbel Bold"/>
              <w:color w:val="303030"/>
            </w:rPr>
          </w:rPrChange>
        </w:rPr>
        <w:t>Faculty: Organize past student work from class</w:t>
      </w:r>
    </w:p>
    <w:p w14:paraId="7DB2A08A" w14:textId="77777777" w:rsidR="00C82479" w:rsidRDefault="00C82479">
      <w:pPr>
        <w:rPr>
          <w:color w:val="242424"/>
          <w:rPrChange w:id="2218" w:author="Author" w:date="2013-04-12T16:41:00Z">
            <w:rPr>
              <w:rFonts w:ascii="Corbel" w:hAnsi="Corbel"/>
              <w:color w:val="303030"/>
            </w:rPr>
          </w:rPrChange>
        </w:rPr>
      </w:pPr>
    </w:p>
    <w:p w14:paraId="48C5C50B" w14:textId="77777777" w:rsidR="00C82479" w:rsidRDefault="00C82479">
      <w:pPr>
        <w:rPr>
          <w:color w:val="242424"/>
          <w:rPrChange w:id="2219" w:author="Author" w:date="2013-04-12T16:41:00Z">
            <w:rPr>
              <w:rFonts w:ascii="Corbel" w:hAnsi="Corbel"/>
              <w:color w:val="303030"/>
            </w:rPr>
          </w:rPrChange>
        </w:rPr>
      </w:pPr>
      <w:r>
        <w:rPr>
          <w:rFonts w:ascii="Arial Bold" w:hAnsi="Arial Bold"/>
          <w:color w:val="0F3642"/>
          <w:rPrChange w:id="2220" w:author="Author" w:date="2013-04-12T16:41:00Z">
            <w:rPr>
              <w:rFonts w:ascii="Arial Bold" w:hAnsi="Arial Bold"/>
              <w:color w:val="1A4654"/>
            </w:rPr>
          </w:rPrChange>
        </w:rPr>
        <w:t>Browsing Work</w:t>
      </w:r>
      <w:r>
        <w:rPr>
          <w:color w:val="242424"/>
          <w:rPrChange w:id="2221" w:author="Author" w:date="2013-04-12T16:41:00Z">
            <w:rPr>
              <w:rFonts w:ascii="Corbel" w:hAnsi="Corbel"/>
              <w:color w:val="303030"/>
            </w:rPr>
          </w:rPrChange>
        </w:rPr>
        <w:t xml:space="preserve"> </w:t>
      </w:r>
    </w:p>
    <w:p w14:paraId="66251B06" w14:textId="77777777" w:rsidR="00C82479" w:rsidRDefault="00C82479">
      <w:pPr>
        <w:rPr>
          <w:color w:val="242424"/>
          <w:rPrChange w:id="2222" w:author="Author" w:date="2013-04-12T16:41:00Z">
            <w:rPr>
              <w:rFonts w:ascii="Corbel" w:hAnsi="Corbel"/>
              <w:color w:val="303030"/>
            </w:rPr>
          </w:rPrChange>
        </w:rPr>
      </w:pPr>
    </w:p>
    <w:p w14:paraId="388AA1D4" w14:textId="77777777" w:rsidR="00C82479" w:rsidRDefault="00C82479">
      <w:pPr>
        <w:pStyle w:val="ListParagraph"/>
        <w:numPr>
          <w:ilvl w:val="0"/>
          <w:numId w:val="57"/>
        </w:numPr>
        <w:tabs>
          <w:tab w:val="clear" w:pos="360"/>
          <w:tab w:val="num" w:pos="720"/>
        </w:tabs>
        <w:ind w:left="720" w:hanging="360"/>
        <w:rPr>
          <w:color w:val="242424"/>
          <w:rPrChange w:id="2223" w:author="Author" w:date="2013-04-12T16:41:00Z">
            <w:rPr>
              <w:rFonts w:ascii="Corbel Bold" w:hAnsi="Corbel Bold"/>
              <w:color w:val="303030"/>
            </w:rPr>
          </w:rPrChange>
        </w:rPr>
        <w:pPrChange w:id="2224" w:author="Author" w:date="2013-04-12T16:41:00Z">
          <w:pPr>
            <w:pStyle w:val="ListParagraph"/>
            <w:numPr>
              <w:numId w:val="13"/>
            </w:numPr>
            <w:tabs>
              <w:tab w:val="num" w:pos="720"/>
            </w:tabs>
            <w:ind w:hanging="360"/>
          </w:pPr>
        </w:pPrChange>
      </w:pPr>
      <w:r>
        <w:rPr>
          <w:color w:val="242424"/>
          <w:rPrChange w:id="2225" w:author="Author" w:date="2013-04-12T16:41:00Z">
            <w:rPr>
              <w:rFonts w:ascii="Corbel Bold" w:hAnsi="Corbel Bold"/>
              <w:color w:val="303030"/>
            </w:rPr>
          </w:rPrChange>
        </w:rPr>
        <w:t>Search</w:t>
      </w:r>
    </w:p>
    <w:p w14:paraId="396F0407" w14:textId="77777777" w:rsidR="00C82479" w:rsidRDefault="00C82479">
      <w:pPr>
        <w:pStyle w:val="ListParagraph"/>
        <w:ind w:left="1440"/>
        <w:rPr>
          <w:color w:val="242424"/>
          <w:rPrChange w:id="2226" w:author="Author" w:date="2013-04-12T16:41:00Z">
            <w:rPr>
              <w:rFonts w:ascii="Corbel" w:hAnsi="Corbel"/>
              <w:color w:val="303030"/>
            </w:rPr>
          </w:rPrChange>
        </w:rPr>
      </w:pPr>
      <w:r>
        <w:rPr>
          <w:color w:val="242424"/>
          <w:rPrChange w:id="2227" w:author="Author" w:date="2013-04-12T16:41:00Z">
            <w:rPr>
              <w:rFonts w:ascii="Corbel" w:hAnsi="Corbel"/>
              <w:color w:val="303030"/>
            </w:rPr>
          </w:rPrChange>
        </w:rPr>
        <w:t>Search using basic or advanced filters for students, work, collections?, or groups</w:t>
      </w:r>
    </w:p>
    <w:p w14:paraId="72FA5B5A" w14:textId="77777777" w:rsidR="00C82479" w:rsidRDefault="00C82479">
      <w:pPr>
        <w:pStyle w:val="ListParagraph"/>
        <w:numPr>
          <w:ilvl w:val="0"/>
          <w:numId w:val="57"/>
        </w:numPr>
        <w:tabs>
          <w:tab w:val="clear" w:pos="360"/>
          <w:tab w:val="num" w:pos="720"/>
        </w:tabs>
        <w:ind w:left="720" w:hanging="360"/>
        <w:rPr>
          <w:color w:val="242424"/>
          <w:rPrChange w:id="2228" w:author="Author" w:date="2013-04-12T16:41:00Z">
            <w:rPr>
              <w:rFonts w:ascii="Corbel Bold" w:hAnsi="Corbel Bold"/>
              <w:color w:val="303030"/>
            </w:rPr>
          </w:rPrChange>
        </w:rPr>
        <w:pPrChange w:id="2229" w:author="Author" w:date="2013-04-12T16:41:00Z">
          <w:pPr>
            <w:pStyle w:val="ListParagraph"/>
            <w:numPr>
              <w:numId w:val="13"/>
            </w:numPr>
            <w:tabs>
              <w:tab w:val="num" w:pos="720"/>
            </w:tabs>
            <w:ind w:hanging="360"/>
          </w:pPr>
        </w:pPrChange>
      </w:pPr>
      <w:r>
        <w:rPr>
          <w:color w:val="242424"/>
          <w:rPrChange w:id="2230" w:author="Author" w:date="2013-04-12T16:41:00Z">
            <w:rPr>
              <w:rFonts w:ascii="Corbel Bold" w:hAnsi="Corbel Bold"/>
              <w:color w:val="303030"/>
            </w:rPr>
          </w:rPrChange>
        </w:rPr>
        <w:t xml:space="preserve">Featured space </w:t>
      </w:r>
    </w:p>
    <w:p w14:paraId="098F9199" w14:textId="77777777" w:rsidR="00C82479" w:rsidRDefault="00C82479">
      <w:pPr>
        <w:pStyle w:val="ListParagraph"/>
        <w:numPr>
          <w:ilvl w:val="0"/>
          <w:numId w:val="57"/>
        </w:numPr>
        <w:tabs>
          <w:tab w:val="clear" w:pos="360"/>
          <w:tab w:val="num" w:pos="720"/>
        </w:tabs>
        <w:ind w:left="720" w:hanging="360"/>
        <w:rPr>
          <w:color w:val="242424"/>
          <w:rPrChange w:id="2231" w:author="Author" w:date="2013-04-12T16:41:00Z">
            <w:rPr>
              <w:rFonts w:ascii="Corbel Bold" w:hAnsi="Corbel Bold"/>
              <w:color w:val="303030"/>
            </w:rPr>
          </w:rPrChange>
        </w:rPr>
        <w:pPrChange w:id="2232" w:author="Author" w:date="2013-04-12T16:41:00Z">
          <w:pPr>
            <w:pStyle w:val="ListParagraph"/>
            <w:numPr>
              <w:numId w:val="13"/>
            </w:numPr>
            <w:tabs>
              <w:tab w:val="num" w:pos="720"/>
            </w:tabs>
            <w:ind w:hanging="360"/>
          </w:pPr>
        </w:pPrChange>
      </w:pPr>
      <w:r>
        <w:rPr>
          <w:color w:val="242424"/>
          <w:rPrChange w:id="2233" w:author="Author" w:date="2013-04-12T16:41:00Z">
            <w:rPr>
              <w:rFonts w:ascii="Corbel Bold" w:hAnsi="Corbel Bold"/>
              <w:color w:val="303030"/>
            </w:rPr>
          </w:rPrChange>
        </w:rPr>
        <w:t>View work in my groups</w:t>
      </w:r>
    </w:p>
    <w:p w14:paraId="63D13E79" w14:textId="77777777" w:rsidR="00C82479" w:rsidRDefault="00C82479">
      <w:pPr>
        <w:pStyle w:val="ListParagraph"/>
        <w:numPr>
          <w:ilvl w:val="0"/>
          <w:numId w:val="57"/>
        </w:numPr>
        <w:tabs>
          <w:tab w:val="clear" w:pos="360"/>
          <w:tab w:val="num" w:pos="720"/>
        </w:tabs>
        <w:ind w:left="720" w:hanging="360"/>
        <w:rPr>
          <w:color w:val="242424"/>
          <w:rPrChange w:id="2234" w:author="Author" w:date="2013-04-12T16:41:00Z">
            <w:rPr>
              <w:rFonts w:ascii="Corbel Bold" w:hAnsi="Corbel Bold"/>
              <w:color w:val="303030"/>
            </w:rPr>
          </w:rPrChange>
        </w:rPr>
        <w:pPrChange w:id="2235" w:author="Author" w:date="2013-04-12T16:41:00Z">
          <w:pPr>
            <w:pStyle w:val="ListParagraph"/>
            <w:numPr>
              <w:numId w:val="13"/>
            </w:numPr>
            <w:tabs>
              <w:tab w:val="num" w:pos="720"/>
            </w:tabs>
            <w:ind w:hanging="360"/>
          </w:pPr>
        </w:pPrChange>
      </w:pPr>
      <w:r>
        <w:rPr>
          <w:color w:val="242424"/>
          <w:rPrChange w:id="2236" w:author="Author" w:date="2013-04-12T16:41:00Z">
            <w:rPr>
              <w:rFonts w:ascii="Corbel Bold" w:hAnsi="Corbel Bold"/>
              <w:color w:val="303030"/>
            </w:rPr>
          </w:rPrChange>
        </w:rPr>
        <w:t>Suggested students with similar/complementary interests</w:t>
      </w:r>
    </w:p>
    <w:p w14:paraId="6D568205" w14:textId="77777777" w:rsidR="00C82479" w:rsidRDefault="00C82479">
      <w:pPr>
        <w:pStyle w:val="ListParagraph"/>
        <w:numPr>
          <w:ilvl w:val="0"/>
          <w:numId w:val="57"/>
        </w:numPr>
        <w:tabs>
          <w:tab w:val="clear" w:pos="360"/>
          <w:tab w:val="num" w:pos="720"/>
        </w:tabs>
        <w:ind w:left="720" w:hanging="360"/>
        <w:rPr>
          <w:color w:val="242424"/>
          <w:rPrChange w:id="2237" w:author="Author" w:date="2013-04-12T16:41:00Z">
            <w:rPr>
              <w:rFonts w:ascii="Corbel Bold" w:hAnsi="Corbel Bold"/>
              <w:color w:val="303030"/>
            </w:rPr>
          </w:rPrChange>
        </w:rPr>
        <w:pPrChange w:id="2238" w:author="Author" w:date="2013-04-12T16:41:00Z">
          <w:pPr>
            <w:pStyle w:val="ListParagraph"/>
            <w:numPr>
              <w:numId w:val="13"/>
            </w:numPr>
            <w:tabs>
              <w:tab w:val="num" w:pos="720"/>
            </w:tabs>
            <w:ind w:hanging="360"/>
          </w:pPr>
        </w:pPrChange>
      </w:pPr>
      <w:r>
        <w:rPr>
          <w:color w:val="242424"/>
          <w:rPrChange w:id="2239" w:author="Author" w:date="2013-04-12T16:41:00Z">
            <w:rPr>
              <w:rFonts w:ascii="Corbel Bold" w:hAnsi="Corbel Bold"/>
              <w:color w:val="303030"/>
            </w:rPr>
          </w:rPrChange>
        </w:rPr>
        <w:t>Viewing Student Work</w:t>
      </w:r>
    </w:p>
    <w:p w14:paraId="2AC6E065" w14:textId="77777777" w:rsidR="00C82479" w:rsidRDefault="00C82479">
      <w:pPr>
        <w:pStyle w:val="ListParagraph"/>
        <w:numPr>
          <w:ilvl w:val="1"/>
          <w:numId w:val="58"/>
        </w:numPr>
        <w:tabs>
          <w:tab w:val="clear" w:pos="360"/>
          <w:tab w:val="num" w:pos="1440"/>
        </w:tabs>
        <w:ind w:left="1440" w:hanging="360"/>
        <w:rPr>
          <w:color w:val="242424"/>
          <w:rPrChange w:id="2240" w:author="Author" w:date="2013-04-12T16:41:00Z">
            <w:rPr>
              <w:rFonts w:ascii="Corbel" w:hAnsi="Corbel"/>
              <w:color w:val="303030"/>
            </w:rPr>
          </w:rPrChange>
        </w:rPr>
        <w:pPrChange w:id="2241" w:author="Author" w:date="2013-04-12T16:41:00Z">
          <w:pPr>
            <w:pStyle w:val="ListParagraph"/>
            <w:numPr>
              <w:ilvl w:val="1"/>
              <w:numId w:val="13"/>
            </w:numPr>
            <w:tabs>
              <w:tab w:val="num" w:pos="1440"/>
            </w:tabs>
            <w:ind w:left="1440" w:hanging="360"/>
          </w:pPr>
        </w:pPrChange>
      </w:pPr>
      <w:r>
        <w:rPr>
          <w:color w:val="242424"/>
          <w:rPrChange w:id="2242" w:author="Author" w:date="2013-04-12T16:41:00Z">
            <w:rPr>
              <w:rFonts w:ascii="Corbel" w:hAnsi="Corbel"/>
              <w:color w:val="303030"/>
            </w:rPr>
          </w:rPrChange>
        </w:rPr>
        <w:t>Like with facebook/G+</w:t>
      </w:r>
    </w:p>
    <w:p w14:paraId="2A9B4FCB" w14:textId="77777777" w:rsidR="00C82479" w:rsidRDefault="00C82479">
      <w:pPr>
        <w:pStyle w:val="ListParagraph"/>
        <w:numPr>
          <w:ilvl w:val="1"/>
          <w:numId w:val="58"/>
        </w:numPr>
        <w:tabs>
          <w:tab w:val="clear" w:pos="360"/>
          <w:tab w:val="num" w:pos="1440"/>
        </w:tabs>
        <w:ind w:left="1440" w:hanging="360"/>
        <w:rPr>
          <w:color w:val="242424"/>
          <w:rPrChange w:id="2243" w:author="Author" w:date="2013-04-12T16:41:00Z">
            <w:rPr>
              <w:rFonts w:ascii="Corbel" w:hAnsi="Corbel"/>
              <w:color w:val="303030"/>
            </w:rPr>
          </w:rPrChange>
        </w:rPr>
        <w:pPrChange w:id="2244" w:author="Author" w:date="2013-04-12T16:41:00Z">
          <w:pPr>
            <w:pStyle w:val="ListParagraph"/>
            <w:numPr>
              <w:ilvl w:val="1"/>
              <w:numId w:val="13"/>
            </w:numPr>
            <w:tabs>
              <w:tab w:val="num" w:pos="1440"/>
            </w:tabs>
            <w:ind w:left="1440" w:hanging="360"/>
          </w:pPr>
        </w:pPrChange>
      </w:pPr>
      <w:r>
        <w:rPr>
          <w:color w:val="242424"/>
          <w:rPrChange w:id="2245" w:author="Author" w:date="2013-04-12T16:41:00Z">
            <w:rPr>
              <w:rFonts w:ascii="Corbel" w:hAnsi="Corbel"/>
              <w:color w:val="303030"/>
            </w:rPr>
          </w:rPrChange>
        </w:rPr>
        <w:t>Flag content as inappropriate</w:t>
      </w:r>
    </w:p>
    <w:p w14:paraId="2350F511" w14:textId="77777777" w:rsidR="00C82479" w:rsidRDefault="00C82479">
      <w:pPr>
        <w:pStyle w:val="ListParagraph"/>
        <w:numPr>
          <w:ilvl w:val="1"/>
          <w:numId w:val="58"/>
        </w:numPr>
        <w:tabs>
          <w:tab w:val="clear" w:pos="360"/>
          <w:tab w:val="num" w:pos="1440"/>
        </w:tabs>
        <w:ind w:left="1440" w:hanging="360"/>
        <w:rPr>
          <w:color w:val="242424"/>
          <w:rPrChange w:id="2246" w:author="Author" w:date="2013-04-12T16:41:00Z">
            <w:rPr>
              <w:rFonts w:ascii="Corbel" w:hAnsi="Corbel"/>
              <w:color w:val="303030"/>
            </w:rPr>
          </w:rPrChange>
        </w:rPr>
        <w:pPrChange w:id="2247" w:author="Author" w:date="2013-04-12T16:41:00Z">
          <w:pPr>
            <w:pStyle w:val="ListParagraph"/>
            <w:numPr>
              <w:ilvl w:val="1"/>
              <w:numId w:val="13"/>
            </w:numPr>
            <w:tabs>
              <w:tab w:val="num" w:pos="1440"/>
            </w:tabs>
            <w:ind w:left="1440" w:hanging="360"/>
          </w:pPr>
        </w:pPrChange>
      </w:pPr>
      <w:r>
        <w:rPr>
          <w:color w:val="242424"/>
          <w:rPrChange w:id="2248" w:author="Author" w:date="2013-04-12T16:41:00Z">
            <w:rPr>
              <w:rFonts w:ascii="Corbel" w:hAnsi="Corbel"/>
              <w:color w:val="303030"/>
            </w:rPr>
          </w:rPrChange>
        </w:rPr>
        <w:t>Comment and rate work</w:t>
      </w:r>
    </w:p>
    <w:p w14:paraId="73D64A3D" w14:textId="77777777" w:rsidR="00C82479" w:rsidRDefault="00C82479">
      <w:pPr>
        <w:pStyle w:val="ListParagraph"/>
        <w:numPr>
          <w:ilvl w:val="1"/>
          <w:numId w:val="58"/>
        </w:numPr>
        <w:tabs>
          <w:tab w:val="clear" w:pos="360"/>
          <w:tab w:val="num" w:pos="1440"/>
        </w:tabs>
        <w:ind w:left="1440" w:hanging="360"/>
        <w:rPr>
          <w:color w:val="242424"/>
          <w:rPrChange w:id="2249" w:author="Author" w:date="2013-04-12T16:41:00Z">
            <w:rPr>
              <w:rFonts w:ascii="Corbel" w:hAnsi="Corbel"/>
              <w:color w:val="303030"/>
            </w:rPr>
          </w:rPrChange>
        </w:rPr>
        <w:pPrChange w:id="2250" w:author="Author" w:date="2013-04-12T16:41:00Z">
          <w:pPr>
            <w:pStyle w:val="ListParagraph"/>
            <w:numPr>
              <w:ilvl w:val="1"/>
              <w:numId w:val="13"/>
            </w:numPr>
            <w:tabs>
              <w:tab w:val="num" w:pos="1440"/>
            </w:tabs>
            <w:ind w:left="1440" w:hanging="360"/>
          </w:pPr>
        </w:pPrChange>
      </w:pPr>
      <w:r>
        <w:rPr>
          <w:color w:val="242424"/>
          <w:rPrChange w:id="2251" w:author="Author" w:date="2013-04-12T16:41:00Z">
            <w:rPr>
              <w:rFonts w:ascii="Corbel" w:hAnsi="Corbel"/>
              <w:color w:val="303030"/>
            </w:rPr>
          </w:rPrChange>
        </w:rPr>
        <w:t>Suggest students/work to other users</w:t>
      </w:r>
    </w:p>
    <w:p w14:paraId="7EEB07C8" w14:textId="77777777" w:rsidR="00C82479" w:rsidRDefault="00C82479">
      <w:pPr>
        <w:pStyle w:val="ListParagraph"/>
        <w:numPr>
          <w:ilvl w:val="1"/>
          <w:numId w:val="58"/>
        </w:numPr>
        <w:tabs>
          <w:tab w:val="clear" w:pos="360"/>
          <w:tab w:val="num" w:pos="1440"/>
        </w:tabs>
        <w:ind w:left="1440" w:hanging="360"/>
        <w:rPr>
          <w:color w:val="242424"/>
          <w:rPrChange w:id="2252" w:author="Author" w:date="2013-04-12T16:41:00Z">
            <w:rPr>
              <w:rFonts w:ascii="Corbel" w:hAnsi="Corbel"/>
              <w:color w:val="303030"/>
            </w:rPr>
          </w:rPrChange>
        </w:rPr>
        <w:pPrChange w:id="2253" w:author="Author" w:date="2013-04-12T16:41:00Z">
          <w:pPr>
            <w:pStyle w:val="ListParagraph"/>
            <w:numPr>
              <w:ilvl w:val="1"/>
              <w:numId w:val="13"/>
            </w:numPr>
            <w:tabs>
              <w:tab w:val="num" w:pos="1440"/>
            </w:tabs>
            <w:ind w:left="1440" w:hanging="360"/>
          </w:pPr>
        </w:pPrChange>
      </w:pPr>
      <w:r>
        <w:rPr>
          <w:color w:val="242424"/>
          <w:rPrChange w:id="2254" w:author="Author" w:date="2013-04-12T16:41:00Z">
            <w:rPr>
              <w:rFonts w:ascii="Corbel" w:hAnsi="Corbel"/>
              <w:color w:val="303030"/>
            </w:rPr>
          </w:rPrChange>
        </w:rPr>
        <w:t>Provide feedback on work</w:t>
      </w:r>
    </w:p>
    <w:p w14:paraId="19968D27" w14:textId="77777777" w:rsidR="00C82479" w:rsidRDefault="00C82479">
      <w:pPr>
        <w:rPr>
          <w:color w:val="242424"/>
          <w:rPrChange w:id="2255" w:author="Author" w:date="2013-04-12T16:41:00Z">
            <w:rPr>
              <w:rFonts w:ascii="Corbel" w:hAnsi="Corbel"/>
              <w:color w:val="303030"/>
            </w:rPr>
          </w:rPrChange>
        </w:rPr>
      </w:pPr>
    </w:p>
    <w:p w14:paraId="3FB1D0A2" w14:textId="77777777" w:rsidR="00C82479" w:rsidRDefault="00C82479">
      <w:pPr>
        <w:rPr>
          <w:color w:val="242424"/>
          <w:rPrChange w:id="2256" w:author="Author" w:date="2013-04-12T16:41:00Z">
            <w:rPr>
              <w:rFonts w:ascii="Corbel" w:hAnsi="Corbel"/>
              <w:color w:val="303030"/>
            </w:rPr>
          </w:rPrChange>
        </w:rPr>
      </w:pPr>
    </w:p>
    <w:p w14:paraId="239DAAEC" w14:textId="77777777" w:rsidR="00C82479" w:rsidRDefault="00C82479">
      <w:pPr>
        <w:rPr>
          <w:color w:val="242424"/>
          <w:rPrChange w:id="2257" w:author="Author" w:date="2013-04-12T16:41:00Z">
            <w:rPr>
              <w:rFonts w:ascii="Corbel" w:hAnsi="Corbel"/>
              <w:color w:val="303030"/>
            </w:rPr>
          </w:rPrChange>
        </w:rPr>
      </w:pPr>
      <w:r>
        <w:rPr>
          <w:rFonts w:ascii="Arial Bold" w:hAnsi="Arial Bold"/>
          <w:color w:val="0F3642"/>
          <w:rPrChange w:id="2258" w:author="Author" w:date="2013-04-12T16:41:00Z">
            <w:rPr>
              <w:rFonts w:ascii="Arial Bold" w:hAnsi="Arial Bold"/>
              <w:color w:val="1A4654"/>
            </w:rPr>
          </w:rPrChange>
        </w:rPr>
        <w:t>Networking &amp; Social</w:t>
      </w:r>
    </w:p>
    <w:p w14:paraId="72B2F1EE" w14:textId="77777777" w:rsidR="00C82479" w:rsidRDefault="00C82479">
      <w:pPr>
        <w:rPr>
          <w:color w:val="242424"/>
          <w:rPrChange w:id="2259" w:author="Author" w:date="2013-04-12T16:41:00Z">
            <w:rPr>
              <w:rFonts w:ascii="Corbel" w:hAnsi="Corbel"/>
              <w:color w:val="303030"/>
            </w:rPr>
          </w:rPrChange>
        </w:rPr>
      </w:pPr>
    </w:p>
    <w:p w14:paraId="55F81B44" w14:textId="77777777" w:rsidR="00C82479" w:rsidRDefault="00C82479">
      <w:pPr>
        <w:pStyle w:val="ListParagraph"/>
        <w:numPr>
          <w:ilvl w:val="0"/>
          <w:numId w:val="59"/>
        </w:numPr>
        <w:tabs>
          <w:tab w:val="clear" w:pos="360"/>
          <w:tab w:val="num" w:pos="720"/>
        </w:tabs>
        <w:ind w:left="720" w:hanging="360"/>
        <w:rPr>
          <w:color w:val="242424"/>
          <w:rPrChange w:id="2260" w:author="Author" w:date="2013-04-12T16:41:00Z">
            <w:rPr>
              <w:rFonts w:ascii="Corbel Bold" w:hAnsi="Corbel Bold"/>
              <w:color w:val="303030"/>
            </w:rPr>
          </w:rPrChange>
        </w:rPr>
        <w:pPrChange w:id="2261" w:author="Author" w:date="2013-04-12T16:41:00Z">
          <w:pPr>
            <w:pStyle w:val="ListParagraph"/>
            <w:numPr>
              <w:numId w:val="14"/>
            </w:numPr>
            <w:tabs>
              <w:tab w:val="num" w:pos="720"/>
            </w:tabs>
            <w:ind w:hanging="360"/>
          </w:pPr>
        </w:pPrChange>
      </w:pPr>
      <w:r>
        <w:rPr>
          <w:color w:val="242424"/>
          <w:rPrChange w:id="2262" w:author="Author" w:date="2013-04-12T16:41:00Z">
            <w:rPr>
              <w:rFonts w:ascii="Corbel Bold" w:hAnsi="Corbel Bold"/>
              <w:color w:val="303030"/>
            </w:rPr>
          </w:rPrChange>
        </w:rPr>
        <w:t>Send message to student</w:t>
      </w:r>
    </w:p>
    <w:p w14:paraId="2A3AD772" w14:textId="77777777" w:rsidR="00C82479" w:rsidRDefault="00C82479">
      <w:pPr>
        <w:pStyle w:val="ListParagraph"/>
        <w:numPr>
          <w:ilvl w:val="0"/>
          <w:numId w:val="59"/>
        </w:numPr>
        <w:tabs>
          <w:tab w:val="clear" w:pos="360"/>
          <w:tab w:val="num" w:pos="720"/>
        </w:tabs>
        <w:ind w:left="720" w:hanging="360"/>
        <w:rPr>
          <w:color w:val="242424"/>
          <w:rPrChange w:id="2263" w:author="Author" w:date="2013-04-12T16:41:00Z">
            <w:rPr>
              <w:rFonts w:ascii="Corbel Bold" w:hAnsi="Corbel Bold"/>
              <w:color w:val="303030"/>
            </w:rPr>
          </w:rPrChange>
        </w:rPr>
        <w:pPrChange w:id="2264" w:author="Author" w:date="2013-04-12T16:41:00Z">
          <w:pPr>
            <w:pStyle w:val="ListParagraph"/>
            <w:numPr>
              <w:numId w:val="14"/>
            </w:numPr>
            <w:tabs>
              <w:tab w:val="num" w:pos="720"/>
            </w:tabs>
            <w:ind w:hanging="360"/>
          </w:pPr>
        </w:pPrChange>
      </w:pPr>
      <w:r>
        <w:rPr>
          <w:color w:val="242424"/>
          <w:rPrChange w:id="2265" w:author="Author" w:date="2013-04-12T16:41:00Z">
            <w:rPr>
              <w:rFonts w:ascii="Corbel Bold" w:hAnsi="Corbel Bold"/>
              <w:color w:val="303030"/>
            </w:rPr>
          </w:rPrChange>
        </w:rPr>
        <w:t>Join/Create Group</w:t>
      </w:r>
    </w:p>
    <w:p w14:paraId="2E67FECA" w14:textId="77777777" w:rsidR="00C82479" w:rsidRDefault="00C82479">
      <w:pPr>
        <w:rPr>
          <w:color w:val="242424"/>
          <w:rPrChange w:id="2266" w:author="Author" w:date="2013-04-12T16:41:00Z">
            <w:rPr>
              <w:rFonts w:ascii="Corbel" w:hAnsi="Corbel"/>
              <w:color w:val="303030"/>
            </w:rPr>
          </w:rPrChange>
        </w:rPr>
      </w:pPr>
    </w:p>
    <w:p w14:paraId="66A66512" w14:textId="77777777" w:rsidR="00C82479" w:rsidRDefault="00C82479">
      <w:pPr>
        <w:rPr>
          <w:color w:val="242424"/>
          <w:rPrChange w:id="2267" w:author="Author" w:date="2013-04-12T16:41:00Z">
            <w:rPr>
              <w:rFonts w:ascii="Corbel" w:hAnsi="Corbel"/>
              <w:color w:val="303030"/>
            </w:rPr>
          </w:rPrChange>
        </w:rPr>
      </w:pPr>
    </w:p>
    <w:p w14:paraId="18804DA4" w14:textId="77777777" w:rsidR="00C82479" w:rsidRDefault="00C82479">
      <w:pPr>
        <w:rPr>
          <w:color w:val="242424"/>
          <w:rPrChange w:id="2268" w:author="Author" w:date="2013-04-12T16:41:00Z">
            <w:rPr>
              <w:rFonts w:ascii="Corbel" w:hAnsi="Corbel"/>
              <w:color w:val="303030"/>
            </w:rPr>
          </w:rPrChange>
        </w:rPr>
      </w:pPr>
    </w:p>
    <w:p w14:paraId="0D2F47DA" w14:textId="77777777" w:rsidR="00C82479" w:rsidRDefault="00C82479">
      <w:pPr>
        <w:pStyle w:val="FreeForm"/>
        <w:rPr>
          <w:sz w:val="24"/>
          <w:rPrChange w:id="2269" w:author="Author" w:date="2013-04-12T16:41:00Z">
            <w:rPr>
              <w:rFonts w:ascii="Arial Bold" w:hAnsi="Arial Bold"/>
              <w:color w:val="FFFEFE"/>
              <w:sz w:val="48"/>
            </w:rPr>
          </w:rPrChange>
        </w:rPr>
      </w:pPr>
      <w:r>
        <w:br w:type="page"/>
      </w:r>
    </w:p>
    <w:p w14:paraId="6F45327E" w14:textId="77777777" w:rsidR="00C82479" w:rsidRDefault="00C82479">
      <w:pPr>
        <w:rPr>
          <w:color w:val="242424"/>
          <w:rPrChange w:id="2270" w:author="Author" w:date="2013-04-12T16:41:00Z">
            <w:rPr>
              <w:rFonts w:ascii="Corbel" w:hAnsi="Corbel"/>
              <w:color w:val="303030"/>
            </w:rPr>
          </w:rPrChange>
        </w:rPr>
      </w:pPr>
      <w:r>
        <w:t xml:space="preserve"> </w:t>
      </w:r>
      <w:r>
        <w:rPr>
          <w:rFonts w:ascii="Arial Bold" w:hAnsi="Arial Bold"/>
          <w:color w:val="FFFDFD"/>
          <w:sz w:val="48"/>
          <w:rPrChange w:id="2271" w:author="Author" w:date="2013-04-12T16:41:00Z">
            <w:rPr>
              <w:rFonts w:ascii="Arial Bold" w:hAnsi="Arial Bold"/>
              <w:color w:val="FFFEFE"/>
              <w:sz w:val="48"/>
            </w:rPr>
          </w:rPrChange>
        </w:rPr>
        <w:t xml:space="preserve">  Designs</w:t>
      </w:r>
    </w:p>
    <w:p w14:paraId="4CAF00F6" w14:textId="77777777" w:rsidR="00C82479" w:rsidRDefault="00C82479">
      <w:pPr>
        <w:rPr>
          <w:color w:val="242424"/>
          <w:rPrChange w:id="2272" w:author="Author" w:date="2013-04-12T16:41:00Z">
            <w:rPr>
              <w:rFonts w:ascii="Corbel" w:hAnsi="Corbel"/>
              <w:color w:val="303030"/>
            </w:rPr>
          </w:rPrChange>
        </w:rPr>
      </w:pPr>
    </w:p>
    <w:p w14:paraId="70C4BA80" w14:textId="77777777" w:rsidR="00C82479" w:rsidRDefault="00C82479">
      <w:pPr>
        <w:rPr>
          <w:color w:val="242424"/>
          <w:rPrChange w:id="2273" w:author="Author" w:date="2013-04-12T16:41:00Z">
            <w:rPr>
              <w:rFonts w:ascii="Corbel" w:hAnsi="Corbel"/>
              <w:color w:val="303030"/>
            </w:rPr>
          </w:rPrChange>
        </w:rPr>
      </w:pPr>
    </w:p>
    <w:p w14:paraId="4633B83C" w14:textId="77777777" w:rsidR="00C82479" w:rsidRDefault="00C82479">
      <w:pPr>
        <w:rPr>
          <w:color w:val="242424"/>
          <w:rPrChange w:id="2274" w:author="Author" w:date="2013-04-12T16:41:00Z">
            <w:rPr>
              <w:rFonts w:ascii="Corbel" w:hAnsi="Corbel"/>
              <w:color w:val="303030"/>
            </w:rPr>
          </w:rPrChange>
        </w:rPr>
      </w:pPr>
    </w:p>
    <w:p w14:paraId="492FB9D3" w14:textId="77777777" w:rsidR="00C82479" w:rsidRDefault="00C82479">
      <w:pPr>
        <w:rPr>
          <w:rFonts w:ascii="Arial Bold" w:hAnsi="Arial Bold"/>
          <w:color w:val="0F3642"/>
          <w:sz w:val="36"/>
          <w:rPrChange w:id="2275" w:author="Author" w:date="2013-04-12T16:41:00Z">
            <w:rPr>
              <w:rFonts w:ascii="Arial Bold" w:hAnsi="Arial Bold"/>
              <w:color w:val="1A4654"/>
              <w:sz w:val="36"/>
            </w:rPr>
          </w:rPrChange>
        </w:rPr>
      </w:pPr>
      <w:r>
        <w:rPr>
          <w:rFonts w:ascii="Arial Bold" w:hAnsi="Arial Bold"/>
          <w:color w:val="0F3642"/>
          <w:sz w:val="36"/>
          <w:rPrChange w:id="2276" w:author="Author" w:date="2013-04-12T16:41:00Z">
            <w:rPr>
              <w:rFonts w:ascii="Arial Bold" w:hAnsi="Arial Bold"/>
              <w:color w:val="1A4654"/>
              <w:sz w:val="36"/>
            </w:rPr>
          </w:rPrChange>
        </w:rPr>
        <w:t>Site Map</w:t>
      </w:r>
    </w:p>
    <w:p w14:paraId="46F8C04C" w14:textId="77777777" w:rsidR="00C82479" w:rsidRDefault="00C82479">
      <w:pPr>
        <w:rPr>
          <w:color w:val="242424"/>
          <w:rPrChange w:id="2277" w:author="Author" w:date="2013-04-12T16:41:00Z">
            <w:rPr>
              <w:rFonts w:ascii="Corbel" w:hAnsi="Corbel"/>
              <w:color w:val="303030"/>
            </w:rPr>
          </w:rPrChange>
        </w:rPr>
      </w:pPr>
    </w:p>
    <w:p w14:paraId="4FF60BFC" w14:textId="77777777" w:rsidR="00C82479" w:rsidRDefault="00C82479">
      <w:pPr>
        <w:rPr>
          <w:color w:val="242424"/>
          <w:rPrChange w:id="2278" w:author="Author" w:date="2013-04-12T16:41:00Z">
            <w:rPr>
              <w:rFonts w:ascii="Corbel" w:hAnsi="Corbel"/>
              <w:color w:val="303030"/>
            </w:rPr>
          </w:rPrChange>
        </w:rPr>
      </w:pPr>
    </w:p>
    <w:p w14:paraId="2D369D5D" w14:textId="77777777" w:rsidR="00C82479" w:rsidRDefault="00C82479">
      <w:pPr>
        <w:rPr>
          <w:rFonts w:ascii="Arial Bold" w:hAnsi="Arial Bold"/>
          <w:color w:val="0F3642"/>
          <w:sz w:val="36"/>
          <w:rPrChange w:id="2279" w:author="Author" w:date="2013-04-12T16:41:00Z">
            <w:rPr>
              <w:rFonts w:ascii="Arial Bold" w:hAnsi="Arial Bold"/>
              <w:color w:val="1A4654"/>
              <w:sz w:val="36"/>
            </w:rPr>
          </w:rPrChange>
        </w:rPr>
      </w:pPr>
      <w:r>
        <w:rPr>
          <w:rFonts w:ascii="Arial Bold" w:hAnsi="Arial Bold"/>
          <w:color w:val="0F3642"/>
          <w:sz w:val="36"/>
          <w:rPrChange w:id="2280" w:author="Author" w:date="2013-04-12T16:41:00Z">
            <w:rPr>
              <w:rFonts w:ascii="Arial Bold" w:hAnsi="Arial Bold"/>
              <w:color w:val="1A4654"/>
              <w:sz w:val="36"/>
            </w:rPr>
          </w:rPrChange>
        </w:rPr>
        <w:t>User Flow Charts</w:t>
      </w:r>
    </w:p>
    <w:p w14:paraId="233FB1F5" w14:textId="77777777" w:rsidR="00C82479" w:rsidRDefault="00C82479">
      <w:pPr>
        <w:rPr>
          <w:color w:val="242424"/>
          <w:rPrChange w:id="2281" w:author="Author" w:date="2013-04-12T16:41:00Z">
            <w:rPr>
              <w:rFonts w:ascii="Corbel" w:hAnsi="Corbel"/>
              <w:color w:val="303030"/>
            </w:rPr>
          </w:rPrChange>
        </w:rPr>
      </w:pPr>
    </w:p>
    <w:p w14:paraId="5D9ACE2E" w14:textId="77777777" w:rsidR="00C82479" w:rsidRDefault="00C82479">
      <w:pPr>
        <w:rPr>
          <w:color w:val="242424"/>
          <w:rPrChange w:id="2282" w:author="Author" w:date="2013-04-12T16:41:00Z">
            <w:rPr>
              <w:rFonts w:ascii="Corbel" w:hAnsi="Corbel"/>
              <w:color w:val="303030"/>
            </w:rPr>
          </w:rPrChange>
        </w:rPr>
      </w:pPr>
    </w:p>
    <w:p w14:paraId="16E4B42C" w14:textId="77777777" w:rsidR="00C82479" w:rsidRDefault="00C82479">
      <w:pPr>
        <w:rPr>
          <w:rFonts w:ascii="Arial Bold" w:hAnsi="Arial Bold"/>
          <w:color w:val="0F3642"/>
          <w:sz w:val="36"/>
          <w:rPrChange w:id="2283" w:author="Author" w:date="2013-04-12T16:41:00Z">
            <w:rPr>
              <w:rFonts w:ascii="Arial Bold" w:hAnsi="Arial Bold"/>
              <w:color w:val="1A4654"/>
              <w:sz w:val="36"/>
            </w:rPr>
          </w:rPrChange>
        </w:rPr>
      </w:pPr>
      <w:r>
        <w:rPr>
          <w:rFonts w:ascii="Arial Bold" w:hAnsi="Arial Bold"/>
          <w:color w:val="0F3642"/>
          <w:sz w:val="36"/>
          <w:rPrChange w:id="2284" w:author="Author" w:date="2013-04-12T16:41:00Z">
            <w:rPr>
              <w:rFonts w:ascii="Arial Bold" w:hAnsi="Arial Bold"/>
              <w:color w:val="1A4654"/>
              <w:sz w:val="36"/>
            </w:rPr>
          </w:rPrChange>
        </w:rPr>
        <w:t>Wireframes</w:t>
      </w:r>
    </w:p>
    <w:p w14:paraId="5EE0C051" w14:textId="77777777" w:rsidR="00C82479" w:rsidRDefault="00C82479">
      <w:pPr>
        <w:rPr>
          <w:color w:val="242424"/>
          <w:rPrChange w:id="2285" w:author="Author" w:date="2013-04-12T16:41:00Z">
            <w:rPr>
              <w:rFonts w:ascii="Corbel" w:hAnsi="Corbel"/>
              <w:color w:val="303030"/>
            </w:rPr>
          </w:rPrChange>
        </w:rPr>
      </w:pPr>
    </w:p>
    <w:p w14:paraId="6F3ED670" w14:textId="77777777" w:rsidR="00C82479" w:rsidRDefault="00C82479">
      <w:pPr>
        <w:rPr>
          <w:color w:val="242424"/>
          <w:rPrChange w:id="2286" w:author="Author" w:date="2013-04-12T16:41:00Z">
            <w:rPr>
              <w:rFonts w:ascii="Corbel" w:hAnsi="Corbel"/>
              <w:color w:val="303030"/>
            </w:rPr>
          </w:rPrChange>
        </w:rPr>
      </w:pPr>
    </w:p>
    <w:p w14:paraId="58B57FEC" w14:textId="77777777" w:rsidR="00C82479" w:rsidRDefault="00C82479">
      <w:pPr>
        <w:rPr>
          <w:rFonts w:ascii="Arial Bold" w:hAnsi="Arial Bold"/>
          <w:color w:val="0F3642"/>
          <w:sz w:val="36"/>
          <w:rPrChange w:id="2287" w:author="Author" w:date="2013-04-12T16:41:00Z">
            <w:rPr>
              <w:rFonts w:ascii="Arial Bold" w:hAnsi="Arial Bold"/>
              <w:color w:val="1A4654"/>
              <w:sz w:val="36"/>
            </w:rPr>
          </w:rPrChange>
        </w:rPr>
      </w:pPr>
      <w:r>
        <w:rPr>
          <w:rFonts w:ascii="Arial Bold" w:hAnsi="Arial Bold"/>
          <w:color w:val="0F3642"/>
          <w:sz w:val="36"/>
          <w:rPrChange w:id="2288" w:author="Author" w:date="2013-04-12T16:41:00Z">
            <w:rPr>
              <w:rFonts w:ascii="Arial Bold" w:hAnsi="Arial Bold"/>
              <w:color w:val="1A4654"/>
              <w:sz w:val="36"/>
            </w:rPr>
          </w:rPrChange>
        </w:rPr>
        <w:t>Storyboards</w:t>
      </w:r>
    </w:p>
    <w:p w14:paraId="45F956AD" w14:textId="77777777" w:rsidR="00C82479" w:rsidRDefault="00C82479">
      <w:pPr>
        <w:rPr>
          <w:color w:val="242424"/>
          <w:rPrChange w:id="2289" w:author="Author" w:date="2013-04-12T16:41:00Z">
            <w:rPr>
              <w:rFonts w:ascii="Corbel" w:hAnsi="Corbel"/>
              <w:color w:val="303030"/>
            </w:rPr>
          </w:rPrChange>
        </w:rPr>
      </w:pPr>
    </w:p>
    <w:p w14:paraId="097F11CE" w14:textId="77777777" w:rsidR="00C82479" w:rsidRDefault="00C82479">
      <w:pPr>
        <w:rPr>
          <w:color w:val="242424"/>
          <w:rPrChange w:id="2290" w:author="Author" w:date="2013-04-12T16:41:00Z">
            <w:rPr>
              <w:rFonts w:ascii="Corbel" w:hAnsi="Corbel"/>
              <w:color w:val="303030"/>
            </w:rPr>
          </w:rPrChange>
        </w:rPr>
      </w:pPr>
    </w:p>
    <w:p w14:paraId="6ADAAEFA" w14:textId="77777777" w:rsidR="00C82479" w:rsidRDefault="00C82479">
      <w:pPr>
        <w:rPr>
          <w:rFonts w:ascii="Arial Bold" w:hAnsi="Arial Bold"/>
          <w:color w:val="0F3642"/>
          <w:sz w:val="36"/>
          <w:rPrChange w:id="2291" w:author="Author" w:date="2013-04-12T16:41:00Z">
            <w:rPr>
              <w:rFonts w:ascii="Arial Bold" w:hAnsi="Arial Bold"/>
              <w:color w:val="1A4654"/>
              <w:sz w:val="36"/>
            </w:rPr>
          </w:rPrChange>
        </w:rPr>
      </w:pPr>
      <w:r>
        <w:rPr>
          <w:rFonts w:ascii="Arial Bold" w:hAnsi="Arial Bold"/>
          <w:color w:val="0F3642"/>
          <w:sz w:val="36"/>
          <w:rPrChange w:id="2292" w:author="Author" w:date="2013-04-12T16:41:00Z">
            <w:rPr>
              <w:rFonts w:ascii="Arial Bold" w:hAnsi="Arial Bold"/>
              <w:color w:val="1A4654"/>
              <w:sz w:val="36"/>
            </w:rPr>
          </w:rPrChange>
        </w:rPr>
        <w:t>Class Diagram</w:t>
      </w:r>
    </w:p>
    <w:p w14:paraId="62778DED" w14:textId="77777777" w:rsidR="00C82479" w:rsidRDefault="00C82479">
      <w:pPr>
        <w:rPr>
          <w:color w:val="242424"/>
          <w:rPrChange w:id="2293" w:author="Author" w:date="2013-04-12T16:41:00Z">
            <w:rPr>
              <w:rFonts w:ascii="Corbel" w:hAnsi="Corbel"/>
              <w:color w:val="303030"/>
            </w:rPr>
          </w:rPrChange>
        </w:rPr>
      </w:pPr>
    </w:p>
    <w:p w14:paraId="1F8CA686" w14:textId="77777777" w:rsidR="00C82479" w:rsidRDefault="00C82479">
      <w:pPr>
        <w:rPr>
          <w:color w:val="242424"/>
          <w:rPrChange w:id="2294" w:author="Author" w:date="2013-04-12T16:41:00Z">
            <w:rPr>
              <w:rFonts w:ascii="Corbel" w:hAnsi="Corbel"/>
              <w:color w:val="303030"/>
            </w:rPr>
          </w:rPrChange>
        </w:rPr>
      </w:pPr>
    </w:p>
    <w:p w14:paraId="71DD2BF5" w14:textId="77777777" w:rsidR="00C82479" w:rsidRDefault="00C82479">
      <w:pPr>
        <w:rPr>
          <w:rFonts w:ascii="Arial Bold" w:hAnsi="Arial Bold"/>
          <w:color w:val="0F3642"/>
          <w:sz w:val="36"/>
          <w:rPrChange w:id="2295" w:author="Author" w:date="2013-04-12T16:41:00Z">
            <w:rPr>
              <w:rFonts w:ascii="Arial Bold" w:hAnsi="Arial Bold"/>
              <w:color w:val="1A4654"/>
              <w:sz w:val="36"/>
            </w:rPr>
          </w:rPrChange>
        </w:rPr>
      </w:pPr>
      <w:r>
        <w:rPr>
          <w:rFonts w:ascii="Arial Bold" w:hAnsi="Arial Bold"/>
          <w:color w:val="0F3642"/>
          <w:sz w:val="36"/>
          <w:rPrChange w:id="2296" w:author="Author" w:date="2013-04-12T16:41:00Z">
            <w:rPr>
              <w:rFonts w:ascii="Arial Bold" w:hAnsi="Arial Bold"/>
              <w:color w:val="1A4654"/>
              <w:sz w:val="36"/>
            </w:rPr>
          </w:rPrChange>
        </w:rPr>
        <w:t>Database Schema</w:t>
      </w:r>
    </w:p>
    <w:p w14:paraId="4CEC4892" w14:textId="77777777" w:rsidR="00C82479" w:rsidRDefault="00C82479">
      <w:pPr>
        <w:rPr>
          <w:color w:val="242424"/>
          <w:rPrChange w:id="2297" w:author="Author" w:date="2013-04-12T16:41:00Z">
            <w:rPr>
              <w:rFonts w:ascii="Corbel" w:hAnsi="Corbel"/>
              <w:color w:val="303030"/>
            </w:rPr>
          </w:rPrChange>
        </w:rPr>
      </w:pPr>
    </w:p>
    <w:p w14:paraId="1FA8D88A" w14:textId="77777777" w:rsidR="00C82479" w:rsidRDefault="00C82479">
      <w:pPr>
        <w:rPr>
          <w:color w:val="242424"/>
          <w:rPrChange w:id="2298" w:author="Author" w:date="2013-04-12T16:41:00Z">
            <w:rPr>
              <w:rFonts w:ascii="Corbel" w:hAnsi="Corbel"/>
              <w:color w:val="303030"/>
            </w:rPr>
          </w:rPrChange>
        </w:rPr>
      </w:pPr>
    </w:p>
    <w:p w14:paraId="2B87F542" w14:textId="77777777" w:rsidR="00C82479" w:rsidRDefault="00C82479">
      <w:pPr>
        <w:rPr>
          <w:color w:val="242424"/>
          <w:rPrChange w:id="2299" w:author="Author" w:date="2013-04-12T16:41:00Z">
            <w:rPr>
              <w:rFonts w:ascii="Corbel" w:hAnsi="Corbel"/>
              <w:color w:val="303030"/>
            </w:rPr>
          </w:rPrChange>
        </w:rPr>
      </w:pPr>
    </w:p>
    <w:p w14:paraId="19D8B7A0" w14:textId="77777777" w:rsidR="00C82479" w:rsidRDefault="00C82479">
      <w:pPr>
        <w:rPr>
          <w:rFonts w:ascii="Times New Roman" w:eastAsia="Times New Roman" w:hAnsi="Times New Roman"/>
          <w:color w:val="auto"/>
          <w:sz w:val="20"/>
          <w:lang w:val="en-US" w:eastAsia="en-US" w:bidi="x-none"/>
        </w:rPr>
      </w:pPr>
    </w:p>
    <w:sectPr w:rsidR="00C82479">
      <w:headerReference w:type="even" r:id="rId14"/>
      <w:headerReference w:type="default" r:id="rId15"/>
      <w:footerReference w:type="even" r:id="rId16"/>
      <w:footerReference w:type="default" r:id="rId17"/>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6953BE0" w14:textId="77777777" w:rsidR="00CA6843" w:rsidRDefault="00CA6843">
      <w:r>
        <w:separator/>
      </w:r>
    </w:p>
  </w:endnote>
  <w:endnote w:type="continuationSeparator" w:id="0">
    <w:p w14:paraId="485DF1E2" w14:textId="77777777" w:rsidR="00CA6843" w:rsidRDefault="00CA6843">
      <w:r>
        <w:continuationSeparator/>
      </w:r>
    </w:p>
  </w:endnote>
  <w:endnote w:type="continuationNotice" w:id="1">
    <w:p w14:paraId="780D9DDF" w14:textId="77777777" w:rsidR="00CA6843" w:rsidRDefault="00CA68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rbel">
    <w:panose1 w:val="020B0503020204020204"/>
    <w:charset w:val="00"/>
    <w:family w:val="auto"/>
    <w:pitch w:val="variable"/>
    <w:sig w:usb0="00000003" w:usb1="00000000" w:usb2="00000000" w:usb3="00000000" w:csb0="00000001" w:csb1="00000000"/>
  </w:font>
  <w:font w:name="ヒラギノ角ゴ Pro W3">
    <w:charset w:val="80"/>
    <w:family w:val="auto"/>
    <w:pitch w:val="variable"/>
    <w:sig w:usb0="E00002FF" w:usb1="7AC7FFFF" w:usb2="00000012" w:usb3="00000000" w:csb0="0002000D"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00000003" w:usb1="00000000" w:usb2="00000000" w:usb3="00000000" w:csb0="00000001" w:csb1="00000000"/>
  </w:font>
  <w:font w:name="Corbel Bold">
    <w:panose1 w:val="020B0703020204020204"/>
    <w:charset w:val="00"/>
    <w:family w:val="auto"/>
    <w:pitch w:val="variable"/>
    <w:sig w:usb0="A00002EF" w:usb1="4000A44B" w:usb2="00000000" w:usb3="00000000" w:csb0="0000019F" w:csb1="00000000"/>
  </w:font>
  <w:font w:name="Cambria Bold">
    <w:panose1 w:val="02040803050406030204"/>
    <w:charset w:val="00"/>
    <w:family w:val="auto"/>
    <w:pitch w:val="variable"/>
    <w:sig w:usb0="E00002FF" w:usb1="4000045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77FEAF" w14:textId="77777777" w:rsidR="005532D8" w:rsidRDefault="005532D8">
    <w:pPr>
      <w:rPr>
        <w:rFonts w:ascii="Times New Roman" w:eastAsia="Times New Roman" w:hAnsi="Times New Roman"/>
        <w:color w:val="auto"/>
        <w:sz w:val="20"/>
        <w:lang w:val="en-US" w:eastAsia="en-US" w:bidi="x-none"/>
      </w:rPr>
    </w:pPr>
    <w:r>
      <w:rPr>
        <w:color w:val="0F3642"/>
        <w:rPrChange w:id="2448" w:author="Author" w:date="2013-04-12T16:41:00Z">
          <w:rPr>
            <w:rFonts w:ascii="Corbel" w:hAnsi="Corbel"/>
            <w:color w:val="1A4654"/>
          </w:rPr>
        </w:rPrChange>
      </w:rPr>
      <w:t xml:space="preserve">2013    ASAP Media Services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EBE6FAA" w14:textId="77777777" w:rsidR="005532D8" w:rsidRDefault="005532D8">
    <w:pPr>
      <w:rPr>
        <w:rFonts w:ascii="Times New Roman" w:eastAsia="Times New Roman" w:hAnsi="Times New Roman"/>
        <w:color w:val="auto"/>
        <w:sz w:val="20"/>
        <w:lang w:val="en-US" w:eastAsia="en-US" w:bidi="x-none"/>
      </w:rPr>
    </w:pPr>
    <w:r>
      <w:rPr>
        <w:color w:val="0F3642"/>
        <w:rPrChange w:id="2449" w:author="Author" w:date="2013-04-12T16:41:00Z">
          <w:rPr>
            <w:rFonts w:ascii="Corbel" w:hAnsi="Corbel"/>
            <w:color w:val="1A4654"/>
          </w:rPr>
        </w:rPrChange>
      </w:rPr>
      <w:t xml:space="preserve">2013    ASAP Media Services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C4D7E6A" w14:textId="77777777" w:rsidR="00CA6843" w:rsidRDefault="00CA6843">
      <w:r>
        <w:separator/>
      </w:r>
    </w:p>
  </w:footnote>
  <w:footnote w:type="continuationSeparator" w:id="0">
    <w:p w14:paraId="383C6E6C" w14:textId="77777777" w:rsidR="00CA6843" w:rsidRDefault="00CA6843">
      <w:r>
        <w:continuationSeparator/>
      </w:r>
    </w:p>
  </w:footnote>
  <w:footnote w:type="continuationNotice" w:id="1">
    <w:p w14:paraId="651A930D" w14:textId="77777777" w:rsidR="00CA6843" w:rsidRDefault="00CA684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9C11625" w14:textId="661EF85C" w:rsidR="005532D8" w:rsidRDefault="00CA6843">
    <w:pPr>
      <w:pStyle w:val="header"/>
      <w:rPr>
        <w:rFonts w:ascii="Times New Roman" w:eastAsia="Times New Roman" w:hAnsi="Times New Roman"/>
        <w:color w:val="auto"/>
        <w:sz w:val="20"/>
        <w:lang w:val="en-US" w:eastAsia="en-US" w:bidi="x-none"/>
      </w:rPr>
    </w:pPr>
    <w:ins w:id="2300" w:author="Author" w:date="2013-04-12T16:41:00Z">
      <w:r>
        <w:cr/>
      </w:r>
      <w:r>
        <w:rPr>
          <w:noProof/>
          <w:lang w:val="en-US" w:eastAsia="en-US"/>
        </w:rPr>
        <w:pict w14:anchorId="443A35F7">
          <v:rect id="_x0000_s2049" style="position:absolute;margin-left:558pt;margin-top:738.05pt;width:9.6pt;height:15pt;z-index:-251656192;mso-position-horizontal:absolute;mso-position-horizontal-relative:page;mso-position-vertical:absolute;mso-position-vertical-relative:page" coordsize="21600,21600" stroked="f" strokeweight="1pt">
            <v:fill o:detectmouseclick="t"/>
            <v:stroke joinstyle="round"/>
            <v:path arrowok="t" o:connectlocs="10800,10800"/>
            <v:textbox inset="0,0,0,0">
              <w:txbxContent>
                <w:p w14:paraId="08351CA0" w14:textId="77777777" w:rsidR="00000000" w:rsidRDefault="00CA6843">
                  <w:pPr>
                    <w:pStyle w:val="footer"/>
                    <w:rPr>
                      <w:ins w:id="2301" w:author="Author" w:date="2013-04-12T16:41:00Z"/>
                      <w:rFonts w:ascii="Times New Roman" w:hAnsi="Times New Roman"/>
                      <w:sz w:val="20"/>
                    </w:rPr>
                  </w:pPr>
                  <w:ins w:id="2302" w:author="Author" w:date="2013-04-12T16:41:00Z">
                    <w:r>
                      <w:rPr>
                        <w:rStyle w:val="pagenumber"/>
                      </w:rPr>
                      <w:fldChar w:fldCharType="begin"/>
                    </w:r>
                    <w:r>
                      <w:rPr>
                        <w:rStyle w:val="pagenumber"/>
                      </w:rPr>
                      <w:instrText xml:space="preserve"> PAGE </w:instrText>
                    </w:r>
                    <w:r>
                      <w:rPr>
                        <w:rStyle w:val="pagenumber"/>
                      </w:rPr>
                      <w:fldChar w:fldCharType="separate"/>
                    </w:r>
                  </w:ins>
                  <w:r>
                    <w:rPr>
                      <w:rStyle w:val="pagenumber"/>
                      <w:noProof/>
                    </w:rPr>
                    <w:t>30</w:t>
                  </w:r>
                  <w:ins w:id="2303" w:author="Author" w:date="2013-04-12T16:41:00Z">
                    <w:r>
                      <w:rPr>
                        <w:rStyle w:val="pagenumber"/>
                      </w:rPr>
                      <w:fldChar w:fldCharType="end"/>
                    </w:r>
                  </w:ins>
                </w:p>
                <w:p w14:paraId="7897DC12" w14:textId="77777777" w:rsidR="00000000" w:rsidRDefault="00CA6843">
                  <w:pPr>
                    <w:rPr>
                      <w:ins w:id="2304" w:author="Author" w:date="2013-04-12T16:41:00Z"/>
                    </w:rPr>
                  </w:pPr>
                </w:p>
                <w:p w14:paraId="74E29659" w14:textId="77777777" w:rsidR="00000000" w:rsidRDefault="00CA6843">
                  <w:pPr>
                    <w:rPr>
                      <w:ins w:id="2305" w:author="Author" w:date="2013-04-12T16:41:00Z"/>
                    </w:rPr>
                  </w:pPr>
                </w:p>
                <w:p w14:paraId="33AEBF41" w14:textId="77777777" w:rsidR="00000000" w:rsidRDefault="00CA6843">
                  <w:pPr>
                    <w:rPr>
                      <w:ins w:id="2306" w:author="Author" w:date="2013-04-12T16:41:00Z"/>
                      <w:rFonts w:ascii="Times New Roman" w:eastAsia="Times New Roman" w:hAnsi="Times New Roman"/>
                      <w:color w:val="auto"/>
                      <w:sz w:val="20"/>
                      <w:lang w:val="en-US" w:eastAsia="en-US" w:bidi="x-none"/>
                    </w:rPr>
                  </w:pPr>
                </w:p>
              </w:txbxContent>
            </v:textbox>
            <w10:wrap anchorx="page" anchory="page"/>
          </v:rect>
        </w:pict>
      </w:r>
    </w:ins>
    <w:del w:id="2307" w:author="Author" w:date="2013-04-12T16:41:00Z">
      <w:r w:rsidR="005532D8">
        <w:br/>
      </w:r>
      <w:r w:rsidR="005532D8">
        <w:rPr>
          <w:noProof/>
        </w:rPr>
        <mc:AlternateContent>
          <mc:Choice Requires="wps">
            <w:drawing>
              <wp:anchor distT="0" distB="0" distL="114300" distR="114300" simplePos="0" relativeHeight="251658240" behindDoc="1" locked="0" layoutInCell="1" allowOverlap="1" wp14:anchorId="222B0C2A" wp14:editId="687E7422">
                <wp:simplePos x="0" y="0"/>
                <wp:positionH relativeFrom="page">
                  <wp:posOffset>7086600</wp:posOffset>
                </wp:positionH>
                <wp:positionV relativeFrom="page">
                  <wp:posOffset>9373235</wp:posOffset>
                </wp:positionV>
                <wp:extent cx="109220" cy="190500"/>
                <wp:effectExtent l="0" t="635" r="508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 cy="190500"/>
                        </a:xfrm>
                        <a:prstGeom prst="rect">
                          <a:avLst/>
                        </a:prstGeom>
                        <a:solidFill>
                          <a:srgbClr val="FFFFFF"/>
                        </a:solidFill>
                        <a:ln>
                          <a:noFill/>
                        </a:ln>
                        <a:extLst>
                          <a:ext uri="{91240B29-F687-4f45-9708-019B960494DF}">
                            <a14:hiddenLine xmlns:a14="http://schemas.microsoft.com/office/drawing/2010/main" w="12700" cap="flat">
                              <a:solidFill>
                                <a:srgbClr val="000000"/>
                              </a:solidFill>
                              <a:miter lim="800000"/>
                              <a:headEnd/>
                              <a:tailEnd/>
                            </a14:hiddenLine>
                          </a:ext>
                        </a:extLst>
                      </wps:spPr>
                      <wps:txbx>
                        <w:txbxContent>
                          <w:p w14:paraId="0D0C3B9F" w14:textId="77777777" w:rsidR="005532D8" w:rsidRDefault="005532D8">
                            <w:pPr>
                              <w:pStyle w:val="footer"/>
                              <w:rPr>
                                <w:del w:id="2308" w:author="Author" w:date="2013-04-12T16:41:00Z"/>
                                <w:rFonts w:ascii="Times New Roman" w:eastAsia="Times New Roman" w:hAnsi="Times New Roman"/>
                                <w:color w:val="auto"/>
                                <w:sz w:val="20"/>
                                <w:lang w:val="en-US" w:eastAsia="en-US" w:bidi="x-none"/>
                              </w:rPr>
                            </w:pPr>
                            <w:del w:id="2309" w:author="Author" w:date="2013-04-12T16:41:00Z">
                              <w:r>
                                <w:rPr>
                                  <w:rStyle w:val="pagenumber"/>
                                </w:rPr>
                                <w:fldChar w:fldCharType="begin"/>
                              </w:r>
                              <w:r>
                                <w:rPr>
                                  <w:rStyle w:val="pagenumber"/>
                                </w:rPr>
                                <w:delInstrText xml:space="preserve"> PAGE </w:delInstrText>
                              </w:r>
                              <w:r>
                                <w:rPr>
                                  <w:rStyle w:val="pagenumber"/>
                                </w:rPr>
                                <w:fldChar w:fldCharType="separate"/>
                              </w:r>
                              <w:r w:rsidR="00CA7116">
                                <w:rPr>
                                  <w:rStyle w:val="pagenumber"/>
                                  <w:noProof/>
                                </w:rPr>
                                <w:delText>2</w:delText>
                              </w:r>
                              <w:r>
                                <w:rPr>
                                  <w:rStyle w:val="pagenumber"/>
                                </w:rPr>
                                <w:fldChar w:fldCharType="end"/>
                              </w:r>
                            </w:del>
                          </w:p>
                          <w:p w14:paraId="044C6B3B" w14:textId="77777777" w:rsidR="005532D8" w:rsidRDefault="005532D8">
                            <w:pPr>
                              <w:rPr>
                                <w:del w:id="2310" w:author="Author" w:date="2013-04-12T16:41:00Z"/>
                              </w:rPr>
                            </w:pPr>
                          </w:p>
                          <w:p w14:paraId="02BA783A" w14:textId="77777777" w:rsidR="005532D8" w:rsidRDefault="005532D8" w:rsidP="00413343">
                            <w:pPr>
                              <w:rPr>
                                <w:del w:id="2311" w:author="Author" w:date="2013-04-12T16:41:00Z"/>
                              </w:rPr>
                            </w:pPr>
                          </w:p>
                          <w:p w14:paraId="46A2E89D" w14:textId="77777777" w:rsidR="005532D8" w:rsidRDefault="005532D8" w:rsidP="00413343">
                            <w:pPr>
                              <w:rPr>
                                <w:del w:id="2312" w:author="Author" w:date="2013-04-12T16:41:00Z"/>
                              </w:rPr>
                            </w:pPr>
                          </w:p>
                          <w:p w14:paraId="72C2BAEE" w14:textId="77777777" w:rsidR="005532D8" w:rsidRDefault="005532D8" w:rsidP="00413343">
                            <w:pPr>
                              <w:rPr>
                                <w:del w:id="2313" w:author="Author" w:date="2013-04-12T16:41:00Z"/>
                              </w:rPr>
                            </w:pPr>
                          </w:p>
                          <w:p w14:paraId="338A42E2" w14:textId="77777777" w:rsidR="005532D8" w:rsidRDefault="005532D8" w:rsidP="008B5D02">
                            <w:pPr>
                              <w:rPr>
                                <w:del w:id="2314" w:author="Author" w:date="2013-04-12T16:41:00Z"/>
                              </w:rPr>
                            </w:pPr>
                          </w:p>
                          <w:p w14:paraId="5A34ACD8" w14:textId="77777777" w:rsidR="005532D8" w:rsidRDefault="005532D8" w:rsidP="008B5D02">
                            <w:pPr>
                              <w:rPr>
                                <w:del w:id="2315" w:author="Author" w:date="2013-04-12T16:41:00Z"/>
                              </w:rPr>
                            </w:pPr>
                          </w:p>
                          <w:p w14:paraId="31D7C505" w14:textId="77777777" w:rsidR="005532D8" w:rsidRDefault="005532D8" w:rsidP="008B5D02">
                            <w:pPr>
                              <w:rPr>
                                <w:del w:id="2316" w:author="Author" w:date="2013-04-12T16:41:00Z"/>
                              </w:rPr>
                            </w:pPr>
                          </w:p>
                          <w:p w14:paraId="3DAE0F88" w14:textId="77777777" w:rsidR="005532D8" w:rsidRDefault="005532D8" w:rsidP="008B5D02">
                            <w:pPr>
                              <w:rPr>
                                <w:del w:id="2317" w:author="Author" w:date="2013-04-12T16:41:00Z"/>
                              </w:rPr>
                            </w:pPr>
                          </w:p>
                          <w:p w14:paraId="5996AF85" w14:textId="77777777" w:rsidR="005532D8" w:rsidRDefault="005532D8" w:rsidP="00121084">
                            <w:pPr>
                              <w:rPr>
                                <w:del w:id="2318" w:author="Author" w:date="2013-04-12T16:41:00Z"/>
                              </w:rPr>
                            </w:pPr>
                          </w:p>
                          <w:p w14:paraId="04D8565D" w14:textId="77777777" w:rsidR="005532D8" w:rsidRDefault="005532D8" w:rsidP="00121084">
                            <w:pPr>
                              <w:rPr>
                                <w:del w:id="2319" w:author="Author" w:date="2013-04-12T16:41:00Z"/>
                              </w:rPr>
                            </w:pPr>
                          </w:p>
                          <w:p w14:paraId="7A75E77A" w14:textId="77777777" w:rsidR="005532D8" w:rsidRDefault="005532D8" w:rsidP="00121084">
                            <w:pPr>
                              <w:rPr>
                                <w:del w:id="2320" w:author="Author" w:date="2013-04-12T16:41:00Z"/>
                              </w:rPr>
                            </w:pPr>
                          </w:p>
                          <w:p w14:paraId="183E2E48" w14:textId="77777777" w:rsidR="005532D8" w:rsidRDefault="005532D8" w:rsidP="00121084">
                            <w:pPr>
                              <w:rPr>
                                <w:del w:id="2321" w:author="Author" w:date="2013-04-12T16:41:00Z"/>
                              </w:rPr>
                            </w:pPr>
                          </w:p>
                          <w:p w14:paraId="2482367B" w14:textId="77777777" w:rsidR="005532D8" w:rsidRDefault="005532D8" w:rsidP="00121084">
                            <w:pPr>
                              <w:rPr>
                                <w:del w:id="2322" w:author="Author" w:date="2013-04-12T16:41:00Z"/>
                              </w:rPr>
                            </w:pPr>
                          </w:p>
                          <w:p w14:paraId="3270DA9C" w14:textId="77777777" w:rsidR="005532D8" w:rsidRDefault="005532D8" w:rsidP="00121084">
                            <w:pPr>
                              <w:rPr>
                                <w:del w:id="2323" w:author="Author" w:date="2013-04-12T16:41:00Z"/>
                              </w:rPr>
                            </w:pPr>
                          </w:p>
                          <w:p w14:paraId="2E7F68EA" w14:textId="77777777" w:rsidR="005532D8" w:rsidRDefault="005532D8" w:rsidP="00121084">
                            <w:pPr>
                              <w:rPr>
                                <w:del w:id="2324" w:author="Author" w:date="2013-04-12T16:41:00Z"/>
                              </w:rPr>
                            </w:pPr>
                          </w:p>
                          <w:p w14:paraId="68E8B578" w14:textId="77777777" w:rsidR="005532D8" w:rsidRDefault="005532D8" w:rsidP="00121084">
                            <w:pPr>
                              <w:rPr>
                                <w:del w:id="2325" w:author="Author" w:date="2013-04-12T16:41:00Z"/>
                              </w:rPr>
                            </w:pPr>
                          </w:p>
                          <w:p w14:paraId="201512CE" w14:textId="77777777" w:rsidR="005532D8" w:rsidRDefault="005532D8" w:rsidP="005532D8">
                            <w:pPr>
                              <w:rPr>
                                <w:del w:id="2326" w:author="Author" w:date="2013-04-12T16:41:00Z"/>
                              </w:rPr>
                            </w:pPr>
                          </w:p>
                          <w:p w14:paraId="637F3137" w14:textId="77777777" w:rsidR="005532D8" w:rsidRDefault="005532D8" w:rsidP="005532D8">
                            <w:pPr>
                              <w:rPr>
                                <w:del w:id="2327" w:author="Author" w:date="2013-04-12T16:41:00Z"/>
                              </w:rPr>
                            </w:pPr>
                          </w:p>
                          <w:p w14:paraId="218FF6A8" w14:textId="77777777" w:rsidR="005532D8" w:rsidRDefault="005532D8" w:rsidP="005532D8">
                            <w:pPr>
                              <w:rPr>
                                <w:del w:id="2328" w:author="Author" w:date="2013-04-12T16:41:00Z"/>
                              </w:rPr>
                            </w:pPr>
                          </w:p>
                          <w:p w14:paraId="2AF63F2F" w14:textId="77777777" w:rsidR="005532D8" w:rsidRDefault="005532D8" w:rsidP="005532D8">
                            <w:pPr>
                              <w:rPr>
                                <w:del w:id="2329" w:author="Author" w:date="2013-04-12T16:41:00Z"/>
                              </w:rPr>
                            </w:pPr>
                          </w:p>
                          <w:p w14:paraId="43E2B1BC" w14:textId="77777777" w:rsidR="005532D8" w:rsidRDefault="005532D8" w:rsidP="005532D8">
                            <w:pPr>
                              <w:rPr>
                                <w:del w:id="2330" w:author="Author" w:date="2013-04-12T16:41:00Z"/>
                              </w:rPr>
                            </w:pPr>
                          </w:p>
                          <w:p w14:paraId="6AC953F5" w14:textId="77777777" w:rsidR="005532D8" w:rsidRDefault="005532D8" w:rsidP="005532D8">
                            <w:pPr>
                              <w:rPr>
                                <w:del w:id="2331" w:author="Author" w:date="2013-04-12T16:41:00Z"/>
                              </w:rPr>
                            </w:pPr>
                          </w:p>
                          <w:p w14:paraId="48A6D5F7" w14:textId="77777777" w:rsidR="005532D8" w:rsidRDefault="005532D8" w:rsidP="005532D8">
                            <w:pPr>
                              <w:rPr>
                                <w:del w:id="2332" w:author="Author" w:date="2013-04-12T16:41:00Z"/>
                              </w:rPr>
                            </w:pPr>
                          </w:p>
                          <w:p w14:paraId="436B373A" w14:textId="77777777" w:rsidR="005532D8" w:rsidRDefault="005532D8" w:rsidP="005532D8">
                            <w:pPr>
                              <w:rPr>
                                <w:del w:id="2333" w:author="Author" w:date="2013-04-12T16:41:00Z"/>
                              </w:rPr>
                            </w:pPr>
                          </w:p>
                          <w:p w14:paraId="1B25F123" w14:textId="77777777" w:rsidR="005532D8" w:rsidRDefault="005532D8" w:rsidP="005532D8">
                            <w:pPr>
                              <w:rPr>
                                <w:del w:id="2334" w:author="Author" w:date="2013-04-12T16:41:00Z"/>
                              </w:rPr>
                            </w:pPr>
                          </w:p>
                          <w:p w14:paraId="19A0839D" w14:textId="77777777" w:rsidR="005532D8" w:rsidRDefault="005532D8" w:rsidP="005532D8">
                            <w:pPr>
                              <w:rPr>
                                <w:del w:id="2335" w:author="Author" w:date="2013-04-12T16:41:00Z"/>
                              </w:rPr>
                            </w:pPr>
                          </w:p>
                          <w:p w14:paraId="3DE5E4D8" w14:textId="77777777" w:rsidR="005532D8" w:rsidRDefault="005532D8" w:rsidP="005532D8">
                            <w:pPr>
                              <w:rPr>
                                <w:del w:id="2336" w:author="Author" w:date="2013-04-12T16:41:00Z"/>
                              </w:rPr>
                            </w:pPr>
                          </w:p>
                          <w:p w14:paraId="3788FEE5" w14:textId="77777777" w:rsidR="005532D8" w:rsidRDefault="005532D8" w:rsidP="005532D8">
                            <w:pPr>
                              <w:rPr>
                                <w:del w:id="2337" w:author="Author" w:date="2013-04-12T16:41:00Z"/>
                              </w:rPr>
                            </w:pPr>
                          </w:p>
                          <w:p w14:paraId="2957F4D1" w14:textId="77777777" w:rsidR="005532D8" w:rsidRDefault="005532D8" w:rsidP="005532D8">
                            <w:pPr>
                              <w:rPr>
                                <w:del w:id="2338" w:author="Author" w:date="2013-04-12T16:41:00Z"/>
                              </w:rPr>
                            </w:pPr>
                          </w:p>
                          <w:p w14:paraId="2E57B64A" w14:textId="77777777" w:rsidR="005532D8" w:rsidRDefault="005532D8" w:rsidP="005532D8">
                            <w:pPr>
                              <w:rPr>
                                <w:del w:id="2339" w:author="Author" w:date="2013-04-12T16:41:00Z"/>
                              </w:rPr>
                            </w:pPr>
                          </w:p>
                          <w:p w14:paraId="75F90FD8" w14:textId="77777777" w:rsidR="005532D8" w:rsidRDefault="005532D8" w:rsidP="005532D8">
                            <w:pPr>
                              <w:rPr>
                                <w:del w:id="2340" w:author="Author" w:date="2013-04-12T16:41:00Z"/>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5" style="position:absolute;margin-left:558pt;margin-top:738.05pt;width:8.6pt;height: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" stroked="f" strokeweight="1pt">
                <v:path arrowok="t"/>
                <v:textbox inset="0,0,0,0">
                  <w:txbxContent>
                    <w:p w14:paraId="0D0C3B9F" w14:textId="77777777" w:rsidR="005532D8" w:rsidRDefault="005532D8">
                      <w:pPr>
                        <w:pStyle w:val="footer"/>
                        <w:rPr>
                          <w:del w:id="2341" w:author="Author" w:date="2013-04-12T16:41:00Z"/>
                          <w:rFonts w:ascii="Times New Roman" w:eastAsia="Times New Roman" w:hAnsi="Times New Roman"/>
                          <w:color w:val="auto"/>
                          <w:sz w:val="20"/>
                          <w:lang w:val="en-US" w:eastAsia="en-US" w:bidi="x-none"/>
                        </w:rPr>
                      </w:pPr>
                      <w:del w:id="2342" w:author="Author" w:date="2013-04-12T16:41:00Z">
                        <w:r>
                          <w:rPr>
                            <w:rStyle w:val="pagenumber"/>
                          </w:rPr>
                          <w:fldChar w:fldCharType="begin"/>
                        </w:r>
                        <w:r>
                          <w:rPr>
                            <w:rStyle w:val="pagenumber"/>
                          </w:rPr>
                          <w:delInstrText xml:space="preserve"> PAGE </w:delInstrText>
                        </w:r>
                        <w:r>
                          <w:rPr>
                            <w:rStyle w:val="pagenumber"/>
                          </w:rPr>
                          <w:fldChar w:fldCharType="separate"/>
                        </w:r>
                        <w:r w:rsidR="00CA7116">
                          <w:rPr>
                            <w:rStyle w:val="pagenumber"/>
                            <w:noProof/>
                          </w:rPr>
                          <w:delText>2</w:delText>
                        </w:r>
                        <w:r>
                          <w:rPr>
                            <w:rStyle w:val="pagenumber"/>
                          </w:rPr>
                          <w:fldChar w:fldCharType="end"/>
                        </w:r>
                      </w:del>
                    </w:p>
                    <w:p w14:paraId="044C6B3B" w14:textId="77777777" w:rsidR="005532D8" w:rsidRDefault="005532D8">
                      <w:pPr>
                        <w:rPr>
                          <w:del w:id="2343" w:author="Author" w:date="2013-04-12T16:41:00Z"/>
                        </w:rPr>
                      </w:pPr>
                    </w:p>
                    <w:p w14:paraId="02BA783A" w14:textId="77777777" w:rsidR="005532D8" w:rsidRDefault="005532D8" w:rsidP="00413343">
                      <w:pPr>
                        <w:rPr>
                          <w:del w:id="2344" w:author="Author" w:date="2013-04-12T16:41:00Z"/>
                        </w:rPr>
                      </w:pPr>
                    </w:p>
                    <w:p w14:paraId="46A2E89D" w14:textId="77777777" w:rsidR="005532D8" w:rsidRDefault="005532D8" w:rsidP="00413343">
                      <w:pPr>
                        <w:rPr>
                          <w:del w:id="2345" w:author="Author" w:date="2013-04-12T16:41:00Z"/>
                        </w:rPr>
                      </w:pPr>
                    </w:p>
                    <w:p w14:paraId="72C2BAEE" w14:textId="77777777" w:rsidR="005532D8" w:rsidRDefault="005532D8" w:rsidP="00413343">
                      <w:pPr>
                        <w:rPr>
                          <w:del w:id="2346" w:author="Author" w:date="2013-04-12T16:41:00Z"/>
                        </w:rPr>
                      </w:pPr>
                    </w:p>
                    <w:p w14:paraId="338A42E2" w14:textId="77777777" w:rsidR="005532D8" w:rsidRDefault="005532D8" w:rsidP="008B5D02">
                      <w:pPr>
                        <w:rPr>
                          <w:del w:id="2347" w:author="Author" w:date="2013-04-12T16:41:00Z"/>
                        </w:rPr>
                      </w:pPr>
                    </w:p>
                    <w:p w14:paraId="5A34ACD8" w14:textId="77777777" w:rsidR="005532D8" w:rsidRDefault="005532D8" w:rsidP="008B5D02">
                      <w:pPr>
                        <w:rPr>
                          <w:del w:id="2348" w:author="Author" w:date="2013-04-12T16:41:00Z"/>
                        </w:rPr>
                      </w:pPr>
                    </w:p>
                    <w:p w14:paraId="31D7C505" w14:textId="77777777" w:rsidR="005532D8" w:rsidRDefault="005532D8" w:rsidP="008B5D02">
                      <w:pPr>
                        <w:rPr>
                          <w:del w:id="2349" w:author="Author" w:date="2013-04-12T16:41:00Z"/>
                        </w:rPr>
                      </w:pPr>
                    </w:p>
                    <w:p w14:paraId="3DAE0F88" w14:textId="77777777" w:rsidR="005532D8" w:rsidRDefault="005532D8" w:rsidP="008B5D02">
                      <w:pPr>
                        <w:rPr>
                          <w:del w:id="2350" w:author="Author" w:date="2013-04-12T16:41:00Z"/>
                        </w:rPr>
                      </w:pPr>
                    </w:p>
                    <w:p w14:paraId="5996AF85" w14:textId="77777777" w:rsidR="005532D8" w:rsidRDefault="005532D8" w:rsidP="00121084">
                      <w:pPr>
                        <w:rPr>
                          <w:del w:id="2351" w:author="Author" w:date="2013-04-12T16:41:00Z"/>
                        </w:rPr>
                      </w:pPr>
                    </w:p>
                    <w:p w14:paraId="04D8565D" w14:textId="77777777" w:rsidR="005532D8" w:rsidRDefault="005532D8" w:rsidP="00121084">
                      <w:pPr>
                        <w:rPr>
                          <w:del w:id="2352" w:author="Author" w:date="2013-04-12T16:41:00Z"/>
                        </w:rPr>
                      </w:pPr>
                    </w:p>
                    <w:p w14:paraId="7A75E77A" w14:textId="77777777" w:rsidR="005532D8" w:rsidRDefault="005532D8" w:rsidP="00121084">
                      <w:pPr>
                        <w:rPr>
                          <w:del w:id="2353" w:author="Author" w:date="2013-04-12T16:41:00Z"/>
                        </w:rPr>
                      </w:pPr>
                    </w:p>
                    <w:p w14:paraId="183E2E48" w14:textId="77777777" w:rsidR="005532D8" w:rsidRDefault="005532D8" w:rsidP="00121084">
                      <w:pPr>
                        <w:rPr>
                          <w:del w:id="2354" w:author="Author" w:date="2013-04-12T16:41:00Z"/>
                        </w:rPr>
                      </w:pPr>
                    </w:p>
                    <w:p w14:paraId="2482367B" w14:textId="77777777" w:rsidR="005532D8" w:rsidRDefault="005532D8" w:rsidP="00121084">
                      <w:pPr>
                        <w:rPr>
                          <w:del w:id="2355" w:author="Author" w:date="2013-04-12T16:41:00Z"/>
                        </w:rPr>
                      </w:pPr>
                    </w:p>
                    <w:p w14:paraId="3270DA9C" w14:textId="77777777" w:rsidR="005532D8" w:rsidRDefault="005532D8" w:rsidP="00121084">
                      <w:pPr>
                        <w:rPr>
                          <w:del w:id="2356" w:author="Author" w:date="2013-04-12T16:41:00Z"/>
                        </w:rPr>
                      </w:pPr>
                    </w:p>
                    <w:p w14:paraId="2E7F68EA" w14:textId="77777777" w:rsidR="005532D8" w:rsidRDefault="005532D8" w:rsidP="00121084">
                      <w:pPr>
                        <w:rPr>
                          <w:del w:id="2357" w:author="Author" w:date="2013-04-12T16:41:00Z"/>
                        </w:rPr>
                      </w:pPr>
                    </w:p>
                    <w:p w14:paraId="68E8B578" w14:textId="77777777" w:rsidR="005532D8" w:rsidRDefault="005532D8" w:rsidP="00121084">
                      <w:pPr>
                        <w:rPr>
                          <w:del w:id="2358" w:author="Author" w:date="2013-04-12T16:41:00Z"/>
                        </w:rPr>
                      </w:pPr>
                    </w:p>
                    <w:p w14:paraId="201512CE" w14:textId="77777777" w:rsidR="005532D8" w:rsidRDefault="005532D8" w:rsidP="005532D8">
                      <w:pPr>
                        <w:rPr>
                          <w:del w:id="2359" w:author="Author" w:date="2013-04-12T16:41:00Z"/>
                        </w:rPr>
                      </w:pPr>
                    </w:p>
                    <w:p w14:paraId="637F3137" w14:textId="77777777" w:rsidR="005532D8" w:rsidRDefault="005532D8" w:rsidP="005532D8">
                      <w:pPr>
                        <w:rPr>
                          <w:del w:id="2360" w:author="Author" w:date="2013-04-12T16:41:00Z"/>
                        </w:rPr>
                      </w:pPr>
                    </w:p>
                    <w:p w14:paraId="218FF6A8" w14:textId="77777777" w:rsidR="005532D8" w:rsidRDefault="005532D8" w:rsidP="005532D8">
                      <w:pPr>
                        <w:rPr>
                          <w:del w:id="2361" w:author="Author" w:date="2013-04-12T16:41:00Z"/>
                        </w:rPr>
                      </w:pPr>
                    </w:p>
                    <w:p w14:paraId="2AF63F2F" w14:textId="77777777" w:rsidR="005532D8" w:rsidRDefault="005532D8" w:rsidP="005532D8">
                      <w:pPr>
                        <w:rPr>
                          <w:del w:id="2362" w:author="Author" w:date="2013-04-12T16:41:00Z"/>
                        </w:rPr>
                      </w:pPr>
                    </w:p>
                    <w:p w14:paraId="43E2B1BC" w14:textId="77777777" w:rsidR="005532D8" w:rsidRDefault="005532D8" w:rsidP="005532D8">
                      <w:pPr>
                        <w:rPr>
                          <w:del w:id="2363" w:author="Author" w:date="2013-04-12T16:41:00Z"/>
                        </w:rPr>
                      </w:pPr>
                    </w:p>
                    <w:p w14:paraId="6AC953F5" w14:textId="77777777" w:rsidR="005532D8" w:rsidRDefault="005532D8" w:rsidP="005532D8">
                      <w:pPr>
                        <w:rPr>
                          <w:del w:id="2364" w:author="Author" w:date="2013-04-12T16:41:00Z"/>
                        </w:rPr>
                      </w:pPr>
                    </w:p>
                    <w:p w14:paraId="48A6D5F7" w14:textId="77777777" w:rsidR="005532D8" w:rsidRDefault="005532D8" w:rsidP="005532D8">
                      <w:pPr>
                        <w:rPr>
                          <w:del w:id="2365" w:author="Author" w:date="2013-04-12T16:41:00Z"/>
                        </w:rPr>
                      </w:pPr>
                    </w:p>
                    <w:p w14:paraId="436B373A" w14:textId="77777777" w:rsidR="005532D8" w:rsidRDefault="005532D8" w:rsidP="005532D8">
                      <w:pPr>
                        <w:rPr>
                          <w:del w:id="2366" w:author="Author" w:date="2013-04-12T16:41:00Z"/>
                        </w:rPr>
                      </w:pPr>
                    </w:p>
                    <w:p w14:paraId="1B25F123" w14:textId="77777777" w:rsidR="005532D8" w:rsidRDefault="005532D8" w:rsidP="005532D8">
                      <w:pPr>
                        <w:rPr>
                          <w:del w:id="2367" w:author="Author" w:date="2013-04-12T16:41:00Z"/>
                        </w:rPr>
                      </w:pPr>
                    </w:p>
                    <w:p w14:paraId="19A0839D" w14:textId="77777777" w:rsidR="005532D8" w:rsidRDefault="005532D8" w:rsidP="005532D8">
                      <w:pPr>
                        <w:rPr>
                          <w:del w:id="2368" w:author="Author" w:date="2013-04-12T16:41:00Z"/>
                        </w:rPr>
                      </w:pPr>
                    </w:p>
                    <w:p w14:paraId="3DE5E4D8" w14:textId="77777777" w:rsidR="005532D8" w:rsidRDefault="005532D8" w:rsidP="005532D8">
                      <w:pPr>
                        <w:rPr>
                          <w:del w:id="2369" w:author="Author" w:date="2013-04-12T16:41:00Z"/>
                        </w:rPr>
                      </w:pPr>
                    </w:p>
                    <w:p w14:paraId="3788FEE5" w14:textId="77777777" w:rsidR="005532D8" w:rsidRDefault="005532D8" w:rsidP="005532D8">
                      <w:pPr>
                        <w:rPr>
                          <w:del w:id="2370" w:author="Author" w:date="2013-04-12T16:41:00Z"/>
                        </w:rPr>
                      </w:pPr>
                    </w:p>
                    <w:p w14:paraId="2957F4D1" w14:textId="77777777" w:rsidR="005532D8" w:rsidRDefault="005532D8" w:rsidP="005532D8">
                      <w:pPr>
                        <w:rPr>
                          <w:del w:id="2371" w:author="Author" w:date="2013-04-12T16:41:00Z"/>
                        </w:rPr>
                      </w:pPr>
                    </w:p>
                    <w:p w14:paraId="2E57B64A" w14:textId="77777777" w:rsidR="005532D8" w:rsidRDefault="005532D8" w:rsidP="005532D8">
                      <w:pPr>
                        <w:rPr>
                          <w:del w:id="2372" w:author="Author" w:date="2013-04-12T16:41:00Z"/>
                        </w:rPr>
                      </w:pPr>
                    </w:p>
                    <w:p w14:paraId="75F90FD8" w14:textId="77777777" w:rsidR="005532D8" w:rsidRDefault="005532D8" w:rsidP="005532D8">
                      <w:pPr>
                        <w:rPr>
                          <w:del w:id="2373" w:author="Author" w:date="2013-04-12T16:41:00Z"/>
                        </w:rPr>
                      </w:pPr>
                    </w:p>
                  </w:txbxContent>
                </v:textbox>
                <w10:wrap anchorx="page" anchory="page"/>
              </v:rect>
            </w:pict>
          </mc:Fallback>
        </mc:AlternateContent>
      </w:r>
    </w:del>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D881CB7" w14:textId="1477650F" w:rsidR="005532D8" w:rsidRDefault="00CA6843">
    <w:pPr>
      <w:pStyle w:val="header"/>
      <w:rPr>
        <w:rFonts w:ascii="Times New Roman" w:eastAsia="Times New Roman" w:hAnsi="Times New Roman"/>
        <w:color w:val="auto"/>
        <w:sz w:val="20"/>
        <w:lang w:val="en-US" w:eastAsia="en-US" w:bidi="x-none"/>
      </w:rPr>
    </w:pPr>
    <w:ins w:id="2374" w:author="Author" w:date="2013-04-12T16:41:00Z">
      <w:r>
        <w:cr/>
      </w:r>
      <w:r>
        <w:rPr>
          <w:noProof/>
          <w:lang w:val="en-US" w:eastAsia="en-US"/>
        </w:rPr>
        <w:pict w14:anchorId="4D2ADA95">
          <v:rect id="_x0000_s2050" style="position:absolute;margin-left:558pt;margin-top:738.05pt;width:9.6pt;height:15pt;z-index:-251654144;mso-position-horizontal:absolute;mso-position-horizontal-relative:page;mso-position-vertical:absolute;mso-position-vertical-relative:page" coordsize="21600,21600" stroked="f" strokeweight="1pt">
            <v:fill o:detectmouseclick="t"/>
            <v:stroke joinstyle="round"/>
            <v:path arrowok="t" o:connectlocs="10800,10800"/>
            <v:textbox inset="0,0,0,0">
              <w:txbxContent>
                <w:p w14:paraId="001054F5" w14:textId="77777777" w:rsidR="00000000" w:rsidRDefault="00CA6843">
                  <w:pPr>
                    <w:pStyle w:val="footer"/>
                    <w:rPr>
                      <w:ins w:id="2375" w:author="Author" w:date="2013-04-12T16:41:00Z"/>
                      <w:rFonts w:ascii="Times New Roman" w:hAnsi="Times New Roman"/>
                      <w:sz w:val="20"/>
                    </w:rPr>
                  </w:pPr>
                  <w:ins w:id="2376" w:author="Author" w:date="2013-04-12T16:41:00Z">
                    <w:r>
                      <w:rPr>
                        <w:rStyle w:val="pagenumber"/>
                      </w:rPr>
                      <w:fldChar w:fldCharType="begin"/>
                    </w:r>
                    <w:r>
                      <w:rPr>
                        <w:rStyle w:val="pagenumber"/>
                      </w:rPr>
                      <w:instrText xml:space="preserve"> PAGE </w:instrText>
                    </w:r>
                    <w:r>
                      <w:rPr>
                        <w:rStyle w:val="pagenumber"/>
                      </w:rPr>
                      <w:fldChar w:fldCharType="separate"/>
                    </w:r>
                  </w:ins>
                  <w:r>
                    <w:rPr>
                      <w:rStyle w:val="pagenumber"/>
                      <w:noProof/>
                    </w:rPr>
                    <w:t>29</w:t>
                  </w:r>
                  <w:ins w:id="2377" w:author="Author" w:date="2013-04-12T16:41:00Z">
                    <w:r>
                      <w:rPr>
                        <w:rStyle w:val="pagenumber"/>
                      </w:rPr>
                      <w:fldChar w:fldCharType="end"/>
                    </w:r>
                  </w:ins>
                </w:p>
                <w:p w14:paraId="0D97F1C8" w14:textId="77777777" w:rsidR="00000000" w:rsidRDefault="00CA6843">
                  <w:pPr>
                    <w:rPr>
                      <w:ins w:id="2378" w:author="Author" w:date="2013-04-12T16:41:00Z"/>
                    </w:rPr>
                  </w:pPr>
                </w:p>
                <w:p w14:paraId="192330AB" w14:textId="77777777" w:rsidR="00000000" w:rsidRDefault="00CA6843">
                  <w:pPr>
                    <w:rPr>
                      <w:ins w:id="2379" w:author="Author" w:date="2013-04-12T16:41:00Z"/>
                    </w:rPr>
                  </w:pPr>
                </w:p>
                <w:p w14:paraId="760EDB4A" w14:textId="77777777" w:rsidR="00000000" w:rsidRDefault="00CA6843">
                  <w:pPr>
                    <w:rPr>
                      <w:ins w:id="2380" w:author="Author" w:date="2013-04-12T16:41:00Z"/>
                      <w:rFonts w:ascii="Times New Roman" w:eastAsia="Times New Roman" w:hAnsi="Times New Roman"/>
                      <w:color w:val="auto"/>
                      <w:sz w:val="20"/>
                      <w:lang w:val="en-US" w:eastAsia="en-US" w:bidi="x-none"/>
                    </w:rPr>
                  </w:pPr>
                </w:p>
              </w:txbxContent>
            </v:textbox>
            <w10:wrap anchorx="page" anchory="page"/>
          </v:rect>
        </w:pict>
      </w:r>
    </w:ins>
    <w:del w:id="2381" w:author="Author" w:date="2013-04-12T16:41:00Z">
      <w:r w:rsidR="005532D8">
        <w:br/>
      </w:r>
      <w:r w:rsidR="005532D8">
        <w:rPr>
          <w:noProof/>
        </w:rPr>
        <mc:AlternateContent>
          <mc:Choice Requires="wps">
            <w:drawing>
              <wp:anchor distT="0" distB="0" distL="114300" distR="114300" simplePos="0" relativeHeight="251657216" behindDoc="1" locked="0" layoutInCell="1" allowOverlap="1" wp14:anchorId="563A2420" wp14:editId="0F88CF6C">
                <wp:simplePos x="0" y="0"/>
                <wp:positionH relativeFrom="page">
                  <wp:posOffset>7086600</wp:posOffset>
                </wp:positionH>
                <wp:positionV relativeFrom="page">
                  <wp:posOffset>9373235</wp:posOffset>
                </wp:positionV>
                <wp:extent cx="109220" cy="190500"/>
                <wp:effectExtent l="0" t="635" r="508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220" cy="190500"/>
                        </a:xfrm>
                        <a:prstGeom prst="rect">
                          <a:avLst/>
                        </a:prstGeom>
                        <a:solidFill>
                          <a:srgbClr val="FFFFFF"/>
                        </a:solidFill>
                        <a:ln>
                          <a:noFill/>
                        </a:ln>
                        <a:extLst>
                          <a:ext uri="{91240B29-F687-4f45-9708-019B960494DF}">
                            <a14:hiddenLine xmlns:a14="http://schemas.microsoft.com/office/drawing/2010/main" w="12700" cap="flat">
                              <a:solidFill>
                                <a:srgbClr val="000000"/>
                              </a:solidFill>
                              <a:miter lim="800000"/>
                              <a:headEnd/>
                              <a:tailEnd/>
                            </a14:hiddenLine>
                          </a:ext>
                        </a:extLst>
                      </wps:spPr>
                      <wps:txbx>
                        <w:txbxContent>
                          <w:p w14:paraId="716FDA47" w14:textId="77777777" w:rsidR="005532D8" w:rsidRDefault="005532D8">
                            <w:pPr>
                              <w:pStyle w:val="footer"/>
                              <w:rPr>
                                <w:del w:id="2382" w:author="Author" w:date="2013-04-12T16:41:00Z"/>
                                <w:rFonts w:ascii="Times New Roman" w:eastAsia="Times New Roman" w:hAnsi="Times New Roman"/>
                                <w:color w:val="auto"/>
                                <w:sz w:val="20"/>
                                <w:lang w:val="en-US" w:eastAsia="en-US" w:bidi="x-none"/>
                              </w:rPr>
                            </w:pPr>
                            <w:del w:id="2383" w:author="Author" w:date="2013-04-12T16:41:00Z">
                              <w:r>
                                <w:rPr>
                                  <w:rStyle w:val="pagenumber"/>
                                </w:rPr>
                                <w:fldChar w:fldCharType="begin"/>
                              </w:r>
                              <w:r>
                                <w:rPr>
                                  <w:rStyle w:val="pagenumber"/>
                                </w:rPr>
                                <w:delInstrText xml:space="preserve"> PAGE </w:delInstrText>
                              </w:r>
                              <w:r>
                                <w:rPr>
                                  <w:rStyle w:val="pagenumber"/>
                                </w:rPr>
                                <w:fldChar w:fldCharType="separate"/>
                              </w:r>
                              <w:r w:rsidR="00CA7116">
                                <w:rPr>
                                  <w:rStyle w:val="pagenumber"/>
                                  <w:noProof/>
                                </w:rPr>
                                <w:delText>1</w:delText>
                              </w:r>
                              <w:r>
                                <w:rPr>
                                  <w:rStyle w:val="pagenumber"/>
                                </w:rPr>
                                <w:fldChar w:fldCharType="end"/>
                              </w:r>
                            </w:del>
                          </w:p>
                          <w:p w14:paraId="36BC38F0" w14:textId="77777777" w:rsidR="005532D8" w:rsidRDefault="005532D8">
                            <w:pPr>
                              <w:rPr>
                                <w:del w:id="2384" w:author="Author" w:date="2013-04-12T16:41:00Z"/>
                              </w:rPr>
                            </w:pPr>
                          </w:p>
                          <w:p w14:paraId="6DE112C5" w14:textId="77777777" w:rsidR="005532D8" w:rsidRDefault="005532D8" w:rsidP="00413343">
                            <w:pPr>
                              <w:rPr>
                                <w:del w:id="2385" w:author="Author" w:date="2013-04-12T16:41:00Z"/>
                              </w:rPr>
                            </w:pPr>
                          </w:p>
                          <w:p w14:paraId="6E9A099F" w14:textId="77777777" w:rsidR="005532D8" w:rsidRDefault="005532D8" w:rsidP="00413343">
                            <w:pPr>
                              <w:rPr>
                                <w:del w:id="2386" w:author="Author" w:date="2013-04-12T16:41:00Z"/>
                              </w:rPr>
                            </w:pPr>
                          </w:p>
                          <w:p w14:paraId="267014EB" w14:textId="77777777" w:rsidR="005532D8" w:rsidRDefault="005532D8" w:rsidP="00413343">
                            <w:pPr>
                              <w:rPr>
                                <w:del w:id="2387" w:author="Author" w:date="2013-04-12T16:41:00Z"/>
                              </w:rPr>
                            </w:pPr>
                          </w:p>
                          <w:p w14:paraId="34DF5476" w14:textId="77777777" w:rsidR="005532D8" w:rsidRDefault="005532D8" w:rsidP="008B5D02">
                            <w:pPr>
                              <w:rPr>
                                <w:del w:id="2388" w:author="Author" w:date="2013-04-12T16:41:00Z"/>
                              </w:rPr>
                            </w:pPr>
                          </w:p>
                          <w:p w14:paraId="76B80B94" w14:textId="77777777" w:rsidR="005532D8" w:rsidRDefault="005532D8" w:rsidP="008B5D02">
                            <w:pPr>
                              <w:rPr>
                                <w:del w:id="2389" w:author="Author" w:date="2013-04-12T16:41:00Z"/>
                              </w:rPr>
                            </w:pPr>
                          </w:p>
                          <w:p w14:paraId="0DA12F5E" w14:textId="77777777" w:rsidR="005532D8" w:rsidRDefault="005532D8" w:rsidP="008B5D02">
                            <w:pPr>
                              <w:rPr>
                                <w:del w:id="2390" w:author="Author" w:date="2013-04-12T16:41:00Z"/>
                              </w:rPr>
                            </w:pPr>
                          </w:p>
                          <w:p w14:paraId="7BA2F3B3" w14:textId="77777777" w:rsidR="005532D8" w:rsidRDefault="005532D8" w:rsidP="008B5D02">
                            <w:pPr>
                              <w:rPr>
                                <w:del w:id="2391" w:author="Author" w:date="2013-04-12T16:41:00Z"/>
                              </w:rPr>
                            </w:pPr>
                          </w:p>
                          <w:p w14:paraId="356C0FF7" w14:textId="77777777" w:rsidR="005532D8" w:rsidRDefault="005532D8" w:rsidP="00121084">
                            <w:pPr>
                              <w:rPr>
                                <w:del w:id="2392" w:author="Author" w:date="2013-04-12T16:41:00Z"/>
                              </w:rPr>
                            </w:pPr>
                          </w:p>
                          <w:p w14:paraId="0DAD4CFA" w14:textId="77777777" w:rsidR="005532D8" w:rsidRDefault="005532D8" w:rsidP="00121084">
                            <w:pPr>
                              <w:rPr>
                                <w:del w:id="2393" w:author="Author" w:date="2013-04-12T16:41:00Z"/>
                              </w:rPr>
                            </w:pPr>
                          </w:p>
                          <w:p w14:paraId="4C6EC8EB" w14:textId="77777777" w:rsidR="005532D8" w:rsidRDefault="005532D8" w:rsidP="00121084">
                            <w:pPr>
                              <w:rPr>
                                <w:del w:id="2394" w:author="Author" w:date="2013-04-12T16:41:00Z"/>
                              </w:rPr>
                            </w:pPr>
                          </w:p>
                          <w:p w14:paraId="511EBEC1" w14:textId="77777777" w:rsidR="005532D8" w:rsidRDefault="005532D8" w:rsidP="00121084">
                            <w:pPr>
                              <w:rPr>
                                <w:del w:id="2395" w:author="Author" w:date="2013-04-12T16:41:00Z"/>
                              </w:rPr>
                            </w:pPr>
                          </w:p>
                          <w:p w14:paraId="2388D4B9" w14:textId="77777777" w:rsidR="005532D8" w:rsidRDefault="005532D8" w:rsidP="00121084">
                            <w:pPr>
                              <w:rPr>
                                <w:del w:id="2396" w:author="Author" w:date="2013-04-12T16:41:00Z"/>
                              </w:rPr>
                            </w:pPr>
                          </w:p>
                          <w:p w14:paraId="5355722E" w14:textId="77777777" w:rsidR="005532D8" w:rsidRDefault="005532D8" w:rsidP="00121084">
                            <w:pPr>
                              <w:rPr>
                                <w:del w:id="2397" w:author="Author" w:date="2013-04-12T16:41:00Z"/>
                              </w:rPr>
                            </w:pPr>
                          </w:p>
                          <w:p w14:paraId="100A38AA" w14:textId="77777777" w:rsidR="005532D8" w:rsidRDefault="005532D8" w:rsidP="00121084">
                            <w:pPr>
                              <w:rPr>
                                <w:del w:id="2398" w:author="Author" w:date="2013-04-12T16:41:00Z"/>
                              </w:rPr>
                            </w:pPr>
                          </w:p>
                          <w:p w14:paraId="732C7F16" w14:textId="77777777" w:rsidR="005532D8" w:rsidRDefault="005532D8" w:rsidP="00121084">
                            <w:pPr>
                              <w:rPr>
                                <w:del w:id="2399" w:author="Author" w:date="2013-04-12T16:41:00Z"/>
                              </w:rPr>
                            </w:pPr>
                          </w:p>
                          <w:p w14:paraId="1746D096" w14:textId="77777777" w:rsidR="005532D8" w:rsidRDefault="005532D8" w:rsidP="005532D8">
                            <w:pPr>
                              <w:rPr>
                                <w:del w:id="2400" w:author="Author" w:date="2013-04-12T16:41:00Z"/>
                              </w:rPr>
                            </w:pPr>
                          </w:p>
                          <w:p w14:paraId="12BCC6BD" w14:textId="77777777" w:rsidR="005532D8" w:rsidRDefault="005532D8" w:rsidP="005532D8">
                            <w:pPr>
                              <w:rPr>
                                <w:del w:id="2401" w:author="Author" w:date="2013-04-12T16:41:00Z"/>
                              </w:rPr>
                            </w:pPr>
                          </w:p>
                          <w:p w14:paraId="6F20F5A2" w14:textId="77777777" w:rsidR="005532D8" w:rsidRDefault="005532D8" w:rsidP="005532D8">
                            <w:pPr>
                              <w:rPr>
                                <w:del w:id="2402" w:author="Author" w:date="2013-04-12T16:41:00Z"/>
                              </w:rPr>
                            </w:pPr>
                          </w:p>
                          <w:p w14:paraId="5E7C31CC" w14:textId="77777777" w:rsidR="005532D8" w:rsidRDefault="005532D8" w:rsidP="005532D8">
                            <w:pPr>
                              <w:rPr>
                                <w:del w:id="2403" w:author="Author" w:date="2013-04-12T16:41:00Z"/>
                              </w:rPr>
                            </w:pPr>
                          </w:p>
                          <w:p w14:paraId="5D8F5951" w14:textId="77777777" w:rsidR="005532D8" w:rsidRDefault="005532D8" w:rsidP="005532D8">
                            <w:pPr>
                              <w:rPr>
                                <w:del w:id="2404" w:author="Author" w:date="2013-04-12T16:41:00Z"/>
                              </w:rPr>
                            </w:pPr>
                          </w:p>
                          <w:p w14:paraId="5F625C14" w14:textId="77777777" w:rsidR="005532D8" w:rsidRDefault="005532D8" w:rsidP="005532D8">
                            <w:pPr>
                              <w:rPr>
                                <w:del w:id="2405" w:author="Author" w:date="2013-04-12T16:41:00Z"/>
                              </w:rPr>
                            </w:pPr>
                          </w:p>
                          <w:p w14:paraId="5B735B6F" w14:textId="77777777" w:rsidR="005532D8" w:rsidRDefault="005532D8" w:rsidP="005532D8">
                            <w:pPr>
                              <w:rPr>
                                <w:del w:id="2406" w:author="Author" w:date="2013-04-12T16:41:00Z"/>
                              </w:rPr>
                            </w:pPr>
                          </w:p>
                          <w:p w14:paraId="738787F0" w14:textId="77777777" w:rsidR="005532D8" w:rsidRDefault="005532D8" w:rsidP="005532D8">
                            <w:pPr>
                              <w:rPr>
                                <w:del w:id="2407" w:author="Author" w:date="2013-04-12T16:41:00Z"/>
                              </w:rPr>
                            </w:pPr>
                          </w:p>
                          <w:p w14:paraId="08391CDA" w14:textId="77777777" w:rsidR="005532D8" w:rsidRDefault="005532D8" w:rsidP="005532D8">
                            <w:pPr>
                              <w:rPr>
                                <w:del w:id="2408" w:author="Author" w:date="2013-04-12T16:41:00Z"/>
                              </w:rPr>
                            </w:pPr>
                          </w:p>
                          <w:p w14:paraId="12148D26" w14:textId="77777777" w:rsidR="005532D8" w:rsidRDefault="005532D8" w:rsidP="005532D8">
                            <w:pPr>
                              <w:rPr>
                                <w:del w:id="2409" w:author="Author" w:date="2013-04-12T16:41:00Z"/>
                              </w:rPr>
                            </w:pPr>
                          </w:p>
                          <w:p w14:paraId="397795E4" w14:textId="77777777" w:rsidR="005532D8" w:rsidRDefault="005532D8" w:rsidP="005532D8">
                            <w:pPr>
                              <w:rPr>
                                <w:del w:id="2410" w:author="Author" w:date="2013-04-12T16:41:00Z"/>
                              </w:rPr>
                            </w:pPr>
                          </w:p>
                          <w:p w14:paraId="3BBE1050" w14:textId="77777777" w:rsidR="005532D8" w:rsidRDefault="005532D8" w:rsidP="005532D8">
                            <w:pPr>
                              <w:rPr>
                                <w:del w:id="2411" w:author="Author" w:date="2013-04-12T16:41:00Z"/>
                              </w:rPr>
                            </w:pPr>
                          </w:p>
                          <w:p w14:paraId="6B15D65E" w14:textId="77777777" w:rsidR="005532D8" w:rsidRDefault="005532D8" w:rsidP="005532D8">
                            <w:pPr>
                              <w:rPr>
                                <w:del w:id="2412" w:author="Author" w:date="2013-04-12T16:41:00Z"/>
                              </w:rPr>
                            </w:pPr>
                          </w:p>
                          <w:p w14:paraId="3FCDC8AA" w14:textId="77777777" w:rsidR="005532D8" w:rsidRDefault="005532D8" w:rsidP="005532D8">
                            <w:pPr>
                              <w:rPr>
                                <w:del w:id="2413" w:author="Author" w:date="2013-04-12T16:41:00Z"/>
                              </w:rPr>
                            </w:pPr>
                          </w:p>
                          <w:p w14:paraId="5497E69E" w14:textId="77777777" w:rsidR="005532D8" w:rsidRDefault="005532D8" w:rsidP="005532D8">
                            <w:pPr>
                              <w:rPr>
                                <w:del w:id="2414" w:author="Author" w:date="2013-04-12T16:41:00Z"/>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56" style="position:absolute;margin-left:558pt;margin-top:738.05pt;width:8.6pt;height:1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" stroked="f" strokeweight="1pt">
                <v:path arrowok="t"/>
                <v:textbox inset="0,0,0,0">
                  <w:txbxContent>
                    <w:p w14:paraId="716FDA47" w14:textId="77777777" w:rsidR="005532D8" w:rsidRDefault="005532D8">
                      <w:pPr>
                        <w:pStyle w:val="footer"/>
                        <w:rPr>
                          <w:del w:id="2415" w:author="Author" w:date="2013-04-12T16:41:00Z"/>
                          <w:rFonts w:ascii="Times New Roman" w:eastAsia="Times New Roman" w:hAnsi="Times New Roman"/>
                          <w:color w:val="auto"/>
                          <w:sz w:val="20"/>
                          <w:lang w:val="en-US" w:eastAsia="en-US" w:bidi="x-none"/>
                        </w:rPr>
                      </w:pPr>
                      <w:del w:id="2416" w:author="Author" w:date="2013-04-12T16:41:00Z">
                        <w:r>
                          <w:rPr>
                            <w:rStyle w:val="pagenumber"/>
                          </w:rPr>
                          <w:fldChar w:fldCharType="begin"/>
                        </w:r>
                        <w:r>
                          <w:rPr>
                            <w:rStyle w:val="pagenumber"/>
                          </w:rPr>
                          <w:delInstrText xml:space="preserve"> PAGE </w:delInstrText>
                        </w:r>
                        <w:r>
                          <w:rPr>
                            <w:rStyle w:val="pagenumber"/>
                          </w:rPr>
                          <w:fldChar w:fldCharType="separate"/>
                        </w:r>
                        <w:r w:rsidR="00CA7116">
                          <w:rPr>
                            <w:rStyle w:val="pagenumber"/>
                            <w:noProof/>
                          </w:rPr>
                          <w:delText>1</w:delText>
                        </w:r>
                        <w:r>
                          <w:rPr>
                            <w:rStyle w:val="pagenumber"/>
                          </w:rPr>
                          <w:fldChar w:fldCharType="end"/>
                        </w:r>
                      </w:del>
                    </w:p>
                    <w:p w14:paraId="36BC38F0" w14:textId="77777777" w:rsidR="005532D8" w:rsidRDefault="005532D8">
                      <w:pPr>
                        <w:rPr>
                          <w:del w:id="2417" w:author="Author" w:date="2013-04-12T16:41:00Z"/>
                        </w:rPr>
                      </w:pPr>
                    </w:p>
                    <w:p w14:paraId="6DE112C5" w14:textId="77777777" w:rsidR="005532D8" w:rsidRDefault="005532D8" w:rsidP="00413343">
                      <w:pPr>
                        <w:rPr>
                          <w:del w:id="2418" w:author="Author" w:date="2013-04-12T16:41:00Z"/>
                        </w:rPr>
                      </w:pPr>
                    </w:p>
                    <w:p w14:paraId="6E9A099F" w14:textId="77777777" w:rsidR="005532D8" w:rsidRDefault="005532D8" w:rsidP="00413343">
                      <w:pPr>
                        <w:rPr>
                          <w:del w:id="2419" w:author="Author" w:date="2013-04-12T16:41:00Z"/>
                        </w:rPr>
                      </w:pPr>
                    </w:p>
                    <w:p w14:paraId="267014EB" w14:textId="77777777" w:rsidR="005532D8" w:rsidRDefault="005532D8" w:rsidP="00413343">
                      <w:pPr>
                        <w:rPr>
                          <w:del w:id="2420" w:author="Author" w:date="2013-04-12T16:41:00Z"/>
                        </w:rPr>
                      </w:pPr>
                    </w:p>
                    <w:p w14:paraId="34DF5476" w14:textId="77777777" w:rsidR="005532D8" w:rsidRDefault="005532D8" w:rsidP="008B5D02">
                      <w:pPr>
                        <w:rPr>
                          <w:del w:id="2421" w:author="Author" w:date="2013-04-12T16:41:00Z"/>
                        </w:rPr>
                      </w:pPr>
                    </w:p>
                    <w:p w14:paraId="76B80B94" w14:textId="77777777" w:rsidR="005532D8" w:rsidRDefault="005532D8" w:rsidP="008B5D02">
                      <w:pPr>
                        <w:rPr>
                          <w:del w:id="2422" w:author="Author" w:date="2013-04-12T16:41:00Z"/>
                        </w:rPr>
                      </w:pPr>
                    </w:p>
                    <w:p w14:paraId="0DA12F5E" w14:textId="77777777" w:rsidR="005532D8" w:rsidRDefault="005532D8" w:rsidP="008B5D02">
                      <w:pPr>
                        <w:rPr>
                          <w:del w:id="2423" w:author="Author" w:date="2013-04-12T16:41:00Z"/>
                        </w:rPr>
                      </w:pPr>
                    </w:p>
                    <w:p w14:paraId="7BA2F3B3" w14:textId="77777777" w:rsidR="005532D8" w:rsidRDefault="005532D8" w:rsidP="008B5D02">
                      <w:pPr>
                        <w:rPr>
                          <w:del w:id="2424" w:author="Author" w:date="2013-04-12T16:41:00Z"/>
                        </w:rPr>
                      </w:pPr>
                    </w:p>
                    <w:p w14:paraId="356C0FF7" w14:textId="77777777" w:rsidR="005532D8" w:rsidRDefault="005532D8" w:rsidP="00121084">
                      <w:pPr>
                        <w:rPr>
                          <w:del w:id="2425" w:author="Author" w:date="2013-04-12T16:41:00Z"/>
                        </w:rPr>
                      </w:pPr>
                    </w:p>
                    <w:p w14:paraId="0DAD4CFA" w14:textId="77777777" w:rsidR="005532D8" w:rsidRDefault="005532D8" w:rsidP="00121084">
                      <w:pPr>
                        <w:rPr>
                          <w:del w:id="2426" w:author="Author" w:date="2013-04-12T16:41:00Z"/>
                        </w:rPr>
                      </w:pPr>
                    </w:p>
                    <w:p w14:paraId="4C6EC8EB" w14:textId="77777777" w:rsidR="005532D8" w:rsidRDefault="005532D8" w:rsidP="00121084">
                      <w:pPr>
                        <w:rPr>
                          <w:del w:id="2427" w:author="Author" w:date="2013-04-12T16:41:00Z"/>
                        </w:rPr>
                      </w:pPr>
                    </w:p>
                    <w:p w14:paraId="511EBEC1" w14:textId="77777777" w:rsidR="005532D8" w:rsidRDefault="005532D8" w:rsidP="00121084">
                      <w:pPr>
                        <w:rPr>
                          <w:del w:id="2428" w:author="Author" w:date="2013-04-12T16:41:00Z"/>
                        </w:rPr>
                      </w:pPr>
                    </w:p>
                    <w:p w14:paraId="2388D4B9" w14:textId="77777777" w:rsidR="005532D8" w:rsidRDefault="005532D8" w:rsidP="00121084">
                      <w:pPr>
                        <w:rPr>
                          <w:del w:id="2429" w:author="Author" w:date="2013-04-12T16:41:00Z"/>
                        </w:rPr>
                      </w:pPr>
                    </w:p>
                    <w:p w14:paraId="5355722E" w14:textId="77777777" w:rsidR="005532D8" w:rsidRDefault="005532D8" w:rsidP="00121084">
                      <w:pPr>
                        <w:rPr>
                          <w:del w:id="2430" w:author="Author" w:date="2013-04-12T16:41:00Z"/>
                        </w:rPr>
                      </w:pPr>
                    </w:p>
                    <w:p w14:paraId="100A38AA" w14:textId="77777777" w:rsidR="005532D8" w:rsidRDefault="005532D8" w:rsidP="00121084">
                      <w:pPr>
                        <w:rPr>
                          <w:del w:id="2431" w:author="Author" w:date="2013-04-12T16:41:00Z"/>
                        </w:rPr>
                      </w:pPr>
                    </w:p>
                    <w:p w14:paraId="732C7F16" w14:textId="77777777" w:rsidR="005532D8" w:rsidRDefault="005532D8" w:rsidP="00121084">
                      <w:pPr>
                        <w:rPr>
                          <w:del w:id="2432" w:author="Author" w:date="2013-04-12T16:41:00Z"/>
                        </w:rPr>
                      </w:pPr>
                    </w:p>
                    <w:p w14:paraId="1746D096" w14:textId="77777777" w:rsidR="005532D8" w:rsidRDefault="005532D8" w:rsidP="005532D8">
                      <w:pPr>
                        <w:rPr>
                          <w:del w:id="2433" w:author="Author" w:date="2013-04-12T16:41:00Z"/>
                        </w:rPr>
                      </w:pPr>
                    </w:p>
                    <w:p w14:paraId="12BCC6BD" w14:textId="77777777" w:rsidR="005532D8" w:rsidRDefault="005532D8" w:rsidP="005532D8">
                      <w:pPr>
                        <w:rPr>
                          <w:del w:id="2434" w:author="Author" w:date="2013-04-12T16:41:00Z"/>
                        </w:rPr>
                      </w:pPr>
                    </w:p>
                    <w:p w14:paraId="6F20F5A2" w14:textId="77777777" w:rsidR="005532D8" w:rsidRDefault="005532D8" w:rsidP="005532D8">
                      <w:pPr>
                        <w:rPr>
                          <w:del w:id="2435" w:author="Author" w:date="2013-04-12T16:41:00Z"/>
                        </w:rPr>
                      </w:pPr>
                    </w:p>
                    <w:p w14:paraId="5E7C31CC" w14:textId="77777777" w:rsidR="005532D8" w:rsidRDefault="005532D8" w:rsidP="005532D8">
                      <w:pPr>
                        <w:rPr>
                          <w:del w:id="2436" w:author="Author" w:date="2013-04-12T16:41:00Z"/>
                        </w:rPr>
                      </w:pPr>
                    </w:p>
                    <w:p w14:paraId="5D8F5951" w14:textId="77777777" w:rsidR="005532D8" w:rsidRDefault="005532D8" w:rsidP="005532D8">
                      <w:pPr>
                        <w:rPr>
                          <w:del w:id="2437" w:author="Author" w:date="2013-04-12T16:41:00Z"/>
                        </w:rPr>
                      </w:pPr>
                    </w:p>
                    <w:p w14:paraId="5F625C14" w14:textId="77777777" w:rsidR="005532D8" w:rsidRDefault="005532D8" w:rsidP="005532D8">
                      <w:pPr>
                        <w:rPr>
                          <w:del w:id="2438" w:author="Author" w:date="2013-04-12T16:41:00Z"/>
                        </w:rPr>
                      </w:pPr>
                    </w:p>
                    <w:p w14:paraId="5B735B6F" w14:textId="77777777" w:rsidR="005532D8" w:rsidRDefault="005532D8" w:rsidP="005532D8">
                      <w:pPr>
                        <w:rPr>
                          <w:del w:id="2439" w:author="Author" w:date="2013-04-12T16:41:00Z"/>
                        </w:rPr>
                      </w:pPr>
                    </w:p>
                    <w:p w14:paraId="738787F0" w14:textId="77777777" w:rsidR="005532D8" w:rsidRDefault="005532D8" w:rsidP="005532D8">
                      <w:pPr>
                        <w:rPr>
                          <w:del w:id="2440" w:author="Author" w:date="2013-04-12T16:41:00Z"/>
                        </w:rPr>
                      </w:pPr>
                    </w:p>
                    <w:p w14:paraId="08391CDA" w14:textId="77777777" w:rsidR="005532D8" w:rsidRDefault="005532D8" w:rsidP="005532D8">
                      <w:pPr>
                        <w:rPr>
                          <w:del w:id="2441" w:author="Author" w:date="2013-04-12T16:41:00Z"/>
                        </w:rPr>
                      </w:pPr>
                    </w:p>
                    <w:p w14:paraId="12148D26" w14:textId="77777777" w:rsidR="005532D8" w:rsidRDefault="005532D8" w:rsidP="005532D8">
                      <w:pPr>
                        <w:rPr>
                          <w:del w:id="2442" w:author="Author" w:date="2013-04-12T16:41:00Z"/>
                        </w:rPr>
                      </w:pPr>
                    </w:p>
                    <w:p w14:paraId="397795E4" w14:textId="77777777" w:rsidR="005532D8" w:rsidRDefault="005532D8" w:rsidP="005532D8">
                      <w:pPr>
                        <w:rPr>
                          <w:del w:id="2443" w:author="Author" w:date="2013-04-12T16:41:00Z"/>
                        </w:rPr>
                      </w:pPr>
                    </w:p>
                    <w:p w14:paraId="3BBE1050" w14:textId="77777777" w:rsidR="005532D8" w:rsidRDefault="005532D8" w:rsidP="005532D8">
                      <w:pPr>
                        <w:rPr>
                          <w:del w:id="2444" w:author="Author" w:date="2013-04-12T16:41:00Z"/>
                        </w:rPr>
                      </w:pPr>
                    </w:p>
                    <w:p w14:paraId="6B15D65E" w14:textId="77777777" w:rsidR="005532D8" w:rsidRDefault="005532D8" w:rsidP="005532D8">
                      <w:pPr>
                        <w:rPr>
                          <w:del w:id="2445" w:author="Author" w:date="2013-04-12T16:41:00Z"/>
                        </w:rPr>
                      </w:pPr>
                    </w:p>
                    <w:p w14:paraId="3FCDC8AA" w14:textId="77777777" w:rsidR="005532D8" w:rsidRDefault="005532D8" w:rsidP="005532D8">
                      <w:pPr>
                        <w:rPr>
                          <w:del w:id="2446" w:author="Author" w:date="2013-04-12T16:41:00Z"/>
                        </w:rPr>
                      </w:pPr>
                    </w:p>
                    <w:p w14:paraId="5497E69E" w14:textId="77777777" w:rsidR="005532D8" w:rsidRDefault="005532D8" w:rsidP="005532D8">
                      <w:pPr>
                        <w:rPr>
                          <w:del w:id="2447" w:author="Author" w:date="2013-04-12T16:41:00Z"/>
                        </w:rPr>
                      </w:pPr>
                    </w:p>
                  </w:txbxContent>
                </v:textbox>
                <w10:wrap anchorx="page" anchory="page"/>
              </v:rect>
            </w:pict>
          </mc:Fallback>
        </mc:AlternateContent>
      </w:r>
    </w:del>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000001"/>
    <w:multiLevelType w:val="multilevel"/>
    <w:tmpl w:val="894EE873"/>
    <w:lvl w:ilvl="0">
      <w:start w:val="1"/>
      <w:numFmt w:val="bullet"/>
      <w:lvlText w:val="-"/>
      <w:lvlJc w:val="left"/>
      <w:pPr>
        <w:tabs>
          <w:tab w:val="num" w:pos="360"/>
        </w:tabs>
        <w:ind w:left="360" w:firstLine="360"/>
      </w:pPr>
      <w:rPr>
        <w:rFonts w:ascii="Corbel" w:eastAsia="ヒラギノ角ゴ Pro W3" w:hAnsi="Corbe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nsid w:val="00000002"/>
    <w:multiLevelType w:val="multilevel"/>
    <w:tmpl w:val="894EE874"/>
    <w:lvl w:ilvl="0">
      <w:start w:val="1"/>
      <w:numFmt w:val="bullet"/>
      <w:lvlText w:val="-"/>
      <w:lvlJc w:val="left"/>
      <w:pPr>
        <w:tabs>
          <w:tab w:val="num" w:pos="215"/>
        </w:tabs>
        <w:ind w:left="215" w:firstLine="360"/>
      </w:pPr>
      <w:rPr>
        <w:rFonts w:hint="default"/>
        <w:color w:val="000000"/>
        <w:position w:val="0"/>
        <w:sz w:val="24"/>
      </w:rPr>
    </w:lvl>
    <w:lvl w:ilvl="1">
      <w:start w:val="1"/>
      <w:numFmt w:val="bullet"/>
      <w:suff w:val="nothing"/>
      <w:lvlText w:val="o"/>
      <w:lvlJc w:val="left"/>
      <w:pPr>
        <w:ind w:left="0" w:firstLine="1295"/>
      </w:pPr>
      <w:rPr>
        <w:rFonts w:ascii="Courier New" w:eastAsia="ヒラギノ角ゴ Pro W3" w:hAnsi="Courier New" w:hint="default"/>
        <w:color w:val="000000"/>
        <w:position w:val="0"/>
        <w:sz w:val="24"/>
      </w:rPr>
    </w:lvl>
    <w:lvl w:ilvl="2">
      <w:start w:val="1"/>
      <w:numFmt w:val="bullet"/>
      <w:suff w:val="nothing"/>
      <w:lvlText w:val=""/>
      <w:lvlJc w:val="left"/>
      <w:pPr>
        <w:ind w:left="0" w:firstLine="2015"/>
      </w:pPr>
      <w:rPr>
        <w:rFonts w:ascii="Wingdings" w:eastAsia="ヒラギノ角ゴ Pro W3" w:hAnsi="Wingdings" w:hint="default"/>
        <w:color w:val="000000"/>
        <w:position w:val="0"/>
        <w:sz w:val="24"/>
      </w:rPr>
    </w:lvl>
    <w:lvl w:ilvl="3">
      <w:start w:val="1"/>
      <w:numFmt w:val="bullet"/>
      <w:suff w:val="nothing"/>
      <w:lvlText w:val="•"/>
      <w:lvlJc w:val="left"/>
      <w:pPr>
        <w:ind w:left="0" w:firstLine="2735"/>
      </w:pPr>
      <w:rPr>
        <w:rFonts w:hint="default"/>
        <w:color w:val="000000"/>
        <w:position w:val="0"/>
        <w:sz w:val="24"/>
      </w:rPr>
    </w:lvl>
    <w:lvl w:ilvl="4">
      <w:start w:val="1"/>
      <w:numFmt w:val="bullet"/>
      <w:suff w:val="nothing"/>
      <w:lvlText w:val="o"/>
      <w:lvlJc w:val="left"/>
      <w:pPr>
        <w:ind w:left="0" w:firstLine="3455"/>
      </w:pPr>
      <w:rPr>
        <w:rFonts w:ascii="Courier New" w:eastAsia="ヒラギノ角ゴ Pro W3" w:hAnsi="Courier New" w:hint="default"/>
        <w:color w:val="000000"/>
        <w:position w:val="0"/>
        <w:sz w:val="24"/>
      </w:rPr>
    </w:lvl>
    <w:lvl w:ilvl="5">
      <w:start w:val="1"/>
      <w:numFmt w:val="bullet"/>
      <w:suff w:val="nothing"/>
      <w:lvlText w:val=""/>
      <w:lvlJc w:val="left"/>
      <w:pPr>
        <w:ind w:left="0" w:firstLine="4175"/>
      </w:pPr>
      <w:rPr>
        <w:rFonts w:ascii="Wingdings" w:eastAsia="ヒラギノ角ゴ Pro W3" w:hAnsi="Wingdings" w:hint="default"/>
        <w:color w:val="000000"/>
        <w:position w:val="0"/>
        <w:sz w:val="24"/>
      </w:rPr>
    </w:lvl>
    <w:lvl w:ilvl="6">
      <w:start w:val="1"/>
      <w:numFmt w:val="bullet"/>
      <w:suff w:val="nothing"/>
      <w:lvlText w:val="•"/>
      <w:lvlJc w:val="left"/>
      <w:pPr>
        <w:ind w:left="0" w:firstLine="4895"/>
      </w:pPr>
      <w:rPr>
        <w:rFonts w:hint="default"/>
        <w:color w:val="000000"/>
        <w:position w:val="0"/>
        <w:sz w:val="24"/>
      </w:rPr>
    </w:lvl>
    <w:lvl w:ilvl="7">
      <w:start w:val="1"/>
      <w:numFmt w:val="bullet"/>
      <w:suff w:val="nothing"/>
      <w:lvlText w:val="o"/>
      <w:lvlJc w:val="left"/>
      <w:pPr>
        <w:ind w:left="0" w:firstLine="5615"/>
      </w:pPr>
      <w:rPr>
        <w:rFonts w:ascii="Courier New" w:eastAsia="ヒラギノ角ゴ Pro W3" w:hAnsi="Courier New" w:hint="default"/>
        <w:color w:val="000000"/>
        <w:position w:val="0"/>
        <w:sz w:val="24"/>
      </w:rPr>
    </w:lvl>
    <w:lvl w:ilvl="8">
      <w:start w:val="1"/>
      <w:numFmt w:val="bullet"/>
      <w:suff w:val="nothing"/>
      <w:lvlText w:val=""/>
      <w:lvlJc w:val="left"/>
      <w:pPr>
        <w:ind w:left="0" w:firstLine="6335"/>
      </w:pPr>
      <w:rPr>
        <w:rFonts w:ascii="Wingdings" w:eastAsia="ヒラギノ角ゴ Pro W3" w:hAnsi="Wingdings" w:hint="default"/>
        <w:color w:val="000000"/>
        <w:position w:val="0"/>
        <w:sz w:val="24"/>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00000004"/>
    <w:multiLevelType w:val="multilevel"/>
    <w:tmpl w:val="894EE876"/>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4">
    <w:nsid w:val="00000005"/>
    <w:multiLevelType w:val="multilevel"/>
    <w:tmpl w:val="894EE877"/>
    <w:numStyleLink w:val="Bullet"/>
  </w:abstractNum>
  <w:abstractNum w:abstractNumId="5">
    <w:nsid w:val="00000006"/>
    <w:multiLevelType w:val="multilevel"/>
    <w:tmpl w:val="894EE878"/>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6">
    <w:nsid w:val="00000007"/>
    <w:multiLevelType w:val="multilevel"/>
    <w:tmpl w:val="894EE879"/>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7">
    <w:nsid w:val="00000008"/>
    <w:multiLevelType w:val="multilevel"/>
    <w:tmpl w:val="894EE87A"/>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8">
    <w:nsid w:val="00000009"/>
    <w:multiLevelType w:val="multilevel"/>
    <w:tmpl w:val="894EE87B"/>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9">
    <w:nsid w:val="0000000A"/>
    <w:multiLevelType w:val="multilevel"/>
    <w:tmpl w:val="894EE87C"/>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0">
    <w:nsid w:val="0000000B"/>
    <w:multiLevelType w:val="multilevel"/>
    <w:tmpl w:val="894EE87D"/>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1">
    <w:nsid w:val="0000000C"/>
    <w:multiLevelType w:val="multilevel"/>
    <w:tmpl w:val="894EE87E"/>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2">
    <w:nsid w:val="0000000D"/>
    <w:multiLevelType w:val="multilevel"/>
    <w:tmpl w:val="894EE87F"/>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3">
    <w:nsid w:val="0000000E"/>
    <w:multiLevelType w:val="multilevel"/>
    <w:tmpl w:val="894EE880"/>
    <w:lvl w:ilvl="0">
      <w:start w:val="1"/>
      <w:numFmt w:val="bullet"/>
      <w:lvlText w:val="·"/>
      <w:lvlJc w:val="left"/>
      <w:pPr>
        <w:tabs>
          <w:tab w:val="num" w:pos="360"/>
        </w:tabs>
        <w:ind w:left="360" w:firstLine="360"/>
      </w:pPr>
      <w:rPr>
        <w:rFonts w:ascii="Lucida Grande" w:eastAsia="ヒラギノ角ゴ Pro W3"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4">
    <w:nsid w:val="0000000F"/>
    <w:multiLevelType w:val="multilevel"/>
    <w:tmpl w:val="894EE88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5">
    <w:nsid w:val="00000010"/>
    <w:multiLevelType w:val="multilevel"/>
    <w:tmpl w:val="894EE882"/>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6">
    <w:nsid w:val="00000011"/>
    <w:multiLevelType w:val="multilevel"/>
    <w:tmpl w:val="894EE883"/>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7">
    <w:nsid w:val="00000012"/>
    <w:multiLevelType w:val="multilevel"/>
    <w:tmpl w:val="894EE884"/>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8">
    <w:nsid w:val="00000013"/>
    <w:multiLevelType w:val="multilevel"/>
    <w:tmpl w:val="894EE88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19">
    <w:nsid w:val="00000014"/>
    <w:multiLevelType w:val="multilevel"/>
    <w:tmpl w:val="894EE886"/>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0">
    <w:nsid w:val="00000015"/>
    <w:multiLevelType w:val="multilevel"/>
    <w:tmpl w:val="894EE88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suff w:val="nothing"/>
      <w:lvlText w:val=""/>
      <w:lvlJc w:val="left"/>
      <w:pPr>
        <w:ind w:left="0" w:firstLine="2160"/>
      </w:pPr>
      <w:rPr>
        <w:rFonts w:ascii="Wingdings" w:eastAsia="ヒラギノ角ゴ Pro W3" w:hAnsi="Wingdings" w:hint="default"/>
        <w:color w:val="000000"/>
        <w:position w:val="0"/>
        <w:sz w:val="24"/>
      </w:rPr>
    </w:lvl>
    <w:lvl w:ilvl="3">
      <w:numFmt w:val="bullet"/>
      <w:lvlText w:val="·"/>
      <w:lvlJc w:val="left"/>
      <w:pPr>
        <w:tabs>
          <w:tab w:val="num" w:pos="360"/>
        </w:tabs>
        <w:ind w:left="360" w:firstLine="252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1">
    <w:nsid w:val="00000016"/>
    <w:multiLevelType w:val="multilevel"/>
    <w:tmpl w:val="894EE88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2">
    <w:nsid w:val="00000017"/>
    <w:multiLevelType w:val="multilevel"/>
    <w:tmpl w:val="894EE88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3">
    <w:nsid w:val="00000018"/>
    <w:multiLevelType w:val="multilevel"/>
    <w:tmpl w:val="894EE88A"/>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4">
    <w:nsid w:val="00000019"/>
    <w:multiLevelType w:val="multilevel"/>
    <w:tmpl w:val="894EE88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5">
    <w:nsid w:val="0000001A"/>
    <w:multiLevelType w:val="multilevel"/>
    <w:tmpl w:val="894EE88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6">
    <w:nsid w:val="0000001B"/>
    <w:multiLevelType w:val="multilevel"/>
    <w:tmpl w:val="894EE88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7">
    <w:nsid w:val="0000001C"/>
    <w:multiLevelType w:val="multilevel"/>
    <w:tmpl w:val="894EE88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8">
    <w:nsid w:val="0000001D"/>
    <w:multiLevelType w:val="multilevel"/>
    <w:tmpl w:val="894EE88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29">
    <w:nsid w:val="0000001E"/>
    <w:multiLevelType w:val="multilevel"/>
    <w:tmpl w:val="894EE89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0">
    <w:nsid w:val="0000001F"/>
    <w:multiLevelType w:val="multilevel"/>
    <w:tmpl w:val="894EE891"/>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1">
    <w:nsid w:val="00000020"/>
    <w:multiLevelType w:val="multilevel"/>
    <w:tmpl w:val="894EE89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2">
    <w:nsid w:val="00000021"/>
    <w:multiLevelType w:val="multilevel"/>
    <w:tmpl w:val="894EE893"/>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3">
    <w:nsid w:val="00000022"/>
    <w:multiLevelType w:val="multilevel"/>
    <w:tmpl w:val="894EE89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4">
    <w:nsid w:val="00000023"/>
    <w:multiLevelType w:val="multilevel"/>
    <w:tmpl w:val="894EE895"/>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5">
    <w:nsid w:val="00000024"/>
    <w:multiLevelType w:val="multilevel"/>
    <w:tmpl w:val="894EE89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6">
    <w:nsid w:val="00000025"/>
    <w:multiLevelType w:val="multilevel"/>
    <w:tmpl w:val="894EE897"/>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7">
    <w:nsid w:val="00000026"/>
    <w:multiLevelType w:val="multilevel"/>
    <w:tmpl w:val="894EE898"/>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8">
    <w:nsid w:val="00000027"/>
    <w:multiLevelType w:val="multilevel"/>
    <w:tmpl w:val="894EE89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39">
    <w:nsid w:val="00000028"/>
    <w:multiLevelType w:val="multilevel"/>
    <w:tmpl w:val="894EE89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0">
    <w:nsid w:val="00000029"/>
    <w:multiLevelType w:val="multilevel"/>
    <w:tmpl w:val="894EE89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1">
    <w:nsid w:val="0000002A"/>
    <w:multiLevelType w:val="multilevel"/>
    <w:tmpl w:val="894EE89C"/>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2">
    <w:nsid w:val="0000002B"/>
    <w:multiLevelType w:val="multilevel"/>
    <w:tmpl w:val="894EE89D"/>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3">
    <w:nsid w:val="0000002C"/>
    <w:multiLevelType w:val="multilevel"/>
    <w:tmpl w:val="894EE89E"/>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4">
    <w:nsid w:val="0000002D"/>
    <w:multiLevelType w:val="multilevel"/>
    <w:tmpl w:val="894EE89F"/>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5">
    <w:nsid w:val="0000002E"/>
    <w:multiLevelType w:val="multilevel"/>
    <w:tmpl w:val="894EE8A0"/>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6">
    <w:nsid w:val="0000002F"/>
    <w:multiLevelType w:val="multilevel"/>
    <w:tmpl w:val="894EE8A1"/>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7">
    <w:nsid w:val="00000030"/>
    <w:multiLevelType w:val="multilevel"/>
    <w:tmpl w:val="894EE8A2"/>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8">
    <w:nsid w:val="00000031"/>
    <w:multiLevelType w:val="multilevel"/>
    <w:tmpl w:val="894EE8A3"/>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49">
    <w:nsid w:val="00000032"/>
    <w:multiLevelType w:val="multilevel"/>
    <w:tmpl w:val="894EE8A4"/>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0">
    <w:nsid w:val="00000033"/>
    <w:multiLevelType w:val="multilevel"/>
    <w:tmpl w:val="894EE8A5"/>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1">
    <w:nsid w:val="00000034"/>
    <w:multiLevelType w:val="multilevel"/>
    <w:tmpl w:val="894EE8A6"/>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2">
    <w:nsid w:val="00000035"/>
    <w:multiLevelType w:val="multilevel"/>
    <w:tmpl w:val="894EE8A7"/>
    <w:lvl w:ilvl="0">
      <w:start w:val="1"/>
      <w:numFmt w:val="bullet"/>
      <w:suff w:val="nothing"/>
      <w:lvlText w:val="·"/>
      <w:lvlJc w:val="left"/>
      <w:pPr>
        <w:ind w:left="0" w:firstLine="720"/>
      </w:pPr>
      <w:rPr>
        <w:rFonts w:hint="default"/>
        <w:color w:val="000000"/>
        <w:position w:val="0"/>
        <w:sz w:val="24"/>
      </w:rPr>
    </w:lvl>
    <w:lvl w:ilvl="1">
      <w:numFmt w:val="bullet"/>
      <w:suff w:val="nothing"/>
      <w:lvlText w:val="o"/>
      <w:lvlJc w:val="left"/>
      <w:pPr>
        <w:ind w:left="0" w:firstLine="1440"/>
      </w:pPr>
      <w:rPr>
        <w:rFonts w:ascii="Courier New" w:eastAsia="ヒラギノ角ゴ Pro W3" w:hAnsi="Courier New" w:hint="default"/>
        <w:color w:val="000000"/>
        <w:position w:val="0"/>
        <w:sz w:val="24"/>
      </w:rPr>
    </w:lvl>
    <w:lvl w:ilvl="2">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3">
    <w:nsid w:val="00000036"/>
    <w:multiLevelType w:val="multilevel"/>
    <w:tmpl w:val="894EE8A8"/>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4">
    <w:nsid w:val="00000037"/>
    <w:multiLevelType w:val="multilevel"/>
    <w:tmpl w:val="894EE8A9"/>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5">
    <w:nsid w:val="00000038"/>
    <w:multiLevelType w:val="multilevel"/>
    <w:tmpl w:val="894EE8AA"/>
    <w:lvl w:ilvl="0">
      <w:start w:val="1"/>
      <w:numFmt w:val="bullet"/>
      <w:suff w:val="nothing"/>
      <w:lvlText w:val="·"/>
      <w:lvlJc w:val="left"/>
      <w:pPr>
        <w:ind w:left="0" w:firstLine="720"/>
      </w:pPr>
      <w:rPr>
        <w:rFonts w:hint="default"/>
        <w:color w:val="000000"/>
        <w:position w:val="0"/>
        <w:sz w:val="24"/>
      </w:rPr>
    </w:lvl>
    <w:lvl w:ilv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6">
    <w:nsid w:val="00000039"/>
    <w:multiLevelType w:val="multilevel"/>
    <w:tmpl w:val="894EE8AB"/>
    <w:lvl w:ilvl="0">
      <w:start w:val="1"/>
      <w:numFmt w:val="bullet"/>
      <w:lvlText w:val="·"/>
      <w:lvlJc w:val="left"/>
      <w:pPr>
        <w:tabs>
          <w:tab w:val="num" w:pos="360"/>
        </w:tabs>
        <w:ind w:left="360" w:firstLine="360"/>
      </w:pPr>
      <w:rPr>
        <w:rFonts w:hint="default"/>
        <w:color w:val="000000"/>
        <w:position w:val="0"/>
        <w:sz w:val="24"/>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4"/>
      </w:rPr>
    </w:lvl>
    <w:lvl w:ilvl="2">
      <w:start w:val="1"/>
      <w:numFmt w:val="bullet"/>
      <w:suff w:val="nothing"/>
      <w:lvlText w:val=""/>
      <w:lvlJc w:val="left"/>
      <w:pPr>
        <w:ind w:left="0" w:firstLine="2160"/>
      </w:pPr>
      <w:rPr>
        <w:rFonts w:ascii="Wingdings" w:eastAsia="ヒラギノ角ゴ Pro W3" w:hAnsi="Wingdings" w:hint="default"/>
        <w:color w:val="000000"/>
        <w:position w:val="0"/>
        <w:sz w:val="24"/>
      </w:rPr>
    </w:lvl>
    <w:lvl w:ilvl="3">
      <w:start w:val="1"/>
      <w:numFmt w:val="bullet"/>
      <w:suff w:val="nothing"/>
      <w:lvlText w:val="·"/>
      <w:lvlJc w:val="left"/>
      <w:pPr>
        <w:ind w:left="0" w:firstLine="2880"/>
      </w:pPr>
      <w:rPr>
        <w:rFonts w:hint="default"/>
        <w:color w:val="000000"/>
        <w:position w:val="0"/>
        <w:sz w:val="24"/>
      </w:rPr>
    </w:lvl>
    <w:lvl w:ilvl="4">
      <w:start w:val="1"/>
      <w:numFmt w:val="bullet"/>
      <w:suff w:val="nothing"/>
      <w:lvlText w:val="o"/>
      <w:lvlJc w:val="left"/>
      <w:pPr>
        <w:ind w:left="0" w:firstLine="3600"/>
      </w:pPr>
      <w:rPr>
        <w:rFonts w:ascii="Courier New" w:eastAsia="ヒラギノ角ゴ Pro W3" w:hAnsi="Courier New" w:hint="default"/>
        <w:color w:val="000000"/>
        <w:position w:val="0"/>
        <w:sz w:val="24"/>
      </w:rPr>
    </w:lvl>
    <w:lvl w:ilvl="5">
      <w:start w:val="1"/>
      <w:numFmt w:val="bullet"/>
      <w:suff w:val="nothing"/>
      <w:lvlText w:val=""/>
      <w:lvlJc w:val="left"/>
      <w:pPr>
        <w:ind w:left="0" w:firstLine="4320"/>
      </w:pPr>
      <w:rPr>
        <w:rFonts w:ascii="Wingdings" w:eastAsia="ヒラギノ角ゴ Pro W3" w:hAnsi="Wingdings" w:hint="default"/>
        <w:color w:val="000000"/>
        <w:position w:val="0"/>
        <w:sz w:val="24"/>
      </w:rPr>
    </w:lvl>
    <w:lvl w:ilvl="6">
      <w:start w:val="1"/>
      <w:numFmt w:val="bullet"/>
      <w:suff w:val="nothing"/>
      <w:lvlText w:val="·"/>
      <w:lvlJc w:val="left"/>
      <w:pPr>
        <w:ind w:left="0" w:firstLine="5040"/>
      </w:pPr>
      <w:rPr>
        <w:rFonts w:hint="default"/>
        <w:color w:val="000000"/>
        <w:position w:val="0"/>
        <w:sz w:val="24"/>
      </w:rPr>
    </w:lvl>
    <w:lvl w:ilvl="7">
      <w:start w:val="1"/>
      <w:numFmt w:val="bullet"/>
      <w:suff w:val="nothing"/>
      <w:lvlText w:val="o"/>
      <w:lvlJc w:val="left"/>
      <w:pPr>
        <w:ind w:left="0" w:firstLine="5760"/>
      </w:pPr>
      <w:rPr>
        <w:rFonts w:ascii="Courier New" w:eastAsia="ヒラギノ角ゴ Pro W3" w:hAnsi="Courier New" w:hint="default"/>
        <w:color w:val="000000"/>
        <w:position w:val="0"/>
        <w:sz w:val="24"/>
      </w:rPr>
    </w:lvl>
    <w:lvl w:ilvl="8">
      <w:start w:val="1"/>
      <w:numFmt w:val="bullet"/>
      <w:suff w:val="nothing"/>
      <w:lvlText w:val=""/>
      <w:lvlJc w:val="left"/>
      <w:pPr>
        <w:ind w:left="0" w:firstLine="6480"/>
      </w:pPr>
      <w:rPr>
        <w:rFonts w:ascii="Wingdings" w:eastAsia="ヒラギノ角ゴ Pro W3" w:hAnsi="Wingdings" w:hint="default"/>
        <w:color w:val="000000"/>
        <w:position w:val="0"/>
        <w:sz w:val="24"/>
      </w:rPr>
    </w:lvl>
  </w:abstractNum>
  <w:abstractNum w:abstractNumId="57">
    <w:nsid w:val="4F9C5FE1"/>
    <w:multiLevelType w:val="hybridMultilevel"/>
    <w:tmpl w:val="05D4E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CC26BC6"/>
    <w:multiLevelType w:val="hybridMultilevel"/>
    <w:tmpl w:val="B0D6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58"/>
  </w:num>
  <w:num w:numId="16">
    <w:abstractNumId w:val="57"/>
  </w:num>
  <w:num w:numId="17">
    <w:abstractNumId w:val="14"/>
  </w:num>
  <w:num w:numId="18">
    <w:abstractNumId w:val="15"/>
  </w:num>
  <w:num w:numId="19">
    <w:abstractNumId w:val="16"/>
  </w:num>
  <w:num w:numId="20">
    <w:abstractNumId w:val="17"/>
  </w:num>
  <w:num w:numId="21">
    <w:abstractNumId w:val="18"/>
  </w:num>
  <w:num w:numId="22">
    <w:abstractNumId w:val="19"/>
  </w:num>
  <w:num w:numId="23">
    <w:abstractNumId w:val="20"/>
  </w:num>
  <w:num w:numId="24">
    <w:abstractNumId w:val="21"/>
  </w:num>
  <w:num w:numId="25">
    <w:abstractNumId w:val="22"/>
  </w:num>
  <w:num w:numId="26">
    <w:abstractNumId w:val="23"/>
  </w:num>
  <w:num w:numId="27">
    <w:abstractNumId w:val="24"/>
  </w:num>
  <w:num w:numId="28">
    <w:abstractNumId w:val="25"/>
  </w:num>
  <w:num w:numId="29">
    <w:abstractNumId w:val="26"/>
  </w:num>
  <w:num w:numId="30">
    <w:abstractNumId w:val="27"/>
  </w:num>
  <w:num w:numId="31">
    <w:abstractNumId w:val="28"/>
  </w:num>
  <w:num w:numId="32">
    <w:abstractNumId w:val="29"/>
  </w:num>
  <w:num w:numId="33">
    <w:abstractNumId w:val="30"/>
  </w:num>
  <w:num w:numId="34">
    <w:abstractNumId w:val="31"/>
  </w:num>
  <w:num w:numId="35">
    <w:abstractNumId w:val="32"/>
  </w:num>
  <w:num w:numId="36">
    <w:abstractNumId w:val="33"/>
  </w:num>
  <w:num w:numId="37">
    <w:abstractNumId w:val="34"/>
  </w:num>
  <w:num w:numId="38">
    <w:abstractNumId w:val="35"/>
  </w:num>
  <w:num w:numId="39">
    <w:abstractNumId w:val="36"/>
  </w:num>
  <w:num w:numId="40">
    <w:abstractNumId w:val="37"/>
  </w:num>
  <w:num w:numId="41">
    <w:abstractNumId w:val="38"/>
  </w:num>
  <w:num w:numId="42">
    <w:abstractNumId w:val="39"/>
  </w:num>
  <w:num w:numId="43">
    <w:abstractNumId w:val="40"/>
  </w:num>
  <w:num w:numId="44">
    <w:abstractNumId w:val="41"/>
  </w:num>
  <w:num w:numId="45">
    <w:abstractNumId w:val="42"/>
  </w:num>
  <w:num w:numId="46">
    <w:abstractNumId w:val="43"/>
  </w:num>
  <w:num w:numId="47">
    <w:abstractNumId w:val="44"/>
  </w:num>
  <w:num w:numId="48">
    <w:abstractNumId w:val="45"/>
  </w:num>
  <w:num w:numId="49">
    <w:abstractNumId w:val="46"/>
  </w:num>
  <w:num w:numId="50">
    <w:abstractNumId w:val="47"/>
  </w:num>
  <w:num w:numId="51">
    <w:abstractNumId w:val="48"/>
  </w:num>
  <w:num w:numId="52">
    <w:abstractNumId w:val="49"/>
  </w:num>
  <w:num w:numId="53">
    <w:abstractNumId w:val="50"/>
  </w:num>
  <w:num w:numId="54">
    <w:abstractNumId w:val="51"/>
  </w:num>
  <w:num w:numId="55">
    <w:abstractNumId w:val="52"/>
  </w:num>
  <w:num w:numId="56">
    <w:abstractNumId w:val="53"/>
  </w:num>
  <w:num w:numId="57">
    <w:abstractNumId w:val="54"/>
  </w:num>
  <w:num w:numId="58">
    <w:abstractNumId w:val="55"/>
  </w:num>
  <w:num w:numId="59">
    <w:abstractNumId w:val="5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51"/>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479"/>
    <w:rsid w:val="00001561"/>
    <w:rsid w:val="0010645B"/>
    <w:rsid w:val="00121084"/>
    <w:rsid w:val="00165B96"/>
    <w:rsid w:val="001B60EE"/>
    <w:rsid w:val="00413343"/>
    <w:rsid w:val="00445FD7"/>
    <w:rsid w:val="00454B4B"/>
    <w:rsid w:val="005532D8"/>
    <w:rsid w:val="006A0784"/>
    <w:rsid w:val="006D5DB1"/>
    <w:rsid w:val="007260B0"/>
    <w:rsid w:val="007D7BFF"/>
    <w:rsid w:val="00803069"/>
    <w:rsid w:val="008B5D02"/>
    <w:rsid w:val="00980A2B"/>
    <w:rsid w:val="00A30E8C"/>
    <w:rsid w:val="00AB55FB"/>
    <w:rsid w:val="00BF0106"/>
    <w:rsid w:val="00BF15B1"/>
    <w:rsid w:val="00C7358B"/>
    <w:rsid w:val="00C82479"/>
    <w:rsid w:val="00CA6843"/>
    <w:rsid w:val="00CA7116"/>
    <w:rsid w:val="00CC3F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oNotEmbedSmartTags/>
  <w:decimalSymbol w:val="."/>
  <w:listSeparator w:val=","/>
  <w14:docId w14:val="02EBAB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pPrChange w:id="0" w:author="Author" w:date="2013-04-12T16:41:00Z">
        <w:pPr/>
      </w:pPrChange>
    </w:pPr>
    <w:rPr>
      <w:rFonts w:ascii="Lucida Grande" w:eastAsia="ヒラギノ角ゴ Pro W3" w:hAnsi="Lucida Grande"/>
      <w:color w:val="000000"/>
      <w:sz w:val="24"/>
      <w:szCs w:val="24"/>
      <w:rPrChange w:id="0" w:author="Author" w:date="2013-04-12T16:41:00Z">
        <w:rPr>
          <w:rFonts w:ascii="Cambria" w:eastAsia="ヒラギノ角ゴ Pro W3" w:hAnsi="Cambria"/>
          <w:color w:val="000000"/>
          <w:sz w:val="24"/>
          <w:szCs w:val="24"/>
          <w:lang w:val="en-US" w:eastAsia="en-US" w:bidi="ar-SA"/>
        </w:rPr>
      </w:rPrChang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autoRedefine/>
    <w:semiHidden/>
  </w:style>
  <w:style w:type="paragraph" w:customStyle="1" w:styleId="header">
    <w:name w:val="header"/>
    <w:pPr>
      <w:tabs>
        <w:tab w:val="center" w:pos="4320"/>
        <w:tab w:val="right" w:pos="8640"/>
      </w:tabs>
      <w:pPrChange w:id="1" w:author="Author" w:date="2013-04-12T16:41:00Z">
        <w:pPr>
          <w:tabs>
            <w:tab w:val="center" w:pos="4320"/>
            <w:tab w:val="right" w:pos="8640"/>
          </w:tabs>
        </w:pPr>
      </w:pPrChange>
    </w:pPr>
    <w:rPr>
      <w:rFonts w:ascii="Lucida Grande" w:eastAsia="ヒラギノ角ゴ Pro W3" w:hAnsi="Lucida Grande"/>
      <w:color w:val="000000"/>
      <w:sz w:val="24"/>
      <w:rPrChange w:id="1" w:author="Author" w:date="2013-04-12T16:41:00Z">
        <w:rPr>
          <w:rFonts w:ascii="Cambria" w:eastAsia="ヒラギノ角ゴ Pro W3" w:hAnsi="Cambria"/>
          <w:color w:val="000000"/>
          <w:sz w:val="24"/>
          <w:lang w:val="en-US" w:eastAsia="en-US" w:bidi="ar-SA"/>
        </w:rPr>
      </w:rPrChange>
    </w:rPr>
  </w:style>
  <w:style w:type="paragraph" w:customStyle="1" w:styleId="TableGrid1">
    <w:name w:val="Table Grid1"/>
    <w:pPr>
      <w:pPrChange w:id="2" w:author="Author" w:date="2013-04-12T16:41:00Z">
        <w:pPr/>
      </w:pPrChange>
    </w:pPr>
    <w:rPr>
      <w:rFonts w:ascii="Lucida Grande" w:eastAsia="ヒラギノ角ゴ Pro W3" w:hAnsi="Lucida Grande"/>
      <w:color w:val="000000"/>
      <w:sz w:val="24"/>
      <w:rPrChange w:id="2" w:author="Author" w:date="2013-04-12T16:41:00Z">
        <w:rPr>
          <w:rFonts w:ascii="Cambria" w:eastAsia="ヒラギノ角ゴ Pro W3" w:hAnsi="Cambria"/>
          <w:color w:val="000000"/>
          <w:sz w:val="24"/>
          <w:lang w:val="en-US" w:eastAsia="en-US" w:bidi="ar-SA"/>
        </w:rPr>
      </w:rPrChange>
    </w:rPr>
  </w:style>
  <w:style w:type="paragraph" w:customStyle="1" w:styleId="FreeForm">
    <w:name w:val="Free Form"/>
    <w:pPr>
      <w:pPrChange w:id="3" w:author="Author" w:date="2013-04-12T16:41:00Z">
        <w:pPr/>
      </w:pPrChange>
    </w:pPr>
    <w:rPr>
      <w:rFonts w:eastAsia="ヒラギノ角ゴ Pro W3"/>
      <w:color w:val="000000"/>
      <w:rPrChange w:id="3" w:author="Author" w:date="2013-04-12T16:41:00Z">
        <w:rPr>
          <w:rFonts w:ascii="Cambria" w:eastAsia="ヒラギノ角ゴ Pro W3" w:hAnsi="Cambria"/>
          <w:color w:val="000000"/>
          <w:sz w:val="24"/>
          <w:lang w:val="en-US" w:eastAsia="en-US" w:bidi="ar-SA"/>
        </w:rPr>
      </w:rPrChange>
    </w:rPr>
  </w:style>
  <w:style w:type="paragraph" w:styleId="ListParagraph">
    <w:name w:val="List Paragraph"/>
    <w:qFormat/>
    <w:pPr>
      <w:ind w:left="720"/>
      <w:pPrChange w:id="4" w:author="Author" w:date="2013-04-12T16:41:00Z">
        <w:pPr>
          <w:ind w:left="720"/>
        </w:pPr>
      </w:pPrChange>
    </w:pPr>
    <w:rPr>
      <w:rFonts w:ascii="Lucida Grande" w:eastAsia="ヒラギノ角ゴ Pro W3" w:hAnsi="Lucida Grande"/>
      <w:color w:val="000000"/>
      <w:sz w:val="24"/>
      <w:rPrChange w:id="4" w:author="Author" w:date="2013-04-12T16:41:00Z">
        <w:rPr>
          <w:rFonts w:ascii="Cambria" w:eastAsia="ヒラギノ角ゴ Pro W3" w:hAnsi="Cambria"/>
          <w:color w:val="000000"/>
          <w:sz w:val="24"/>
          <w:lang w:val="en-US" w:eastAsia="en-US" w:bidi="ar-SA"/>
        </w:rPr>
      </w:rPrChange>
    </w:rPr>
  </w:style>
  <w:style w:type="character" w:customStyle="1" w:styleId="Hyperlink1">
    <w:name w:val="Hyperlink1"/>
    <w:rPr>
      <w:color w:val="000BFF"/>
      <w:sz w:val="24"/>
      <w:u w:val="single"/>
      <w:rPrChange w:id="5" w:author="Author" w:date="2013-04-12T16:41:00Z">
        <w:rPr>
          <w:color w:val="0000FE"/>
          <w:sz w:val="24"/>
          <w:u w:val="single"/>
        </w:rPr>
      </w:rPrChange>
    </w:rPr>
  </w:style>
  <w:style w:type="character" w:customStyle="1" w:styleId="Unknown0">
    <w:name w:val="Unknown 0"/>
    <w:basedOn w:val="Normal"/>
    <w:semiHidden/>
  </w:style>
  <w:style w:type="numbering" w:customStyle="1" w:styleId="Bullet">
    <w:name w:val="Bullet"/>
    <w:pPr>
      <w:numPr>
        <w:numId w:val="4"/>
      </w:numPr>
    </w:pPr>
  </w:style>
  <w:style w:type="paragraph" w:customStyle="1" w:styleId="footer">
    <w:name w:val="footer"/>
    <w:pPr>
      <w:tabs>
        <w:tab w:val="center" w:pos="4320"/>
        <w:tab w:val="right" w:pos="8640"/>
      </w:tabs>
      <w:pPrChange w:id="6" w:author="Author" w:date="2013-04-12T16:41:00Z">
        <w:pPr>
          <w:tabs>
            <w:tab w:val="center" w:pos="4320"/>
            <w:tab w:val="right" w:pos="8640"/>
          </w:tabs>
        </w:pPr>
      </w:pPrChange>
    </w:pPr>
    <w:rPr>
      <w:rFonts w:ascii="Lucida Grande" w:eastAsia="ヒラギノ角ゴ Pro W3" w:hAnsi="Lucida Grande"/>
      <w:color w:val="000000"/>
      <w:sz w:val="24"/>
      <w:rPrChange w:id="6" w:author="Author" w:date="2013-04-12T16:41:00Z">
        <w:rPr>
          <w:rFonts w:ascii="Cambria" w:eastAsia="ヒラギノ角ゴ Pro W3" w:hAnsi="Cambria"/>
          <w:color w:val="000000"/>
          <w:sz w:val="24"/>
          <w:lang w:val="en-US" w:eastAsia="en-US" w:bidi="ar-SA"/>
        </w:rPr>
      </w:rPrChange>
    </w:rPr>
  </w:style>
  <w:style w:type="character" w:customStyle="1" w:styleId="pagenumber">
    <w:name w:val="page number"/>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pPr>
      <w:pPrChange w:id="7" w:author="Author" w:date="2013-04-12T16:41:00Z">
        <w:pPr/>
      </w:pPrChange>
    </w:pPr>
    <w:rPr>
      <w:rFonts w:ascii="Lucida Grande" w:eastAsia="ヒラギノ角ゴ Pro W3" w:hAnsi="Lucida Grande"/>
      <w:color w:val="000000"/>
      <w:sz w:val="24"/>
      <w:szCs w:val="24"/>
      <w:rPrChange w:id="7" w:author="Author" w:date="2013-04-12T16:41:00Z">
        <w:rPr>
          <w:rFonts w:ascii="Cambria" w:eastAsia="ヒラギノ角ゴ Pro W3" w:hAnsi="Cambria"/>
          <w:color w:val="000000"/>
          <w:sz w:val="24"/>
          <w:szCs w:val="24"/>
          <w:lang w:val="en-US" w:eastAsia="en-US" w:bidi="ar-SA"/>
        </w:rPr>
      </w:rPrChang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autoRedefine/>
    <w:semiHidden/>
  </w:style>
  <w:style w:type="paragraph" w:customStyle="1" w:styleId="header">
    <w:name w:val="header"/>
    <w:pPr>
      <w:tabs>
        <w:tab w:val="center" w:pos="4320"/>
        <w:tab w:val="right" w:pos="8640"/>
      </w:tabs>
      <w:pPrChange w:id="8" w:author="Author" w:date="2013-04-12T16:41:00Z">
        <w:pPr>
          <w:tabs>
            <w:tab w:val="center" w:pos="4320"/>
            <w:tab w:val="right" w:pos="8640"/>
          </w:tabs>
        </w:pPr>
      </w:pPrChange>
    </w:pPr>
    <w:rPr>
      <w:rFonts w:ascii="Lucida Grande" w:eastAsia="ヒラギノ角ゴ Pro W3" w:hAnsi="Lucida Grande"/>
      <w:color w:val="000000"/>
      <w:sz w:val="24"/>
      <w:rPrChange w:id="8" w:author="Author" w:date="2013-04-12T16:41:00Z">
        <w:rPr>
          <w:rFonts w:ascii="Cambria" w:eastAsia="ヒラギノ角ゴ Pro W3" w:hAnsi="Cambria"/>
          <w:color w:val="000000"/>
          <w:sz w:val="24"/>
          <w:lang w:val="en-US" w:eastAsia="en-US" w:bidi="ar-SA"/>
        </w:rPr>
      </w:rPrChange>
    </w:rPr>
  </w:style>
  <w:style w:type="paragraph" w:customStyle="1" w:styleId="TableGrid1">
    <w:name w:val="Table Grid1"/>
    <w:pPr>
      <w:pPrChange w:id="9" w:author="Author" w:date="2013-04-12T16:41:00Z">
        <w:pPr/>
      </w:pPrChange>
    </w:pPr>
    <w:rPr>
      <w:rFonts w:ascii="Lucida Grande" w:eastAsia="ヒラギノ角ゴ Pro W3" w:hAnsi="Lucida Grande"/>
      <w:color w:val="000000"/>
      <w:sz w:val="24"/>
      <w:rPrChange w:id="9" w:author="Author" w:date="2013-04-12T16:41:00Z">
        <w:rPr>
          <w:rFonts w:ascii="Cambria" w:eastAsia="ヒラギノ角ゴ Pro W3" w:hAnsi="Cambria"/>
          <w:color w:val="000000"/>
          <w:sz w:val="24"/>
          <w:lang w:val="en-US" w:eastAsia="en-US" w:bidi="ar-SA"/>
        </w:rPr>
      </w:rPrChange>
    </w:rPr>
  </w:style>
  <w:style w:type="paragraph" w:customStyle="1" w:styleId="FreeForm">
    <w:name w:val="Free Form"/>
    <w:pPr>
      <w:pPrChange w:id="10" w:author="Author" w:date="2013-04-12T16:41:00Z">
        <w:pPr/>
      </w:pPrChange>
    </w:pPr>
    <w:rPr>
      <w:rFonts w:eastAsia="ヒラギノ角ゴ Pro W3"/>
      <w:color w:val="000000"/>
      <w:rPrChange w:id="10" w:author="Author" w:date="2013-04-12T16:41:00Z">
        <w:rPr>
          <w:rFonts w:ascii="Cambria" w:eastAsia="ヒラギノ角ゴ Pro W3" w:hAnsi="Cambria"/>
          <w:color w:val="000000"/>
          <w:sz w:val="24"/>
          <w:lang w:val="en-US" w:eastAsia="en-US" w:bidi="ar-SA"/>
        </w:rPr>
      </w:rPrChange>
    </w:rPr>
  </w:style>
  <w:style w:type="paragraph" w:styleId="ListParagraph">
    <w:name w:val="List Paragraph"/>
    <w:qFormat/>
    <w:pPr>
      <w:ind w:left="720"/>
      <w:pPrChange w:id="11" w:author="Author" w:date="2013-04-12T16:41:00Z">
        <w:pPr>
          <w:ind w:left="720"/>
        </w:pPr>
      </w:pPrChange>
    </w:pPr>
    <w:rPr>
      <w:rFonts w:ascii="Lucida Grande" w:eastAsia="ヒラギノ角ゴ Pro W3" w:hAnsi="Lucida Grande"/>
      <w:color w:val="000000"/>
      <w:sz w:val="24"/>
      <w:rPrChange w:id="11" w:author="Author" w:date="2013-04-12T16:41:00Z">
        <w:rPr>
          <w:rFonts w:ascii="Cambria" w:eastAsia="ヒラギノ角ゴ Pro W3" w:hAnsi="Cambria"/>
          <w:color w:val="000000"/>
          <w:sz w:val="24"/>
          <w:lang w:val="en-US" w:eastAsia="en-US" w:bidi="ar-SA"/>
        </w:rPr>
      </w:rPrChange>
    </w:rPr>
  </w:style>
  <w:style w:type="character" w:customStyle="1" w:styleId="Hyperlink1">
    <w:name w:val="Hyperlink1"/>
    <w:rPr>
      <w:color w:val="000BFF"/>
      <w:sz w:val="24"/>
      <w:u w:val="single"/>
      <w:rPrChange w:id="12" w:author="Author" w:date="2013-04-12T16:41:00Z">
        <w:rPr>
          <w:color w:val="0000FE"/>
          <w:sz w:val="24"/>
          <w:u w:val="single"/>
        </w:rPr>
      </w:rPrChange>
    </w:rPr>
  </w:style>
  <w:style w:type="character" w:customStyle="1" w:styleId="Unknown0">
    <w:name w:val="Unknown 0"/>
    <w:basedOn w:val="Normal"/>
    <w:semiHidden/>
  </w:style>
  <w:style w:type="numbering" w:customStyle="1" w:styleId="Bullet">
    <w:name w:val="Bullet"/>
    <w:pPr>
      <w:numPr>
        <w:numId w:val="4"/>
      </w:numPr>
    </w:pPr>
  </w:style>
  <w:style w:type="paragraph" w:customStyle="1" w:styleId="footer">
    <w:name w:val="footer"/>
    <w:pPr>
      <w:tabs>
        <w:tab w:val="center" w:pos="4320"/>
        <w:tab w:val="right" w:pos="8640"/>
      </w:tabs>
      <w:pPrChange w:id="13" w:author="Author" w:date="2013-04-12T16:41:00Z">
        <w:pPr>
          <w:tabs>
            <w:tab w:val="center" w:pos="4320"/>
            <w:tab w:val="right" w:pos="8640"/>
          </w:tabs>
        </w:pPr>
      </w:pPrChange>
    </w:pPr>
    <w:rPr>
      <w:rFonts w:ascii="Lucida Grande" w:eastAsia="ヒラギノ角ゴ Pro W3" w:hAnsi="Lucida Grande"/>
      <w:color w:val="000000"/>
      <w:sz w:val="24"/>
      <w:rPrChange w:id="13" w:author="Author" w:date="2013-04-12T16:41:00Z">
        <w:rPr>
          <w:rFonts w:ascii="Cambria" w:eastAsia="ヒラギノ角ゴ Pro W3" w:hAnsi="Cambria"/>
          <w:color w:val="000000"/>
          <w:sz w:val="24"/>
          <w:lang w:val="en-US" w:eastAsia="en-US" w:bidi="ar-SA"/>
        </w:rPr>
      </w:rPrChange>
    </w:rPr>
  </w:style>
  <w:style w:type="character" w:customStyle="1" w:styleId="pagenumber">
    <w:name w:val="page number"/>
    <w:rPr>
      <w:color w:val="000000"/>
      <w:sz w:val="24"/>
    </w:rPr>
  </w:style>
  <w:style w:type="paragraph" w:styleId="BalloonText">
    <w:name w:val="Balloon Text"/>
    <w:basedOn w:val="Normal"/>
    <w:link w:val="BalloonTextChar"/>
    <w:locked/>
    <w:rsid w:val="00C82479"/>
    <w:rPr>
      <w:rFonts w:cs="Lucida Grande"/>
      <w:sz w:val="18"/>
      <w:szCs w:val="18"/>
    </w:rPr>
  </w:style>
  <w:style w:type="character" w:customStyle="1" w:styleId="BalloonTextChar">
    <w:name w:val="Balloon Text Char"/>
    <w:basedOn w:val="DefaultParagraphFont"/>
    <w:link w:val="BalloonText"/>
    <w:rsid w:val="00C82479"/>
    <w:rPr>
      <w:rFonts w:ascii="Lucida Grande" w:eastAsia="ヒラギノ角ゴ Pro W3" w:hAnsi="Lucida Grande" w:cs="Lucida Grande"/>
      <w:color w:val="000000"/>
      <w:sz w:val="18"/>
      <w:szCs w:val="18"/>
    </w:rPr>
  </w:style>
  <w:style w:type="paragraph" w:customStyle="1" w:styleId="FreeFormA">
    <w:name w:val="Free Form A"/>
    <w:rsid w:val="00CA6843"/>
    <w:rPr>
      <w:rFonts w:ascii="Lucida Grande" w:eastAsia="ヒラギノ角ゴ Pro W3" w:hAnsi="Lucida Grande"/>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targetScreenSz w:val="544x37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ixrevisions.com/resources/git-tutorials-beginners/"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EB06A0-7E67-C840-9A41-980916C97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30</Pages>
  <Words>5733</Words>
  <Characters>32682</Characters>
  <Application>Microsoft Macintosh Word</Application>
  <DocSecurity>0</DocSecurity>
  <Lines>272</Lines>
  <Paragraphs>76</Paragraphs>
  <ScaleCrop>false</ScaleCrop>
  <Company>Johnny Venom Music</Company>
  <LinksUpToDate>false</LinksUpToDate>
  <CharactersWithSpaces>38339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Baker</dc:creator>
  <cp:keywords/>
  <cp:lastModifiedBy>John Sullivan</cp:lastModifiedBy>
  <cp:revision>1</cp:revision>
  <dcterms:created xsi:type="dcterms:W3CDTF">2013-04-12T15:47:00Z</dcterms:created>
  <dcterms:modified xsi:type="dcterms:W3CDTF">2013-04-12T20:43:00Z</dcterms:modified>
</cp:coreProperties>
</file>