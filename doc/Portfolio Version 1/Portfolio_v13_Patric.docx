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949BB" w14:textId="77777777" w:rsidR="00432856" w:rsidRDefault="00432856">
      <w:pPr>
        <w:jc w:val="center"/>
        <w:rPr>
          <w:color w:val="1B1B1B"/>
          <w:shd w:val="clear" w:color="auto" w:fill="003C52"/>
        </w:rPr>
      </w:pPr>
      <w:r>
        <w:rPr>
          <w:rFonts w:ascii="Arial Bold" w:hAnsi="Arial Bold"/>
          <w:color w:val="FFFCFC"/>
          <w:sz w:val="48"/>
          <w:shd w:val="clear" w:color="auto" w:fill="003C52"/>
        </w:rPr>
        <w:t>Undergraduate Portfolio System</w:t>
      </w:r>
    </w:p>
    <w:p w14:paraId="446E76D5" w14:textId="77777777" w:rsidR="00432856" w:rsidRDefault="00432856">
      <w:pPr>
        <w:rPr>
          <w:color w:val="1B1B1B"/>
          <w:sz w:val="48"/>
        </w:rPr>
      </w:pPr>
    </w:p>
    <w:p w14:paraId="5CD1926F" w14:textId="77777777" w:rsidR="00432856" w:rsidRDefault="00432856">
      <w:pPr>
        <w:jc w:val="center"/>
        <w:rPr>
          <w:rFonts w:ascii="Arial" w:hAnsi="Arial"/>
          <w:color w:val="0C2833"/>
          <w:sz w:val="40"/>
        </w:rPr>
      </w:pPr>
      <w:r>
        <w:rPr>
          <w:rFonts w:ascii="Arial" w:hAnsi="Arial"/>
          <w:color w:val="0C2833"/>
          <w:sz w:val="40"/>
        </w:rPr>
        <w:t xml:space="preserve">Project Proposal - </w:t>
      </w:r>
      <w:r>
        <w:rPr>
          <w:rFonts w:ascii="Arial Bold" w:hAnsi="Arial Bold"/>
          <w:color w:val="0C2833"/>
          <w:sz w:val="40"/>
        </w:rPr>
        <w:t>V1</w:t>
      </w:r>
      <w:r>
        <w:rPr>
          <w:rFonts w:ascii="Arial" w:hAnsi="Arial"/>
          <w:color w:val="0C2833"/>
          <w:sz w:val="40"/>
        </w:rPr>
        <w:t>-</w:t>
      </w:r>
    </w:p>
    <w:p w14:paraId="6EEB89FB" w14:textId="77777777" w:rsidR="00432856" w:rsidRDefault="00432856">
      <w:pPr>
        <w:rPr>
          <w:color w:val="1B1B1B"/>
        </w:rPr>
      </w:pPr>
    </w:p>
    <w:p w14:paraId="5D196455" w14:textId="77777777" w:rsidR="00432856" w:rsidRDefault="00432856">
      <w:pPr>
        <w:jc w:val="center"/>
        <w:rPr>
          <w:color w:val="1B1B1B"/>
        </w:rPr>
      </w:pPr>
      <w:r>
        <w:rPr>
          <w:color w:val="1B1B1B"/>
        </w:rPr>
        <w:t>April 2013</w:t>
      </w:r>
    </w:p>
    <w:p w14:paraId="322AFE5A" w14:textId="77777777" w:rsidR="00432856" w:rsidRDefault="00432856">
      <w:pPr>
        <w:rPr>
          <w:color w:val="1B1B1B"/>
        </w:rPr>
      </w:pPr>
    </w:p>
    <w:p w14:paraId="366C84A2" w14:textId="77777777" w:rsidR="00432856" w:rsidRDefault="00432856">
      <w:pPr>
        <w:rPr>
          <w:color w:val="1B1B1B"/>
        </w:rPr>
      </w:pPr>
    </w:p>
    <w:p w14:paraId="7C290EB1" w14:textId="77777777" w:rsidR="00432856" w:rsidRDefault="00432856">
      <w:pPr>
        <w:rPr>
          <w:color w:val="1B1B1B"/>
        </w:rPr>
      </w:pPr>
    </w:p>
    <w:p w14:paraId="4E25A651" w14:textId="77777777" w:rsidR="00432856" w:rsidRDefault="00432856">
      <w:pPr>
        <w:rPr>
          <w:color w:val="1B1B1B"/>
        </w:rPr>
      </w:pPr>
    </w:p>
    <w:p w14:paraId="156A61BF" w14:textId="77777777" w:rsidR="00432856" w:rsidRDefault="00432856">
      <w:pPr>
        <w:rPr>
          <w:color w:val="1B1B1B"/>
        </w:rPr>
      </w:pPr>
    </w:p>
    <w:p w14:paraId="2D349A94" w14:textId="77777777" w:rsidR="00432856" w:rsidRDefault="00432856">
      <w:pPr>
        <w:rPr>
          <w:color w:val="1B1B1B"/>
        </w:rPr>
      </w:pPr>
    </w:p>
    <w:p w14:paraId="561AF076" w14:textId="77777777" w:rsidR="00432856" w:rsidRDefault="00432856">
      <w:pPr>
        <w:rPr>
          <w:color w:val="1B1B1B"/>
        </w:rPr>
      </w:pPr>
    </w:p>
    <w:p w14:paraId="6287D0C2" w14:textId="77777777" w:rsidR="00432856" w:rsidRDefault="00432856">
      <w:pPr>
        <w:rPr>
          <w:color w:val="1B1B1B"/>
        </w:rPr>
      </w:pPr>
    </w:p>
    <w:p w14:paraId="0F607FEA" w14:textId="77777777" w:rsidR="00432856" w:rsidRDefault="00432856">
      <w:pPr>
        <w:rPr>
          <w:color w:val="1B1B1B"/>
        </w:rPr>
      </w:pPr>
    </w:p>
    <w:p w14:paraId="0417FAE5" w14:textId="77777777" w:rsidR="00432856" w:rsidRDefault="00432856">
      <w:pPr>
        <w:rPr>
          <w:color w:val="1B1B1B"/>
        </w:rPr>
      </w:pPr>
    </w:p>
    <w:p w14:paraId="2700D03A" w14:textId="77777777" w:rsidR="00432856" w:rsidRDefault="00432856">
      <w:pPr>
        <w:rPr>
          <w:color w:val="1B1B1B"/>
        </w:rPr>
      </w:pPr>
    </w:p>
    <w:p w14:paraId="6540FAEA" w14:textId="77777777" w:rsidR="00432856" w:rsidRDefault="00432856">
      <w:pPr>
        <w:rPr>
          <w:color w:val="1B1B1B"/>
        </w:rPr>
      </w:pPr>
    </w:p>
    <w:p w14:paraId="08E6C58B" w14:textId="77777777" w:rsidR="00432856" w:rsidRDefault="00432856">
      <w:pPr>
        <w:rPr>
          <w:color w:val="1B1B1B"/>
        </w:rPr>
      </w:pPr>
    </w:p>
    <w:p w14:paraId="18351381" w14:textId="77777777" w:rsidR="00432856" w:rsidRDefault="00432856">
      <w:pPr>
        <w:rPr>
          <w:color w:val="1B1B1B"/>
        </w:rPr>
      </w:pPr>
    </w:p>
    <w:p w14:paraId="473A0392" w14:textId="77777777" w:rsidR="00432856" w:rsidRDefault="00432856">
      <w:pPr>
        <w:rPr>
          <w:color w:val="1B1B1B"/>
        </w:rPr>
      </w:pPr>
    </w:p>
    <w:p w14:paraId="17A7CB5D" w14:textId="77777777" w:rsidR="00432856" w:rsidRDefault="00432856">
      <w:pPr>
        <w:rPr>
          <w:color w:val="1B1B1B"/>
        </w:rPr>
      </w:pPr>
    </w:p>
    <w:p w14:paraId="1B3161AA" w14:textId="77777777" w:rsidR="00432856" w:rsidRDefault="00432856">
      <w:pPr>
        <w:rPr>
          <w:color w:val="1B1B1B"/>
        </w:rPr>
      </w:pPr>
    </w:p>
    <w:p w14:paraId="507C770C" w14:textId="77777777" w:rsidR="00432856" w:rsidRDefault="00432856">
      <w:pPr>
        <w:rPr>
          <w:color w:val="1B1B1B"/>
        </w:rPr>
      </w:pPr>
    </w:p>
    <w:p w14:paraId="51EFDB5A" w14:textId="77777777" w:rsidR="00432856" w:rsidRDefault="00432856">
      <w:pPr>
        <w:rPr>
          <w:color w:val="1B1B1B"/>
        </w:rPr>
      </w:pPr>
    </w:p>
    <w:p w14:paraId="79BEFD49" w14:textId="77777777" w:rsidR="00432856" w:rsidRDefault="00432856">
      <w:pPr>
        <w:rPr>
          <w:color w:val="1B1B1B"/>
        </w:rPr>
      </w:pPr>
    </w:p>
    <w:p w14:paraId="2F07C172" w14:textId="77777777" w:rsidR="00432856" w:rsidRDefault="00432856">
      <w:pPr>
        <w:rPr>
          <w:color w:val="1B1B1B"/>
        </w:rPr>
      </w:pPr>
    </w:p>
    <w:p w14:paraId="579509DB" w14:textId="77777777" w:rsidR="00432856" w:rsidRDefault="00432856">
      <w:pPr>
        <w:rPr>
          <w:color w:val="1B1B1B"/>
        </w:rPr>
      </w:pPr>
    </w:p>
    <w:p w14:paraId="0BA7EF6D" w14:textId="77777777" w:rsidR="00432856" w:rsidRDefault="00432856">
      <w:pPr>
        <w:rPr>
          <w:color w:val="1B1B1B"/>
        </w:rPr>
      </w:pPr>
    </w:p>
    <w:p w14:paraId="4498EC68" w14:textId="77777777" w:rsidR="00432856" w:rsidRDefault="00432856">
      <w:pPr>
        <w:jc w:val="center"/>
        <w:rPr>
          <w:rFonts w:ascii="Arial" w:hAnsi="Arial"/>
          <w:color w:val="0C2833"/>
          <w:sz w:val="40"/>
        </w:rPr>
      </w:pPr>
      <w:r>
        <w:rPr>
          <w:rFonts w:ascii="Arial" w:hAnsi="Arial"/>
          <w:color w:val="0C2833"/>
          <w:sz w:val="40"/>
        </w:rPr>
        <w:t>Team Members</w:t>
      </w:r>
    </w:p>
    <w:p w14:paraId="39B23A62" w14:textId="77777777" w:rsidR="00432856" w:rsidRDefault="00432856">
      <w:pPr>
        <w:jc w:val="center"/>
        <w:rPr>
          <w:color w:val="1B1B1B"/>
        </w:rPr>
      </w:pPr>
    </w:p>
    <w:p w14:paraId="05768AF6" w14:textId="77777777" w:rsidR="00432856" w:rsidRDefault="00432856">
      <w:pPr>
        <w:jc w:val="center"/>
        <w:rPr>
          <w:color w:val="1B1B1B"/>
        </w:rPr>
      </w:pPr>
      <w:r>
        <w:rPr>
          <w:color w:val="1B1B1B"/>
        </w:rPr>
        <w:t xml:space="preserve">Tim </w:t>
      </w:r>
      <w:proofErr w:type="spellStart"/>
      <w:r>
        <w:rPr>
          <w:color w:val="1B1B1B"/>
        </w:rPr>
        <w:t>Westbaker</w:t>
      </w:r>
      <w:proofErr w:type="spellEnd"/>
    </w:p>
    <w:p w14:paraId="2FBDAC2D" w14:textId="77777777" w:rsidR="00432856" w:rsidRDefault="00432856">
      <w:pPr>
        <w:jc w:val="center"/>
        <w:rPr>
          <w:color w:val="1B1B1B"/>
        </w:rPr>
      </w:pPr>
      <w:r>
        <w:rPr>
          <w:color w:val="1B1B1B"/>
        </w:rPr>
        <w:t>Sam Foster</w:t>
      </w:r>
    </w:p>
    <w:p w14:paraId="1A8305A7" w14:textId="77777777" w:rsidR="00432856" w:rsidRDefault="00432856">
      <w:pPr>
        <w:jc w:val="center"/>
        <w:rPr>
          <w:color w:val="1B1B1B"/>
        </w:rPr>
      </w:pPr>
      <w:r>
        <w:rPr>
          <w:color w:val="1B1B1B"/>
        </w:rPr>
        <w:t>John Sullivan</w:t>
      </w:r>
    </w:p>
    <w:p w14:paraId="2F7CA033" w14:textId="77777777" w:rsidR="00432856" w:rsidRDefault="00432856">
      <w:pPr>
        <w:jc w:val="center"/>
        <w:rPr>
          <w:color w:val="1B1B1B"/>
        </w:rPr>
      </w:pPr>
      <w:proofErr w:type="spellStart"/>
      <w:r>
        <w:rPr>
          <w:color w:val="1B1B1B"/>
        </w:rPr>
        <w:t>Adrien</w:t>
      </w:r>
      <w:proofErr w:type="spellEnd"/>
      <w:r>
        <w:rPr>
          <w:color w:val="1B1B1B"/>
        </w:rPr>
        <w:t xml:space="preserve"> </w:t>
      </w:r>
      <w:proofErr w:type="spellStart"/>
      <w:r>
        <w:rPr>
          <w:color w:val="1B1B1B"/>
        </w:rPr>
        <w:t>Rahier</w:t>
      </w:r>
      <w:proofErr w:type="spellEnd"/>
    </w:p>
    <w:p w14:paraId="5B1A97C5" w14:textId="77777777" w:rsidR="00432856" w:rsidRDefault="00432856">
      <w:pPr>
        <w:jc w:val="center"/>
        <w:rPr>
          <w:color w:val="1B1B1B"/>
        </w:rPr>
      </w:pPr>
      <w:proofErr w:type="spellStart"/>
      <w:r>
        <w:rPr>
          <w:color w:val="1B1B1B"/>
        </w:rPr>
        <w:t>Patric</w:t>
      </w:r>
      <w:proofErr w:type="spellEnd"/>
      <w:r>
        <w:rPr>
          <w:color w:val="1B1B1B"/>
        </w:rPr>
        <w:t xml:space="preserve"> </w:t>
      </w:r>
      <w:proofErr w:type="spellStart"/>
      <w:r>
        <w:rPr>
          <w:color w:val="1B1B1B"/>
        </w:rPr>
        <w:t>Skigen</w:t>
      </w:r>
      <w:proofErr w:type="spellEnd"/>
    </w:p>
    <w:p w14:paraId="263D5934" w14:textId="77777777" w:rsidR="00432856" w:rsidRDefault="00432856">
      <w:pPr>
        <w:jc w:val="center"/>
        <w:rPr>
          <w:color w:val="1B1B1B"/>
        </w:rPr>
      </w:pPr>
      <w:r>
        <w:rPr>
          <w:color w:val="1B1B1B"/>
        </w:rPr>
        <w:t xml:space="preserve">Mike </w:t>
      </w:r>
      <w:proofErr w:type="spellStart"/>
      <w:r>
        <w:rPr>
          <w:color w:val="1B1B1B"/>
        </w:rPr>
        <w:t>Botieri</w:t>
      </w:r>
      <w:proofErr w:type="spellEnd"/>
    </w:p>
    <w:p w14:paraId="1A93E44E" w14:textId="77777777" w:rsidR="00432856" w:rsidRDefault="00432856">
      <w:pPr>
        <w:jc w:val="center"/>
        <w:rPr>
          <w:color w:val="1B1B1B"/>
        </w:rPr>
      </w:pPr>
      <w:r>
        <w:rPr>
          <w:color w:val="1B1B1B"/>
        </w:rPr>
        <w:t>Philip Kolmar</w:t>
      </w:r>
    </w:p>
    <w:p w14:paraId="36AA3198" w14:textId="77777777" w:rsidR="00432856" w:rsidRDefault="00432856">
      <w:pPr>
        <w:jc w:val="center"/>
      </w:pPr>
      <w:r>
        <w:rPr>
          <w:color w:val="1B1B1B"/>
        </w:rPr>
        <w:t>Ben Carlson</w:t>
      </w:r>
      <w:r>
        <w:br w:type="page"/>
      </w:r>
      <w:r>
        <w:rPr>
          <w:rFonts w:ascii="Arial Bold" w:hAnsi="Arial Bold"/>
          <w:color w:val="002939"/>
          <w:sz w:val="48"/>
        </w:rPr>
        <w:lastRenderedPageBreak/>
        <w:t>Document To Do</w:t>
      </w:r>
    </w:p>
    <w:p w14:paraId="600A9A42" w14:textId="77777777" w:rsidR="00432856" w:rsidRDefault="00432856">
      <w:pPr>
        <w:rPr>
          <w:color w:val="002939"/>
        </w:rPr>
      </w:pPr>
    </w:p>
    <w:p w14:paraId="11CCD1D6" w14:textId="77777777" w:rsidR="00432856" w:rsidRDefault="00432856">
      <w:pPr>
        <w:rPr>
          <w:color w:val="002939"/>
        </w:rPr>
      </w:pPr>
    </w:p>
    <w:p w14:paraId="799ABBE1" w14:textId="6AF1E5C7" w:rsidR="00432856" w:rsidDel="008F46F2" w:rsidRDefault="00432856">
      <w:pPr>
        <w:rPr>
          <w:del w:id="0" w:author="admin" w:date="2013-05-28T13:03:00Z"/>
          <w:rFonts w:ascii="Arial Bold" w:hAnsi="Arial Bold"/>
          <w:color w:val="0C2833"/>
        </w:rPr>
      </w:pPr>
      <w:del w:id="1" w:author="admin" w:date="2013-05-28T13:03:00Z">
        <w:r w:rsidDel="008F46F2">
          <w:rPr>
            <w:rFonts w:ascii="Arial Bold" w:hAnsi="Arial Bold"/>
            <w:color w:val="0C2833"/>
          </w:rPr>
          <w:delText>Audiences</w:delText>
        </w:r>
      </w:del>
    </w:p>
    <w:p w14:paraId="4026AF55" w14:textId="5D08E692" w:rsidR="00432856" w:rsidDel="008F46F2" w:rsidRDefault="00432856">
      <w:pPr>
        <w:rPr>
          <w:del w:id="2" w:author="admin" w:date="2013-05-28T13:03:00Z"/>
          <w:rFonts w:ascii="Arial Bold" w:hAnsi="Arial Bold"/>
          <w:color w:val="0C2833"/>
        </w:rPr>
      </w:pPr>
    </w:p>
    <w:p w14:paraId="27212ED1" w14:textId="398262CE" w:rsidR="00432856" w:rsidDel="008F46F2" w:rsidRDefault="00432856">
      <w:pPr>
        <w:pStyle w:val="ListParagraph"/>
        <w:numPr>
          <w:ilvl w:val="0"/>
          <w:numId w:val="1"/>
        </w:numPr>
        <w:tabs>
          <w:tab w:val="left" w:pos="720"/>
        </w:tabs>
        <w:ind w:hanging="360"/>
        <w:rPr>
          <w:del w:id="3" w:author="admin" w:date="2013-05-28T13:03:00Z"/>
          <w:color w:val="1B1B1B"/>
        </w:rPr>
      </w:pPr>
      <w:del w:id="4" w:author="admin" w:date="2013-05-28T13:03:00Z">
        <w:r w:rsidDel="008F46F2">
          <w:rPr>
            <w:color w:val="1B1B1B"/>
          </w:rPr>
          <w:delText>Review Audience</w:delText>
        </w:r>
      </w:del>
    </w:p>
    <w:p w14:paraId="3F0DC0B9" w14:textId="77777777" w:rsidR="00432856" w:rsidRDefault="00432856">
      <w:pPr>
        <w:rPr>
          <w:color w:val="1B1B1B"/>
        </w:rPr>
      </w:pPr>
    </w:p>
    <w:p w14:paraId="0DA746E9" w14:textId="77777777" w:rsidR="00432856" w:rsidRDefault="00432856">
      <w:pPr>
        <w:rPr>
          <w:color w:val="1B1B1B"/>
        </w:rPr>
      </w:pPr>
    </w:p>
    <w:p w14:paraId="655819FB" w14:textId="77777777" w:rsidR="00432856" w:rsidRDefault="00432856">
      <w:pPr>
        <w:rPr>
          <w:rFonts w:ascii="Arial Bold" w:hAnsi="Arial Bold"/>
          <w:color w:val="0C2833"/>
        </w:rPr>
      </w:pPr>
      <w:r>
        <w:rPr>
          <w:rFonts w:ascii="Arial Bold" w:hAnsi="Arial Bold"/>
          <w:color w:val="0C2833"/>
        </w:rPr>
        <w:t>Technical Approach</w:t>
      </w:r>
    </w:p>
    <w:p w14:paraId="7FE99B01" w14:textId="77777777" w:rsidR="00432856" w:rsidRDefault="00432856">
      <w:pPr>
        <w:rPr>
          <w:rFonts w:ascii="Arial Bold" w:hAnsi="Arial Bold"/>
          <w:color w:val="0C2833"/>
        </w:rPr>
      </w:pPr>
    </w:p>
    <w:p w14:paraId="3FEC79FD" w14:textId="77777777" w:rsidR="00432856" w:rsidRDefault="00432856">
      <w:pPr>
        <w:pStyle w:val="ListParagraph"/>
        <w:numPr>
          <w:ilvl w:val="0"/>
          <w:numId w:val="1"/>
        </w:numPr>
        <w:tabs>
          <w:tab w:val="left" w:pos="720"/>
        </w:tabs>
        <w:ind w:hanging="360"/>
        <w:rPr>
          <w:color w:val="1B1B1B"/>
        </w:rPr>
      </w:pPr>
      <w:r>
        <w:rPr>
          <w:color w:val="1B1B1B"/>
        </w:rPr>
        <w:t>Coding Standards</w:t>
      </w:r>
    </w:p>
    <w:p w14:paraId="6E10A5DD" w14:textId="77777777" w:rsidR="00432856" w:rsidRDefault="00432856">
      <w:pPr>
        <w:rPr>
          <w:color w:val="1B1B1B"/>
        </w:rPr>
      </w:pPr>
    </w:p>
    <w:p w14:paraId="0FB81004" w14:textId="77777777" w:rsidR="00432856" w:rsidRDefault="00432856">
      <w:pPr>
        <w:rPr>
          <w:color w:val="1B1B1B"/>
        </w:rPr>
      </w:pPr>
    </w:p>
    <w:p w14:paraId="234B1F54" w14:textId="77777777" w:rsidR="00432856" w:rsidRDefault="00432856">
      <w:pPr>
        <w:rPr>
          <w:rFonts w:ascii="Arial Bold" w:hAnsi="Arial Bold"/>
          <w:color w:val="0C2833"/>
        </w:rPr>
      </w:pPr>
      <w:r>
        <w:rPr>
          <w:rFonts w:ascii="Arial Bold" w:hAnsi="Arial Bold"/>
          <w:color w:val="0C2833"/>
        </w:rPr>
        <w:t>Solution Overview</w:t>
      </w:r>
    </w:p>
    <w:p w14:paraId="13FDA3FF" w14:textId="77777777" w:rsidR="00432856" w:rsidRDefault="00432856">
      <w:pPr>
        <w:rPr>
          <w:rFonts w:ascii="Arial Bold" w:hAnsi="Arial Bold"/>
          <w:color w:val="0C2833"/>
        </w:rPr>
      </w:pPr>
    </w:p>
    <w:p w14:paraId="0489363F" w14:textId="4D2C9A9B" w:rsidR="00432856" w:rsidDel="008F46F2" w:rsidRDefault="00432856">
      <w:pPr>
        <w:pStyle w:val="ListParagraph"/>
        <w:numPr>
          <w:ilvl w:val="0"/>
          <w:numId w:val="1"/>
        </w:numPr>
        <w:tabs>
          <w:tab w:val="left" w:pos="720"/>
        </w:tabs>
        <w:ind w:hanging="360"/>
        <w:rPr>
          <w:del w:id="5" w:author="admin" w:date="2013-05-28T13:04:00Z"/>
          <w:color w:val="1B1B1B"/>
        </w:rPr>
      </w:pPr>
      <w:del w:id="6" w:author="admin" w:date="2013-05-28T13:04:00Z">
        <w:r w:rsidDel="008F46F2">
          <w:rPr>
            <w:color w:val="1B1B1B"/>
          </w:rPr>
          <w:delText>Proposed solution</w:delText>
        </w:r>
      </w:del>
    </w:p>
    <w:p w14:paraId="1EF2C2BD" w14:textId="43341489" w:rsidR="00432856" w:rsidDel="008F46F2" w:rsidRDefault="00432856">
      <w:pPr>
        <w:pStyle w:val="ListParagraph"/>
        <w:numPr>
          <w:ilvl w:val="0"/>
          <w:numId w:val="1"/>
        </w:numPr>
        <w:tabs>
          <w:tab w:val="left" w:pos="720"/>
        </w:tabs>
        <w:ind w:hanging="360"/>
        <w:rPr>
          <w:del w:id="7" w:author="admin" w:date="2013-05-28T13:04:00Z"/>
          <w:color w:val="1B1B1B"/>
        </w:rPr>
      </w:pPr>
      <w:del w:id="8" w:author="admin" w:date="2013-05-28T13:04:00Z">
        <w:r w:rsidDel="008F46F2">
          <w:rPr>
            <w:color w:val="1B1B1B"/>
          </w:rPr>
          <w:delText>Add more details to in scope and convert to paragraph</w:delText>
        </w:r>
      </w:del>
    </w:p>
    <w:p w14:paraId="62259ACF" w14:textId="400498A5" w:rsidR="00432856" w:rsidDel="008F46F2" w:rsidRDefault="00432856">
      <w:pPr>
        <w:pStyle w:val="ListParagraph"/>
        <w:numPr>
          <w:ilvl w:val="0"/>
          <w:numId w:val="1"/>
        </w:numPr>
        <w:tabs>
          <w:tab w:val="left" w:pos="720"/>
        </w:tabs>
        <w:ind w:hanging="360"/>
        <w:rPr>
          <w:del w:id="9" w:author="admin" w:date="2013-05-28T13:04:00Z"/>
          <w:color w:val="1B1B1B"/>
        </w:rPr>
      </w:pPr>
      <w:del w:id="10" w:author="admin" w:date="2013-05-28T13:04:00Z">
        <w:r w:rsidDel="008F46F2">
          <w:rPr>
            <w:color w:val="1B1B1B"/>
          </w:rPr>
          <w:delText>Alternative solutions</w:delText>
        </w:r>
      </w:del>
    </w:p>
    <w:p w14:paraId="57B0E258" w14:textId="77777777" w:rsidR="00432856" w:rsidRDefault="00432856">
      <w:pPr>
        <w:pStyle w:val="ListParagraph"/>
        <w:numPr>
          <w:ilvl w:val="0"/>
          <w:numId w:val="1"/>
        </w:numPr>
        <w:tabs>
          <w:tab w:val="left" w:pos="720"/>
        </w:tabs>
        <w:ind w:hanging="360"/>
        <w:rPr>
          <w:ins w:id="11" w:author="admin" w:date="2013-05-28T13:04:00Z"/>
          <w:color w:val="1B1B1B"/>
        </w:rPr>
      </w:pPr>
      <w:r>
        <w:rPr>
          <w:color w:val="1B1B1B"/>
        </w:rPr>
        <w:t>Design approach</w:t>
      </w:r>
    </w:p>
    <w:p w14:paraId="19D50B82" w14:textId="60CD0E29" w:rsidR="008F46F2" w:rsidRDefault="008F46F2">
      <w:pPr>
        <w:pStyle w:val="ListParagraph"/>
        <w:numPr>
          <w:ilvl w:val="0"/>
          <w:numId w:val="1"/>
        </w:numPr>
        <w:tabs>
          <w:tab w:val="left" w:pos="720"/>
        </w:tabs>
        <w:ind w:hanging="360"/>
        <w:rPr>
          <w:ins w:id="12" w:author="admin" w:date="2013-05-28T13:04:00Z"/>
          <w:color w:val="1B1B1B"/>
        </w:rPr>
      </w:pPr>
      <w:ins w:id="13" w:author="admin" w:date="2013-05-28T13:04:00Z">
        <w:r>
          <w:rPr>
            <w:color w:val="1B1B1B"/>
          </w:rPr>
          <w:t>Look at existing systems:</w:t>
        </w:r>
      </w:ins>
    </w:p>
    <w:p w14:paraId="20E73445" w14:textId="38130500" w:rsidR="008F46F2" w:rsidRDefault="008F46F2">
      <w:pPr>
        <w:pStyle w:val="ListParagraph"/>
        <w:numPr>
          <w:ilvl w:val="1"/>
          <w:numId w:val="1"/>
        </w:numPr>
        <w:tabs>
          <w:tab w:val="left" w:pos="720"/>
        </w:tabs>
        <w:rPr>
          <w:ins w:id="14" w:author="admin" w:date="2013-05-28T13:05:00Z"/>
          <w:color w:val="1B1B1B"/>
        </w:rPr>
        <w:pPrChange w:id="15" w:author="admin" w:date="2013-05-28T13:05:00Z">
          <w:pPr>
            <w:pStyle w:val="ListParagraph"/>
            <w:numPr>
              <w:numId w:val="1"/>
            </w:numPr>
            <w:tabs>
              <w:tab w:val="num" w:pos="360"/>
              <w:tab w:val="left" w:pos="720"/>
            </w:tabs>
            <w:ind w:left="360" w:hanging="360"/>
          </w:pPr>
        </w:pPrChange>
      </w:pPr>
      <w:ins w:id="16" w:author="admin" w:date="2013-05-28T13:05:00Z">
        <w:r>
          <w:rPr>
            <w:color w:val="1B1B1B"/>
          </w:rPr>
          <w:t xml:space="preserve"> Evaluation</w:t>
        </w:r>
      </w:ins>
    </w:p>
    <w:p w14:paraId="404F2A35" w14:textId="787FB60C" w:rsidR="008F46F2" w:rsidRDefault="008F46F2">
      <w:pPr>
        <w:pStyle w:val="ListParagraph"/>
        <w:numPr>
          <w:ilvl w:val="1"/>
          <w:numId w:val="1"/>
        </w:numPr>
        <w:tabs>
          <w:tab w:val="left" w:pos="720"/>
        </w:tabs>
        <w:rPr>
          <w:ins w:id="17" w:author="admin" w:date="2013-05-28T13:05:00Z"/>
          <w:color w:val="1B1B1B"/>
        </w:rPr>
        <w:pPrChange w:id="18" w:author="admin" w:date="2013-05-28T13:05:00Z">
          <w:pPr>
            <w:pStyle w:val="ListParagraph"/>
            <w:numPr>
              <w:numId w:val="1"/>
            </w:numPr>
            <w:tabs>
              <w:tab w:val="num" w:pos="360"/>
              <w:tab w:val="left" w:pos="720"/>
            </w:tabs>
            <w:ind w:left="360" w:hanging="360"/>
          </w:pPr>
        </w:pPrChange>
      </w:pPr>
      <w:ins w:id="19" w:author="admin" w:date="2013-05-28T13:06:00Z">
        <w:r>
          <w:rPr>
            <w:color w:val="1B1B1B"/>
          </w:rPr>
          <w:t xml:space="preserve"> </w:t>
        </w:r>
      </w:ins>
      <w:ins w:id="20" w:author="admin" w:date="2013-05-28T13:05:00Z">
        <w:r>
          <w:rPr>
            <w:color w:val="1B1B1B"/>
          </w:rPr>
          <w:t>Database</w:t>
        </w:r>
      </w:ins>
    </w:p>
    <w:p w14:paraId="4CB3B15B" w14:textId="5677E52A" w:rsidR="008F46F2" w:rsidDel="008F46F2" w:rsidRDefault="008F46F2">
      <w:pPr>
        <w:pStyle w:val="ListParagraph"/>
        <w:numPr>
          <w:ilvl w:val="1"/>
          <w:numId w:val="1"/>
        </w:numPr>
        <w:tabs>
          <w:tab w:val="left" w:pos="720"/>
        </w:tabs>
        <w:rPr>
          <w:del w:id="21" w:author="admin" w:date="2013-05-28T13:06:00Z"/>
          <w:color w:val="1B1B1B"/>
        </w:rPr>
        <w:pPrChange w:id="22" w:author="admin" w:date="2013-05-28T13:05:00Z">
          <w:pPr>
            <w:pStyle w:val="ListParagraph"/>
            <w:numPr>
              <w:numId w:val="1"/>
            </w:numPr>
            <w:tabs>
              <w:tab w:val="num" w:pos="360"/>
              <w:tab w:val="left" w:pos="720"/>
            </w:tabs>
            <w:ind w:left="360" w:hanging="360"/>
          </w:pPr>
        </w:pPrChange>
      </w:pPr>
      <w:ins w:id="23" w:author="admin" w:date="2013-05-28T13:06:00Z">
        <w:r>
          <w:rPr>
            <w:color w:val="1B1B1B"/>
          </w:rPr>
          <w:t xml:space="preserve"> New Media Portfolio system</w:t>
        </w:r>
      </w:ins>
    </w:p>
    <w:p w14:paraId="37E8406E" w14:textId="77777777" w:rsidR="00432856" w:rsidRPr="008F46F2" w:rsidRDefault="00432856">
      <w:pPr>
        <w:pStyle w:val="ListParagraph"/>
        <w:numPr>
          <w:ilvl w:val="1"/>
          <w:numId w:val="1"/>
        </w:numPr>
        <w:tabs>
          <w:tab w:val="left" w:pos="720"/>
        </w:tabs>
        <w:rPr>
          <w:color w:val="1B1B1B"/>
          <w:rPrChange w:id="24" w:author="admin" w:date="2013-05-28T13:06:00Z">
            <w:rPr/>
          </w:rPrChange>
        </w:rPr>
        <w:pPrChange w:id="25" w:author="admin" w:date="2013-05-28T13:06:00Z">
          <w:pPr>
            <w:ind w:left="360"/>
          </w:pPr>
        </w:pPrChange>
      </w:pPr>
    </w:p>
    <w:p w14:paraId="63FC9C77" w14:textId="77777777" w:rsidR="00432856" w:rsidRDefault="00432856">
      <w:pPr>
        <w:ind w:left="360"/>
        <w:rPr>
          <w:color w:val="1B1B1B"/>
        </w:rPr>
      </w:pPr>
    </w:p>
    <w:p w14:paraId="6D0B7FA2" w14:textId="77777777" w:rsidR="00432856" w:rsidRDefault="00432856">
      <w:pPr>
        <w:rPr>
          <w:rFonts w:ascii="Arial Bold" w:hAnsi="Arial Bold"/>
          <w:color w:val="0C2833"/>
        </w:rPr>
      </w:pPr>
      <w:r>
        <w:rPr>
          <w:rFonts w:ascii="Arial Bold" w:hAnsi="Arial Bold"/>
          <w:color w:val="0C2833"/>
        </w:rPr>
        <w:t>Designs</w:t>
      </w:r>
    </w:p>
    <w:p w14:paraId="6D2C5419" w14:textId="77777777" w:rsidR="00432856" w:rsidDel="008F46F2" w:rsidRDefault="00432856">
      <w:pPr>
        <w:rPr>
          <w:del w:id="26" w:author="admin" w:date="2013-05-28T13:03:00Z"/>
          <w:rFonts w:ascii="Arial Bold" w:hAnsi="Arial Bold"/>
          <w:color w:val="0C2833"/>
        </w:rPr>
      </w:pPr>
    </w:p>
    <w:p w14:paraId="58A332CD" w14:textId="77777777" w:rsidR="00432856" w:rsidRPr="008F46F2" w:rsidRDefault="00432856">
      <w:pPr>
        <w:tabs>
          <w:tab w:val="left" w:pos="720"/>
        </w:tabs>
        <w:rPr>
          <w:color w:val="1B1B1B"/>
          <w:rPrChange w:id="27" w:author="admin" w:date="2013-05-28T13:03:00Z">
            <w:rPr/>
          </w:rPrChange>
        </w:rPr>
        <w:pPrChange w:id="28" w:author="admin" w:date="2013-05-28T13:03:00Z">
          <w:pPr>
            <w:pStyle w:val="ListParagraph"/>
            <w:numPr>
              <w:numId w:val="1"/>
            </w:numPr>
            <w:tabs>
              <w:tab w:val="num" w:pos="360"/>
              <w:tab w:val="left" w:pos="720"/>
            </w:tabs>
            <w:ind w:left="360" w:hanging="360"/>
          </w:pPr>
        </w:pPrChange>
      </w:pPr>
      <w:del w:id="29" w:author="admin" w:date="2013-05-28T13:03:00Z">
        <w:r w:rsidRPr="008F46F2" w:rsidDel="008F46F2">
          <w:rPr>
            <w:color w:val="1B1B1B"/>
            <w:rPrChange w:id="30" w:author="admin" w:date="2013-05-28T13:03:00Z">
              <w:rPr/>
            </w:rPrChange>
          </w:rPr>
          <w:delText>Site map</w:delText>
        </w:r>
      </w:del>
    </w:p>
    <w:p w14:paraId="07E0B5B9" w14:textId="27A000E5" w:rsidR="00432856" w:rsidDel="008F46F2" w:rsidRDefault="00432856">
      <w:pPr>
        <w:pStyle w:val="ListParagraph"/>
        <w:numPr>
          <w:ilvl w:val="0"/>
          <w:numId w:val="1"/>
        </w:numPr>
        <w:tabs>
          <w:tab w:val="left" w:pos="720"/>
        </w:tabs>
        <w:ind w:hanging="360"/>
        <w:rPr>
          <w:del w:id="31" w:author="admin" w:date="2013-05-28T13:05:00Z"/>
          <w:color w:val="1B1B1B"/>
        </w:rPr>
      </w:pPr>
      <w:del w:id="32" w:author="admin" w:date="2013-05-28T13:05:00Z">
        <w:r w:rsidDel="008F46F2">
          <w:rPr>
            <w:color w:val="1B1B1B"/>
          </w:rPr>
          <w:delText>User flow charts</w:delText>
        </w:r>
      </w:del>
    </w:p>
    <w:p w14:paraId="52A8261D" w14:textId="62AB25C2" w:rsidR="00432856" w:rsidDel="008F46F2" w:rsidRDefault="008F46F2">
      <w:pPr>
        <w:pStyle w:val="ListParagraph"/>
        <w:numPr>
          <w:ilvl w:val="0"/>
          <w:numId w:val="1"/>
        </w:numPr>
        <w:tabs>
          <w:tab w:val="left" w:pos="720"/>
        </w:tabs>
        <w:ind w:hanging="360"/>
        <w:rPr>
          <w:del w:id="33" w:author="admin" w:date="2013-05-28T13:04:00Z"/>
          <w:color w:val="1B1B1B"/>
        </w:rPr>
      </w:pPr>
      <w:ins w:id="34" w:author="admin" w:date="2013-05-28T13:03:00Z">
        <w:r>
          <w:rPr>
            <w:color w:val="1B1B1B"/>
          </w:rPr>
          <w:t>UML Diagram</w:t>
        </w:r>
      </w:ins>
      <w:del w:id="35" w:author="admin" w:date="2013-05-28T13:03:00Z">
        <w:r w:rsidR="00432856" w:rsidDel="008F46F2">
          <w:rPr>
            <w:color w:val="1B1B1B"/>
          </w:rPr>
          <w:delText>Wireframes</w:delText>
        </w:r>
      </w:del>
    </w:p>
    <w:p w14:paraId="17CB1150" w14:textId="77777777" w:rsidR="00432856" w:rsidRPr="008F46F2" w:rsidRDefault="00432856" w:rsidP="008F46F2">
      <w:pPr>
        <w:pStyle w:val="ListParagraph"/>
        <w:numPr>
          <w:ilvl w:val="0"/>
          <w:numId w:val="1"/>
        </w:numPr>
        <w:tabs>
          <w:tab w:val="left" w:pos="720"/>
        </w:tabs>
        <w:ind w:hanging="360"/>
        <w:rPr>
          <w:color w:val="1B1B1B"/>
          <w:rPrChange w:id="36" w:author="admin" w:date="2013-05-28T13:04:00Z">
            <w:rPr/>
          </w:rPrChange>
        </w:rPr>
      </w:pPr>
      <w:del w:id="37" w:author="admin" w:date="2013-05-28T13:04:00Z">
        <w:r w:rsidRPr="008F46F2" w:rsidDel="008F46F2">
          <w:rPr>
            <w:color w:val="1B1B1B"/>
            <w:rPrChange w:id="38" w:author="admin" w:date="2013-05-28T13:04:00Z">
              <w:rPr/>
            </w:rPrChange>
          </w:rPr>
          <w:delText>Storyboards</w:delText>
        </w:r>
      </w:del>
    </w:p>
    <w:p w14:paraId="6463D751" w14:textId="6C0D16B2" w:rsidR="00432856" w:rsidRDefault="00432856">
      <w:pPr>
        <w:pStyle w:val="ListParagraph"/>
        <w:numPr>
          <w:ilvl w:val="0"/>
          <w:numId w:val="1"/>
        </w:numPr>
        <w:tabs>
          <w:tab w:val="left" w:pos="720"/>
        </w:tabs>
        <w:ind w:hanging="360"/>
      </w:pPr>
      <w:r>
        <w:rPr>
          <w:color w:val="1B1B1B"/>
        </w:rPr>
        <w:t>Database schema</w:t>
      </w:r>
      <w:ins w:id="39" w:author="admin" w:date="2013-05-28T13:04:00Z">
        <w:r w:rsidR="008F46F2">
          <w:rPr>
            <w:color w:val="1B1B1B"/>
          </w:rPr>
          <w:t xml:space="preserve"> &gt; review existing</w:t>
        </w:r>
      </w:ins>
      <w:r>
        <w:br w:type="page"/>
      </w:r>
    </w:p>
    <w:p w14:paraId="1DEE0B4E" w14:textId="77777777" w:rsidR="00432856" w:rsidRDefault="00432856">
      <w:pPr>
        <w:rPr>
          <w:rFonts w:ascii="Arial Bold" w:hAnsi="Arial Bold"/>
          <w:color w:val="002939"/>
          <w:sz w:val="48"/>
        </w:rPr>
      </w:pPr>
      <w:r>
        <w:rPr>
          <w:rFonts w:ascii="Arial Bold" w:hAnsi="Arial Bold"/>
          <w:color w:val="002939"/>
          <w:sz w:val="48"/>
        </w:rPr>
        <w:lastRenderedPageBreak/>
        <w:t>Abstract:</w:t>
      </w:r>
    </w:p>
    <w:p w14:paraId="50345E77" w14:textId="77777777" w:rsidR="00432856" w:rsidRDefault="00432856">
      <w:pPr>
        <w:rPr>
          <w:color w:val="002939"/>
        </w:rPr>
      </w:pPr>
    </w:p>
    <w:p w14:paraId="0418DEBD" w14:textId="77777777" w:rsidR="00432856" w:rsidRDefault="00432856">
      <w:pPr>
        <w:rPr>
          <w:color w:val="1B1B1B"/>
        </w:rPr>
      </w:pPr>
    </w:p>
    <w:p w14:paraId="4925B487" w14:textId="77777777" w:rsidR="00432856" w:rsidRDefault="00432856">
      <w:pPr>
        <w:rPr>
          <w:color w:val="1B1B1B"/>
        </w:rPr>
      </w:pPr>
      <w:r>
        <w:rPr>
          <w:color w:val="1B1B1B"/>
        </w:rPr>
        <w:t>This document is intended to clarify the specifications of version 1 for the portfolio system. In this first version of the project we will only tackle some parts of the problem. You will find in the featured section all the functionalities that we should implement. For a more general overview of the project refer to the main document.</w:t>
      </w:r>
    </w:p>
    <w:p w14:paraId="468B7DE7" w14:textId="77777777" w:rsidR="00432856" w:rsidRDefault="00432856">
      <w:pPr>
        <w:rPr>
          <w:color w:val="1B1B1B"/>
        </w:rPr>
      </w:pPr>
    </w:p>
    <w:p w14:paraId="7069DF1B" w14:textId="77777777" w:rsidR="00432856" w:rsidRDefault="00432856">
      <w:pPr>
        <w:rPr>
          <w:color w:val="1B1B1B"/>
        </w:rPr>
      </w:pPr>
    </w:p>
    <w:p w14:paraId="28A106FF" w14:textId="77777777" w:rsidR="00432856" w:rsidRDefault="00432856">
      <w:pPr>
        <w:rPr>
          <w:color w:val="1B1B1B"/>
        </w:rPr>
      </w:pPr>
    </w:p>
    <w:p w14:paraId="44962599" w14:textId="77777777" w:rsidR="00432856" w:rsidRDefault="00432856">
      <w:pPr>
        <w:rPr>
          <w:b/>
          <w:color w:val="003C52"/>
          <w:sz w:val="48"/>
        </w:rPr>
      </w:pPr>
      <w:r>
        <w:rPr>
          <w:b/>
          <w:color w:val="003C52"/>
          <w:sz w:val="48"/>
        </w:rPr>
        <w:t>Questions:</w:t>
      </w:r>
    </w:p>
    <w:p w14:paraId="4F2D4AEE" w14:textId="77777777" w:rsidR="00432856" w:rsidRDefault="00432856">
      <w:pPr>
        <w:rPr>
          <w:b/>
          <w:color w:val="003C52"/>
          <w:sz w:val="48"/>
        </w:rPr>
      </w:pPr>
    </w:p>
    <w:p w14:paraId="17A058F7" w14:textId="18E317D4" w:rsidR="00432856" w:rsidRDefault="00A1583A">
      <w:r>
        <w:t>Overarching q</w:t>
      </w:r>
      <w:r w:rsidR="00432856">
        <w:t>uestions that need to be explored further to continue conceptualizing and designing the Portfolio System</w:t>
      </w:r>
    </w:p>
    <w:p w14:paraId="7D81C0A9" w14:textId="77777777" w:rsidR="00432856" w:rsidRDefault="00432856"/>
    <w:p w14:paraId="75C917CA" w14:textId="537E2818" w:rsidR="00432856" w:rsidDel="004437AA" w:rsidRDefault="00432856">
      <w:pPr>
        <w:pStyle w:val="ListParagraph"/>
        <w:numPr>
          <w:ilvl w:val="0"/>
          <w:numId w:val="3"/>
        </w:numPr>
        <w:tabs>
          <w:tab w:val="num" w:pos="720"/>
        </w:tabs>
        <w:ind w:hanging="360"/>
        <w:rPr>
          <w:del w:id="40" w:author="admin" w:date="2013-05-28T13:06:00Z"/>
          <w:rFonts w:hAnsi="Symbol" w:hint="eastAsia"/>
        </w:rPr>
      </w:pPr>
      <w:del w:id="41" w:author="admin" w:date="2013-05-28T13:06:00Z">
        <w:r w:rsidDel="004437AA">
          <w:delText>Who uses the system?</w:delText>
        </w:r>
      </w:del>
    </w:p>
    <w:p w14:paraId="3EA29F16" w14:textId="2CACC08F" w:rsidR="00432856" w:rsidDel="004437AA" w:rsidRDefault="00432856">
      <w:pPr>
        <w:pStyle w:val="ListParagraph"/>
        <w:numPr>
          <w:ilvl w:val="0"/>
          <w:numId w:val="3"/>
        </w:numPr>
        <w:tabs>
          <w:tab w:val="num" w:pos="720"/>
        </w:tabs>
        <w:ind w:hanging="360"/>
        <w:rPr>
          <w:del w:id="42" w:author="admin" w:date="2013-05-28T13:06:00Z"/>
          <w:rFonts w:hAnsi="Symbol" w:hint="eastAsia"/>
        </w:rPr>
      </w:pPr>
      <w:del w:id="43" w:author="admin" w:date="2013-05-28T13:06:00Z">
        <w:r w:rsidDel="004437AA">
          <w:delText>What does work look like?</w:delText>
        </w:r>
      </w:del>
    </w:p>
    <w:p w14:paraId="7FBDEED2" w14:textId="6791E453" w:rsidR="00432856" w:rsidRPr="003D3B16" w:rsidDel="004437AA" w:rsidRDefault="00432856">
      <w:pPr>
        <w:pStyle w:val="ListParagraph"/>
        <w:numPr>
          <w:ilvl w:val="0"/>
          <w:numId w:val="3"/>
        </w:numPr>
        <w:tabs>
          <w:tab w:val="num" w:pos="720"/>
        </w:tabs>
        <w:ind w:hanging="360"/>
        <w:rPr>
          <w:del w:id="44" w:author="admin" w:date="2013-05-28T13:06:00Z"/>
          <w:rFonts w:hAnsi="Symbol" w:hint="eastAsia"/>
        </w:rPr>
      </w:pPr>
      <w:del w:id="45" w:author="admin" w:date="2013-05-28T13:06:00Z">
        <w:r w:rsidDel="004437AA">
          <w:delText>How do you find/discover work?</w:delText>
        </w:r>
      </w:del>
    </w:p>
    <w:p w14:paraId="024DF35A" w14:textId="522A9EB1" w:rsidR="004C4AE7" w:rsidRPr="004437AA" w:rsidRDefault="004C4AE7">
      <w:pPr>
        <w:pStyle w:val="ListParagraph"/>
        <w:numPr>
          <w:ilvl w:val="0"/>
          <w:numId w:val="3"/>
        </w:numPr>
        <w:tabs>
          <w:tab w:val="num" w:pos="720"/>
        </w:tabs>
        <w:ind w:hanging="360"/>
        <w:rPr>
          <w:ins w:id="46" w:author="admin" w:date="2013-05-28T13:08:00Z"/>
          <w:rFonts w:hAnsi="Symbol"/>
          <w:rPrChange w:id="47" w:author="admin" w:date="2013-05-28T13:08:00Z">
            <w:rPr>
              <w:ins w:id="48" w:author="admin" w:date="2013-05-28T13:08:00Z"/>
            </w:rPr>
          </w:rPrChange>
        </w:rPr>
      </w:pPr>
      <w:r>
        <w:t>How do we test the system? &gt; (</w:t>
      </w:r>
      <w:proofErr w:type="gramStart"/>
      <w:r>
        <w:t>user</w:t>
      </w:r>
      <w:proofErr w:type="gramEnd"/>
      <w:r>
        <w:t xml:space="preserve"> testing?)</w:t>
      </w:r>
    </w:p>
    <w:p w14:paraId="2B2869B8" w14:textId="486C9102" w:rsidR="004437AA" w:rsidRPr="004437AA" w:rsidRDefault="004437AA">
      <w:pPr>
        <w:pStyle w:val="ListParagraph"/>
        <w:numPr>
          <w:ilvl w:val="0"/>
          <w:numId w:val="3"/>
        </w:numPr>
        <w:tabs>
          <w:tab w:val="num" w:pos="720"/>
        </w:tabs>
        <w:ind w:hanging="360"/>
        <w:rPr>
          <w:ins w:id="49" w:author="admin" w:date="2013-05-28T13:06:00Z"/>
          <w:rFonts w:hAnsi="Symbol"/>
          <w:rPrChange w:id="50" w:author="admin" w:date="2013-05-28T13:06:00Z">
            <w:rPr>
              <w:ins w:id="51" w:author="admin" w:date="2013-05-28T13:06:00Z"/>
            </w:rPr>
          </w:rPrChange>
        </w:rPr>
      </w:pPr>
      <w:ins w:id="52" w:author="admin" w:date="2013-05-28T13:08:00Z">
        <w:r>
          <w:t>What existing systems (database, evaluation) do we want to use and how do we use them?</w:t>
        </w:r>
      </w:ins>
    </w:p>
    <w:p w14:paraId="62F12F86" w14:textId="59B90CAF" w:rsidR="004437AA" w:rsidRDefault="004437AA">
      <w:pPr>
        <w:pStyle w:val="ListParagraph"/>
        <w:numPr>
          <w:ilvl w:val="0"/>
          <w:numId w:val="3"/>
        </w:numPr>
        <w:tabs>
          <w:tab w:val="num" w:pos="720"/>
        </w:tabs>
        <w:ind w:hanging="360"/>
        <w:rPr>
          <w:rFonts w:hAnsi="Symbol" w:hint="eastAsia"/>
        </w:rPr>
      </w:pPr>
      <w:ins w:id="53" w:author="admin" w:date="2013-05-28T13:07:00Z">
        <w:r>
          <w:t>How do we begin to implement the site?</w:t>
        </w:r>
      </w:ins>
    </w:p>
    <w:p w14:paraId="347FFAB5" w14:textId="77777777" w:rsidR="00432856" w:rsidRDefault="00432856">
      <w:pPr>
        <w:pStyle w:val="FreeForm"/>
        <w:rPr>
          <w:rFonts w:ascii="Times New Roman" w:hAnsi="Times New Roman"/>
        </w:rPr>
      </w:pPr>
      <w:r>
        <w:br w:type="page"/>
      </w:r>
    </w:p>
    <w:p w14:paraId="1E36FFBA" w14:textId="77777777" w:rsidR="00432856" w:rsidRDefault="00432856">
      <w:pPr>
        <w:rPr>
          <w:color w:val="003C52"/>
        </w:rPr>
      </w:pPr>
      <w:r>
        <w:rPr>
          <w:rFonts w:ascii="Arial Bold" w:hAnsi="Arial Bold"/>
          <w:color w:val="003C52"/>
          <w:sz w:val="48"/>
        </w:rPr>
        <w:lastRenderedPageBreak/>
        <w:t>List of the features of the V1:</w:t>
      </w:r>
    </w:p>
    <w:p w14:paraId="3EFD38E5" w14:textId="77777777" w:rsidR="00432856" w:rsidRDefault="00432856">
      <w:pPr>
        <w:rPr>
          <w:color w:val="003C52"/>
        </w:rPr>
      </w:pPr>
    </w:p>
    <w:p w14:paraId="137C771F" w14:textId="77777777" w:rsidR="00432856" w:rsidRDefault="00432856">
      <w:pPr>
        <w:rPr>
          <w:color w:val="1B1B1B"/>
        </w:rPr>
      </w:pPr>
    </w:p>
    <w:p w14:paraId="213F2997" w14:textId="77777777" w:rsidR="009C19BE" w:rsidRDefault="00432856">
      <w:pPr>
        <w:ind w:firstLine="720"/>
        <w:rPr>
          <w:ins w:id="54" w:author="admin" w:date="2013-05-28T15:41:00Z"/>
          <w:color w:val="1B1B1B"/>
        </w:rPr>
      </w:pPr>
      <w:r>
        <w:rPr>
          <w:color w:val="1B1B1B"/>
        </w:rPr>
        <w:t xml:space="preserve">This section describes what features are available to which audiences. </w:t>
      </w:r>
    </w:p>
    <w:p w14:paraId="09A7B385" w14:textId="77777777" w:rsidR="009C19BE" w:rsidRDefault="009C19BE">
      <w:pPr>
        <w:ind w:firstLine="720"/>
        <w:rPr>
          <w:ins w:id="55" w:author="admin" w:date="2013-05-28T15:41:00Z"/>
          <w:color w:val="1B1B1B"/>
        </w:rPr>
      </w:pPr>
    </w:p>
    <w:p w14:paraId="28F29025" w14:textId="3CD59B67" w:rsidR="00432856" w:rsidRDefault="009C19BE">
      <w:pPr>
        <w:ind w:firstLine="720"/>
        <w:rPr>
          <w:color w:val="1B1B1B"/>
        </w:rPr>
      </w:pPr>
      <w:ins w:id="56" w:author="admin" w:date="2013-05-28T15:41:00Z">
        <w:r>
          <w:rPr>
            <w:color w:val="1B1B1B"/>
          </w:rPr>
          <w:t>**</w:t>
        </w:r>
      </w:ins>
      <w:r w:rsidR="00432856">
        <w:rPr>
          <w:color w:val="1B1B1B"/>
        </w:rPr>
        <w:t>Note that students, faculty, and members all have access to anonymous features and students and faculty have access to member features</w:t>
      </w:r>
      <w:proofErr w:type="gramStart"/>
      <w:r w:rsidR="00432856">
        <w:rPr>
          <w:color w:val="1B1B1B"/>
        </w:rPr>
        <w:t>.</w:t>
      </w:r>
      <w:ins w:id="57" w:author="admin" w:date="2013-05-28T15:41:00Z">
        <w:r>
          <w:rPr>
            <w:color w:val="1B1B1B"/>
          </w:rPr>
          <w:t>*</w:t>
        </w:r>
        <w:proofErr w:type="gramEnd"/>
        <w:r>
          <w:rPr>
            <w:color w:val="1B1B1B"/>
          </w:rPr>
          <w:t>*</w:t>
        </w:r>
      </w:ins>
    </w:p>
    <w:p w14:paraId="7C909189" w14:textId="77777777" w:rsidR="00432856" w:rsidDel="009C19BE" w:rsidRDefault="00432856">
      <w:pPr>
        <w:rPr>
          <w:del w:id="58" w:author="admin" w:date="2013-05-28T15:41:00Z"/>
          <w:color w:val="FF2712"/>
        </w:rPr>
      </w:pPr>
    </w:p>
    <w:p w14:paraId="512C3A84" w14:textId="77777777" w:rsidR="00432856" w:rsidRDefault="00432856">
      <w:pPr>
        <w:rPr>
          <w:color w:val="FF2712"/>
        </w:rPr>
      </w:pPr>
    </w:p>
    <w:p w14:paraId="28CDBCA3" w14:textId="53665A4F" w:rsidR="00432856" w:rsidRDefault="00432856">
      <w:pPr>
        <w:rPr>
          <w:color w:val="1B1B1B"/>
        </w:rPr>
      </w:pPr>
      <w:r>
        <w:rPr>
          <w:rFonts w:ascii="Arial Bold" w:hAnsi="Arial Bold"/>
          <w:color w:val="0C2833"/>
        </w:rPr>
        <w:t>Anonymous User Featur</w:t>
      </w:r>
      <w:r w:rsidR="00EB549E">
        <w:rPr>
          <w:rFonts w:ascii="Arial Bold" w:hAnsi="Arial Bold"/>
          <w:color w:val="0C2833"/>
        </w:rPr>
        <w:t>es</w:t>
      </w:r>
    </w:p>
    <w:p w14:paraId="77CA7528" w14:textId="77777777" w:rsidR="00432856" w:rsidRDefault="00432856">
      <w:pPr>
        <w:rPr>
          <w:color w:val="1B1B1B"/>
        </w:rPr>
      </w:pPr>
    </w:p>
    <w:p w14:paraId="2CFD655C" w14:textId="77777777" w:rsidR="00432856" w:rsidRDefault="00432856">
      <w:pPr>
        <w:pStyle w:val="ListParagraph"/>
        <w:numPr>
          <w:ilvl w:val="0"/>
          <w:numId w:val="4"/>
        </w:numPr>
        <w:tabs>
          <w:tab w:val="clear" w:pos="360"/>
          <w:tab w:val="num" w:pos="720"/>
        </w:tabs>
        <w:ind w:left="720" w:hanging="360"/>
        <w:rPr>
          <w:color w:val="1B1B1B"/>
        </w:rPr>
      </w:pPr>
      <w:r>
        <w:rPr>
          <w:color w:val="1B1B1B"/>
        </w:rPr>
        <w:t>Browse student work in collections</w:t>
      </w:r>
    </w:p>
    <w:p w14:paraId="10264E92" w14:textId="77777777" w:rsidR="00432856" w:rsidRDefault="00432856">
      <w:pPr>
        <w:pStyle w:val="ListParagraph"/>
        <w:numPr>
          <w:ilvl w:val="0"/>
          <w:numId w:val="4"/>
        </w:numPr>
        <w:tabs>
          <w:tab w:val="clear" w:pos="360"/>
          <w:tab w:val="num" w:pos="720"/>
        </w:tabs>
        <w:ind w:left="720" w:hanging="360"/>
        <w:rPr>
          <w:color w:val="1B1B1B"/>
          <w:shd w:val="clear" w:color="auto" w:fill="FFFF00"/>
        </w:rPr>
      </w:pPr>
      <w:r>
        <w:rPr>
          <w:color w:val="1B1B1B"/>
        </w:rPr>
        <w:t>View student profiles</w:t>
      </w:r>
    </w:p>
    <w:p w14:paraId="28A0E9D8" w14:textId="77777777" w:rsidR="00432856" w:rsidRDefault="00432856">
      <w:pPr>
        <w:pStyle w:val="ListParagraph"/>
        <w:numPr>
          <w:ilvl w:val="0"/>
          <w:numId w:val="4"/>
        </w:numPr>
        <w:tabs>
          <w:tab w:val="clear" w:pos="360"/>
          <w:tab w:val="num" w:pos="720"/>
        </w:tabs>
        <w:ind w:left="720" w:hanging="360"/>
        <w:rPr>
          <w:color w:val="1B1B1B"/>
        </w:rPr>
      </w:pPr>
      <w:r>
        <w:rPr>
          <w:color w:val="1B1B1B"/>
        </w:rPr>
        <w:t>Search for students, work</w:t>
      </w:r>
    </w:p>
    <w:p w14:paraId="4037BCCA" w14:textId="77777777" w:rsidR="00432856" w:rsidRDefault="00432856">
      <w:pPr>
        <w:pStyle w:val="ListParagraph"/>
        <w:numPr>
          <w:ilvl w:val="0"/>
          <w:numId w:val="4"/>
        </w:numPr>
        <w:tabs>
          <w:tab w:val="clear" w:pos="360"/>
          <w:tab w:val="num" w:pos="720"/>
        </w:tabs>
        <w:ind w:left="720" w:hanging="360"/>
        <w:rPr>
          <w:color w:val="1B1B1B"/>
        </w:rPr>
      </w:pPr>
      <w:r>
        <w:rPr>
          <w:color w:val="1B1B1B"/>
        </w:rPr>
        <w:t>Register account</w:t>
      </w:r>
    </w:p>
    <w:p w14:paraId="35526980" w14:textId="77777777" w:rsidR="00432856" w:rsidRDefault="00432856">
      <w:pPr>
        <w:rPr>
          <w:color w:val="1B1B1B"/>
        </w:rPr>
      </w:pPr>
    </w:p>
    <w:p w14:paraId="35A61E5B" w14:textId="77777777" w:rsidR="00432856" w:rsidRDefault="00432856">
      <w:pPr>
        <w:rPr>
          <w:color w:val="1B1B1B"/>
        </w:rPr>
      </w:pPr>
      <w:r>
        <w:rPr>
          <w:rFonts w:ascii="Arial Bold" w:hAnsi="Arial Bold"/>
          <w:color w:val="0C2833"/>
        </w:rPr>
        <w:t>Member Features</w:t>
      </w:r>
    </w:p>
    <w:p w14:paraId="40E74E25" w14:textId="170D71D5" w:rsidR="00432856" w:rsidRDefault="00FE75AE">
      <w:pPr>
        <w:pStyle w:val="ListParagraph"/>
        <w:tabs>
          <w:tab w:val="left" w:pos="720"/>
        </w:tabs>
        <w:ind w:left="0"/>
        <w:rPr>
          <w:color w:val="1B1B1B"/>
        </w:rPr>
      </w:pPr>
      <w:r>
        <w:rPr>
          <w:color w:val="1B1B1B"/>
        </w:rPr>
        <w:t xml:space="preserve">In V1 of the portfolio system, there would only one type of member. </w:t>
      </w:r>
    </w:p>
    <w:p w14:paraId="04ADA70E" w14:textId="6A6C6DB7" w:rsidR="00432856" w:rsidRDefault="00432856">
      <w:pPr>
        <w:pStyle w:val="ListParagraph"/>
        <w:numPr>
          <w:ilvl w:val="0"/>
          <w:numId w:val="4"/>
        </w:numPr>
        <w:tabs>
          <w:tab w:val="clear" w:pos="360"/>
          <w:tab w:val="num" w:pos="720"/>
        </w:tabs>
        <w:ind w:left="720" w:hanging="360"/>
        <w:rPr>
          <w:color w:val="1B1B1B"/>
        </w:rPr>
      </w:pPr>
      <w:r>
        <w:rPr>
          <w:color w:val="1B1B1B"/>
        </w:rPr>
        <w:t xml:space="preserve">Create </w:t>
      </w:r>
      <w:r w:rsidR="00EB549E">
        <w:rPr>
          <w:color w:val="1B1B1B"/>
        </w:rPr>
        <w:t xml:space="preserve">and edit </w:t>
      </w:r>
      <w:r>
        <w:rPr>
          <w:color w:val="1B1B1B"/>
        </w:rPr>
        <w:t>profile</w:t>
      </w:r>
    </w:p>
    <w:p w14:paraId="100A8237" w14:textId="77777777" w:rsidR="00EB549E" w:rsidRDefault="00EB549E" w:rsidP="00EB549E">
      <w:pPr>
        <w:pStyle w:val="ListParagraph"/>
        <w:numPr>
          <w:ilvl w:val="0"/>
          <w:numId w:val="4"/>
        </w:numPr>
        <w:tabs>
          <w:tab w:val="clear" w:pos="360"/>
          <w:tab w:val="num" w:pos="720"/>
        </w:tabs>
        <w:ind w:left="720" w:hanging="360"/>
        <w:rPr>
          <w:color w:val="1B1B1B"/>
        </w:rPr>
      </w:pPr>
      <w:r>
        <w:t>Discover/browse/view work and profiles</w:t>
      </w:r>
    </w:p>
    <w:p w14:paraId="31C856CF" w14:textId="083B6A5F" w:rsidR="00EB549E" w:rsidRDefault="00EB549E">
      <w:pPr>
        <w:pStyle w:val="ListParagraph"/>
        <w:numPr>
          <w:ilvl w:val="0"/>
          <w:numId w:val="4"/>
        </w:numPr>
        <w:tabs>
          <w:tab w:val="clear" w:pos="360"/>
          <w:tab w:val="num" w:pos="720"/>
        </w:tabs>
        <w:ind w:left="720" w:hanging="360"/>
        <w:rPr>
          <w:color w:val="1B1B1B"/>
        </w:rPr>
      </w:pPr>
      <w:r>
        <w:rPr>
          <w:color w:val="1B1B1B"/>
        </w:rPr>
        <w:t>Answer personal assessments</w:t>
      </w:r>
    </w:p>
    <w:p w14:paraId="1762CF2A" w14:textId="4CABD550" w:rsidR="00432856" w:rsidRDefault="00EB549E">
      <w:pPr>
        <w:pStyle w:val="ListParagraph"/>
        <w:numPr>
          <w:ilvl w:val="0"/>
          <w:numId w:val="4"/>
        </w:numPr>
        <w:tabs>
          <w:tab w:val="clear" w:pos="360"/>
          <w:tab w:val="num" w:pos="720"/>
        </w:tabs>
        <w:ind w:left="720" w:hanging="360"/>
        <w:rPr>
          <w:color w:val="1B1B1B"/>
        </w:rPr>
      </w:pPr>
      <w:r>
        <w:rPr>
          <w:color w:val="1B1B1B"/>
        </w:rPr>
        <w:t>Bookmark work and profiles</w:t>
      </w:r>
    </w:p>
    <w:p w14:paraId="20078C0C" w14:textId="77777777" w:rsidR="00432856" w:rsidRDefault="00432856">
      <w:pPr>
        <w:pStyle w:val="ListParagraph"/>
        <w:numPr>
          <w:ilvl w:val="0"/>
          <w:numId w:val="4"/>
        </w:numPr>
        <w:tabs>
          <w:tab w:val="clear" w:pos="360"/>
          <w:tab w:val="num" w:pos="720"/>
        </w:tabs>
        <w:ind w:left="720" w:hanging="360"/>
        <w:rPr>
          <w:color w:val="1B1B1B"/>
        </w:rPr>
      </w:pPr>
      <w:r>
        <w:rPr>
          <w:color w:val="1B1B1B"/>
        </w:rPr>
        <w:t>Delete account &amp; data</w:t>
      </w:r>
    </w:p>
    <w:p w14:paraId="5C946679" w14:textId="77777777" w:rsidR="00432856" w:rsidRDefault="00432856">
      <w:pPr>
        <w:rPr>
          <w:color w:val="1B1B1B"/>
        </w:rPr>
      </w:pPr>
    </w:p>
    <w:p w14:paraId="14FBEDE0" w14:textId="1FE17023" w:rsidR="00BC726C" w:rsidRPr="00BC726C" w:rsidRDefault="00BC726C">
      <w:pPr>
        <w:rPr>
          <w:color w:val="1B1B1B"/>
        </w:rPr>
      </w:pPr>
      <w:r>
        <w:rPr>
          <w:b/>
          <w:color w:val="1B1B1B"/>
        </w:rPr>
        <w:t>Student Features</w:t>
      </w:r>
    </w:p>
    <w:p w14:paraId="21821175" w14:textId="77777777" w:rsidR="00EB549E" w:rsidRDefault="00EB549E" w:rsidP="00EB549E">
      <w:pPr>
        <w:pStyle w:val="ListParagraph"/>
        <w:numPr>
          <w:ilvl w:val="0"/>
          <w:numId w:val="4"/>
        </w:numPr>
        <w:tabs>
          <w:tab w:val="clear" w:pos="360"/>
          <w:tab w:val="num" w:pos="720"/>
        </w:tabs>
        <w:ind w:left="720" w:hanging="360"/>
        <w:rPr>
          <w:color w:val="1B1B1B"/>
        </w:rPr>
      </w:pPr>
      <w:r>
        <w:t>Upload/edit/publish work</w:t>
      </w:r>
    </w:p>
    <w:p w14:paraId="6081792A" w14:textId="77777777" w:rsidR="00BC726C" w:rsidRPr="003D3B16" w:rsidRDefault="00BC726C" w:rsidP="00BC726C">
      <w:pPr>
        <w:pStyle w:val="ListParagraph"/>
        <w:numPr>
          <w:ilvl w:val="0"/>
          <w:numId w:val="4"/>
        </w:numPr>
        <w:tabs>
          <w:tab w:val="clear" w:pos="360"/>
          <w:tab w:val="num" w:pos="720"/>
        </w:tabs>
        <w:ind w:left="720" w:hanging="360"/>
        <w:rPr>
          <w:color w:val="1B1B1B"/>
        </w:rPr>
      </w:pPr>
      <w:r>
        <w:rPr>
          <w:color w:val="1B1B1B"/>
        </w:rPr>
        <w:t>Organize/contextualize and archive work</w:t>
      </w:r>
    </w:p>
    <w:p w14:paraId="621230CC" w14:textId="77777777" w:rsidR="00BC726C" w:rsidRDefault="00BC726C" w:rsidP="00BC726C">
      <w:pPr>
        <w:pStyle w:val="ListParagraph"/>
        <w:numPr>
          <w:ilvl w:val="0"/>
          <w:numId w:val="4"/>
        </w:numPr>
        <w:tabs>
          <w:tab w:val="clear" w:pos="360"/>
          <w:tab w:val="num" w:pos="720"/>
        </w:tabs>
        <w:ind w:left="720" w:hanging="360"/>
        <w:rPr>
          <w:color w:val="1B1B1B"/>
        </w:rPr>
      </w:pPr>
      <w:r>
        <w:rPr>
          <w:color w:val="1B1B1B"/>
        </w:rPr>
        <w:t>Share work and work-in-progress</w:t>
      </w:r>
    </w:p>
    <w:p w14:paraId="15E48BE6" w14:textId="1E1E0A00" w:rsidR="00EB549E" w:rsidRDefault="00EB549E" w:rsidP="00BC726C">
      <w:pPr>
        <w:pStyle w:val="ListParagraph"/>
        <w:numPr>
          <w:ilvl w:val="0"/>
          <w:numId w:val="4"/>
        </w:numPr>
        <w:tabs>
          <w:tab w:val="clear" w:pos="360"/>
          <w:tab w:val="num" w:pos="720"/>
        </w:tabs>
        <w:ind w:left="720" w:hanging="360"/>
        <w:rPr>
          <w:color w:val="1B1B1B"/>
        </w:rPr>
      </w:pPr>
      <w:r>
        <w:rPr>
          <w:color w:val="1B1B1B"/>
        </w:rPr>
        <w:t>Solicit personal assessments</w:t>
      </w:r>
    </w:p>
    <w:p w14:paraId="7BD7BA96" w14:textId="1BB5EA71" w:rsidR="00EB549E" w:rsidRDefault="00EB549E" w:rsidP="00BC726C">
      <w:pPr>
        <w:pStyle w:val="ListParagraph"/>
        <w:numPr>
          <w:ilvl w:val="0"/>
          <w:numId w:val="4"/>
        </w:numPr>
        <w:tabs>
          <w:tab w:val="clear" w:pos="360"/>
          <w:tab w:val="num" w:pos="720"/>
        </w:tabs>
        <w:ind w:left="720" w:hanging="360"/>
        <w:rPr>
          <w:color w:val="1B1B1B"/>
        </w:rPr>
      </w:pPr>
      <w:r>
        <w:rPr>
          <w:color w:val="1B1B1B"/>
        </w:rPr>
        <w:t>Submit projects to faculty-created class groups</w:t>
      </w:r>
    </w:p>
    <w:p w14:paraId="01725F12" w14:textId="1040A132" w:rsidR="00EB549E" w:rsidRDefault="00EB549E" w:rsidP="00BC726C">
      <w:pPr>
        <w:pStyle w:val="ListParagraph"/>
        <w:numPr>
          <w:ilvl w:val="0"/>
          <w:numId w:val="4"/>
        </w:numPr>
        <w:tabs>
          <w:tab w:val="clear" w:pos="360"/>
          <w:tab w:val="num" w:pos="720"/>
        </w:tabs>
        <w:ind w:left="720" w:hanging="360"/>
        <w:rPr>
          <w:color w:val="1B1B1B"/>
        </w:rPr>
      </w:pPr>
      <w:r>
        <w:rPr>
          <w:color w:val="1B1B1B"/>
        </w:rPr>
        <w:t>Provide and receive class assessments based on faculty criteria</w:t>
      </w:r>
    </w:p>
    <w:p w14:paraId="799A94E9" w14:textId="77777777" w:rsidR="00BC726C" w:rsidRDefault="00BC726C" w:rsidP="00A61F6E">
      <w:pPr>
        <w:rPr>
          <w:color w:val="1B1B1B"/>
        </w:rPr>
      </w:pPr>
    </w:p>
    <w:p w14:paraId="2F1F7839" w14:textId="48898CC0" w:rsidR="00BC726C" w:rsidRDefault="00BC726C" w:rsidP="00A61F6E">
      <w:pPr>
        <w:rPr>
          <w:b/>
          <w:color w:val="1B1B1B"/>
        </w:rPr>
      </w:pPr>
      <w:r>
        <w:rPr>
          <w:b/>
          <w:color w:val="1B1B1B"/>
        </w:rPr>
        <w:t>Faculty Features</w:t>
      </w:r>
    </w:p>
    <w:p w14:paraId="323F7C1F" w14:textId="69DC2BA0" w:rsidR="00BC726C" w:rsidRPr="00A61F6E" w:rsidRDefault="000455C5" w:rsidP="00A61F6E">
      <w:pPr>
        <w:pStyle w:val="ListParagraph"/>
        <w:numPr>
          <w:ilvl w:val="0"/>
          <w:numId w:val="28"/>
        </w:numPr>
        <w:rPr>
          <w:b/>
          <w:color w:val="1B1B1B"/>
        </w:rPr>
      </w:pPr>
      <w:r>
        <w:rPr>
          <w:color w:val="1B1B1B"/>
        </w:rPr>
        <w:t>Place students into a class group</w:t>
      </w:r>
    </w:p>
    <w:p w14:paraId="6404A4CF" w14:textId="54B45749" w:rsidR="000455C5" w:rsidRPr="00A61F6E" w:rsidRDefault="00AA7CFF" w:rsidP="00A61F6E">
      <w:pPr>
        <w:pStyle w:val="ListParagraph"/>
        <w:numPr>
          <w:ilvl w:val="0"/>
          <w:numId w:val="28"/>
        </w:numPr>
        <w:rPr>
          <w:b/>
          <w:color w:val="1B1B1B"/>
        </w:rPr>
      </w:pPr>
      <w:r>
        <w:rPr>
          <w:color w:val="1B1B1B"/>
        </w:rPr>
        <w:t xml:space="preserve">Create </w:t>
      </w:r>
      <w:r w:rsidR="008C629E">
        <w:rPr>
          <w:color w:val="1B1B1B"/>
        </w:rPr>
        <w:t>“</w:t>
      </w:r>
      <w:r>
        <w:rPr>
          <w:color w:val="1B1B1B"/>
        </w:rPr>
        <w:t>assignment</w:t>
      </w:r>
      <w:r w:rsidR="008C629E">
        <w:rPr>
          <w:color w:val="1B1B1B"/>
        </w:rPr>
        <w:t>”</w:t>
      </w:r>
    </w:p>
    <w:p w14:paraId="4675545F" w14:textId="77777777" w:rsidR="008C629E" w:rsidRPr="00A354C9" w:rsidRDefault="008C629E" w:rsidP="008C629E">
      <w:pPr>
        <w:pStyle w:val="ListParagraph"/>
        <w:numPr>
          <w:ilvl w:val="0"/>
          <w:numId w:val="28"/>
        </w:numPr>
        <w:rPr>
          <w:b/>
          <w:color w:val="1B1B1B"/>
        </w:rPr>
      </w:pPr>
      <w:r>
        <w:rPr>
          <w:color w:val="1B1B1B"/>
        </w:rPr>
        <w:t>Create assessment criteria for work in “assignments”</w:t>
      </w:r>
    </w:p>
    <w:p w14:paraId="2F9EEBF9" w14:textId="1E3293FC" w:rsidR="008C629E" w:rsidRPr="00397562" w:rsidRDefault="008C629E" w:rsidP="00A61F6E">
      <w:pPr>
        <w:pStyle w:val="ListParagraph"/>
        <w:numPr>
          <w:ilvl w:val="0"/>
          <w:numId w:val="28"/>
        </w:numPr>
        <w:rPr>
          <w:b/>
          <w:color w:val="1B1B1B"/>
        </w:rPr>
      </w:pPr>
      <w:r>
        <w:rPr>
          <w:color w:val="1B1B1B"/>
        </w:rPr>
        <w:t xml:space="preserve">Control who can see the assessments within their </w:t>
      </w:r>
      <w:proofErr w:type="gramStart"/>
      <w:r>
        <w:rPr>
          <w:color w:val="1B1B1B"/>
        </w:rPr>
        <w:t>class(</w:t>
      </w:r>
      <w:proofErr w:type="spellStart"/>
      <w:proofErr w:type="gramEnd"/>
      <w:r>
        <w:rPr>
          <w:color w:val="1B1B1B"/>
        </w:rPr>
        <w:t>es</w:t>
      </w:r>
      <w:proofErr w:type="spellEnd"/>
      <w:r>
        <w:rPr>
          <w:color w:val="1B1B1B"/>
        </w:rPr>
        <w:t>)</w:t>
      </w:r>
    </w:p>
    <w:p w14:paraId="5809117E" w14:textId="6EF0FECA" w:rsidR="00EB549E" w:rsidRPr="00A61F6E" w:rsidRDefault="00EB549E" w:rsidP="00A61F6E">
      <w:pPr>
        <w:pStyle w:val="ListParagraph"/>
        <w:numPr>
          <w:ilvl w:val="0"/>
          <w:numId w:val="28"/>
        </w:numPr>
        <w:rPr>
          <w:b/>
          <w:color w:val="1B1B1B"/>
        </w:rPr>
      </w:pPr>
      <w:r>
        <w:rPr>
          <w:color w:val="1B1B1B"/>
        </w:rPr>
        <w:t>View, sort and summarize assessments from assignments</w:t>
      </w:r>
    </w:p>
    <w:p w14:paraId="2E99E20B" w14:textId="77777777" w:rsidR="00BC726C" w:rsidRDefault="00BC726C">
      <w:pPr>
        <w:rPr>
          <w:color w:val="1B1B1B"/>
        </w:rPr>
      </w:pPr>
    </w:p>
    <w:p w14:paraId="212B49DC" w14:textId="77777777" w:rsidR="00432856" w:rsidRDefault="00432856">
      <w:pPr>
        <w:rPr>
          <w:color w:val="1B1B1B"/>
        </w:rPr>
      </w:pPr>
    </w:p>
    <w:p w14:paraId="14BD4B86" w14:textId="77777777" w:rsidR="00432856" w:rsidRDefault="00432856">
      <w:pPr>
        <w:rPr>
          <w:color w:val="1B1B1B"/>
        </w:rPr>
      </w:pPr>
    </w:p>
    <w:p w14:paraId="3D071BE9" w14:textId="77777777" w:rsidR="00432856" w:rsidRDefault="00432856">
      <w:pPr>
        <w:rPr>
          <w:color w:val="1B1B1B"/>
          <w:sz w:val="48"/>
        </w:rPr>
      </w:pPr>
    </w:p>
    <w:p w14:paraId="54C69761" w14:textId="77777777" w:rsidR="00432856" w:rsidRDefault="00432856">
      <w:pPr>
        <w:rPr>
          <w:color w:val="1B1B1B"/>
        </w:rPr>
      </w:pPr>
      <w:r>
        <w:rPr>
          <w:rFonts w:ascii="Arial Bold" w:hAnsi="Arial Bold"/>
          <w:color w:val="0C2833"/>
          <w:sz w:val="48"/>
        </w:rPr>
        <w:lastRenderedPageBreak/>
        <w:t>Detailed features</w:t>
      </w:r>
    </w:p>
    <w:p w14:paraId="61AA46FE" w14:textId="77777777" w:rsidR="00432856" w:rsidRDefault="00432856">
      <w:pPr>
        <w:rPr>
          <w:color w:val="FFFCFC"/>
        </w:rPr>
      </w:pPr>
    </w:p>
    <w:p w14:paraId="5C72678C" w14:textId="77777777" w:rsidR="00432856" w:rsidRDefault="00432856">
      <w:r>
        <w:tab/>
        <w:t>This section organizes system features into common feature groups and further explains what the feature is.</w:t>
      </w:r>
    </w:p>
    <w:p w14:paraId="2BFB4791" w14:textId="77777777" w:rsidR="00432856" w:rsidRDefault="00432856">
      <w:pPr>
        <w:rPr>
          <w:color w:val="FFFCFC"/>
        </w:rPr>
      </w:pPr>
    </w:p>
    <w:p w14:paraId="61F55A1E" w14:textId="77777777" w:rsidR="00432856" w:rsidRDefault="00432856">
      <w:pPr>
        <w:rPr>
          <w:color w:val="1B1B1B"/>
          <w:u w:val="single"/>
        </w:rPr>
      </w:pPr>
      <w:r>
        <w:rPr>
          <w:b/>
          <w:color w:val="0C2833"/>
          <w:u w:val="single"/>
        </w:rPr>
        <w:t>Account</w:t>
      </w:r>
    </w:p>
    <w:p w14:paraId="1C8F25F0" w14:textId="77777777" w:rsidR="00432856" w:rsidRDefault="00432856">
      <w:pPr>
        <w:rPr>
          <w:color w:val="1B1B1B"/>
        </w:rPr>
      </w:pPr>
    </w:p>
    <w:p w14:paraId="3AAF3763" w14:textId="77777777" w:rsidR="00432856" w:rsidRDefault="00432856">
      <w:pPr>
        <w:pStyle w:val="ListParagraph"/>
        <w:numPr>
          <w:ilvl w:val="0"/>
          <w:numId w:val="5"/>
        </w:numPr>
        <w:tabs>
          <w:tab w:val="clear" w:pos="360"/>
          <w:tab w:val="num" w:pos="720"/>
        </w:tabs>
        <w:ind w:left="720" w:hanging="360"/>
      </w:pPr>
      <w:r>
        <w:t>Register new account</w:t>
      </w:r>
    </w:p>
    <w:p w14:paraId="6EECAA94" w14:textId="4FB2F364" w:rsidR="00432856" w:rsidRDefault="00432856">
      <w:pPr>
        <w:pStyle w:val="ListParagraph"/>
        <w:ind w:left="1440"/>
      </w:pPr>
      <w:r>
        <w:t>Creates a new member</w:t>
      </w:r>
    </w:p>
    <w:p w14:paraId="0858D2E6" w14:textId="77777777" w:rsidR="00432856" w:rsidRDefault="00432856">
      <w:pPr>
        <w:pStyle w:val="ListParagraph"/>
        <w:numPr>
          <w:ilvl w:val="0"/>
          <w:numId w:val="5"/>
        </w:numPr>
        <w:tabs>
          <w:tab w:val="clear" w:pos="360"/>
          <w:tab w:val="num" w:pos="720"/>
        </w:tabs>
        <w:ind w:left="720" w:hanging="360"/>
      </w:pPr>
      <w:r>
        <w:t>Delete account and data</w:t>
      </w:r>
    </w:p>
    <w:p w14:paraId="529F8105" w14:textId="77777777" w:rsidR="00432856" w:rsidRDefault="00432856">
      <w:pPr>
        <w:pStyle w:val="ListParagraph"/>
        <w:ind w:left="1440"/>
      </w:pPr>
      <w:r>
        <w:t>Removes all data and account information</w:t>
      </w:r>
    </w:p>
    <w:p w14:paraId="4C2570E3" w14:textId="77777777" w:rsidR="00432856" w:rsidRDefault="00432856">
      <w:pPr>
        <w:pStyle w:val="ListParagraph"/>
        <w:numPr>
          <w:ilvl w:val="0"/>
          <w:numId w:val="5"/>
        </w:numPr>
        <w:tabs>
          <w:tab w:val="clear" w:pos="360"/>
          <w:tab w:val="num" w:pos="720"/>
        </w:tabs>
        <w:ind w:left="720" w:hanging="360"/>
      </w:pPr>
      <w:r>
        <w:t>Manage notification settings</w:t>
      </w:r>
    </w:p>
    <w:p w14:paraId="6C02E532" w14:textId="1FD92B6D" w:rsidR="00432856" w:rsidRDefault="00432856" w:rsidP="00397562">
      <w:pPr>
        <w:pStyle w:val="ListParagraph"/>
        <w:ind w:left="1440"/>
      </w:pPr>
      <w:r>
        <w:t>Set notification methods (email, text) and notification types to receive</w:t>
      </w:r>
    </w:p>
    <w:p w14:paraId="461FAD45" w14:textId="77777777" w:rsidR="00432856" w:rsidRDefault="00432856">
      <w:pPr>
        <w:rPr>
          <w:color w:val="FFFCFC"/>
        </w:rPr>
      </w:pPr>
    </w:p>
    <w:p w14:paraId="4846FE84" w14:textId="77777777" w:rsidR="00432856" w:rsidRDefault="00432856">
      <w:pPr>
        <w:rPr>
          <w:color w:val="1B1B1B"/>
          <w:u w:val="single"/>
        </w:rPr>
      </w:pPr>
      <w:r>
        <w:rPr>
          <w:b/>
          <w:color w:val="0C2833"/>
          <w:u w:val="single"/>
        </w:rPr>
        <w:t>Profile</w:t>
      </w:r>
    </w:p>
    <w:p w14:paraId="669EEE9C" w14:textId="77777777" w:rsidR="00432856" w:rsidRDefault="00432856">
      <w:pPr>
        <w:rPr>
          <w:color w:val="1B1B1B"/>
        </w:rPr>
      </w:pPr>
    </w:p>
    <w:p w14:paraId="54360E4F" w14:textId="6963ABF8" w:rsidR="00432856" w:rsidRDefault="00432856">
      <w:pPr>
        <w:rPr>
          <w:color w:val="1B1B1B"/>
        </w:rPr>
      </w:pPr>
      <w:r>
        <w:rPr>
          <w:color w:val="1B1B1B"/>
        </w:rPr>
        <w:t xml:space="preserve">Profiles are available to any logged in user, </w:t>
      </w:r>
      <w:r w:rsidR="004C1A7A">
        <w:rPr>
          <w:color w:val="1B1B1B"/>
        </w:rPr>
        <w:t>V1 of the Portfolio system will only have one account/profile type.</w:t>
      </w:r>
    </w:p>
    <w:p w14:paraId="38CFDD04" w14:textId="77777777" w:rsidR="00432856" w:rsidRDefault="00432856"/>
    <w:p w14:paraId="195EC702" w14:textId="77777777" w:rsidR="00432856" w:rsidRDefault="00432856">
      <w:pPr>
        <w:pStyle w:val="ListParagraph"/>
        <w:numPr>
          <w:ilvl w:val="0"/>
          <w:numId w:val="5"/>
        </w:numPr>
        <w:tabs>
          <w:tab w:val="clear" w:pos="360"/>
          <w:tab w:val="num" w:pos="720"/>
        </w:tabs>
        <w:ind w:left="720" w:hanging="360"/>
        <w:rPr>
          <w:color w:val="1B1B1B"/>
        </w:rPr>
      </w:pPr>
      <w:r>
        <w:t>Update profile information</w:t>
      </w:r>
    </w:p>
    <w:p w14:paraId="6405686C" w14:textId="77777777" w:rsidR="00432856" w:rsidRDefault="00432856">
      <w:pPr>
        <w:pStyle w:val="ListParagraph"/>
        <w:ind w:left="1440"/>
        <w:rPr>
          <w:color w:val="1B1B1B"/>
        </w:rPr>
      </w:pPr>
      <w:r>
        <w:t>Change profile information such as description, interests, etc.</w:t>
      </w:r>
    </w:p>
    <w:p w14:paraId="3E83E920" w14:textId="77777777" w:rsidR="00432856" w:rsidRDefault="00432856">
      <w:pPr>
        <w:pStyle w:val="ListParagraph"/>
        <w:numPr>
          <w:ilvl w:val="0"/>
          <w:numId w:val="5"/>
        </w:numPr>
        <w:tabs>
          <w:tab w:val="clear" w:pos="360"/>
          <w:tab w:val="num" w:pos="720"/>
        </w:tabs>
        <w:ind w:left="720" w:hanging="360"/>
        <w:rPr>
          <w:color w:val="1B1B1B"/>
        </w:rPr>
      </w:pPr>
      <w:r>
        <w:rPr>
          <w:color w:val="1B1B1B"/>
        </w:rPr>
        <w:t>View profile</w:t>
      </w:r>
    </w:p>
    <w:p w14:paraId="65934E0F" w14:textId="77777777" w:rsidR="00432856" w:rsidRDefault="00432856">
      <w:pPr>
        <w:pStyle w:val="ListParagraph"/>
        <w:ind w:left="1440"/>
        <w:rPr>
          <w:color w:val="1B1B1B"/>
        </w:rPr>
      </w:pPr>
      <w:r>
        <w:rPr>
          <w:color w:val="1B1B1B"/>
        </w:rPr>
        <w:t>View any user’s profile information</w:t>
      </w:r>
    </w:p>
    <w:p w14:paraId="5F2682B1" w14:textId="77777777" w:rsidR="00432856" w:rsidRDefault="00432856">
      <w:pPr>
        <w:rPr>
          <w:rFonts w:ascii="Arial Bold" w:hAnsi="Arial Bold"/>
          <w:color w:val="0C2833"/>
        </w:rPr>
      </w:pPr>
    </w:p>
    <w:p w14:paraId="6370BA0F" w14:textId="77777777" w:rsidR="00432856" w:rsidRDefault="00432856">
      <w:pPr>
        <w:rPr>
          <w:rFonts w:ascii="Arial Bold" w:hAnsi="Arial Bold"/>
          <w:color w:val="0C2833"/>
          <w:u w:val="single"/>
        </w:rPr>
      </w:pPr>
      <w:r>
        <w:rPr>
          <w:b/>
          <w:color w:val="0C2833"/>
          <w:u w:val="single"/>
        </w:rPr>
        <w:t>Student Work</w:t>
      </w:r>
    </w:p>
    <w:p w14:paraId="769EB1A7" w14:textId="77777777" w:rsidR="00432856" w:rsidRDefault="00432856">
      <w:pPr>
        <w:rPr>
          <w:color w:val="1B1B1B"/>
        </w:rPr>
      </w:pPr>
    </w:p>
    <w:p w14:paraId="41125C90" w14:textId="77777777" w:rsidR="00432856" w:rsidRDefault="00432856">
      <w:pPr>
        <w:pStyle w:val="ListParagraph"/>
        <w:numPr>
          <w:ilvl w:val="0"/>
          <w:numId w:val="6"/>
        </w:numPr>
        <w:tabs>
          <w:tab w:val="clear" w:pos="360"/>
          <w:tab w:val="num" w:pos="720"/>
        </w:tabs>
        <w:ind w:left="720" w:hanging="360"/>
        <w:rPr>
          <w:color w:val="1B1B1B"/>
        </w:rPr>
      </w:pPr>
      <w:r>
        <w:rPr>
          <w:color w:val="1B1B1B"/>
        </w:rPr>
        <w:t>Create new work</w:t>
      </w:r>
    </w:p>
    <w:p w14:paraId="7D7C7CA1" w14:textId="1A74C32C" w:rsidR="009C477C" w:rsidRDefault="00432856" w:rsidP="003D3B16">
      <w:pPr>
        <w:pStyle w:val="ListParagraph"/>
        <w:numPr>
          <w:ilvl w:val="0"/>
          <w:numId w:val="6"/>
        </w:numPr>
        <w:tabs>
          <w:tab w:val="clear" w:pos="360"/>
          <w:tab w:val="num" w:pos="720"/>
        </w:tabs>
        <w:ind w:left="720" w:hanging="360"/>
        <w:rPr>
          <w:color w:val="1B1B1B"/>
        </w:rPr>
      </w:pPr>
      <w:r>
        <w:rPr>
          <w:color w:val="1B1B1B"/>
        </w:rPr>
        <w:t>Organize</w:t>
      </w:r>
      <w:r w:rsidR="00942407">
        <w:rPr>
          <w:color w:val="1B1B1B"/>
        </w:rPr>
        <w:t xml:space="preserve"> and contextualize</w:t>
      </w:r>
      <w:r>
        <w:rPr>
          <w:color w:val="1B1B1B"/>
        </w:rPr>
        <w:t xml:space="preserve"> work</w:t>
      </w:r>
      <w:r w:rsidR="00EB549E">
        <w:rPr>
          <w:color w:val="1B1B1B"/>
        </w:rPr>
        <w:t xml:space="preserve"> into portfolios</w:t>
      </w:r>
    </w:p>
    <w:p w14:paraId="4C61660A" w14:textId="4F947509" w:rsidR="0075210F" w:rsidRDefault="0075210F" w:rsidP="003D3B16">
      <w:pPr>
        <w:pStyle w:val="ListParagraph"/>
        <w:numPr>
          <w:ilvl w:val="0"/>
          <w:numId w:val="6"/>
        </w:numPr>
        <w:tabs>
          <w:tab w:val="clear" w:pos="360"/>
          <w:tab w:val="num" w:pos="720"/>
        </w:tabs>
        <w:ind w:left="720" w:hanging="360"/>
        <w:rPr>
          <w:color w:val="1B1B1B"/>
        </w:rPr>
      </w:pPr>
      <w:r>
        <w:rPr>
          <w:color w:val="1B1B1B"/>
        </w:rPr>
        <w:t>Designate work as in-progress or complete</w:t>
      </w:r>
    </w:p>
    <w:p w14:paraId="0C7037D1" w14:textId="481A15AE" w:rsidR="00EB549E" w:rsidRDefault="00EB549E" w:rsidP="003D3B16">
      <w:pPr>
        <w:pStyle w:val="ListParagraph"/>
        <w:numPr>
          <w:ilvl w:val="0"/>
          <w:numId w:val="6"/>
        </w:numPr>
        <w:tabs>
          <w:tab w:val="clear" w:pos="360"/>
          <w:tab w:val="num" w:pos="720"/>
        </w:tabs>
        <w:ind w:left="720" w:hanging="360"/>
        <w:rPr>
          <w:color w:val="1B1B1B"/>
        </w:rPr>
      </w:pPr>
      <w:r>
        <w:rPr>
          <w:color w:val="1B1B1B"/>
        </w:rPr>
        <w:t>Designate work as public or private</w:t>
      </w:r>
    </w:p>
    <w:p w14:paraId="437B1566" w14:textId="1C28F953" w:rsidR="00942407" w:rsidRDefault="009C477C" w:rsidP="003D3B16">
      <w:pPr>
        <w:pStyle w:val="ListParagraph"/>
        <w:numPr>
          <w:ilvl w:val="0"/>
          <w:numId w:val="6"/>
        </w:numPr>
        <w:tabs>
          <w:tab w:val="clear" w:pos="360"/>
          <w:tab w:val="num" w:pos="720"/>
        </w:tabs>
        <w:ind w:left="720" w:hanging="360"/>
        <w:rPr>
          <w:color w:val="1B1B1B"/>
        </w:rPr>
      </w:pPr>
      <w:r>
        <w:rPr>
          <w:color w:val="1B1B1B"/>
        </w:rPr>
        <w:t>Add questions about the work that the user specifies</w:t>
      </w:r>
      <w:r w:rsidR="00EB549E">
        <w:rPr>
          <w:color w:val="1B1B1B"/>
        </w:rPr>
        <w:t xml:space="preserve"> (personal assessme</w:t>
      </w:r>
      <w:r w:rsidR="00C571FB">
        <w:rPr>
          <w:color w:val="1B1B1B"/>
        </w:rPr>
        <w:t xml:space="preserve">nts) – </w:t>
      </w:r>
      <w:r w:rsidR="00C571FB">
        <w:rPr>
          <w:b/>
          <w:color w:val="1B1B1B"/>
        </w:rPr>
        <w:t>See next section (Assessment)</w:t>
      </w:r>
    </w:p>
    <w:p w14:paraId="0C7475EF" w14:textId="3C54EA51" w:rsidR="001A326E" w:rsidRDefault="001A326E" w:rsidP="003D3B16">
      <w:pPr>
        <w:pStyle w:val="ListParagraph"/>
        <w:numPr>
          <w:ilvl w:val="0"/>
          <w:numId w:val="6"/>
        </w:numPr>
        <w:tabs>
          <w:tab w:val="clear" w:pos="360"/>
          <w:tab w:val="num" w:pos="720"/>
        </w:tabs>
        <w:ind w:left="720" w:hanging="360"/>
        <w:rPr>
          <w:color w:val="1B1B1B"/>
        </w:rPr>
      </w:pPr>
      <w:r>
        <w:rPr>
          <w:color w:val="1B1B1B"/>
        </w:rPr>
        <w:t>View responses to personal assessment questions</w:t>
      </w:r>
    </w:p>
    <w:p w14:paraId="6ADD06A5" w14:textId="4E7721C1" w:rsidR="001A326E" w:rsidRDefault="001A326E" w:rsidP="003D3B16">
      <w:pPr>
        <w:pStyle w:val="ListParagraph"/>
        <w:numPr>
          <w:ilvl w:val="0"/>
          <w:numId w:val="6"/>
        </w:numPr>
        <w:tabs>
          <w:tab w:val="clear" w:pos="360"/>
          <w:tab w:val="num" w:pos="720"/>
        </w:tabs>
        <w:ind w:left="720" w:hanging="360"/>
        <w:rPr>
          <w:color w:val="1B1B1B"/>
        </w:rPr>
      </w:pPr>
      <w:r>
        <w:rPr>
          <w:color w:val="1B1B1B"/>
        </w:rPr>
        <w:t>View responses to class assessment questions</w:t>
      </w:r>
    </w:p>
    <w:p w14:paraId="20AE015D" w14:textId="154E8857" w:rsidR="001A326E" w:rsidRDefault="001A326E" w:rsidP="003D3B16">
      <w:pPr>
        <w:pStyle w:val="ListParagraph"/>
        <w:numPr>
          <w:ilvl w:val="0"/>
          <w:numId w:val="6"/>
        </w:numPr>
        <w:tabs>
          <w:tab w:val="clear" w:pos="360"/>
          <w:tab w:val="num" w:pos="720"/>
        </w:tabs>
        <w:ind w:left="720" w:hanging="360"/>
        <w:rPr>
          <w:color w:val="1B1B1B"/>
        </w:rPr>
      </w:pPr>
      <w:r>
        <w:rPr>
          <w:color w:val="1B1B1B"/>
        </w:rPr>
        <w:t>View own class assessments in relation to whole class (summarize/rank)</w:t>
      </w:r>
    </w:p>
    <w:p w14:paraId="00FA4271" w14:textId="77777777" w:rsidR="00C571FB" w:rsidRDefault="00C571FB" w:rsidP="00397562">
      <w:pPr>
        <w:rPr>
          <w:color w:val="1B1B1B"/>
        </w:rPr>
      </w:pPr>
    </w:p>
    <w:p w14:paraId="325C1886" w14:textId="77777777" w:rsidR="00C571FB" w:rsidRDefault="00C571FB" w:rsidP="00C571FB">
      <w:pPr>
        <w:pStyle w:val="ListParagraph"/>
        <w:ind w:left="0"/>
        <w:rPr>
          <w:b/>
          <w:color w:val="0C2833"/>
          <w:u w:val="single"/>
        </w:rPr>
      </w:pPr>
      <w:r>
        <w:rPr>
          <w:b/>
          <w:color w:val="0C2833"/>
          <w:u w:val="single"/>
        </w:rPr>
        <w:t>Assessment (feedback on user work):</w:t>
      </w:r>
    </w:p>
    <w:p w14:paraId="12259091" w14:textId="77777777" w:rsidR="00C571FB" w:rsidRDefault="00C571FB" w:rsidP="00C571FB">
      <w:pPr>
        <w:numPr>
          <w:ilvl w:val="0"/>
          <w:numId w:val="22"/>
        </w:numPr>
      </w:pPr>
      <w:r>
        <w:t>Within the project, the user (browser) would be able to message the owner (project creator) directly through email</w:t>
      </w:r>
    </w:p>
    <w:p w14:paraId="4627D3E1" w14:textId="2ABAEC80" w:rsidR="00C571FB" w:rsidRDefault="00C571FB" w:rsidP="00C571FB">
      <w:pPr>
        <w:numPr>
          <w:ilvl w:val="0"/>
          <w:numId w:val="22"/>
        </w:numPr>
      </w:pPr>
      <w:r>
        <w:t>To get assessments (comments</w:t>
      </w:r>
      <w:ins w:id="59" w:author="ASAP" w:date="2013-05-31T10:30:00Z">
        <w:r w:rsidR="009957FE">
          <w:t xml:space="preserve">, evaluations, and </w:t>
        </w:r>
      </w:ins>
      <w:del w:id="60" w:author="ASAP" w:date="2013-05-31T10:30:00Z">
        <w:r w:rsidDel="009957FE">
          <w:delText xml:space="preserve"> and </w:delText>
        </w:r>
      </w:del>
      <w:r>
        <w:t xml:space="preserve">ratings) on a project, the owner would be required either to select a question </w:t>
      </w:r>
      <w:r>
        <w:lastRenderedPageBreak/>
        <w:t>about their project that they would like answered or a topic that they would like the assessment of their project to be based on. The question might be something along the lines of “how might I improve *this* about my project?” A topic might be something like “originality”, “creativity”, “usefulness”, etc. This would be used to get constructive feedback, rather than general comments like “this is a good project.”</w:t>
      </w:r>
    </w:p>
    <w:p w14:paraId="00F84A57" w14:textId="77777777" w:rsidR="00C571FB" w:rsidRDefault="00C571FB" w:rsidP="00C571FB">
      <w:pPr>
        <w:numPr>
          <w:ilvl w:val="2"/>
          <w:numId w:val="22"/>
        </w:numPr>
      </w:pPr>
      <w:r>
        <w:t>In this description “owner” refers to the owner of the project that the questions will be displayed under</w:t>
      </w:r>
    </w:p>
    <w:p w14:paraId="504898C9" w14:textId="12863865" w:rsidR="00C571FB" w:rsidRDefault="00C571FB" w:rsidP="00C571FB">
      <w:pPr>
        <w:numPr>
          <w:ilvl w:val="1"/>
          <w:numId w:val="22"/>
        </w:numPr>
      </w:pPr>
      <w:r>
        <w:t xml:space="preserve">There would be a pre-generated list of questions and topics that the owner could choose from, or they could make their own question or topic. The owner could </w:t>
      </w:r>
      <w:del w:id="61" w:author="ASAP" w:date="2013-05-31T10:34:00Z">
        <w:r w:rsidDel="009957FE">
          <w:delText xml:space="preserve">also </w:delText>
        </w:r>
      </w:del>
      <w:ins w:id="62" w:author="ASAP" w:date="2013-05-31T10:34:00Z">
        <w:r w:rsidR="009957FE">
          <w:t xml:space="preserve">choose not to have assessment questions/topics </w:t>
        </w:r>
      </w:ins>
      <w:del w:id="63" w:author="ASAP" w:date="2013-05-31T10:34:00Z">
        <w:r w:rsidDel="009957FE">
          <w:delText xml:space="preserve">disable comments </w:delText>
        </w:r>
      </w:del>
      <w:r>
        <w:t>for their project</w:t>
      </w:r>
      <w:ins w:id="64" w:author="ASAP" w:date="2013-05-31T10:35:00Z">
        <w:r w:rsidR="009957FE">
          <w:t>.</w:t>
        </w:r>
      </w:ins>
      <w:del w:id="65" w:author="ASAP" w:date="2013-05-31T10:35:00Z">
        <w:r w:rsidDel="009957FE">
          <w:delText xml:space="preserve"> entirely.</w:delText>
        </w:r>
      </w:del>
    </w:p>
    <w:p w14:paraId="0C1A452B" w14:textId="77777777" w:rsidR="00C571FB" w:rsidRDefault="00C571FB" w:rsidP="00C571FB">
      <w:pPr>
        <w:numPr>
          <w:ilvl w:val="1"/>
          <w:numId w:val="22"/>
        </w:numPr>
      </w:pPr>
      <w:r>
        <w:t xml:space="preserve">The questions could be contextualized by the owner, allowing the question to be linked to a specific part of the project (a picture, certain pages of a paper, a section of a video, </w:t>
      </w:r>
      <w:proofErr w:type="spellStart"/>
      <w:r>
        <w:t>etc</w:t>
      </w:r>
      <w:proofErr w:type="spellEnd"/>
      <w:r>
        <w:t>)</w:t>
      </w:r>
    </w:p>
    <w:p w14:paraId="66DC4202" w14:textId="77777777" w:rsidR="00C571FB" w:rsidRDefault="00C571FB" w:rsidP="00C571FB">
      <w:pPr>
        <w:numPr>
          <w:ilvl w:val="1"/>
          <w:numId w:val="22"/>
        </w:numPr>
      </w:pPr>
      <w:r>
        <w:t>Comments would have a required number of characters to be posted</w:t>
      </w:r>
    </w:p>
    <w:p w14:paraId="2ADD3A31" w14:textId="478DF389" w:rsidR="00C571FB" w:rsidRDefault="00C571FB" w:rsidP="00C571FB">
      <w:pPr>
        <w:numPr>
          <w:ilvl w:val="1"/>
          <w:numId w:val="22"/>
        </w:numPr>
      </w:pPr>
      <w:r>
        <w:t>The owner would be able to specify whether they want comments, a rating (a scale of 1-10),</w:t>
      </w:r>
      <w:ins w:id="66" w:author="ASAP" w:date="2013-05-31T10:36:00Z">
        <w:r w:rsidR="00327A1A">
          <w:t xml:space="preserve"> or an evaluation (which would be similar to a rating</w:t>
        </w:r>
      </w:ins>
      <w:ins w:id="67" w:author="ASAP" w:date="2013-05-31T10:38:00Z">
        <w:r w:rsidR="00327A1A">
          <w:t xml:space="preserve">, but use items like “poor, acceptable, good” </w:t>
        </w:r>
        <w:proofErr w:type="spellStart"/>
        <w:r w:rsidR="00327A1A">
          <w:t>etc</w:t>
        </w:r>
        <w:proofErr w:type="spellEnd"/>
        <w:r w:rsidR="00327A1A">
          <w:t xml:space="preserve"> that can be changed by the owner)</w:t>
        </w:r>
      </w:ins>
      <w:del w:id="68" w:author="ASAP" w:date="2013-05-31T10:38:00Z">
        <w:r w:rsidDel="00327A1A">
          <w:delText xml:space="preserve"> or both</w:delText>
        </w:r>
      </w:del>
      <w:r>
        <w:t xml:space="preserve"> as a response to the field they have selected. </w:t>
      </w:r>
      <w:ins w:id="69" w:author="ASAP" w:date="2013-05-31T10:39:00Z">
        <w:r w:rsidR="00327A1A">
          <w:t>Comments can be turned on or off for ratings and evaluations.</w:t>
        </w:r>
      </w:ins>
      <w:del w:id="70" w:author="ASAP" w:date="2013-05-31T10:39:00Z">
        <w:r w:rsidDel="00327A1A">
          <w:delText>For most questions, it is likely that only a comment field would be requested, and the ratings would be used more for the assessment topics</w:delText>
        </w:r>
      </w:del>
    </w:p>
    <w:p w14:paraId="040E401F" w14:textId="711A11FD" w:rsidR="00C571FB" w:rsidRDefault="00C571FB" w:rsidP="00C571FB">
      <w:pPr>
        <w:numPr>
          <w:ilvl w:val="1"/>
          <w:numId w:val="22"/>
        </w:numPr>
      </w:pPr>
      <w:r>
        <w:t>The rating of a particular topic (or question, if appropriate) would be viewable to everyone. Comments would be only viewable to the owner</w:t>
      </w:r>
      <w:del w:id="71" w:author="ASAP" w:date="2013-05-31T10:40:00Z">
        <w:r w:rsidDel="00E87F02">
          <w:delText>, but they could choose to publish a comment or comment thread (in the context of its topic or question).</w:delText>
        </w:r>
      </w:del>
      <w:ins w:id="72" w:author="ASAP" w:date="2013-05-31T10:40:00Z">
        <w:r w:rsidR="00E87F02">
          <w:t>.</w:t>
        </w:r>
      </w:ins>
    </w:p>
    <w:p w14:paraId="31BEA254" w14:textId="376EF440" w:rsidR="00C571FB" w:rsidDel="001E6AEB" w:rsidRDefault="00C571FB" w:rsidP="00C571FB">
      <w:pPr>
        <w:numPr>
          <w:ilvl w:val="1"/>
          <w:numId w:val="22"/>
        </w:numPr>
        <w:rPr>
          <w:del w:id="73" w:author="ASAP" w:date="2013-05-31T10:40:00Z"/>
        </w:rPr>
      </w:pPr>
      <w:del w:id="74" w:author="ASAP" w:date="2013-05-31T10:40:00Z">
        <w:r w:rsidDel="001E6AEB">
          <w:delText>Upon reaching their project, the owner would be able to “view assessments” of that project, which would initialize a window overlayed in front of the project. The window would display a list of all questions/topics used for assessment, and any cumulative ratings. Clicking on a question would provide a drop-down list of all comments and any ratings associated with the comments.</w:delText>
        </w:r>
      </w:del>
    </w:p>
    <w:p w14:paraId="79664BC6" w14:textId="77777777" w:rsidR="00C571FB" w:rsidRDefault="00C571FB" w:rsidP="00C571FB">
      <w:pPr>
        <w:numPr>
          <w:ilvl w:val="1"/>
          <w:numId w:val="22"/>
        </w:numPr>
        <w:rPr>
          <w:ins w:id="75" w:author="ASAP" w:date="2013-05-31T10:43:00Z"/>
        </w:rPr>
      </w:pPr>
      <w:r>
        <w:t xml:space="preserve">Assessments would be either public (any member of the portfolio system can complete them) or semi-private (only members of a certain class, department, </w:t>
      </w:r>
      <w:proofErr w:type="spellStart"/>
      <w:r>
        <w:t>etc</w:t>
      </w:r>
      <w:proofErr w:type="spellEnd"/>
      <w:r>
        <w:t xml:space="preserve"> can complete them or only faculty members can complete them)</w:t>
      </w:r>
    </w:p>
    <w:p w14:paraId="3799F719" w14:textId="28A95186" w:rsidR="00DA55ED" w:rsidRPr="00DA55ED" w:rsidRDefault="00DA55ED" w:rsidP="00DA55ED">
      <w:pPr>
        <w:ind w:left="1080"/>
        <w:rPr>
          <w:color w:val="FF0000"/>
        </w:rPr>
      </w:pPr>
      <w:ins w:id="76" w:author="ASAP" w:date="2013-05-31T10:43:00Z">
        <w:r w:rsidRPr="00DA55ED">
          <w:rPr>
            <w:color w:val="FF0000"/>
          </w:rPr>
          <w:t>**</w:t>
        </w:r>
        <w:proofErr w:type="gramStart"/>
        <w:r w:rsidRPr="00DA55ED">
          <w:rPr>
            <w:color w:val="FF0000"/>
          </w:rPr>
          <w:t>do</w:t>
        </w:r>
        <w:proofErr w:type="gramEnd"/>
        <w:r w:rsidRPr="00DA55ED">
          <w:rPr>
            <w:color w:val="FF0000"/>
          </w:rPr>
          <w:t xml:space="preserve"> we want to keep semi-private in version 1?**</w:t>
        </w:r>
      </w:ins>
    </w:p>
    <w:p w14:paraId="6475F445" w14:textId="77777777" w:rsidR="00C571FB" w:rsidRDefault="00C571FB" w:rsidP="00C571FB">
      <w:pPr>
        <w:numPr>
          <w:ilvl w:val="0"/>
          <w:numId w:val="22"/>
        </w:numPr>
      </w:pPr>
      <w:r>
        <w:t>There should also be a method of reviewing work that allows direct interaction with the project, for example: editing a pap</w:t>
      </w:r>
      <w:bookmarkStart w:id="77" w:name="_GoBack"/>
      <w:bookmarkEnd w:id="77"/>
      <w:r>
        <w:t>er for grammar and showing the marks that have been made</w:t>
      </w:r>
    </w:p>
    <w:p w14:paraId="469DE4B7" w14:textId="77777777" w:rsidR="00C571FB" w:rsidRPr="00397562" w:rsidRDefault="00C571FB" w:rsidP="00397562">
      <w:pPr>
        <w:rPr>
          <w:color w:val="1B1B1B"/>
        </w:rPr>
      </w:pPr>
    </w:p>
    <w:p w14:paraId="07C41C5C" w14:textId="77777777" w:rsidR="00942407" w:rsidRDefault="00942407">
      <w:pPr>
        <w:rPr>
          <w:b/>
          <w:color w:val="0C2833"/>
          <w:u w:val="single"/>
        </w:rPr>
      </w:pPr>
    </w:p>
    <w:p w14:paraId="55B00940" w14:textId="77777777" w:rsidR="00432856" w:rsidRDefault="00432856">
      <w:pPr>
        <w:rPr>
          <w:color w:val="1B1B1B"/>
          <w:u w:val="single"/>
        </w:rPr>
      </w:pPr>
      <w:r>
        <w:rPr>
          <w:b/>
          <w:color w:val="0C2833"/>
          <w:u w:val="single"/>
        </w:rPr>
        <w:t>Browsing/ Discovering Work</w:t>
      </w:r>
      <w:r>
        <w:rPr>
          <w:color w:val="1B1B1B"/>
          <w:u w:val="single"/>
        </w:rPr>
        <w:t xml:space="preserve"> </w:t>
      </w:r>
    </w:p>
    <w:p w14:paraId="5D5FBCC2" w14:textId="77777777" w:rsidR="00432856" w:rsidRDefault="00432856">
      <w:pPr>
        <w:rPr>
          <w:color w:val="1B1B1B"/>
        </w:rPr>
      </w:pPr>
    </w:p>
    <w:p w14:paraId="04652BB6" w14:textId="56B43BA5" w:rsidR="00252084" w:rsidRDefault="00252084" w:rsidP="00397562">
      <w:pPr>
        <w:rPr>
          <w:color w:val="1B1B1B"/>
        </w:rPr>
      </w:pPr>
      <w:r>
        <w:rPr>
          <w:color w:val="1B1B1B"/>
        </w:rPr>
        <w:t xml:space="preserve">Work is accessed in a variety of ways, to fit a broad range of browsing needs: </w:t>
      </w:r>
    </w:p>
    <w:p w14:paraId="6B487B6F" w14:textId="77777777" w:rsidR="00252084" w:rsidRDefault="00252084" w:rsidP="00397562">
      <w:pPr>
        <w:rPr>
          <w:color w:val="1B1B1B"/>
        </w:rPr>
      </w:pPr>
    </w:p>
    <w:p w14:paraId="5B611F8D" w14:textId="258C63FC" w:rsidR="00252084" w:rsidRDefault="00252084" w:rsidP="00397562">
      <w:pPr>
        <w:pStyle w:val="ListParagraph"/>
        <w:numPr>
          <w:ilvl w:val="0"/>
          <w:numId w:val="36"/>
        </w:numPr>
        <w:rPr>
          <w:color w:val="1B1B1B"/>
        </w:rPr>
      </w:pPr>
      <w:r>
        <w:rPr>
          <w:color w:val="1B1B1B"/>
        </w:rPr>
        <w:lastRenderedPageBreak/>
        <w:t xml:space="preserve">A search bar can be found on every </w:t>
      </w:r>
      <w:proofErr w:type="gramStart"/>
      <w:r>
        <w:rPr>
          <w:color w:val="1B1B1B"/>
        </w:rPr>
        <w:t>page, that</w:t>
      </w:r>
      <w:proofErr w:type="gramEnd"/>
      <w:r>
        <w:rPr>
          <w:color w:val="1B1B1B"/>
        </w:rPr>
        <w:t xml:space="preserve"> searches for keywords, names, categories, project titles, departments, classes, and tags. </w:t>
      </w:r>
    </w:p>
    <w:p w14:paraId="389ACBE2" w14:textId="6818A4BB" w:rsidR="00252084" w:rsidRDefault="00252084" w:rsidP="00397562">
      <w:pPr>
        <w:pStyle w:val="ListParagraph"/>
        <w:numPr>
          <w:ilvl w:val="0"/>
          <w:numId w:val="36"/>
        </w:numPr>
        <w:rPr>
          <w:color w:val="1B1B1B"/>
        </w:rPr>
      </w:pPr>
      <w:r>
        <w:rPr>
          <w:color w:val="1B1B1B"/>
        </w:rPr>
        <w:t xml:space="preserve">The ‘Discover’ page has a left sidebar that allows for browsing though academics (departments, classes), term, categories and tags. </w:t>
      </w:r>
    </w:p>
    <w:p w14:paraId="5B30826F" w14:textId="73A806EB" w:rsidR="00C07407" w:rsidDel="009957FE" w:rsidRDefault="00252084" w:rsidP="00397562">
      <w:pPr>
        <w:pStyle w:val="ListParagraph"/>
        <w:numPr>
          <w:ilvl w:val="0"/>
          <w:numId w:val="36"/>
        </w:numPr>
        <w:rPr>
          <w:del w:id="78" w:author="ASAP" w:date="2013-05-31T10:28:00Z"/>
          <w:color w:val="1B1B1B"/>
        </w:rPr>
      </w:pPr>
      <w:del w:id="79" w:author="ASAP" w:date="2013-05-31T10:28:00Z">
        <w:r w:rsidDel="009957FE">
          <w:rPr>
            <w:color w:val="1B1B1B"/>
          </w:rPr>
          <w:delText xml:space="preserve">‘Recommended’ content is generated based on user’s activity, returning projects and profiles with </w:delText>
        </w:r>
        <w:r w:rsidR="00C07407" w:rsidDel="009957FE">
          <w:rPr>
            <w:color w:val="1B1B1B"/>
          </w:rPr>
          <w:delText>related</w:delText>
        </w:r>
        <w:r w:rsidDel="009957FE">
          <w:rPr>
            <w:color w:val="1B1B1B"/>
          </w:rPr>
          <w:delText xml:space="preserve"> content as the user navigates through.</w:delText>
        </w:r>
      </w:del>
    </w:p>
    <w:p w14:paraId="14748502" w14:textId="5DC28107" w:rsidR="00252084" w:rsidRPr="00397562" w:rsidDel="009957FE" w:rsidRDefault="00C07407" w:rsidP="00397562">
      <w:pPr>
        <w:pStyle w:val="ListParagraph"/>
        <w:numPr>
          <w:ilvl w:val="1"/>
          <w:numId w:val="36"/>
        </w:numPr>
        <w:rPr>
          <w:del w:id="80" w:author="ASAP" w:date="2013-05-31T10:28:00Z"/>
          <w:color w:val="1B1B1B"/>
        </w:rPr>
      </w:pPr>
      <w:del w:id="81" w:author="ASAP" w:date="2013-05-31T10:28:00Z">
        <w:r w:rsidDel="009957FE">
          <w:rPr>
            <w:color w:val="1B1B1B"/>
          </w:rPr>
          <w:delText xml:space="preserve">An advanced version of this might actually build up a browsing profile of a user over time, to deliver highly customized content. </w:delText>
        </w:r>
        <w:r w:rsidR="00252084" w:rsidDel="009957FE">
          <w:rPr>
            <w:color w:val="1B1B1B"/>
          </w:rPr>
          <w:delText xml:space="preserve"> </w:delText>
        </w:r>
      </w:del>
    </w:p>
    <w:p w14:paraId="6DC14126" w14:textId="77777777" w:rsidR="00432856" w:rsidRDefault="00432856"/>
    <w:p w14:paraId="29ED40B3" w14:textId="77777777" w:rsidR="00432856" w:rsidRDefault="00432856">
      <w:r>
        <w:t xml:space="preserve">Ultimately, all three navigation models are intended to work together, with each available at any given time and at all stages within the site structure. </w:t>
      </w:r>
    </w:p>
    <w:p w14:paraId="57500687" w14:textId="77777777" w:rsidR="00432856" w:rsidRDefault="00432856" w:rsidP="00397562">
      <w:pPr>
        <w:rPr>
          <w:color w:val="1B1B1B"/>
        </w:rPr>
      </w:pPr>
    </w:p>
    <w:p w14:paraId="34174D4C" w14:textId="77777777" w:rsidR="00432856" w:rsidRDefault="00432856" w:rsidP="00397562">
      <w:pPr>
        <w:rPr>
          <w:color w:val="1B1B1B"/>
        </w:rPr>
      </w:pPr>
      <w:r w:rsidRPr="00397562">
        <w:rPr>
          <w:b/>
          <w:color w:val="1B1B1B"/>
          <w:u w:val="single"/>
        </w:rPr>
        <w:t>Interacting with Work</w:t>
      </w:r>
      <w:r>
        <w:rPr>
          <w:color w:val="1B1B1B"/>
        </w:rPr>
        <w:t xml:space="preserve"> – Features available to registered members only, except where noted. </w:t>
      </w:r>
    </w:p>
    <w:p w14:paraId="7CFD37CB" w14:textId="77777777" w:rsidR="00432856" w:rsidRDefault="00432856">
      <w:pPr>
        <w:rPr>
          <w:color w:val="1B1B1B"/>
        </w:rPr>
      </w:pPr>
    </w:p>
    <w:p w14:paraId="19526920" w14:textId="77777777" w:rsidR="00432856" w:rsidRDefault="00432856">
      <w:pPr>
        <w:pStyle w:val="ListParagraph"/>
        <w:numPr>
          <w:ilvl w:val="0"/>
          <w:numId w:val="11"/>
        </w:numPr>
        <w:tabs>
          <w:tab w:val="clear" w:pos="360"/>
          <w:tab w:val="num" w:pos="720"/>
        </w:tabs>
        <w:ind w:left="720" w:hanging="360"/>
        <w:rPr>
          <w:rFonts w:hAnsi="Symbol" w:hint="eastAsia"/>
          <w:color w:val="1B1B1B"/>
        </w:rPr>
      </w:pPr>
      <w:r>
        <w:rPr>
          <w:color w:val="1B1B1B"/>
        </w:rPr>
        <w:t>Profiles:</w:t>
      </w:r>
    </w:p>
    <w:p w14:paraId="0997A634"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View (available to anyone)</w:t>
      </w:r>
    </w:p>
    <w:p w14:paraId="19CFC780" w14:textId="6F06E31E"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Send message</w:t>
      </w:r>
      <w:r w:rsidR="00637A76">
        <w:rPr>
          <w:color w:val="1B1B1B"/>
        </w:rPr>
        <w:t xml:space="preserve"> (through email</w:t>
      </w:r>
      <w:r w:rsidR="00BC5487">
        <w:rPr>
          <w:color w:val="1B1B1B"/>
        </w:rPr>
        <w:t>)</w:t>
      </w:r>
    </w:p>
    <w:p w14:paraId="53252C3A" w14:textId="0986ECBA" w:rsidR="00432856" w:rsidRPr="003D3B1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 xml:space="preserve">Bookmark </w:t>
      </w:r>
      <w:r w:rsidR="007E712A">
        <w:rPr>
          <w:color w:val="1B1B1B"/>
        </w:rPr>
        <w:t>profile</w:t>
      </w:r>
    </w:p>
    <w:p w14:paraId="673802AB" w14:textId="6ACB366E" w:rsidR="009C477C" w:rsidRDefault="009C477C">
      <w:pPr>
        <w:pStyle w:val="ListParagraph"/>
        <w:numPr>
          <w:ilvl w:val="1"/>
          <w:numId w:val="11"/>
        </w:numPr>
        <w:tabs>
          <w:tab w:val="clear" w:pos="360"/>
          <w:tab w:val="num" w:pos="1440"/>
        </w:tabs>
        <w:ind w:left="1440" w:hanging="360"/>
        <w:rPr>
          <w:rFonts w:ascii="Courier New" w:hAnsi="Courier New"/>
          <w:color w:val="1B1B1B"/>
        </w:rPr>
      </w:pPr>
      <w:r>
        <w:rPr>
          <w:color w:val="1B1B1B"/>
        </w:rPr>
        <w:t>Share permalink</w:t>
      </w:r>
    </w:p>
    <w:p w14:paraId="541E85C9" w14:textId="431B2144" w:rsidR="00432856" w:rsidRDefault="00432856">
      <w:pPr>
        <w:pStyle w:val="ListParagraph"/>
        <w:numPr>
          <w:ilvl w:val="0"/>
          <w:numId w:val="11"/>
        </w:numPr>
        <w:tabs>
          <w:tab w:val="clear" w:pos="360"/>
          <w:tab w:val="num" w:pos="720"/>
        </w:tabs>
        <w:ind w:left="720" w:hanging="360"/>
        <w:rPr>
          <w:rFonts w:hAnsi="Symbol" w:hint="eastAsia"/>
          <w:color w:val="1B1B1B"/>
        </w:rPr>
      </w:pPr>
      <w:r>
        <w:rPr>
          <w:color w:val="1B1B1B"/>
        </w:rPr>
        <w:t>Projects:</w:t>
      </w:r>
    </w:p>
    <w:p w14:paraId="31FF4C42"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View (available to anyone)</w:t>
      </w:r>
    </w:p>
    <w:p w14:paraId="2A1D4A75" w14:textId="74DF7325" w:rsidR="00432856" w:rsidRDefault="00C07407">
      <w:pPr>
        <w:pStyle w:val="ListParagraph"/>
        <w:numPr>
          <w:ilvl w:val="1"/>
          <w:numId w:val="11"/>
        </w:numPr>
        <w:tabs>
          <w:tab w:val="clear" w:pos="360"/>
          <w:tab w:val="num" w:pos="1440"/>
        </w:tabs>
        <w:ind w:left="1440" w:hanging="360"/>
        <w:rPr>
          <w:rFonts w:ascii="Courier New" w:hAnsi="Courier New"/>
          <w:color w:val="1B1B1B"/>
        </w:rPr>
      </w:pPr>
      <w:r>
        <w:rPr>
          <w:color w:val="1B1B1B"/>
        </w:rPr>
        <w:t>Provide personal assessment (based on owner’s provided criteria)</w:t>
      </w:r>
    </w:p>
    <w:p w14:paraId="40BE331C" w14:textId="39017500"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Message owner</w:t>
      </w:r>
      <w:r w:rsidR="00637A76">
        <w:rPr>
          <w:color w:val="1B1B1B"/>
        </w:rPr>
        <w:t xml:space="preserve"> (through email)</w:t>
      </w:r>
    </w:p>
    <w:p w14:paraId="5BBB9362" w14:textId="07F258BF"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Bookmark</w:t>
      </w:r>
      <w:r w:rsidR="00637A76">
        <w:rPr>
          <w:color w:val="1B1B1B"/>
        </w:rPr>
        <w:t xml:space="preserve"> within the site</w:t>
      </w:r>
    </w:p>
    <w:p w14:paraId="46120B1D"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Share</w:t>
      </w:r>
    </w:p>
    <w:p w14:paraId="3D4142AF" w14:textId="02D8102A" w:rsidR="00432856" w:rsidRPr="003D3B16" w:rsidRDefault="009C477C">
      <w:pPr>
        <w:pStyle w:val="ListParagraph"/>
        <w:numPr>
          <w:ilvl w:val="2"/>
          <w:numId w:val="11"/>
        </w:numPr>
        <w:tabs>
          <w:tab w:val="clear" w:pos="360"/>
          <w:tab w:val="num" w:pos="2160"/>
        </w:tabs>
        <w:ind w:left="2160" w:hanging="360"/>
        <w:rPr>
          <w:rFonts w:ascii="Wingdings" w:hAnsi="Wingdings"/>
          <w:color w:val="1B1B1B"/>
        </w:rPr>
      </w:pPr>
      <w:r>
        <w:rPr>
          <w:color w:val="1B1B1B"/>
        </w:rPr>
        <w:t>Permalink</w:t>
      </w:r>
    </w:p>
    <w:p w14:paraId="38056EB1" w14:textId="102E154A" w:rsidR="00A13092" w:rsidRPr="00397562" w:rsidRDefault="007D0A92" w:rsidP="00A13092">
      <w:pPr>
        <w:pStyle w:val="ListParagraph"/>
        <w:numPr>
          <w:ilvl w:val="0"/>
          <w:numId w:val="11"/>
        </w:numPr>
        <w:rPr>
          <w:rFonts w:ascii="Wingdings" w:hAnsi="Wingdings"/>
          <w:color w:val="1B1B1B"/>
        </w:rPr>
      </w:pPr>
      <w:r>
        <w:rPr>
          <w:color w:val="1B1B1B"/>
        </w:rPr>
        <w:t>“Like” or otherwise link to social media</w:t>
      </w:r>
    </w:p>
    <w:p w14:paraId="52F37EEA" w14:textId="77777777" w:rsidR="00A13092" w:rsidRDefault="00A13092" w:rsidP="00397562"/>
    <w:p w14:paraId="217EF8C2" w14:textId="59E49023" w:rsidR="00A13092" w:rsidRDefault="00A13092" w:rsidP="00397562">
      <w:r>
        <w:rPr>
          <w:b/>
          <w:u w:val="single"/>
        </w:rPr>
        <w:t>Bookmarking</w:t>
      </w:r>
    </w:p>
    <w:p w14:paraId="502C0AAD" w14:textId="77777777" w:rsidR="00A13092" w:rsidRDefault="00A13092" w:rsidP="00397562"/>
    <w:p w14:paraId="439F2B94" w14:textId="133E1E08" w:rsidR="00A13092" w:rsidRDefault="00A13092" w:rsidP="00397562">
      <w:pPr>
        <w:pStyle w:val="ListParagraph"/>
        <w:numPr>
          <w:ilvl w:val="0"/>
          <w:numId w:val="35"/>
        </w:numPr>
      </w:pPr>
      <w:r>
        <w:t>Sort by type:</w:t>
      </w:r>
    </w:p>
    <w:p w14:paraId="40D05448" w14:textId="5CD533A1" w:rsidR="00A13092" w:rsidRDefault="00A13092" w:rsidP="00397562">
      <w:pPr>
        <w:pStyle w:val="ListParagraph"/>
        <w:numPr>
          <w:ilvl w:val="1"/>
          <w:numId w:val="35"/>
        </w:numPr>
      </w:pPr>
      <w:proofErr w:type="gramStart"/>
      <w:r>
        <w:t>profile</w:t>
      </w:r>
      <w:proofErr w:type="gramEnd"/>
    </w:p>
    <w:p w14:paraId="5112E482" w14:textId="4DFAAACE" w:rsidR="00A13092" w:rsidRDefault="00A13092" w:rsidP="00397562">
      <w:pPr>
        <w:pStyle w:val="ListParagraph"/>
        <w:numPr>
          <w:ilvl w:val="1"/>
          <w:numId w:val="35"/>
        </w:numPr>
      </w:pPr>
      <w:proofErr w:type="gramStart"/>
      <w:r>
        <w:t>project</w:t>
      </w:r>
      <w:proofErr w:type="gramEnd"/>
    </w:p>
    <w:p w14:paraId="7A2A909C" w14:textId="171D0B59" w:rsidR="00A13092" w:rsidRDefault="00A13092" w:rsidP="00397562">
      <w:pPr>
        <w:pStyle w:val="ListParagraph"/>
        <w:numPr>
          <w:ilvl w:val="1"/>
          <w:numId w:val="35"/>
        </w:numPr>
      </w:pPr>
      <w:proofErr w:type="gramStart"/>
      <w:r>
        <w:t>portfolio</w:t>
      </w:r>
      <w:proofErr w:type="gramEnd"/>
    </w:p>
    <w:p w14:paraId="50492355" w14:textId="51D058B1" w:rsidR="00A13092" w:rsidRPr="00397562" w:rsidRDefault="00A13092" w:rsidP="00397562">
      <w:pPr>
        <w:pStyle w:val="ListParagraph"/>
        <w:numPr>
          <w:ilvl w:val="0"/>
          <w:numId w:val="35"/>
        </w:numPr>
      </w:pPr>
      <w:proofErr w:type="gramStart"/>
      <w:r>
        <w:t>be</w:t>
      </w:r>
      <w:proofErr w:type="gramEnd"/>
      <w:r>
        <w:t xml:space="preserve"> able to </w:t>
      </w:r>
      <w:proofErr w:type="spellStart"/>
      <w:r w:rsidR="00293C53">
        <w:t>un</w:t>
      </w:r>
      <w:r>
        <w:t>bookmark</w:t>
      </w:r>
      <w:proofErr w:type="spellEnd"/>
      <w:r>
        <w:t xml:space="preserve"> a page</w:t>
      </w:r>
    </w:p>
    <w:p w14:paraId="2153F0FF" w14:textId="77777777" w:rsidR="004A7D1B" w:rsidRDefault="004A7D1B" w:rsidP="00397562">
      <w:pPr>
        <w:rPr>
          <w:rFonts w:ascii="Wingdings" w:hAnsi="Wingdings"/>
          <w:color w:val="1B1B1B"/>
        </w:rPr>
      </w:pPr>
    </w:p>
    <w:p w14:paraId="0BA803AD" w14:textId="687B40B7" w:rsidR="004A7D1B" w:rsidRDefault="004A7D1B">
      <w:pPr>
        <w:rPr>
          <w:color w:val="1B1B1B"/>
          <w:szCs w:val="20"/>
        </w:rPr>
      </w:pPr>
    </w:p>
    <w:p w14:paraId="2D51A94B" w14:textId="3B513592" w:rsidR="004A7D1B" w:rsidRDefault="004A7D1B">
      <w:pPr>
        <w:pStyle w:val="ListParagraph"/>
        <w:ind w:left="0"/>
        <w:rPr>
          <w:color w:val="1B1B1B"/>
        </w:rPr>
      </w:pPr>
      <w:r w:rsidRPr="00397562">
        <w:rPr>
          <w:b/>
          <w:color w:val="1B1B1B"/>
          <w:u w:val="single"/>
        </w:rPr>
        <w:t xml:space="preserve">Faculty Features </w:t>
      </w:r>
      <w:r w:rsidR="001A326E">
        <w:rPr>
          <w:b/>
          <w:color w:val="1B1B1B"/>
          <w:u w:val="single"/>
        </w:rPr>
        <w:t>/ Class Project &amp; Assessment tools</w:t>
      </w:r>
    </w:p>
    <w:p w14:paraId="4580D702" w14:textId="64157865" w:rsidR="004A7D1B" w:rsidRPr="00397562" w:rsidRDefault="008942CE">
      <w:pPr>
        <w:pStyle w:val="ListParagraph"/>
        <w:ind w:left="0"/>
        <w:rPr>
          <w:color w:val="0000FF"/>
        </w:rPr>
      </w:pPr>
      <w:r>
        <w:rPr>
          <w:color w:val="0000FF"/>
        </w:rPr>
        <w:t>(Student features in blue)</w:t>
      </w:r>
    </w:p>
    <w:p w14:paraId="13548891" w14:textId="77777777" w:rsidR="004A7D1B" w:rsidRDefault="004A7D1B">
      <w:pPr>
        <w:pStyle w:val="ListParagraph"/>
        <w:ind w:left="0"/>
        <w:rPr>
          <w:color w:val="1B1B1B"/>
        </w:rPr>
      </w:pPr>
    </w:p>
    <w:p w14:paraId="7AC53C18" w14:textId="4EE48496" w:rsidR="004A7D1B" w:rsidRDefault="004A7D1B" w:rsidP="00397562">
      <w:pPr>
        <w:pStyle w:val="ListParagraph"/>
        <w:numPr>
          <w:ilvl w:val="0"/>
          <w:numId w:val="33"/>
        </w:numPr>
        <w:rPr>
          <w:color w:val="1B1B1B"/>
        </w:rPr>
      </w:pPr>
      <w:r>
        <w:rPr>
          <w:color w:val="1B1B1B"/>
        </w:rPr>
        <w:t>Create a class.</w:t>
      </w:r>
    </w:p>
    <w:p w14:paraId="6D7C070C" w14:textId="4935BDD7" w:rsidR="004A7D1B" w:rsidRDefault="004A7D1B" w:rsidP="00397562">
      <w:pPr>
        <w:pStyle w:val="ListParagraph"/>
        <w:numPr>
          <w:ilvl w:val="1"/>
          <w:numId w:val="33"/>
        </w:numPr>
        <w:rPr>
          <w:color w:val="1B1B1B"/>
        </w:rPr>
      </w:pPr>
      <w:r>
        <w:rPr>
          <w:color w:val="1B1B1B"/>
        </w:rPr>
        <w:t>Specify:</w:t>
      </w:r>
    </w:p>
    <w:p w14:paraId="25BC7087" w14:textId="088119A8" w:rsidR="004A7D1B" w:rsidRDefault="004A7D1B" w:rsidP="00397562">
      <w:pPr>
        <w:pStyle w:val="ListParagraph"/>
        <w:numPr>
          <w:ilvl w:val="2"/>
          <w:numId w:val="33"/>
        </w:numPr>
        <w:rPr>
          <w:color w:val="1B1B1B"/>
        </w:rPr>
      </w:pPr>
      <w:proofErr w:type="gramStart"/>
      <w:r>
        <w:rPr>
          <w:color w:val="1B1B1B"/>
        </w:rPr>
        <w:t>the</w:t>
      </w:r>
      <w:proofErr w:type="gramEnd"/>
      <w:r>
        <w:rPr>
          <w:color w:val="1B1B1B"/>
        </w:rPr>
        <w:t xml:space="preserve"> name</w:t>
      </w:r>
    </w:p>
    <w:p w14:paraId="7F700BC9" w14:textId="394AE10A" w:rsidR="004A7D1B" w:rsidRDefault="004A7D1B" w:rsidP="00397562">
      <w:pPr>
        <w:pStyle w:val="ListParagraph"/>
        <w:numPr>
          <w:ilvl w:val="2"/>
          <w:numId w:val="33"/>
        </w:numPr>
        <w:rPr>
          <w:color w:val="1B1B1B"/>
        </w:rPr>
      </w:pPr>
      <w:proofErr w:type="gramStart"/>
      <w:r>
        <w:rPr>
          <w:color w:val="1B1B1B"/>
        </w:rPr>
        <w:t>description</w:t>
      </w:r>
      <w:proofErr w:type="gramEnd"/>
    </w:p>
    <w:p w14:paraId="6DA0D463" w14:textId="25DD9275" w:rsidR="00C73604" w:rsidRPr="00397562" w:rsidRDefault="004A7D1B" w:rsidP="00397562">
      <w:pPr>
        <w:pStyle w:val="ListParagraph"/>
        <w:numPr>
          <w:ilvl w:val="2"/>
          <w:numId w:val="33"/>
        </w:numPr>
        <w:rPr>
          <w:color w:val="1B1B1B"/>
        </w:rPr>
      </w:pPr>
      <w:proofErr w:type="gramStart"/>
      <w:r>
        <w:rPr>
          <w:color w:val="1B1B1B"/>
        </w:rPr>
        <w:lastRenderedPageBreak/>
        <w:t>prefix</w:t>
      </w:r>
      <w:proofErr w:type="gramEnd"/>
      <w:r>
        <w:rPr>
          <w:color w:val="1B1B1B"/>
        </w:rPr>
        <w:t xml:space="preserve"> and course number</w:t>
      </w:r>
    </w:p>
    <w:p w14:paraId="380C6752" w14:textId="5AD8F8EF" w:rsidR="004A7D1B" w:rsidRDefault="004A7D1B" w:rsidP="00397562">
      <w:pPr>
        <w:pStyle w:val="ListParagraph"/>
        <w:numPr>
          <w:ilvl w:val="0"/>
          <w:numId w:val="33"/>
        </w:numPr>
        <w:rPr>
          <w:color w:val="1B1B1B"/>
        </w:rPr>
      </w:pPr>
      <w:r>
        <w:rPr>
          <w:color w:val="1B1B1B"/>
        </w:rPr>
        <w:t>Add students to the class</w:t>
      </w:r>
    </w:p>
    <w:p w14:paraId="32CC3922" w14:textId="7287642C" w:rsidR="004A7D1B" w:rsidRDefault="0004068C" w:rsidP="00397562">
      <w:pPr>
        <w:pStyle w:val="ListParagraph"/>
        <w:numPr>
          <w:ilvl w:val="1"/>
          <w:numId w:val="33"/>
        </w:numPr>
        <w:rPr>
          <w:color w:val="1B1B1B"/>
        </w:rPr>
      </w:pPr>
      <w:r>
        <w:rPr>
          <w:color w:val="1B1B1B"/>
        </w:rPr>
        <w:t>M</w:t>
      </w:r>
      <w:r w:rsidR="004A7D1B">
        <w:rPr>
          <w:color w:val="1B1B1B"/>
        </w:rPr>
        <w:t>anually add students to the system</w:t>
      </w:r>
    </w:p>
    <w:p w14:paraId="5FB88938" w14:textId="698C7673" w:rsidR="004A7D1B" w:rsidRDefault="004A7D1B" w:rsidP="00397562">
      <w:pPr>
        <w:pStyle w:val="ListParagraph"/>
        <w:numPr>
          <w:ilvl w:val="1"/>
          <w:numId w:val="33"/>
        </w:numPr>
        <w:rPr>
          <w:color w:val="1B1B1B"/>
        </w:rPr>
      </w:pPr>
      <w:r>
        <w:rPr>
          <w:color w:val="1B1B1B"/>
        </w:rPr>
        <w:t>Can we tie in with class rosters in Maine Street?</w:t>
      </w:r>
    </w:p>
    <w:p w14:paraId="35C88B15" w14:textId="53E72196" w:rsidR="004A7D1B" w:rsidRDefault="0004068C" w:rsidP="00397562">
      <w:pPr>
        <w:pStyle w:val="ListParagraph"/>
        <w:numPr>
          <w:ilvl w:val="1"/>
          <w:numId w:val="33"/>
        </w:numPr>
        <w:rPr>
          <w:color w:val="1B1B1B"/>
        </w:rPr>
      </w:pPr>
      <w:r>
        <w:rPr>
          <w:color w:val="1B1B1B"/>
        </w:rPr>
        <w:t>S</w:t>
      </w:r>
      <w:r w:rsidR="004A7D1B">
        <w:rPr>
          <w:color w:val="1B1B1B"/>
        </w:rPr>
        <w:t>tudent receives a notification via email</w:t>
      </w:r>
    </w:p>
    <w:p w14:paraId="1071E30B" w14:textId="77777777" w:rsidR="001D1CAA" w:rsidRPr="00397562" w:rsidRDefault="001D1CAA" w:rsidP="001D1CAA">
      <w:pPr>
        <w:pStyle w:val="ListParagraph"/>
        <w:numPr>
          <w:ilvl w:val="1"/>
          <w:numId w:val="33"/>
        </w:numPr>
        <w:rPr>
          <w:color w:val="0000FF"/>
        </w:rPr>
      </w:pPr>
      <w:r w:rsidRPr="001D1CAA">
        <w:rPr>
          <w:color w:val="0000FF"/>
        </w:rPr>
        <w:t>Student UI:</w:t>
      </w:r>
    </w:p>
    <w:p w14:paraId="7C1FC65A" w14:textId="77777777" w:rsidR="001D1CAA" w:rsidRPr="00397562" w:rsidRDefault="001D1CAA" w:rsidP="001D1CAA">
      <w:pPr>
        <w:pStyle w:val="ListParagraph"/>
        <w:numPr>
          <w:ilvl w:val="2"/>
          <w:numId w:val="33"/>
        </w:numPr>
        <w:rPr>
          <w:color w:val="0000FF"/>
        </w:rPr>
      </w:pPr>
      <w:r w:rsidRPr="001D1CAA">
        <w:rPr>
          <w:color w:val="0000FF"/>
        </w:rPr>
        <w:t>Search for and request a class</w:t>
      </w:r>
    </w:p>
    <w:p w14:paraId="1F335C8A" w14:textId="602A6A76" w:rsidR="001D1CAA" w:rsidRPr="001D1CAA" w:rsidRDefault="001D1CAA" w:rsidP="00397562">
      <w:pPr>
        <w:pStyle w:val="ListParagraph"/>
        <w:numPr>
          <w:ilvl w:val="2"/>
          <w:numId w:val="33"/>
        </w:numPr>
        <w:rPr>
          <w:color w:val="0000FF"/>
        </w:rPr>
      </w:pPr>
      <w:r w:rsidRPr="00397562">
        <w:rPr>
          <w:color w:val="0000FF"/>
        </w:rPr>
        <w:t>Validate or reject a class invitation</w:t>
      </w:r>
    </w:p>
    <w:p w14:paraId="7DDD3693" w14:textId="2A83B09F" w:rsidR="001D1CAA" w:rsidRPr="00397562" w:rsidRDefault="001D1CAA" w:rsidP="00397562">
      <w:pPr>
        <w:pStyle w:val="ListParagraph"/>
        <w:numPr>
          <w:ilvl w:val="2"/>
          <w:numId w:val="33"/>
        </w:numPr>
        <w:rPr>
          <w:color w:val="0000FF"/>
        </w:rPr>
      </w:pPr>
      <w:r w:rsidRPr="001D1CAA">
        <w:rPr>
          <w:color w:val="0000FF"/>
        </w:rPr>
        <w:t>Quit/Drop a class</w:t>
      </w:r>
    </w:p>
    <w:p w14:paraId="2FBF597E" w14:textId="42BECBB2" w:rsidR="004A7D1B" w:rsidRDefault="004A7D1B" w:rsidP="00397562">
      <w:pPr>
        <w:pStyle w:val="ListParagraph"/>
        <w:numPr>
          <w:ilvl w:val="0"/>
          <w:numId w:val="33"/>
        </w:numPr>
        <w:rPr>
          <w:color w:val="1B1B1B"/>
        </w:rPr>
      </w:pPr>
      <w:r>
        <w:rPr>
          <w:color w:val="1B1B1B"/>
        </w:rPr>
        <w:t>Create assignment</w:t>
      </w:r>
    </w:p>
    <w:p w14:paraId="1A8A979B" w14:textId="51E6CB1B" w:rsidR="00BA1F21" w:rsidRDefault="00BA1F21" w:rsidP="00BA1F21">
      <w:pPr>
        <w:pStyle w:val="ListParagraph"/>
        <w:numPr>
          <w:ilvl w:val="1"/>
          <w:numId w:val="33"/>
        </w:numPr>
        <w:rPr>
          <w:color w:val="1B1B1B"/>
        </w:rPr>
      </w:pPr>
      <w:r>
        <w:rPr>
          <w:color w:val="1B1B1B"/>
        </w:rPr>
        <w:t>On class page, faculty creates assignment</w:t>
      </w:r>
    </w:p>
    <w:p w14:paraId="53AFC494" w14:textId="11017448" w:rsidR="00C73604" w:rsidRDefault="00C73604" w:rsidP="00C73604">
      <w:pPr>
        <w:pStyle w:val="ListParagraph"/>
        <w:numPr>
          <w:ilvl w:val="1"/>
          <w:numId w:val="33"/>
        </w:numPr>
      </w:pPr>
      <w:r>
        <w:t>The following would be controlled through a “manage classes” page and a “manage assessments” page that faculty members would have access to:</w:t>
      </w:r>
    </w:p>
    <w:p w14:paraId="191543C6" w14:textId="77777777" w:rsidR="00C73604" w:rsidRDefault="00C73604" w:rsidP="00C73604">
      <w:pPr>
        <w:pStyle w:val="ListParagraph"/>
        <w:numPr>
          <w:ilvl w:val="2"/>
          <w:numId w:val="33"/>
        </w:numPr>
      </w:pPr>
      <w:r>
        <w:t>Each assignment would have a description of the assignment, and allow students to create projects through a link in the assignment</w:t>
      </w:r>
    </w:p>
    <w:p w14:paraId="6163FB62" w14:textId="0025CC2C" w:rsidR="00C73604" w:rsidRPr="00C73604" w:rsidRDefault="00C73604" w:rsidP="00397562">
      <w:pPr>
        <w:pStyle w:val="ListParagraph"/>
        <w:numPr>
          <w:ilvl w:val="2"/>
          <w:numId w:val="33"/>
        </w:numPr>
      </w:pPr>
      <w:r>
        <w:t>Once projects had been created through that link, they would be categorized into the class and the assignment within that class.</w:t>
      </w:r>
    </w:p>
    <w:p w14:paraId="2791243F" w14:textId="3BFE1650" w:rsidR="00BA1F21" w:rsidRDefault="00BA1F21" w:rsidP="00BA1F21">
      <w:pPr>
        <w:pStyle w:val="ListParagraph"/>
        <w:numPr>
          <w:ilvl w:val="1"/>
          <w:numId w:val="33"/>
        </w:numPr>
        <w:rPr>
          <w:color w:val="1B1B1B"/>
        </w:rPr>
      </w:pPr>
      <w:r>
        <w:rPr>
          <w:color w:val="1B1B1B"/>
        </w:rPr>
        <w:t>Create DUE DATE – timeframe, can close entries</w:t>
      </w:r>
    </w:p>
    <w:p w14:paraId="6AC7D596" w14:textId="638AAD8E" w:rsidR="00C73604" w:rsidRPr="00397562" w:rsidRDefault="00C73604">
      <w:pPr>
        <w:pStyle w:val="ListParagraph"/>
        <w:numPr>
          <w:ilvl w:val="1"/>
          <w:numId w:val="33"/>
        </w:numPr>
        <w:rPr>
          <w:color w:val="1B1B1B"/>
        </w:rPr>
      </w:pPr>
      <w:r w:rsidRPr="00C73604">
        <w:rPr>
          <w:color w:val="1B1B1B"/>
        </w:rPr>
        <w:t>Faculty would have pre-defined messages that would be sent to all students in a “class” or “assignment”, such as “You have a new assignment to complete” or “your projects in assignment 1 are ready to be assessed.”</w:t>
      </w:r>
    </w:p>
    <w:p w14:paraId="22A9254C" w14:textId="61DA3FFC" w:rsidR="00C73604" w:rsidRPr="00397562" w:rsidRDefault="00BA1F21" w:rsidP="00397562">
      <w:pPr>
        <w:pStyle w:val="ListParagraph"/>
        <w:numPr>
          <w:ilvl w:val="1"/>
          <w:numId w:val="33"/>
        </w:numPr>
        <w:rPr>
          <w:color w:val="0000FF"/>
        </w:rPr>
      </w:pPr>
      <w:r w:rsidRPr="00397562">
        <w:rPr>
          <w:color w:val="0000FF"/>
        </w:rPr>
        <w:t>Student receives a notification via email</w:t>
      </w:r>
    </w:p>
    <w:p w14:paraId="50D2D193" w14:textId="0CD03146" w:rsidR="004A7D1B" w:rsidRDefault="004A7D1B" w:rsidP="00397562">
      <w:pPr>
        <w:pStyle w:val="ListParagraph"/>
        <w:numPr>
          <w:ilvl w:val="0"/>
          <w:numId w:val="33"/>
        </w:numPr>
        <w:rPr>
          <w:color w:val="1B1B1B"/>
        </w:rPr>
      </w:pPr>
      <w:r>
        <w:rPr>
          <w:color w:val="1B1B1B"/>
        </w:rPr>
        <w:t>Create assessment criteria</w:t>
      </w:r>
    </w:p>
    <w:p w14:paraId="73514F3D" w14:textId="6DDCE76D" w:rsidR="00BA1F21" w:rsidRDefault="00BA1F21" w:rsidP="00397562">
      <w:pPr>
        <w:pStyle w:val="ListParagraph"/>
        <w:numPr>
          <w:ilvl w:val="1"/>
          <w:numId w:val="33"/>
        </w:numPr>
        <w:rPr>
          <w:color w:val="1B1B1B"/>
        </w:rPr>
      </w:pPr>
      <w:r>
        <w:rPr>
          <w:color w:val="1B1B1B"/>
        </w:rPr>
        <w:t xml:space="preserve">Once assignment is created, </w:t>
      </w:r>
      <w:r w:rsidR="00C73604">
        <w:rPr>
          <w:color w:val="1B1B1B"/>
        </w:rPr>
        <w:t xml:space="preserve">faculty </w:t>
      </w:r>
      <w:r>
        <w:rPr>
          <w:color w:val="1B1B1B"/>
        </w:rPr>
        <w:t>can create assessment criteria</w:t>
      </w:r>
      <w:r w:rsidR="00C73604">
        <w:rPr>
          <w:color w:val="1B1B1B"/>
        </w:rPr>
        <w:t>.</w:t>
      </w:r>
    </w:p>
    <w:p w14:paraId="4216DCA8" w14:textId="033E9DD6" w:rsidR="001D1CAA" w:rsidRDefault="001D1CAA" w:rsidP="00397562">
      <w:pPr>
        <w:pStyle w:val="ListParagraph"/>
        <w:numPr>
          <w:ilvl w:val="2"/>
          <w:numId w:val="33"/>
        </w:numPr>
        <w:rPr>
          <w:color w:val="1B1B1B"/>
        </w:rPr>
      </w:pPr>
      <w:r>
        <w:rPr>
          <w:color w:val="1B1B1B"/>
        </w:rPr>
        <w:t>2 types of assessment questions:</w:t>
      </w:r>
    </w:p>
    <w:p w14:paraId="021BE576" w14:textId="22358D03" w:rsidR="001D1CAA" w:rsidRDefault="001D1CAA" w:rsidP="00397562">
      <w:pPr>
        <w:pStyle w:val="ListParagraph"/>
        <w:numPr>
          <w:ilvl w:val="3"/>
          <w:numId w:val="33"/>
        </w:numPr>
        <w:rPr>
          <w:color w:val="1B1B1B"/>
        </w:rPr>
      </w:pPr>
      <w:r>
        <w:rPr>
          <w:color w:val="1B1B1B"/>
        </w:rPr>
        <w:t>Rating from 1 to 10</w:t>
      </w:r>
    </w:p>
    <w:p w14:paraId="2C390304" w14:textId="7B6F6435" w:rsidR="001D1CAA" w:rsidRDefault="001D1CAA" w:rsidP="00397562">
      <w:pPr>
        <w:pStyle w:val="ListParagraph"/>
        <w:numPr>
          <w:ilvl w:val="3"/>
          <w:numId w:val="33"/>
        </w:numPr>
        <w:rPr>
          <w:color w:val="1B1B1B"/>
        </w:rPr>
      </w:pPr>
      <w:r>
        <w:rPr>
          <w:color w:val="1B1B1B"/>
        </w:rPr>
        <w:t>Textbox for comments</w:t>
      </w:r>
    </w:p>
    <w:p w14:paraId="03EFE1D7" w14:textId="77777777" w:rsidR="00BA1F21" w:rsidRDefault="00BA1F21" w:rsidP="00BA1F21">
      <w:pPr>
        <w:pStyle w:val="ListParagraph"/>
        <w:numPr>
          <w:ilvl w:val="1"/>
          <w:numId w:val="33"/>
        </w:numPr>
        <w:rPr>
          <w:color w:val="1B1B1B"/>
        </w:rPr>
      </w:pPr>
      <w:r>
        <w:rPr>
          <w:color w:val="1B1B1B"/>
        </w:rPr>
        <w:t>Create DUE DATE – timeframe, can close entries</w:t>
      </w:r>
    </w:p>
    <w:p w14:paraId="18EF51FC" w14:textId="63BCE5E8" w:rsidR="00C73604" w:rsidRDefault="00C73604">
      <w:pPr>
        <w:pStyle w:val="ListParagraph"/>
        <w:numPr>
          <w:ilvl w:val="1"/>
          <w:numId w:val="33"/>
        </w:numPr>
      </w:pPr>
      <w:r>
        <w:t>Faculty would have the option to control when assessments are available.</w:t>
      </w:r>
    </w:p>
    <w:p w14:paraId="192FDE6F" w14:textId="13E44A8D" w:rsidR="008942CE" w:rsidRPr="00C73604" w:rsidRDefault="008942CE">
      <w:pPr>
        <w:pStyle w:val="ListParagraph"/>
        <w:numPr>
          <w:ilvl w:val="1"/>
          <w:numId w:val="33"/>
        </w:numPr>
      </w:pPr>
      <w:r w:rsidRPr="008942CE">
        <w:t>Faculty can define the number of assessments that each student would have to complete, this would require an algorithm that balances the projects so that they all receive close to the same number of assessments</w:t>
      </w:r>
    </w:p>
    <w:p w14:paraId="07FD9FA6" w14:textId="77777777" w:rsidR="00C73604" w:rsidRPr="00B34F2C" w:rsidRDefault="00C73604" w:rsidP="00C73604">
      <w:pPr>
        <w:pStyle w:val="ListParagraph"/>
        <w:numPr>
          <w:ilvl w:val="1"/>
          <w:numId w:val="33"/>
        </w:numPr>
        <w:rPr>
          <w:color w:val="0000FF"/>
        </w:rPr>
      </w:pPr>
      <w:r w:rsidRPr="00B34F2C">
        <w:rPr>
          <w:color w:val="0000FF"/>
        </w:rPr>
        <w:t>Students would not be able to change the assessment criteria or the class denomination when creating a project through this avenue</w:t>
      </w:r>
    </w:p>
    <w:p w14:paraId="4816A3A7" w14:textId="525970B4" w:rsidR="00BA1F21" w:rsidRPr="00397562" w:rsidRDefault="00BA1F21" w:rsidP="00397562">
      <w:pPr>
        <w:pStyle w:val="ListParagraph"/>
        <w:numPr>
          <w:ilvl w:val="1"/>
          <w:numId w:val="33"/>
        </w:numPr>
        <w:rPr>
          <w:color w:val="0000FF"/>
        </w:rPr>
      </w:pPr>
      <w:r w:rsidRPr="00397562">
        <w:rPr>
          <w:color w:val="0000FF"/>
        </w:rPr>
        <w:t>Student receives a notification via email</w:t>
      </w:r>
    </w:p>
    <w:p w14:paraId="29FF0BEB" w14:textId="118776BE" w:rsidR="004A7D1B" w:rsidRDefault="00BA1F21" w:rsidP="00397562">
      <w:pPr>
        <w:pStyle w:val="ListParagraph"/>
        <w:numPr>
          <w:ilvl w:val="0"/>
          <w:numId w:val="33"/>
        </w:numPr>
        <w:rPr>
          <w:color w:val="1B1B1B"/>
        </w:rPr>
      </w:pPr>
      <w:r>
        <w:rPr>
          <w:color w:val="1B1B1B"/>
        </w:rPr>
        <w:t xml:space="preserve">Assessment Page - </w:t>
      </w:r>
      <w:r w:rsidR="004A7D1B">
        <w:rPr>
          <w:color w:val="1B1B1B"/>
        </w:rPr>
        <w:t>Aggregate the result somewhere</w:t>
      </w:r>
    </w:p>
    <w:p w14:paraId="41811ECD" w14:textId="64EE63FB" w:rsidR="00BA1F21" w:rsidRDefault="00BA1F21" w:rsidP="00397562">
      <w:pPr>
        <w:pStyle w:val="ListParagraph"/>
        <w:numPr>
          <w:ilvl w:val="1"/>
          <w:numId w:val="33"/>
        </w:numPr>
        <w:rPr>
          <w:color w:val="1B1B1B"/>
        </w:rPr>
      </w:pPr>
      <w:r>
        <w:rPr>
          <w:color w:val="1B1B1B"/>
        </w:rPr>
        <w:t xml:space="preserve">Stats: </w:t>
      </w:r>
    </w:p>
    <w:p w14:paraId="14E30974" w14:textId="0CB14686" w:rsidR="00BA1F21" w:rsidRDefault="00BA1F21" w:rsidP="00397562">
      <w:pPr>
        <w:pStyle w:val="ListParagraph"/>
        <w:numPr>
          <w:ilvl w:val="2"/>
          <w:numId w:val="33"/>
        </w:numPr>
        <w:rPr>
          <w:color w:val="1B1B1B"/>
        </w:rPr>
      </w:pPr>
      <w:r>
        <w:rPr>
          <w:color w:val="1B1B1B"/>
        </w:rPr>
        <w:lastRenderedPageBreak/>
        <w:t>Who has completed/not completed</w:t>
      </w:r>
      <w:r w:rsidR="001D1CAA">
        <w:rPr>
          <w:color w:val="1B1B1B"/>
        </w:rPr>
        <w:t>…</w:t>
      </w:r>
      <w:proofErr w:type="gramStart"/>
      <w:r w:rsidR="001D1CAA">
        <w:rPr>
          <w:color w:val="1B1B1B"/>
        </w:rPr>
        <w:t>.</w:t>
      </w:r>
      <w:proofErr w:type="gramEnd"/>
      <w:r w:rsidR="001D1CAA">
        <w:rPr>
          <w:color w:val="1B1B1B"/>
        </w:rPr>
        <w:t xml:space="preserve"> X out of Y completed</w:t>
      </w:r>
    </w:p>
    <w:p w14:paraId="287E80E8" w14:textId="664CE568" w:rsidR="00BA1F21" w:rsidRDefault="001D1CAA" w:rsidP="00397562">
      <w:pPr>
        <w:pStyle w:val="ListParagraph"/>
        <w:numPr>
          <w:ilvl w:val="1"/>
          <w:numId w:val="33"/>
        </w:numPr>
        <w:rPr>
          <w:color w:val="1B1B1B"/>
        </w:rPr>
      </w:pPr>
      <w:r>
        <w:rPr>
          <w:color w:val="1B1B1B"/>
        </w:rPr>
        <w:t>Aggregated results of each assessment item</w:t>
      </w:r>
    </w:p>
    <w:p w14:paraId="53EB37AF" w14:textId="77777777" w:rsidR="008129F0" w:rsidRDefault="001D1CAA" w:rsidP="00397562">
      <w:pPr>
        <w:pStyle w:val="ListParagraph"/>
        <w:numPr>
          <w:ilvl w:val="1"/>
          <w:numId w:val="33"/>
        </w:numPr>
        <w:rPr>
          <w:color w:val="1B1B1B"/>
        </w:rPr>
      </w:pPr>
      <w:r>
        <w:rPr>
          <w:color w:val="1B1B1B"/>
        </w:rPr>
        <w:t>Ratings/sorting…</w:t>
      </w:r>
    </w:p>
    <w:p w14:paraId="07EB3B41" w14:textId="5CB9C407" w:rsidR="001D1CAA" w:rsidRDefault="008129F0" w:rsidP="00397562">
      <w:pPr>
        <w:pStyle w:val="ListParagraph"/>
        <w:numPr>
          <w:ilvl w:val="1"/>
          <w:numId w:val="33"/>
        </w:numPr>
        <w:rPr>
          <w:color w:val="1B1B1B"/>
        </w:rPr>
      </w:pPr>
      <w:r>
        <w:rPr>
          <w:color w:val="1B1B1B"/>
        </w:rPr>
        <w:t>Option to make class rankings public to the entire class</w:t>
      </w:r>
      <w:r w:rsidR="001D1CAA">
        <w:rPr>
          <w:color w:val="1B1B1B"/>
        </w:rPr>
        <w:t xml:space="preserve"> </w:t>
      </w:r>
    </w:p>
    <w:p w14:paraId="7BB39BB3" w14:textId="7D50E158" w:rsidR="004A7D1B" w:rsidRDefault="008129F0" w:rsidP="00397562">
      <w:pPr>
        <w:pStyle w:val="ListParagraph"/>
        <w:numPr>
          <w:ilvl w:val="2"/>
          <w:numId w:val="33"/>
        </w:numPr>
        <w:rPr>
          <w:color w:val="0000FF"/>
        </w:rPr>
      </w:pPr>
      <w:r w:rsidRPr="00C73604">
        <w:rPr>
          <w:color w:val="0000FF"/>
        </w:rPr>
        <w:t>Student</w:t>
      </w:r>
      <w:r w:rsidR="00C73604">
        <w:rPr>
          <w:color w:val="0000FF"/>
        </w:rPr>
        <w:t xml:space="preserve"> is</w:t>
      </w:r>
      <w:r w:rsidRPr="00C73604">
        <w:rPr>
          <w:color w:val="0000FF"/>
        </w:rPr>
        <w:t xml:space="preserve"> able to see the assessment on your own project</w:t>
      </w:r>
      <w:r w:rsidR="00C73604">
        <w:rPr>
          <w:color w:val="0000FF"/>
        </w:rPr>
        <w:t>, and see overall class summary for ranking/comparison.</w:t>
      </w:r>
    </w:p>
    <w:p w14:paraId="5AF51C85" w14:textId="77777777" w:rsidR="008942CE" w:rsidRPr="008942CE" w:rsidRDefault="008942CE" w:rsidP="008942CE">
      <w:pPr>
        <w:pStyle w:val="ListParagraph"/>
        <w:numPr>
          <w:ilvl w:val="0"/>
          <w:numId w:val="33"/>
        </w:numPr>
        <w:rPr>
          <w:color w:val="0000FF"/>
        </w:rPr>
      </w:pPr>
      <w:r w:rsidRPr="008942CE">
        <w:rPr>
          <w:color w:val="0000FF"/>
        </w:rPr>
        <w:t>Each student will have a “my classes” page where they can view all their classes, and in turn go to specific class pages (which would show any assignments, any notifications about that class, and all the members of the class.</w:t>
      </w:r>
    </w:p>
    <w:p w14:paraId="2C6C89F4" w14:textId="77777777" w:rsidR="008942CE" w:rsidRPr="00397562" w:rsidRDefault="008942CE" w:rsidP="00397562">
      <w:pPr>
        <w:rPr>
          <w:color w:val="0000FF"/>
        </w:rPr>
      </w:pPr>
    </w:p>
    <w:p w14:paraId="6198DAC8" w14:textId="77777777" w:rsidR="004F28E6" w:rsidRDefault="004F28E6" w:rsidP="004F28E6"/>
    <w:p w14:paraId="400E26F6" w14:textId="5D20136D" w:rsidR="004F28E6" w:rsidRPr="00BD4EC0" w:rsidRDefault="004F28E6" w:rsidP="004F28E6">
      <w:pPr>
        <w:pStyle w:val="ListParagraph"/>
        <w:ind w:left="0"/>
        <w:rPr>
          <w:b/>
          <w:color w:val="0C2833"/>
          <w:u w:val="single"/>
        </w:rPr>
      </w:pPr>
      <w:r>
        <w:rPr>
          <w:b/>
          <w:color w:val="0C2833"/>
          <w:u w:val="single"/>
        </w:rPr>
        <w:t>Feedback about the Portfolio System:</w:t>
      </w:r>
    </w:p>
    <w:p w14:paraId="2FFAF111" w14:textId="4E22D985" w:rsidR="004F28E6" w:rsidRDefault="00F2529B" w:rsidP="004F28E6">
      <w:pPr>
        <w:numPr>
          <w:ilvl w:val="0"/>
          <w:numId w:val="23"/>
        </w:numPr>
      </w:pPr>
      <w:r>
        <w:t>The portfolio system should have some form of “Contact Us” section that might contain a forum and a way to message the development team</w:t>
      </w:r>
    </w:p>
    <w:p w14:paraId="33F91D2C" w14:textId="2171B5AF" w:rsidR="00D50713" w:rsidRDefault="00F2529B" w:rsidP="00397562">
      <w:pPr>
        <w:numPr>
          <w:ilvl w:val="0"/>
          <w:numId w:val="23"/>
        </w:numPr>
        <w:rPr>
          <w:b/>
          <w:color w:val="0C2833"/>
          <w:u w:val="single"/>
        </w:rPr>
      </w:pPr>
      <w:r>
        <w:t>Within the “Contact Us” page, there would be an “About” section that would describe the portfolio system (and ASAP?)</w:t>
      </w:r>
    </w:p>
    <w:p w14:paraId="76E0F008" w14:textId="77777777" w:rsidR="00D50713" w:rsidRDefault="00D50713">
      <w:pPr>
        <w:rPr>
          <w:b/>
          <w:color w:val="0C2833"/>
          <w:u w:val="single"/>
        </w:rPr>
      </w:pPr>
    </w:p>
    <w:p w14:paraId="3470BF14" w14:textId="2253AE0D" w:rsidR="008942CE" w:rsidRDefault="00432856">
      <w:pPr>
        <w:rPr>
          <w:rFonts w:ascii="Arial Bold" w:hAnsi="Arial Bold"/>
          <w:color w:val="0C2833"/>
          <w:sz w:val="36"/>
        </w:rPr>
      </w:pPr>
      <w:r>
        <w:rPr>
          <w:rFonts w:ascii="Arial Bold" w:hAnsi="Arial Bold"/>
          <w:color w:val="0C2833"/>
          <w:sz w:val="36"/>
        </w:rPr>
        <w:t>Site Map</w:t>
      </w:r>
    </w:p>
    <w:p w14:paraId="74E712C1" w14:textId="77777777" w:rsidR="00312968" w:rsidRPr="00BD4EC0" w:rsidRDefault="00312968" w:rsidP="00611672">
      <w:pPr>
        <w:rPr>
          <w:rFonts w:ascii="Arial Bold" w:hAnsi="Arial Bold"/>
          <w:color w:val="0C2833"/>
          <w:sz w:val="36"/>
        </w:rPr>
      </w:pPr>
    </w:p>
    <w:p w14:paraId="0D971A07" w14:textId="51CF822E" w:rsidR="003D3B16" w:rsidRDefault="00E65924" w:rsidP="00397562">
      <w:pPr>
        <w:ind w:left="720"/>
        <w:rPr>
          <w:b/>
          <w:color w:val="1B1B1B"/>
        </w:rPr>
      </w:pPr>
      <w:r w:rsidRPr="00397562">
        <w:rPr>
          <w:b/>
          <w:color w:val="1B1B1B"/>
          <w:szCs w:val="20"/>
        </w:rPr>
        <w:t>Anonymous User Sitemap</w:t>
      </w:r>
    </w:p>
    <w:p w14:paraId="73829490" w14:textId="77777777" w:rsidR="008942CE" w:rsidRPr="008942CE" w:rsidRDefault="008942CE" w:rsidP="00397562">
      <w:pPr>
        <w:ind w:left="720"/>
        <w:rPr>
          <w:b/>
          <w:color w:val="1B1B1B"/>
        </w:rPr>
      </w:pPr>
    </w:p>
    <w:p w14:paraId="49AD2E39" w14:textId="227A220A" w:rsidR="00AF0798" w:rsidRDefault="00C14D14" w:rsidP="00397562">
      <w:pPr>
        <w:ind w:left="720"/>
        <w:rPr>
          <w:b/>
          <w:color w:val="1B1B1B"/>
        </w:rPr>
      </w:pPr>
      <w:r>
        <w:rPr>
          <w:color w:val="1B1B1B"/>
        </w:rPr>
        <w:t xml:space="preserve">See </w:t>
      </w:r>
      <w:r w:rsidRPr="00A61F6E">
        <w:rPr>
          <w:color w:val="1B1B1B"/>
        </w:rPr>
        <w:t>File</w:t>
      </w:r>
      <w:r>
        <w:rPr>
          <w:b/>
          <w:color w:val="1B1B1B"/>
        </w:rPr>
        <w:t xml:space="preserve"> Anonymous_Sitemap.jpg </w:t>
      </w:r>
      <w:r>
        <w:rPr>
          <w:color w:val="1B1B1B"/>
        </w:rPr>
        <w:t>in Portfolio Version 1</w:t>
      </w:r>
      <w:r w:rsidR="00276B3F">
        <w:rPr>
          <w:color w:val="1B1B1B"/>
        </w:rPr>
        <w:t>, Sitemap</w:t>
      </w:r>
      <w:r>
        <w:rPr>
          <w:color w:val="1B1B1B"/>
        </w:rPr>
        <w:t xml:space="preserve"> folder</w:t>
      </w:r>
    </w:p>
    <w:p w14:paraId="27999CE9" w14:textId="77777777" w:rsidR="00AF0798" w:rsidRDefault="00AF0798" w:rsidP="00397562">
      <w:pPr>
        <w:ind w:left="720"/>
        <w:rPr>
          <w:b/>
          <w:color w:val="1B1B1B"/>
        </w:rPr>
      </w:pPr>
    </w:p>
    <w:p w14:paraId="14E90E25" w14:textId="32669C42" w:rsidR="00E65924" w:rsidRPr="00BD4EC0" w:rsidRDefault="00E65924" w:rsidP="00397562">
      <w:pPr>
        <w:ind w:left="720"/>
        <w:rPr>
          <w:rFonts w:ascii="Arial Bold" w:hAnsi="Arial Bold"/>
          <w:b/>
          <w:color w:val="0C2833"/>
          <w:sz w:val="36"/>
        </w:rPr>
      </w:pPr>
      <w:r>
        <w:rPr>
          <w:b/>
          <w:color w:val="1B1B1B"/>
        </w:rPr>
        <w:t>Member Sitemap</w:t>
      </w:r>
    </w:p>
    <w:p w14:paraId="68B65A5F" w14:textId="42D62F57" w:rsidR="00FD75FD" w:rsidRDefault="00FD75FD" w:rsidP="00397562">
      <w:pPr>
        <w:ind w:left="720"/>
        <w:rPr>
          <w:color w:val="1B1B1B"/>
        </w:rPr>
      </w:pPr>
    </w:p>
    <w:p w14:paraId="36B5D730" w14:textId="500AC41D" w:rsidR="00FD75FD" w:rsidRPr="00C14D14" w:rsidRDefault="00C14D14" w:rsidP="00397562">
      <w:pPr>
        <w:ind w:left="720"/>
        <w:rPr>
          <w:color w:val="1B1B1B"/>
        </w:rPr>
      </w:pPr>
      <w:r>
        <w:rPr>
          <w:color w:val="1B1B1B"/>
        </w:rPr>
        <w:t xml:space="preserve">See </w:t>
      </w:r>
      <w:r w:rsidRPr="00C14D14">
        <w:rPr>
          <w:color w:val="1B1B1B"/>
        </w:rPr>
        <w:t>File</w:t>
      </w:r>
      <w:r>
        <w:rPr>
          <w:b/>
          <w:color w:val="1B1B1B"/>
        </w:rPr>
        <w:t xml:space="preserve"> Member_Sitemap.jpg </w:t>
      </w:r>
      <w:r>
        <w:rPr>
          <w:color w:val="1B1B1B"/>
        </w:rPr>
        <w:t>in Portfolio Version 1</w:t>
      </w:r>
      <w:r w:rsidR="00276B3F">
        <w:rPr>
          <w:color w:val="1B1B1B"/>
        </w:rPr>
        <w:t>, Sitemap</w:t>
      </w:r>
      <w:r>
        <w:rPr>
          <w:color w:val="1B1B1B"/>
        </w:rPr>
        <w:t xml:space="preserve"> folder</w:t>
      </w:r>
    </w:p>
    <w:p w14:paraId="0DE6D1D6" w14:textId="77777777" w:rsidR="00AF0798" w:rsidRDefault="00AF0798" w:rsidP="00397562">
      <w:pPr>
        <w:ind w:left="720"/>
        <w:rPr>
          <w:color w:val="1B1B1B"/>
        </w:rPr>
      </w:pPr>
    </w:p>
    <w:p w14:paraId="3B594112" w14:textId="2A39A9C3" w:rsidR="00276B3F" w:rsidRDefault="00276B3F" w:rsidP="00397562">
      <w:pPr>
        <w:ind w:left="720"/>
        <w:rPr>
          <w:color w:val="1B1B1B"/>
        </w:rPr>
      </w:pPr>
      <w:r>
        <w:rPr>
          <w:b/>
          <w:color w:val="1B1B1B"/>
        </w:rPr>
        <w:t>Student Sitemap</w:t>
      </w:r>
    </w:p>
    <w:p w14:paraId="6A22239B" w14:textId="77777777" w:rsidR="00276B3F" w:rsidRDefault="00276B3F" w:rsidP="00397562">
      <w:pPr>
        <w:ind w:left="720"/>
        <w:rPr>
          <w:color w:val="1B1B1B"/>
        </w:rPr>
      </w:pPr>
    </w:p>
    <w:p w14:paraId="3ABCE9DE" w14:textId="66366698" w:rsidR="00276B3F" w:rsidRDefault="00276B3F" w:rsidP="00397562">
      <w:pPr>
        <w:ind w:left="720"/>
        <w:rPr>
          <w:color w:val="1B1B1B"/>
        </w:rPr>
      </w:pPr>
      <w:r>
        <w:rPr>
          <w:color w:val="1B1B1B"/>
        </w:rPr>
        <w:t xml:space="preserve">See File </w:t>
      </w:r>
      <w:r>
        <w:rPr>
          <w:b/>
          <w:color w:val="1B1B1B"/>
        </w:rPr>
        <w:t>Student_Member_Sitemap.jpg</w:t>
      </w:r>
      <w:r>
        <w:rPr>
          <w:color w:val="1B1B1B"/>
        </w:rPr>
        <w:t xml:space="preserve"> in Portfolio Version 1, Sitemap folder</w:t>
      </w:r>
    </w:p>
    <w:p w14:paraId="7B1D568C" w14:textId="3831437D" w:rsidR="00276B3F" w:rsidRDefault="00276B3F" w:rsidP="00397562">
      <w:pPr>
        <w:ind w:left="720"/>
        <w:rPr>
          <w:color w:val="1B1B1B"/>
        </w:rPr>
      </w:pPr>
    </w:p>
    <w:p w14:paraId="54F6D3D2" w14:textId="1C290F16" w:rsidR="00276B3F" w:rsidRDefault="00276B3F" w:rsidP="00397562">
      <w:pPr>
        <w:ind w:left="720"/>
        <w:rPr>
          <w:color w:val="1B1B1B"/>
        </w:rPr>
      </w:pPr>
      <w:r>
        <w:rPr>
          <w:b/>
          <w:color w:val="1B1B1B"/>
        </w:rPr>
        <w:t>Faculty Sitemap</w:t>
      </w:r>
    </w:p>
    <w:p w14:paraId="6E3472C4" w14:textId="77777777" w:rsidR="00276B3F" w:rsidRDefault="00276B3F" w:rsidP="00397562">
      <w:pPr>
        <w:ind w:left="720"/>
        <w:rPr>
          <w:color w:val="1B1B1B"/>
        </w:rPr>
      </w:pPr>
    </w:p>
    <w:p w14:paraId="6D23B6BF" w14:textId="75471BCB" w:rsidR="00276B3F" w:rsidRPr="00276B3F" w:rsidRDefault="00276B3F" w:rsidP="00397562">
      <w:pPr>
        <w:ind w:left="720"/>
        <w:rPr>
          <w:color w:val="1B1B1B"/>
        </w:rPr>
      </w:pPr>
      <w:r>
        <w:rPr>
          <w:color w:val="1B1B1B"/>
        </w:rPr>
        <w:t xml:space="preserve">See File </w:t>
      </w:r>
      <w:r>
        <w:rPr>
          <w:b/>
          <w:color w:val="1B1B1B"/>
        </w:rPr>
        <w:t>Faculty_Member_Sitemap.jpg</w:t>
      </w:r>
      <w:r>
        <w:rPr>
          <w:color w:val="1B1B1B"/>
        </w:rPr>
        <w:t xml:space="preserve"> in Portfolio Version 1, Sitemap folder</w:t>
      </w:r>
    </w:p>
    <w:p w14:paraId="199894F4" w14:textId="77777777" w:rsidR="003D3B16" w:rsidRDefault="003D3B16">
      <w:pPr>
        <w:rPr>
          <w:color w:val="1B1B1B"/>
        </w:rPr>
      </w:pPr>
    </w:p>
    <w:p w14:paraId="5E5AF5CD" w14:textId="77777777" w:rsidR="00ED2F05" w:rsidRDefault="00ED2F05">
      <w:pPr>
        <w:rPr>
          <w:color w:val="1B1B1B"/>
        </w:rPr>
      </w:pPr>
    </w:p>
    <w:p w14:paraId="47C778F8" w14:textId="77777777" w:rsidR="00F420BA" w:rsidRDefault="00F420BA">
      <w:pPr>
        <w:rPr>
          <w:ins w:id="82" w:author="admin" w:date="2013-05-28T16:12:00Z"/>
          <w:rFonts w:ascii="Arial Bold" w:hAnsi="Arial Bold"/>
          <w:color w:val="0C2833"/>
          <w:sz w:val="32"/>
        </w:rPr>
      </w:pPr>
      <w:ins w:id="83" w:author="admin" w:date="2013-05-28T16:11:00Z">
        <w:r w:rsidRPr="00F420BA">
          <w:rPr>
            <w:rFonts w:ascii="Arial Bold" w:hAnsi="Arial Bold"/>
            <w:color w:val="0C2833"/>
            <w:sz w:val="32"/>
            <w:rPrChange w:id="84" w:author="admin" w:date="2013-05-28T16:12:00Z">
              <w:rPr>
                <w:rFonts w:ascii="Arial Bold" w:hAnsi="Arial Bold"/>
                <w:color w:val="0C2833"/>
                <w:sz w:val="36"/>
              </w:rPr>
            </w:rPrChange>
          </w:rPr>
          <w:t>Sitemap Pages</w:t>
        </w:r>
      </w:ins>
    </w:p>
    <w:p w14:paraId="12C1B5EF" w14:textId="77777777" w:rsidR="00234594" w:rsidRDefault="00C9514B" w:rsidP="00C9514B">
      <w:pPr>
        <w:rPr>
          <w:ins w:id="85" w:author="admin" w:date="2013-05-28T16:16:00Z"/>
        </w:rPr>
      </w:pPr>
      <w:ins w:id="86" w:author="admin" w:date="2013-05-28T16:16:00Z">
        <w:r>
          <w:lastRenderedPageBreak/>
          <w:t>**</w:t>
        </w:r>
        <w:proofErr w:type="gramStart"/>
        <w:r w:rsidR="00234594">
          <w:t>all</w:t>
        </w:r>
        <w:proofErr w:type="gramEnd"/>
        <w:r w:rsidR="00234594">
          <w:t xml:space="preserve"> users have the anonymous sitemap pages (except where noted)**</w:t>
        </w:r>
      </w:ins>
    </w:p>
    <w:p w14:paraId="77560926" w14:textId="77777777" w:rsidR="00234594" w:rsidRDefault="00234594" w:rsidP="00C9514B">
      <w:pPr>
        <w:rPr>
          <w:ins w:id="87" w:author="admin" w:date="2013-05-28T16:16:00Z"/>
        </w:rPr>
      </w:pPr>
      <w:ins w:id="88" w:author="admin" w:date="2013-05-28T16:16:00Z">
        <w:r>
          <w:t>**</w:t>
        </w:r>
        <w:proofErr w:type="gramStart"/>
        <w:r>
          <w:t>all</w:t>
        </w:r>
        <w:proofErr w:type="gramEnd"/>
        <w:r>
          <w:t xml:space="preserve"> members have the member sitemap pages (except where noted)**</w:t>
        </w:r>
      </w:ins>
    </w:p>
    <w:p w14:paraId="33500F7D" w14:textId="3AA9FA61" w:rsidR="002D3C29" w:rsidRPr="00F420BA" w:rsidDel="00F420BA" w:rsidRDefault="002D3C29">
      <w:pPr>
        <w:rPr>
          <w:del w:id="89" w:author="admin" w:date="2013-05-28T16:11:00Z"/>
          <w:rPrChange w:id="90" w:author="admin" w:date="2013-05-28T16:12:00Z">
            <w:rPr>
              <w:del w:id="91" w:author="admin" w:date="2013-05-28T16:11:00Z"/>
              <w:b/>
              <w:color w:val="0C2833"/>
              <w:sz w:val="28"/>
              <w:u w:val="single"/>
            </w:rPr>
          </w:rPrChange>
        </w:rPr>
      </w:pPr>
      <w:del w:id="92" w:author="admin" w:date="2013-05-28T16:11:00Z">
        <w:r w:rsidRPr="00F420BA" w:rsidDel="00F420BA">
          <w:rPr>
            <w:rPrChange w:id="93" w:author="admin" w:date="2013-05-28T16:12:00Z">
              <w:rPr>
                <w:b/>
                <w:color w:val="0C2833"/>
                <w:sz w:val="28"/>
                <w:u w:val="single"/>
              </w:rPr>
            </w:rPrChange>
          </w:rPr>
          <w:delText>Sitemap Pages:</w:delText>
        </w:r>
      </w:del>
    </w:p>
    <w:p w14:paraId="5DC3BED5" w14:textId="3C3216E3" w:rsidR="00F420BA" w:rsidRDefault="00F420BA" w:rsidP="00C9514B">
      <w:pPr>
        <w:rPr>
          <w:ins w:id="94" w:author="admin" w:date="2013-05-28T16:11:00Z"/>
        </w:rPr>
      </w:pPr>
    </w:p>
    <w:p w14:paraId="38821846" w14:textId="025D1E15" w:rsidR="00234594" w:rsidRDefault="00F420BA" w:rsidP="00234594">
      <w:pPr>
        <w:rPr>
          <w:ins w:id="95" w:author="admin" w:date="2013-05-28T16:18:00Z"/>
          <w:b/>
          <w:color w:val="0C2833"/>
          <w:sz w:val="28"/>
          <w:u w:val="single"/>
        </w:rPr>
      </w:pPr>
      <w:ins w:id="96" w:author="admin" w:date="2013-05-28T16:12:00Z">
        <w:r w:rsidRPr="00F420BA">
          <w:rPr>
            <w:b/>
            <w:color w:val="0C2833"/>
            <w:sz w:val="28"/>
            <w:u w:val="single"/>
          </w:rPr>
          <w:t>Anonymous</w:t>
        </w:r>
      </w:ins>
    </w:p>
    <w:p w14:paraId="71EA1842" w14:textId="77777777" w:rsidR="00234594" w:rsidRDefault="00234594" w:rsidP="00234594">
      <w:pPr>
        <w:rPr>
          <w:ins w:id="97" w:author="admin" w:date="2013-05-28T16:18:00Z"/>
          <w:b/>
          <w:color w:val="0C2833"/>
        </w:rPr>
      </w:pPr>
      <w:ins w:id="98" w:author="admin" w:date="2013-05-28T16:18:00Z">
        <w:r>
          <w:rPr>
            <w:b/>
            <w:color w:val="0C2833"/>
          </w:rPr>
          <w:t>Create Account (anonymous only):</w:t>
        </w:r>
      </w:ins>
    </w:p>
    <w:p w14:paraId="3CB18C38" w14:textId="77777777" w:rsidR="00234594" w:rsidRDefault="00234594" w:rsidP="00234594">
      <w:pPr>
        <w:rPr>
          <w:ins w:id="99" w:author="admin" w:date="2013-05-28T16:18:00Z"/>
        </w:rPr>
      </w:pPr>
      <w:ins w:id="100" w:author="admin" w:date="2013-05-28T16:18:00Z">
        <w:r>
          <w:t>A “Register” button on the homepage would begin the process of creating an account. This would be a multi-step process. Once the account is created, it would take the user to their profile.</w:t>
        </w:r>
      </w:ins>
    </w:p>
    <w:p w14:paraId="6EC9384F" w14:textId="77777777" w:rsidR="00234594" w:rsidRDefault="00234594" w:rsidP="00234594">
      <w:pPr>
        <w:rPr>
          <w:ins w:id="101" w:author="admin" w:date="2013-05-28T16:18:00Z"/>
          <w:b/>
          <w:color w:val="0C2833"/>
        </w:rPr>
      </w:pPr>
    </w:p>
    <w:p w14:paraId="6C4A7C9D" w14:textId="77777777" w:rsidR="00234594" w:rsidRDefault="00234594" w:rsidP="00234594">
      <w:pPr>
        <w:rPr>
          <w:ins w:id="102" w:author="admin" w:date="2013-05-28T16:17:00Z"/>
          <w:b/>
          <w:color w:val="0C2833"/>
        </w:rPr>
      </w:pPr>
      <w:ins w:id="103" w:author="admin" w:date="2013-05-28T16:17:00Z">
        <w:r>
          <w:rPr>
            <w:b/>
            <w:color w:val="0C2833"/>
          </w:rPr>
          <w:t>Discover:</w:t>
        </w:r>
      </w:ins>
    </w:p>
    <w:p w14:paraId="009B8275" w14:textId="77777777" w:rsidR="00234594" w:rsidRPr="0028064E" w:rsidRDefault="00234594" w:rsidP="00234594">
      <w:pPr>
        <w:rPr>
          <w:ins w:id="104" w:author="admin" w:date="2013-05-28T16:17:00Z"/>
        </w:rPr>
      </w:pPr>
      <w:ins w:id="105" w:author="admin" w:date="2013-05-28T16:17:00Z">
        <w:r w:rsidRPr="00BC726C">
          <w:rPr>
            <w:color w:val="0C2833"/>
          </w:rPr>
          <w:t xml:space="preserve">This page would allow the user to browse work/profiles. Upon first visiting the page, the user would see all the projects in the portfolio system. It would have a method to explore departments, categories, classes and any other fields deemed appropriate: each field would have a drop-down list of all members of that field (a list of departments in the department field, </w:t>
        </w:r>
        <w:proofErr w:type="spellStart"/>
        <w:r w:rsidRPr="00BC726C">
          <w:rPr>
            <w:color w:val="0C2833"/>
          </w:rPr>
          <w:t>etc</w:t>
        </w:r>
        <w:proofErr w:type="spellEnd"/>
        <w:r w:rsidRPr="00BC726C">
          <w:rPr>
            <w:color w:val="0C2833"/>
          </w:rPr>
          <w:t xml:space="preserve">). The lists would be organized so that the user could easily sort through them (organize alphabetically, organize departments by college, classes by department, </w:t>
        </w:r>
        <w:proofErr w:type="spellStart"/>
        <w:r w:rsidRPr="00BC726C">
          <w:rPr>
            <w:color w:val="0C2833"/>
          </w:rPr>
          <w:t>etc</w:t>
        </w:r>
        <w:proofErr w:type="spellEnd"/>
        <w:r w:rsidRPr="00BC726C">
          <w:rPr>
            <w:color w:val="0C2833"/>
          </w:rPr>
          <w:t>). Exploring a field would change what work is displayed on the discovery page to only show work in that field. The discover page would also be the anonymous</w:t>
        </w:r>
        <w:r>
          <w:rPr>
            <w:color w:val="0C2833"/>
          </w:rPr>
          <w:t xml:space="preserve"> and member</w:t>
        </w:r>
        <w:r w:rsidRPr="00BC726C">
          <w:rPr>
            <w:color w:val="0C2833"/>
          </w:rPr>
          <w:t xml:space="preserve"> user homepage.</w:t>
        </w:r>
      </w:ins>
    </w:p>
    <w:p w14:paraId="3F925819" w14:textId="77777777" w:rsidR="00234594" w:rsidRDefault="00234594">
      <w:pPr>
        <w:rPr>
          <w:ins w:id="106" w:author="admin" w:date="2013-05-28T16:18:00Z"/>
          <w:b/>
          <w:color w:val="0C2833"/>
          <w:sz w:val="28"/>
          <w:u w:val="single"/>
        </w:rPr>
      </w:pPr>
    </w:p>
    <w:p w14:paraId="63B3B31F" w14:textId="77777777" w:rsidR="00234594" w:rsidRPr="0067206E" w:rsidRDefault="00234594" w:rsidP="00234594">
      <w:pPr>
        <w:rPr>
          <w:b/>
          <w:color w:val="0C2833"/>
        </w:rPr>
      </w:pPr>
      <w:moveToRangeStart w:id="107" w:author="admin" w:date="2013-05-28T16:18:00Z" w:name="move231377239"/>
      <w:moveTo w:id="108" w:author="admin" w:date="2013-05-28T16:18:00Z">
        <w:r>
          <w:rPr>
            <w:b/>
            <w:color w:val="0C2833"/>
          </w:rPr>
          <w:t>View Profile:</w:t>
        </w:r>
      </w:moveTo>
    </w:p>
    <w:p w14:paraId="7FEBA485" w14:textId="77777777" w:rsidR="00234594" w:rsidRDefault="00234594" w:rsidP="00234594">
      <w:moveTo w:id="109" w:author="admin" w:date="2013-05-28T16:18:00Z">
        <w:r>
          <w:t>Every profile would be viewable on its own, it would show all the public information about the user whose profile it was, as well as a section of their work where other users could see any work that they have access to. There would be some way to message the owner of the profile here as well. The user would be able to go directly to that work by clicking a link in the profile’s work section.</w:t>
        </w:r>
      </w:moveTo>
    </w:p>
    <w:p w14:paraId="0E13709D" w14:textId="77777777" w:rsidR="00234594" w:rsidRDefault="00234594" w:rsidP="00234594"/>
    <w:p w14:paraId="1AD3F8E6" w14:textId="77777777" w:rsidR="00234594" w:rsidRDefault="00234594" w:rsidP="00234594">
      <w:pPr>
        <w:rPr>
          <w:b/>
          <w:color w:val="0C2833"/>
        </w:rPr>
      </w:pPr>
      <w:moveTo w:id="110" w:author="admin" w:date="2013-05-28T16:18:00Z">
        <w:r>
          <w:rPr>
            <w:b/>
            <w:color w:val="0C2833"/>
          </w:rPr>
          <w:t>View Portfolio:</w:t>
        </w:r>
      </w:moveTo>
    </w:p>
    <w:p w14:paraId="51005C6E" w14:textId="77777777" w:rsidR="00234594" w:rsidRDefault="00234594" w:rsidP="00234594">
      <w:moveTo w:id="111" w:author="admin" w:date="2013-05-28T16:18:00Z">
        <w:r>
          <w:t>Every portfolio that the user has access to would be viewable on its own, either through browsing or by selecting it on the profile page that it is associated with. This would display the portfolio and all the projects in it, along with its context. The user would be able to click on projects within the portfolio and view them independently.</w:t>
        </w:r>
      </w:moveTo>
    </w:p>
    <w:p w14:paraId="15E6CFBD" w14:textId="77777777" w:rsidR="00234594" w:rsidRDefault="00234594" w:rsidP="00234594"/>
    <w:p w14:paraId="52BC4F17" w14:textId="77777777" w:rsidR="00234594" w:rsidRDefault="00234594" w:rsidP="00234594">
      <w:pPr>
        <w:rPr>
          <w:b/>
          <w:color w:val="0C2833"/>
        </w:rPr>
      </w:pPr>
      <w:moveTo w:id="112" w:author="admin" w:date="2013-05-28T16:18:00Z">
        <w:r>
          <w:rPr>
            <w:b/>
            <w:color w:val="0C2833"/>
          </w:rPr>
          <w:t>View Project:</w:t>
        </w:r>
      </w:moveTo>
    </w:p>
    <w:p w14:paraId="1D32FF7F" w14:textId="77777777" w:rsidR="00234594" w:rsidRDefault="00234594" w:rsidP="00234594">
      <w:pPr>
        <w:rPr>
          <w:ins w:id="113" w:author="admin" w:date="2013-05-28T16:19:00Z"/>
        </w:rPr>
      </w:pPr>
      <w:moveTo w:id="114" w:author="admin" w:date="2013-05-28T16:18:00Z">
        <w:r>
          <w:t>Every project that the user has access to would be viewable on its own, either through browsing or by selecting it in the portfolio that it is associated with. This would display the project along with its context, and potentially a feedback section</w:t>
        </w:r>
      </w:moveTo>
    </w:p>
    <w:p w14:paraId="1CD2A2B0" w14:textId="77777777" w:rsidR="00234594" w:rsidRDefault="00234594" w:rsidP="00234594">
      <w:pPr>
        <w:rPr>
          <w:ins w:id="115" w:author="admin" w:date="2013-05-28T16:19:00Z"/>
        </w:rPr>
      </w:pPr>
    </w:p>
    <w:p w14:paraId="603DAC11" w14:textId="77777777" w:rsidR="00234594" w:rsidRDefault="00234594" w:rsidP="00234594">
      <w:pPr>
        <w:rPr>
          <w:ins w:id="116" w:author="admin" w:date="2013-05-28T16:20:00Z"/>
          <w:b/>
        </w:rPr>
      </w:pPr>
      <w:ins w:id="117" w:author="admin" w:date="2013-05-28T16:20:00Z">
        <w:r>
          <w:rPr>
            <w:b/>
          </w:rPr>
          <w:t>Contact Us:</w:t>
        </w:r>
      </w:ins>
    </w:p>
    <w:p w14:paraId="38FEE397" w14:textId="77777777" w:rsidR="00234594" w:rsidRPr="00B1687B" w:rsidRDefault="00234594" w:rsidP="00234594">
      <w:pPr>
        <w:rPr>
          <w:ins w:id="118" w:author="admin" w:date="2013-05-28T16:20:00Z"/>
        </w:rPr>
      </w:pPr>
      <w:ins w:id="119" w:author="admin" w:date="2013-05-28T16:20:00Z">
        <w:r>
          <w:lastRenderedPageBreak/>
          <w:t xml:space="preserve">Would be a page where the user would be able to contact the development team directly. This might be or include a forum. It would include an “About” section that would provide information about the Portfolio Site (and potentially ASAP). </w:t>
        </w:r>
      </w:ins>
    </w:p>
    <w:p w14:paraId="4B7B9CDD" w14:textId="77777777" w:rsidR="00234594" w:rsidDel="00234594" w:rsidRDefault="00234594">
      <w:pPr>
        <w:rPr>
          <w:del w:id="120" w:author="admin" w:date="2013-05-28T16:20:00Z"/>
        </w:rPr>
      </w:pPr>
    </w:p>
    <w:moveToRangeEnd w:id="107"/>
    <w:p w14:paraId="6179BD74" w14:textId="77777777" w:rsidR="00F420BA" w:rsidRDefault="00F420BA" w:rsidP="00234594">
      <w:pPr>
        <w:rPr>
          <w:ins w:id="121" w:author="admin" w:date="2013-05-28T16:12:00Z"/>
          <w:b/>
          <w:color w:val="0C2833"/>
          <w:sz w:val="28"/>
          <w:u w:val="single"/>
        </w:rPr>
      </w:pPr>
    </w:p>
    <w:p w14:paraId="358A943B" w14:textId="250476E3" w:rsidR="00C9514B" w:rsidRPr="00234594" w:rsidRDefault="00F420BA" w:rsidP="00C9514B">
      <w:pPr>
        <w:rPr>
          <w:ins w:id="122" w:author="admin" w:date="2013-05-28T16:14:00Z"/>
          <w:b/>
          <w:color w:val="0C2833"/>
          <w:sz w:val="28"/>
          <w:u w:val="single"/>
          <w:rPrChange w:id="123" w:author="admin" w:date="2013-05-28T16:17:00Z">
            <w:rPr>
              <w:ins w:id="124" w:author="admin" w:date="2013-05-28T16:14:00Z"/>
            </w:rPr>
          </w:rPrChange>
        </w:rPr>
      </w:pPr>
      <w:ins w:id="125" w:author="admin" w:date="2013-05-28T16:12:00Z">
        <w:r>
          <w:rPr>
            <w:b/>
            <w:color w:val="0C2833"/>
            <w:sz w:val="28"/>
            <w:u w:val="single"/>
          </w:rPr>
          <w:t>Member</w:t>
        </w:r>
      </w:ins>
    </w:p>
    <w:p w14:paraId="20656205" w14:textId="77777777" w:rsidR="00C9514B" w:rsidRDefault="00C9514B" w:rsidP="00C9514B">
      <w:pPr>
        <w:rPr>
          <w:ins w:id="126" w:author="admin" w:date="2013-05-28T16:14:00Z"/>
          <w:b/>
          <w:color w:val="0C2833"/>
        </w:rPr>
      </w:pPr>
      <w:ins w:id="127" w:author="admin" w:date="2013-05-28T16:14:00Z">
        <w:r>
          <w:rPr>
            <w:b/>
            <w:color w:val="0C2833"/>
          </w:rPr>
          <w:t>My Profile:</w:t>
        </w:r>
      </w:ins>
    </w:p>
    <w:p w14:paraId="6C6E1156" w14:textId="77777777" w:rsidR="00C9514B" w:rsidRDefault="00C9514B" w:rsidP="00C9514B">
      <w:pPr>
        <w:rPr>
          <w:ins w:id="128" w:author="admin" w:date="2013-05-28T16:14:00Z"/>
        </w:rPr>
      </w:pPr>
      <w:ins w:id="129" w:author="admin" w:date="2013-05-28T16:14:00Z">
        <w:r>
          <w:t xml:space="preserve">From the homepage (if logged-in) the user would be able to access their profile page which would show information about them as defined when they create their account (name, profile picture, year, major, </w:t>
        </w:r>
        <w:proofErr w:type="spellStart"/>
        <w:r>
          <w:t>dept</w:t>
        </w:r>
        <w:proofErr w:type="spellEnd"/>
        <w:r>
          <w:t xml:space="preserve">, interests, an about section, </w:t>
        </w:r>
        <w:proofErr w:type="spellStart"/>
        <w:r>
          <w:t>etc</w:t>
        </w:r>
        <w:proofErr w:type="spellEnd"/>
        <w:r>
          <w:t>). The page would also display a section with the users work (upon the first time visiting their profile, it might prompt the user to create a portfolio). In addition, the user would be able to view and access their bookmarks and click a link to edit their profile.</w:t>
        </w:r>
      </w:ins>
    </w:p>
    <w:p w14:paraId="559C00EF" w14:textId="77777777" w:rsidR="00C9514B" w:rsidRDefault="00C9514B" w:rsidP="00C9514B">
      <w:pPr>
        <w:rPr>
          <w:ins w:id="130" w:author="admin" w:date="2013-05-28T16:14:00Z"/>
        </w:rPr>
      </w:pPr>
    </w:p>
    <w:p w14:paraId="5CDCB1DB" w14:textId="77777777" w:rsidR="00C9514B" w:rsidRDefault="00C9514B" w:rsidP="00C9514B">
      <w:pPr>
        <w:rPr>
          <w:ins w:id="131" w:author="admin" w:date="2013-05-28T16:14:00Z"/>
          <w:b/>
        </w:rPr>
      </w:pPr>
      <w:ins w:id="132" w:author="admin" w:date="2013-05-28T16:14:00Z">
        <w:r>
          <w:rPr>
            <w:b/>
          </w:rPr>
          <w:t>Edit Profile:</w:t>
        </w:r>
      </w:ins>
    </w:p>
    <w:p w14:paraId="19A00104" w14:textId="77777777" w:rsidR="00C9514B" w:rsidRDefault="00C9514B" w:rsidP="00C9514B">
      <w:pPr>
        <w:rPr>
          <w:ins w:id="133" w:author="admin" w:date="2013-05-28T16:14:00Z"/>
        </w:rPr>
      </w:pPr>
      <w:ins w:id="134" w:author="admin" w:date="2013-05-28T16:14:00Z">
        <w:r>
          <w:t xml:space="preserve">This would be reached through a link on the profile page and would allow the user to change their profile information and any other profile specific settings the might have access to. </w:t>
        </w:r>
      </w:ins>
    </w:p>
    <w:p w14:paraId="2A53C3DB" w14:textId="77777777" w:rsidR="00C9514B" w:rsidRDefault="00C9514B" w:rsidP="00C9514B">
      <w:pPr>
        <w:rPr>
          <w:ins w:id="135" w:author="admin" w:date="2013-05-28T16:14:00Z"/>
        </w:rPr>
      </w:pPr>
    </w:p>
    <w:p w14:paraId="6A8D7462" w14:textId="77777777" w:rsidR="00C9514B" w:rsidRDefault="00C9514B" w:rsidP="00C9514B">
      <w:pPr>
        <w:rPr>
          <w:ins w:id="136" w:author="admin" w:date="2013-05-28T16:14:00Z"/>
        </w:rPr>
      </w:pPr>
      <w:ins w:id="137" w:author="admin" w:date="2013-05-28T16:14:00Z">
        <w:r>
          <w:rPr>
            <w:b/>
          </w:rPr>
          <w:t>Bookmarks:</w:t>
        </w:r>
      </w:ins>
    </w:p>
    <w:p w14:paraId="4FB6CCE9" w14:textId="77777777" w:rsidR="00C9514B" w:rsidRDefault="00C9514B" w:rsidP="00C9514B">
      <w:pPr>
        <w:rPr>
          <w:ins w:id="138" w:author="admin" w:date="2013-05-28T16:19:00Z"/>
        </w:rPr>
      </w:pPr>
      <w:ins w:id="139" w:author="admin" w:date="2013-05-28T16:14:00Z">
        <w:r>
          <w:t>From the profile page, the user would be able to access a link of all their bookmarks (portfolios, profiles, projects) and go straight to those bookmarks by clicking on them.</w:t>
        </w:r>
      </w:ins>
    </w:p>
    <w:p w14:paraId="6BA1AF0D" w14:textId="77777777" w:rsidR="00234594" w:rsidRDefault="00234594" w:rsidP="00C9514B">
      <w:pPr>
        <w:rPr>
          <w:ins w:id="140" w:author="admin" w:date="2013-05-28T16:19:00Z"/>
        </w:rPr>
      </w:pPr>
    </w:p>
    <w:p w14:paraId="7CE1231E" w14:textId="77777777" w:rsidR="00234594" w:rsidRDefault="00234594" w:rsidP="00234594">
      <w:pPr>
        <w:rPr>
          <w:b/>
          <w:color w:val="0C2833"/>
        </w:rPr>
      </w:pPr>
      <w:moveToRangeStart w:id="141" w:author="admin" w:date="2013-05-28T16:20:00Z" w:name="move231377350"/>
      <w:moveTo w:id="142" w:author="admin" w:date="2013-05-28T16:20:00Z">
        <w:r>
          <w:rPr>
            <w:b/>
            <w:color w:val="0C2833"/>
          </w:rPr>
          <w:t>Settings:</w:t>
        </w:r>
      </w:moveTo>
    </w:p>
    <w:p w14:paraId="640D22B1" w14:textId="77777777" w:rsidR="00234594" w:rsidRDefault="00234594" w:rsidP="00234594">
      <w:moveTo w:id="143" w:author="admin" w:date="2013-05-28T16:20:00Z">
        <w:r>
          <w:t>Where the user would change their preferences for the site</w:t>
        </w:r>
      </w:moveTo>
    </w:p>
    <w:moveToRangeEnd w:id="141"/>
    <w:p w14:paraId="5DF68454" w14:textId="77777777" w:rsidR="00F420BA" w:rsidRDefault="00F420BA">
      <w:pPr>
        <w:rPr>
          <w:ins w:id="144" w:author="admin" w:date="2013-05-28T16:12:00Z"/>
          <w:b/>
          <w:color w:val="0C2833"/>
          <w:sz w:val="28"/>
          <w:u w:val="single"/>
        </w:rPr>
      </w:pPr>
    </w:p>
    <w:p w14:paraId="4BC574FC" w14:textId="77433BC2" w:rsidR="00F420BA" w:rsidRDefault="00F420BA">
      <w:pPr>
        <w:rPr>
          <w:ins w:id="145" w:author="admin" w:date="2013-05-28T16:13:00Z"/>
          <w:b/>
          <w:color w:val="0C2833"/>
          <w:sz w:val="28"/>
          <w:u w:val="single"/>
        </w:rPr>
      </w:pPr>
      <w:ins w:id="146" w:author="admin" w:date="2013-05-28T16:12:00Z">
        <w:r>
          <w:rPr>
            <w:b/>
            <w:color w:val="0C2833"/>
            <w:sz w:val="28"/>
            <w:u w:val="single"/>
          </w:rPr>
          <w:t>Student</w:t>
        </w:r>
      </w:ins>
    </w:p>
    <w:p w14:paraId="099348BE" w14:textId="77777777" w:rsidR="00234594" w:rsidRDefault="00234594" w:rsidP="00234594">
      <w:pPr>
        <w:rPr>
          <w:b/>
          <w:color w:val="0C2833"/>
        </w:rPr>
      </w:pPr>
      <w:moveToRangeStart w:id="147" w:author="admin" w:date="2013-05-28T16:17:00Z" w:name="move231377152"/>
      <w:moveTo w:id="148" w:author="admin" w:date="2013-05-28T16:17:00Z">
        <w:r>
          <w:rPr>
            <w:b/>
            <w:color w:val="0C2833"/>
          </w:rPr>
          <w:t>Manage Work:</w:t>
        </w:r>
      </w:moveTo>
    </w:p>
    <w:p w14:paraId="725A53E6" w14:textId="12B0D811" w:rsidR="00234594" w:rsidRDefault="00234594" w:rsidP="00234594">
      <w:moveTo w:id="149" w:author="admin" w:date="2013-05-28T16:17:00Z">
        <w:r>
          <w:t xml:space="preserve">The manage work page would show a user’s portfolios and projects and allow easy access to editing them. </w:t>
        </w:r>
        <w:del w:id="150" w:author="admin" w:date="2013-05-28T16:19:00Z">
          <w:r w:rsidDel="00234594">
            <w:delText>Members would be able to access this from the homepage or from a section on their profile page</w:delText>
          </w:r>
        </w:del>
      </w:moveTo>
      <w:ins w:id="151" w:author="admin" w:date="2013-05-28T16:19:00Z">
        <w:r>
          <w:t>This would be the member homepage</w:t>
        </w:r>
      </w:ins>
    </w:p>
    <w:p w14:paraId="0E518536" w14:textId="77777777" w:rsidR="00234594" w:rsidRDefault="00234594" w:rsidP="00234594"/>
    <w:p w14:paraId="68701665" w14:textId="77777777" w:rsidR="00234594" w:rsidRDefault="00234594" w:rsidP="00234594">
      <w:pPr>
        <w:ind w:left="720"/>
      </w:pPr>
      <w:moveTo w:id="152" w:author="admin" w:date="2013-05-28T16:17:00Z">
        <w:r>
          <w:t>For the purposes of Projects the word “context” includes:</w:t>
        </w:r>
      </w:moveTo>
    </w:p>
    <w:p w14:paraId="2F182039" w14:textId="77777777" w:rsidR="00234594" w:rsidRDefault="00234594" w:rsidP="00234594">
      <w:pPr>
        <w:pStyle w:val="ListParagraph"/>
        <w:numPr>
          <w:ilvl w:val="0"/>
          <w:numId w:val="26"/>
        </w:numPr>
      </w:pPr>
      <w:moveTo w:id="153" w:author="admin" w:date="2013-05-28T16:17:00Z">
        <w:r>
          <w:t>Who it belongs to</w:t>
        </w:r>
      </w:moveTo>
    </w:p>
    <w:p w14:paraId="4B98E407" w14:textId="77777777" w:rsidR="00234594" w:rsidRDefault="00234594" w:rsidP="00234594">
      <w:pPr>
        <w:pStyle w:val="ListParagraph"/>
        <w:numPr>
          <w:ilvl w:val="0"/>
          <w:numId w:val="25"/>
        </w:numPr>
      </w:pPr>
      <w:moveTo w:id="154" w:author="admin" w:date="2013-05-28T16:17:00Z">
        <w:r>
          <w:t>Description and purpose</w:t>
        </w:r>
      </w:moveTo>
    </w:p>
    <w:p w14:paraId="4370B8A9" w14:textId="77777777" w:rsidR="00234594" w:rsidRDefault="00234594" w:rsidP="00234594">
      <w:pPr>
        <w:pStyle w:val="ListParagraph"/>
        <w:numPr>
          <w:ilvl w:val="0"/>
          <w:numId w:val="25"/>
        </w:numPr>
      </w:pPr>
      <w:moveTo w:id="155" w:author="admin" w:date="2013-05-28T16:17:00Z">
        <w:r>
          <w:t>Department</w:t>
        </w:r>
      </w:moveTo>
    </w:p>
    <w:p w14:paraId="5668F63F" w14:textId="77777777" w:rsidR="00234594" w:rsidRDefault="00234594" w:rsidP="00234594">
      <w:pPr>
        <w:pStyle w:val="ListParagraph"/>
        <w:numPr>
          <w:ilvl w:val="0"/>
          <w:numId w:val="25"/>
        </w:numPr>
      </w:pPr>
      <w:moveTo w:id="156" w:author="admin" w:date="2013-05-28T16:17:00Z">
        <w:r>
          <w:t>Collaborators</w:t>
        </w:r>
      </w:moveTo>
    </w:p>
    <w:p w14:paraId="13BBBA56" w14:textId="77777777" w:rsidR="00234594" w:rsidRDefault="00234594" w:rsidP="00234594">
      <w:pPr>
        <w:pStyle w:val="ListParagraph"/>
        <w:numPr>
          <w:ilvl w:val="0"/>
          <w:numId w:val="25"/>
        </w:numPr>
      </w:pPr>
      <w:moveTo w:id="157" w:author="admin" w:date="2013-05-28T16:17:00Z">
        <w:r>
          <w:t>Categorization of some kind</w:t>
        </w:r>
      </w:moveTo>
    </w:p>
    <w:p w14:paraId="23E83ADA" w14:textId="77777777" w:rsidR="00234594" w:rsidRDefault="00234594" w:rsidP="00234594">
      <w:pPr>
        <w:pStyle w:val="ListParagraph"/>
        <w:numPr>
          <w:ilvl w:val="0"/>
          <w:numId w:val="25"/>
        </w:numPr>
      </w:pPr>
      <w:moveTo w:id="158" w:author="admin" w:date="2013-05-28T16:17:00Z">
        <w:r>
          <w:t>Term: start date and end date</w:t>
        </w:r>
      </w:moveTo>
    </w:p>
    <w:moveToRangeEnd w:id="147"/>
    <w:p w14:paraId="553F6B52" w14:textId="77777777" w:rsidR="00F420BA" w:rsidRDefault="00F420BA">
      <w:pPr>
        <w:rPr>
          <w:ins w:id="159" w:author="admin" w:date="2013-05-28T16:19:00Z"/>
          <w:b/>
          <w:color w:val="0C2833"/>
          <w:sz w:val="28"/>
          <w:u w:val="single"/>
        </w:rPr>
      </w:pPr>
    </w:p>
    <w:p w14:paraId="079A3198" w14:textId="77777777" w:rsidR="00234594" w:rsidRDefault="00234594" w:rsidP="00234594">
      <w:pPr>
        <w:rPr>
          <w:ins w:id="160" w:author="admin" w:date="2013-05-28T16:19:00Z"/>
          <w:b/>
          <w:color w:val="0C2833"/>
        </w:rPr>
      </w:pPr>
      <w:ins w:id="161" w:author="admin" w:date="2013-05-28T16:19:00Z">
        <w:r>
          <w:rPr>
            <w:b/>
            <w:color w:val="0C2833"/>
          </w:rPr>
          <w:t>Create/Manage Project:</w:t>
        </w:r>
      </w:ins>
    </w:p>
    <w:p w14:paraId="416D45F9" w14:textId="77777777" w:rsidR="00234594" w:rsidRDefault="00234594" w:rsidP="00234594">
      <w:pPr>
        <w:rPr>
          <w:ins w:id="162" w:author="admin" w:date="2013-05-28T16:19:00Z"/>
        </w:rPr>
      </w:pPr>
      <w:ins w:id="163" w:author="admin" w:date="2013-05-28T16:19:00Z">
        <w:r>
          <w:t>This would allow the user to upload media, format the media, put media together, arrange them as needed, add text in-line, and add context</w:t>
        </w:r>
      </w:ins>
    </w:p>
    <w:p w14:paraId="18222C50" w14:textId="77777777" w:rsidR="00234594" w:rsidRDefault="00234594" w:rsidP="00234594">
      <w:pPr>
        <w:rPr>
          <w:ins w:id="164" w:author="admin" w:date="2013-05-28T16:19:00Z"/>
        </w:rPr>
      </w:pPr>
    </w:p>
    <w:p w14:paraId="720ABE25" w14:textId="77777777" w:rsidR="00234594" w:rsidRDefault="00234594" w:rsidP="00234594">
      <w:pPr>
        <w:rPr>
          <w:ins w:id="165" w:author="admin" w:date="2013-05-28T16:19:00Z"/>
          <w:b/>
          <w:color w:val="0C2833"/>
        </w:rPr>
      </w:pPr>
      <w:ins w:id="166" w:author="admin" w:date="2013-05-28T16:19:00Z">
        <w:r>
          <w:rPr>
            <w:b/>
            <w:color w:val="0C2833"/>
          </w:rPr>
          <w:t>Create/Manage Portfolio:</w:t>
        </w:r>
      </w:ins>
    </w:p>
    <w:p w14:paraId="212D7D6A" w14:textId="77777777" w:rsidR="00234594" w:rsidRDefault="00234594" w:rsidP="00234594">
      <w:pPr>
        <w:rPr>
          <w:ins w:id="167" w:author="admin" w:date="2013-05-28T16:19:00Z"/>
        </w:rPr>
      </w:pPr>
      <w:ins w:id="168" w:author="admin" w:date="2013-05-28T16:19:00Z">
        <w:r>
          <w:t>This would allow the user to put projects together and add context</w:t>
        </w:r>
      </w:ins>
    </w:p>
    <w:p w14:paraId="17DCAB09" w14:textId="77777777" w:rsidR="00234594" w:rsidRDefault="00234594">
      <w:pPr>
        <w:rPr>
          <w:ins w:id="169" w:author="admin" w:date="2013-05-28T16:20:00Z"/>
          <w:b/>
          <w:color w:val="0C2833"/>
          <w:sz w:val="28"/>
          <w:u w:val="single"/>
        </w:rPr>
      </w:pPr>
    </w:p>
    <w:p w14:paraId="66F8D69C" w14:textId="12559339" w:rsidR="00234594" w:rsidRDefault="00234594">
      <w:pPr>
        <w:rPr>
          <w:ins w:id="170" w:author="admin" w:date="2013-05-28T16:21:00Z"/>
          <w:b/>
          <w:color w:val="0C2833"/>
        </w:rPr>
      </w:pPr>
      <w:ins w:id="171" w:author="admin" w:date="2013-05-28T16:21:00Z">
        <w:r>
          <w:rPr>
            <w:b/>
            <w:color w:val="0C2833"/>
          </w:rPr>
          <w:t>My Classes:</w:t>
        </w:r>
      </w:ins>
    </w:p>
    <w:p w14:paraId="55AE1482" w14:textId="5C4604C0" w:rsidR="00234594" w:rsidRDefault="00234594" w:rsidP="00234594">
      <w:pPr>
        <w:rPr>
          <w:ins w:id="172" w:author="admin" w:date="2013-05-28T16:21:00Z"/>
        </w:rPr>
      </w:pPr>
      <w:ins w:id="173" w:author="admin" w:date="2013-05-28T16:21:00Z">
        <w:r>
          <w:t>This would be the page where a student can view all of their classes they have been entered into in the Portfolio System. Through it they can reach specific class pages.</w:t>
        </w:r>
      </w:ins>
    </w:p>
    <w:p w14:paraId="77FDBCEF" w14:textId="77777777" w:rsidR="00234594" w:rsidRDefault="00234594" w:rsidP="00234594">
      <w:pPr>
        <w:rPr>
          <w:ins w:id="174" w:author="admin" w:date="2013-05-28T16:22:00Z"/>
        </w:rPr>
      </w:pPr>
    </w:p>
    <w:p w14:paraId="05311132" w14:textId="2751C4DC" w:rsidR="00234594" w:rsidRDefault="00234594" w:rsidP="00234594">
      <w:pPr>
        <w:rPr>
          <w:ins w:id="175" w:author="admin" w:date="2013-05-28T16:22:00Z"/>
          <w:b/>
          <w:color w:val="0C2833"/>
        </w:rPr>
      </w:pPr>
      <w:ins w:id="176" w:author="admin" w:date="2013-05-28T16:22:00Z">
        <w:r>
          <w:rPr>
            <w:b/>
            <w:color w:val="0C2833"/>
          </w:rPr>
          <w:t>Class:</w:t>
        </w:r>
      </w:ins>
    </w:p>
    <w:p w14:paraId="048CC442" w14:textId="3F998893" w:rsidR="00234594" w:rsidRDefault="00234594" w:rsidP="00234594">
      <w:pPr>
        <w:rPr>
          <w:ins w:id="177" w:author="admin" w:date="2013-05-28T16:22:00Z"/>
        </w:rPr>
      </w:pPr>
      <w:ins w:id="178" w:author="admin" w:date="2013-05-28T16:22:00Z">
        <w:r>
          <w:t>This page would show the members of a particular class, any assignments in that class and any notifications for that class.</w:t>
        </w:r>
      </w:ins>
    </w:p>
    <w:p w14:paraId="06F9FE32" w14:textId="77777777" w:rsidR="00234594" w:rsidRDefault="00234594" w:rsidP="00234594">
      <w:pPr>
        <w:rPr>
          <w:ins w:id="179" w:author="admin" w:date="2013-05-28T16:22:00Z"/>
        </w:rPr>
      </w:pPr>
    </w:p>
    <w:p w14:paraId="00194307" w14:textId="1F8A4763" w:rsidR="00234594" w:rsidRDefault="00234594" w:rsidP="00234594">
      <w:pPr>
        <w:rPr>
          <w:ins w:id="180" w:author="admin" w:date="2013-05-28T16:22:00Z"/>
          <w:b/>
          <w:color w:val="0C2833"/>
        </w:rPr>
      </w:pPr>
      <w:ins w:id="181" w:author="admin" w:date="2013-05-28T16:22:00Z">
        <w:r>
          <w:rPr>
            <w:b/>
            <w:color w:val="0C2833"/>
          </w:rPr>
          <w:t>Assignment:</w:t>
        </w:r>
      </w:ins>
    </w:p>
    <w:p w14:paraId="7999E244" w14:textId="264F6530" w:rsidR="00234594" w:rsidRDefault="00234594" w:rsidP="00234594">
      <w:pPr>
        <w:rPr>
          <w:ins w:id="182" w:author="admin" w:date="2013-05-28T16:23:00Z"/>
        </w:rPr>
      </w:pPr>
      <w:ins w:id="183" w:author="admin" w:date="2013-05-28T16:23:00Z">
        <w:r>
          <w:t>This would show the parameters of an assignment within a class, any projects submitted to the assignment, and the assessment parameters of that assignment.</w:t>
        </w:r>
      </w:ins>
    </w:p>
    <w:p w14:paraId="5DD743C3" w14:textId="77777777" w:rsidR="00234594" w:rsidRDefault="00234594" w:rsidP="00234594">
      <w:pPr>
        <w:rPr>
          <w:ins w:id="184" w:author="admin" w:date="2013-05-28T16:23:00Z"/>
        </w:rPr>
      </w:pPr>
    </w:p>
    <w:p w14:paraId="4EE99D1B" w14:textId="30172B21" w:rsidR="00234594" w:rsidRDefault="00234594" w:rsidP="00234594">
      <w:pPr>
        <w:rPr>
          <w:ins w:id="185" w:author="admin" w:date="2013-05-28T16:23:00Z"/>
          <w:b/>
          <w:color w:val="0C2833"/>
        </w:rPr>
      </w:pPr>
      <w:ins w:id="186" w:author="admin" w:date="2013-05-28T16:23:00Z">
        <w:r>
          <w:rPr>
            <w:b/>
            <w:color w:val="0C2833"/>
          </w:rPr>
          <w:t>Assessment:</w:t>
        </w:r>
      </w:ins>
    </w:p>
    <w:p w14:paraId="595F178C" w14:textId="3AFFF354" w:rsidR="00234594" w:rsidRDefault="00234594" w:rsidP="00234594">
      <w:pPr>
        <w:rPr>
          <w:ins w:id="187" w:author="admin" w:date="2013-05-28T16:21:00Z"/>
        </w:rPr>
      </w:pPr>
      <w:ins w:id="188" w:author="admin" w:date="2013-05-28T16:23:00Z">
        <w:r>
          <w:t>This page would show particular assessment(s)</w:t>
        </w:r>
      </w:ins>
      <w:ins w:id="189" w:author="admin" w:date="2013-05-28T16:24:00Z">
        <w:r>
          <w:t xml:space="preserve"> for an assignment (or a specific part of that assignment).</w:t>
        </w:r>
      </w:ins>
    </w:p>
    <w:p w14:paraId="15EC7598" w14:textId="77777777" w:rsidR="00234594" w:rsidRDefault="00234594">
      <w:pPr>
        <w:rPr>
          <w:ins w:id="190" w:author="admin" w:date="2013-05-28T16:12:00Z"/>
          <w:b/>
          <w:color w:val="0C2833"/>
          <w:sz w:val="28"/>
          <w:u w:val="single"/>
        </w:rPr>
      </w:pPr>
    </w:p>
    <w:p w14:paraId="50C38146" w14:textId="69587FCE" w:rsidR="00F420BA" w:rsidRDefault="00F420BA">
      <w:pPr>
        <w:rPr>
          <w:ins w:id="191" w:author="admin" w:date="2013-05-28T16:13:00Z"/>
          <w:b/>
          <w:color w:val="0C2833"/>
          <w:sz w:val="28"/>
          <w:u w:val="single"/>
        </w:rPr>
      </w:pPr>
      <w:ins w:id="192" w:author="admin" w:date="2013-05-28T16:13:00Z">
        <w:r>
          <w:rPr>
            <w:b/>
            <w:color w:val="0C2833"/>
            <w:sz w:val="28"/>
            <w:u w:val="single"/>
          </w:rPr>
          <w:t>Faculty</w:t>
        </w:r>
      </w:ins>
    </w:p>
    <w:p w14:paraId="7D051CB3" w14:textId="66681AEE" w:rsidR="00F420BA" w:rsidRDefault="00234594">
      <w:pPr>
        <w:rPr>
          <w:ins w:id="193" w:author="admin" w:date="2013-05-28T16:26:00Z"/>
          <w:b/>
          <w:color w:val="0C2833"/>
        </w:rPr>
      </w:pPr>
      <w:ins w:id="194" w:author="admin" w:date="2013-05-28T16:25:00Z">
        <w:r>
          <w:rPr>
            <w:b/>
            <w:color w:val="0C2833"/>
          </w:rPr>
          <w:t>Manage Cl</w:t>
        </w:r>
      </w:ins>
      <w:ins w:id="195" w:author="admin" w:date="2013-05-28T16:26:00Z">
        <w:r>
          <w:rPr>
            <w:b/>
            <w:color w:val="0C2833"/>
          </w:rPr>
          <w:t>asses:</w:t>
        </w:r>
      </w:ins>
    </w:p>
    <w:p w14:paraId="03FB9AA3" w14:textId="1DD56966" w:rsidR="00234594" w:rsidRDefault="007C3A8C" w:rsidP="00234594">
      <w:pPr>
        <w:rPr>
          <w:ins w:id="196" w:author="admin" w:date="2013-05-28T16:24:00Z"/>
        </w:rPr>
      </w:pPr>
      <w:ins w:id="197" w:author="admin" w:date="2013-05-28T16:26:00Z">
        <w:r>
          <w:t>This would be</w:t>
        </w:r>
        <w:r w:rsidR="00234594">
          <w:t xml:space="preserve"> the faculty homepage. It would have current classes that the faculty</w:t>
        </w:r>
        <w:r>
          <w:t xml:space="preserve"> administers</w:t>
        </w:r>
        <w:r w:rsidR="00234594">
          <w:t>, active assignments,</w:t>
        </w:r>
        <w:r>
          <w:t xml:space="preserve"> and give the ability to quickly add new </w:t>
        </w:r>
      </w:ins>
      <w:ins w:id="198" w:author="admin" w:date="2013-05-28T16:28:00Z">
        <w:r>
          <w:t>classes as well as manage the current.</w:t>
        </w:r>
      </w:ins>
    </w:p>
    <w:p w14:paraId="71527AB5" w14:textId="77777777" w:rsidR="00234594" w:rsidRDefault="00234594">
      <w:pPr>
        <w:rPr>
          <w:ins w:id="199" w:author="admin" w:date="2013-05-28T16:24:00Z"/>
          <w:b/>
          <w:color w:val="0C2833"/>
          <w:sz w:val="32"/>
          <w:u w:val="single"/>
        </w:rPr>
      </w:pPr>
    </w:p>
    <w:p w14:paraId="4DEE1B4F" w14:textId="77777777" w:rsidR="00234594" w:rsidRDefault="00234594" w:rsidP="00234594">
      <w:pPr>
        <w:rPr>
          <w:ins w:id="200" w:author="admin" w:date="2013-05-28T16:24:00Z"/>
          <w:b/>
          <w:color w:val="0C2833"/>
        </w:rPr>
      </w:pPr>
      <w:ins w:id="201" w:author="admin" w:date="2013-05-28T16:24:00Z">
        <w:r>
          <w:rPr>
            <w:b/>
            <w:color w:val="0C2833"/>
          </w:rPr>
          <w:t>Class:</w:t>
        </w:r>
      </w:ins>
    </w:p>
    <w:p w14:paraId="429A890E" w14:textId="167A2361" w:rsidR="00234594" w:rsidRDefault="00234594" w:rsidP="00234594">
      <w:pPr>
        <w:rPr>
          <w:ins w:id="202" w:author="admin" w:date="2013-05-28T16:24:00Z"/>
        </w:rPr>
      </w:pPr>
      <w:ins w:id="203" w:author="admin" w:date="2013-05-28T16:24:00Z">
        <w:r>
          <w:t>This page would show the members of a particular class, any assignments in that class and any notifications for that class.</w:t>
        </w:r>
      </w:ins>
      <w:ins w:id="204" w:author="admin" w:date="2013-05-28T16:29:00Z">
        <w:r w:rsidR="007C3A8C">
          <w:t xml:space="preserve"> Faculty would also be able to create new assignments here and add assessment to assignments.</w:t>
        </w:r>
      </w:ins>
    </w:p>
    <w:p w14:paraId="3D88B261" w14:textId="77777777" w:rsidR="00234594" w:rsidRDefault="00234594" w:rsidP="00234594">
      <w:pPr>
        <w:rPr>
          <w:ins w:id="205" w:author="admin" w:date="2013-05-28T16:28:00Z"/>
        </w:rPr>
      </w:pPr>
    </w:p>
    <w:p w14:paraId="1F39371D" w14:textId="6DA18EDB" w:rsidR="007C3A8C" w:rsidRDefault="007C3A8C" w:rsidP="00234594">
      <w:pPr>
        <w:rPr>
          <w:ins w:id="206" w:author="admin" w:date="2013-05-28T16:28:00Z"/>
          <w:b/>
          <w:color w:val="0C2833"/>
        </w:rPr>
      </w:pPr>
      <w:ins w:id="207" w:author="admin" w:date="2013-05-28T16:28:00Z">
        <w:r>
          <w:rPr>
            <w:b/>
            <w:color w:val="0C2833"/>
          </w:rPr>
          <w:t>Create Assignment:</w:t>
        </w:r>
      </w:ins>
    </w:p>
    <w:p w14:paraId="446B90DF" w14:textId="69F24B36" w:rsidR="007C3A8C" w:rsidRDefault="007C3A8C" w:rsidP="007C3A8C">
      <w:pPr>
        <w:rPr>
          <w:ins w:id="208" w:author="admin" w:date="2013-05-28T16:28:00Z"/>
        </w:rPr>
      </w:pPr>
      <w:ins w:id="209" w:author="admin" w:date="2013-05-28T16:28:00Z">
        <w:r>
          <w:t>This page would allow faculty to create new assignments and contextualize them within a class.</w:t>
        </w:r>
      </w:ins>
    </w:p>
    <w:p w14:paraId="71040AD4" w14:textId="77777777" w:rsidR="007C3A8C" w:rsidRDefault="007C3A8C" w:rsidP="00234594">
      <w:pPr>
        <w:rPr>
          <w:ins w:id="210" w:author="admin" w:date="2013-05-28T16:24:00Z"/>
        </w:rPr>
      </w:pPr>
    </w:p>
    <w:p w14:paraId="40301A57" w14:textId="77777777" w:rsidR="00234594" w:rsidRDefault="00234594" w:rsidP="00234594">
      <w:pPr>
        <w:rPr>
          <w:ins w:id="211" w:author="admin" w:date="2013-05-28T16:24:00Z"/>
          <w:b/>
          <w:color w:val="0C2833"/>
        </w:rPr>
      </w:pPr>
      <w:ins w:id="212" w:author="admin" w:date="2013-05-28T16:24:00Z">
        <w:r>
          <w:rPr>
            <w:b/>
            <w:color w:val="0C2833"/>
          </w:rPr>
          <w:t>Assignment:</w:t>
        </w:r>
      </w:ins>
    </w:p>
    <w:p w14:paraId="106F530D" w14:textId="77777777" w:rsidR="00234594" w:rsidRDefault="00234594" w:rsidP="00234594">
      <w:pPr>
        <w:rPr>
          <w:ins w:id="213" w:author="admin" w:date="2013-05-28T16:24:00Z"/>
        </w:rPr>
      </w:pPr>
      <w:ins w:id="214" w:author="admin" w:date="2013-05-28T16:24:00Z">
        <w:r>
          <w:t>This would show the parameters of an assignment within a class, any projects submitted to the assignment, and the assessment parameters of that assignment.</w:t>
        </w:r>
      </w:ins>
    </w:p>
    <w:p w14:paraId="19D1CC3A" w14:textId="77777777" w:rsidR="00234594" w:rsidRDefault="00234594" w:rsidP="00234594">
      <w:pPr>
        <w:rPr>
          <w:ins w:id="215" w:author="admin" w:date="2013-05-28T16:29:00Z"/>
        </w:rPr>
      </w:pPr>
    </w:p>
    <w:p w14:paraId="66AC10EF" w14:textId="5F9E918E" w:rsidR="007C3A8C" w:rsidRDefault="007C3A8C" w:rsidP="00234594">
      <w:pPr>
        <w:rPr>
          <w:ins w:id="216" w:author="admin" w:date="2013-05-28T16:29:00Z"/>
          <w:b/>
          <w:color w:val="0C2833"/>
        </w:rPr>
      </w:pPr>
      <w:ins w:id="217" w:author="admin" w:date="2013-05-28T16:29:00Z">
        <w:r>
          <w:rPr>
            <w:b/>
            <w:color w:val="0C2833"/>
          </w:rPr>
          <w:t>Add Assessment:</w:t>
        </w:r>
      </w:ins>
    </w:p>
    <w:p w14:paraId="08F950D4" w14:textId="6142EBCC" w:rsidR="007C3A8C" w:rsidRDefault="007C3A8C" w:rsidP="007C3A8C">
      <w:pPr>
        <w:rPr>
          <w:ins w:id="218" w:author="admin" w:date="2013-05-28T16:29:00Z"/>
        </w:rPr>
      </w:pPr>
      <w:ins w:id="219" w:author="admin" w:date="2013-05-28T16:30:00Z">
        <w:r>
          <w:lastRenderedPageBreak/>
          <w:t>This page would allow faculty to add contextualized assessment (see ASSESSMENT section of this document).</w:t>
        </w:r>
      </w:ins>
    </w:p>
    <w:p w14:paraId="721292B6" w14:textId="77777777" w:rsidR="007C3A8C" w:rsidRDefault="007C3A8C" w:rsidP="00234594">
      <w:pPr>
        <w:rPr>
          <w:ins w:id="220" w:author="admin" w:date="2013-05-28T16:24:00Z"/>
        </w:rPr>
      </w:pPr>
    </w:p>
    <w:p w14:paraId="209490E2" w14:textId="77777777" w:rsidR="00234594" w:rsidRDefault="00234594" w:rsidP="00234594">
      <w:pPr>
        <w:rPr>
          <w:ins w:id="221" w:author="admin" w:date="2013-05-28T16:24:00Z"/>
          <w:b/>
          <w:color w:val="0C2833"/>
        </w:rPr>
      </w:pPr>
      <w:ins w:id="222" w:author="admin" w:date="2013-05-28T16:24:00Z">
        <w:r>
          <w:rPr>
            <w:b/>
            <w:color w:val="0C2833"/>
          </w:rPr>
          <w:t>Assessment:</w:t>
        </w:r>
      </w:ins>
    </w:p>
    <w:p w14:paraId="043A5C28" w14:textId="2E7947CB" w:rsidR="00234594" w:rsidRPr="00F420BA" w:rsidRDefault="00234594" w:rsidP="00234594">
      <w:pPr>
        <w:rPr>
          <w:ins w:id="223" w:author="admin" w:date="2013-05-28T16:11:00Z"/>
          <w:b/>
          <w:color w:val="0C2833"/>
          <w:sz w:val="32"/>
          <w:u w:val="single"/>
          <w:rPrChange w:id="224" w:author="admin" w:date="2013-05-28T16:12:00Z">
            <w:rPr>
              <w:ins w:id="225" w:author="admin" w:date="2013-05-28T16:11:00Z"/>
              <w:b/>
              <w:color w:val="0C2833"/>
            </w:rPr>
          </w:rPrChange>
        </w:rPr>
      </w:pPr>
      <w:ins w:id="226" w:author="admin" w:date="2013-05-28T16:24:00Z">
        <w:r>
          <w:t>This page would show particular assessment(s) for an assignment</w:t>
        </w:r>
      </w:ins>
      <w:ins w:id="227" w:author="admin" w:date="2013-05-28T16:25:00Z">
        <w:r>
          <w:t xml:space="preserve"> or class</w:t>
        </w:r>
      </w:ins>
      <w:ins w:id="228" w:author="admin" w:date="2013-05-28T16:24:00Z">
        <w:r>
          <w:t xml:space="preserve"> (or a specific part of that assignment</w:t>
        </w:r>
      </w:ins>
      <w:ins w:id="229" w:author="admin" w:date="2013-05-28T16:25:00Z">
        <w:r>
          <w:t xml:space="preserve"> or class</w:t>
        </w:r>
      </w:ins>
      <w:ins w:id="230" w:author="admin" w:date="2013-05-28T16:24:00Z">
        <w:r>
          <w:t>).</w:t>
        </w:r>
      </w:ins>
      <w:ins w:id="231" w:author="admin" w:date="2013-05-28T16:25:00Z">
        <w:r>
          <w:t xml:space="preserve"> </w:t>
        </w:r>
      </w:ins>
    </w:p>
    <w:p w14:paraId="402910EA" w14:textId="6B311853" w:rsidR="002D3C29" w:rsidDel="00C9514B" w:rsidRDefault="002D3C29">
      <w:pPr>
        <w:rPr>
          <w:del w:id="232" w:author="admin" w:date="2013-05-28T16:14:00Z"/>
          <w:b/>
          <w:color w:val="0C2833"/>
        </w:rPr>
      </w:pPr>
      <w:del w:id="233" w:author="admin" w:date="2013-05-28T16:14:00Z">
        <w:r w:rsidDel="00C9514B">
          <w:rPr>
            <w:b/>
            <w:color w:val="0C2833"/>
          </w:rPr>
          <w:delText>Homepage:</w:delText>
        </w:r>
      </w:del>
    </w:p>
    <w:p w14:paraId="27B8E573" w14:textId="61FF76BB" w:rsidR="004316FB" w:rsidDel="00C9514B" w:rsidRDefault="004316FB" w:rsidP="004316FB">
      <w:pPr>
        <w:rPr>
          <w:del w:id="234" w:author="admin" w:date="2013-05-28T16:14:00Z"/>
        </w:rPr>
      </w:pPr>
      <w:del w:id="235" w:author="admin" w:date="2013-05-28T16:14:00Z">
        <w:r w:rsidDel="00C9514B">
          <w:delText>The initial pag</w:delText>
        </w:r>
        <w:r w:rsidR="00374176" w:rsidDel="00C9514B">
          <w:delText>e that a member (signed-in user) would see when they visit the site (or when the sign-in).</w:delText>
        </w:r>
      </w:del>
      <w:del w:id="236" w:author="admin" w:date="2013-05-28T16:11:00Z">
        <w:r w:rsidR="001E697C" w:rsidDel="00F420BA">
          <w:delText xml:space="preserve"> </w:delText>
        </w:r>
      </w:del>
      <w:del w:id="237" w:author="admin" w:date="2013-05-28T16:01:00Z">
        <w:r w:rsidR="001E697C" w:rsidDel="00F420BA">
          <w:delText>There would be work displayed on the homepage in some capacity</w:delText>
        </w:r>
        <w:r w:rsidR="00374176" w:rsidDel="00F420BA">
          <w:delText>, which would reflect the users history and profile (comments, bookmarks, interests, etc)</w:delText>
        </w:r>
      </w:del>
    </w:p>
    <w:p w14:paraId="381BAA50" w14:textId="207AC7D1" w:rsidR="00372020" w:rsidDel="00C9514B" w:rsidRDefault="00372020" w:rsidP="004316FB">
      <w:pPr>
        <w:rPr>
          <w:del w:id="238" w:author="admin" w:date="2013-05-28T16:14:00Z"/>
        </w:rPr>
      </w:pPr>
    </w:p>
    <w:p w14:paraId="612F9C9A" w14:textId="1130AB29" w:rsidR="002D3C29" w:rsidDel="00F420BA" w:rsidRDefault="002D3C29">
      <w:pPr>
        <w:rPr>
          <w:del w:id="239" w:author="admin" w:date="2013-05-28T16:13:00Z"/>
          <w:b/>
          <w:color w:val="0C2833"/>
        </w:rPr>
      </w:pPr>
      <w:del w:id="240" w:author="admin" w:date="2013-05-28T16:13:00Z">
        <w:r w:rsidDel="00F420BA">
          <w:rPr>
            <w:b/>
            <w:color w:val="0C2833"/>
          </w:rPr>
          <w:delText>Create</w:delText>
        </w:r>
        <w:r w:rsidR="00B1687B" w:rsidDel="00F420BA">
          <w:rPr>
            <w:b/>
            <w:color w:val="0C2833"/>
          </w:rPr>
          <w:delText xml:space="preserve"> </w:delText>
        </w:r>
        <w:r w:rsidDel="00F420BA">
          <w:rPr>
            <w:b/>
            <w:color w:val="0C2833"/>
          </w:rPr>
          <w:delText>Account:</w:delText>
        </w:r>
      </w:del>
    </w:p>
    <w:p w14:paraId="7345886E" w14:textId="6E202008" w:rsidR="004316FB" w:rsidDel="00F420BA" w:rsidRDefault="004316FB" w:rsidP="004316FB">
      <w:pPr>
        <w:rPr>
          <w:del w:id="241" w:author="admin" w:date="2013-05-28T16:13:00Z"/>
        </w:rPr>
      </w:pPr>
      <w:del w:id="242" w:author="admin" w:date="2013-05-28T15:45:00Z">
        <w:r w:rsidDel="008D7A59">
          <w:delText>An easy to find link on the homepage should take you to a page where an anonymous user would create an account and set up their profile (or a signed in user would be able to edit their profile)</w:delText>
        </w:r>
      </w:del>
      <w:del w:id="243" w:author="admin" w:date="2013-05-28T16:13:00Z">
        <w:r w:rsidDel="00F420BA">
          <w:delText xml:space="preserve">. Once the account is created, it would </w:delText>
        </w:r>
        <w:r w:rsidR="00ED2F05" w:rsidDel="00F420BA">
          <w:delText xml:space="preserve">take </w:delText>
        </w:r>
        <w:r w:rsidDel="00F420BA">
          <w:delText>the user to their profile.</w:delText>
        </w:r>
      </w:del>
    </w:p>
    <w:p w14:paraId="2D6934CF" w14:textId="21505546" w:rsidR="00372020" w:rsidDel="00C9514B" w:rsidRDefault="00372020" w:rsidP="004316FB">
      <w:pPr>
        <w:rPr>
          <w:del w:id="244" w:author="admin" w:date="2013-05-28T16:14:00Z"/>
        </w:rPr>
      </w:pPr>
    </w:p>
    <w:p w14:paraId="16B80A07" w14:textId="48F99BA3" w:rsidR="002D3C29" w:rsidDel="00C9514B" w:rsidRDefault="002D3C29">
      <w:pPr>
        <w:rPr>
          <w:del w:id="245" w:author="admin" w:date="2013-05-28T16:14:00Z"/>
          <w:b/>
          <w:color w:val="0C2833"/>
        </w:rPr>
      </w:pPr>
      <w:del w:id="246" w:author="admin" w:date="2013-05-28T16:14:00Z">
        <w:r w:rsidDel="00C9514B">
          <w:rPr>
            <w:b/>
            <w:color w:val="0C2833"/>
          </w:rPr>
          <w:delText>My Profile:</w:delText>
        </w:r>
      </w:del>
    </w:p>
    <w:p w14:paraId="20261F90" w14:textId="41C99610" w:rsidR="004316FB" w:rsidDel="00C9514B" w:rsidRDefault="004316FB" w:rsidP="004316FB">
      <w:pPr>
        <w:rPr>
          <w:del w:id="247" w:author="admin" w:date="2013-05-28T16:14:00Z"/>
        </w:rPr>
      </w:pPr>
      <w:del w:id="248" w:author="admin" w:date="2013-05-28T16:14:00Z">
        <w:r w:rsidDel="00C9514B">
          <w:delText>From the homepage (if logged-in) the user would be able to access their profile page which would show information about them as defined when they create their account (name, profile picture, year, major, dept, interests, an about section, etc). The page would also display a section with the users work (upon the first time visiting their profile, it might prompt the user to create a portfolio)</w:delText>
        </w:r>
        <w:r w:rsidR="00ED2F05" w:rsidDel="00C9514B">
          <w:delText xml:space="preserve">. </w:delText>
        </w:r>
        <w:r w:rsidR="00E14064" w:rsidDel="00C9514B">
          <w:delText>In addition, the user would be able to view and access their bookmarks and click a link to edit their profile.</w:delText>
        </w:r>
      </w:del>
    </w:p>
    <w:p w14:paraId="7E93CAB9" w14:textId="6D8EA9DE" w:rsidR="00372020" w:rsidDel="00C9514B" w:rsidRDefault="00372020" w:rsidP="004316FB">
      <w:pPr>
        <w:rPr>
          <w:del w:id="249" w:author="admin" w:date="2013-05-28T16:14:00Z"/>
        </w:rPr>
      </w:pPr>
    </w:p>
    <w:p w14:paraId="24AE4A3C" w14:textId="3C197213" w:rsidR="0028064E" w:rsidDel="00C9514B" w:rsidRDefault="0028064E" w:rsidP="004316FB">
      <w:pPr>
        <w:rPr>
          <w:del w:id="250" w:author="admin" w:date="2013-05-28T16:14:00Z"/>
          <w:b/>
        </w:rPr>
      </w:pPr>
      <w:del w:id="251" w:author="admin" w:date="2013-05-28T16:14:00Z">
        <w:r w:rsidDel="00C9514B">
          <w:rPr>
            <w:b/>
          </w:rPr>
          <w:delText>Edit Profile:</w:delText>
        </w:r>
      </w:del>
    </w:p>
    <w:p w14:paraId="5E1403EC" w14:textId="496DCDB7" w:rsidR="0028064E" w:rsidDel="00C9514B" w:rsidRDefault="0028064E" w:rsidP="004316FB">
      <w:pPr>
        <w:rPr>
          <w:del w:id="252" w:author="admin" w:date="2013-05-28T16:14:00Z"/>
        </w:rPr>
      </w:pPr>
      <w:del w:id="253" w:author="admin" w:date="2013-05-28T16:14:00Z">
        <w:r w:rsidDel="00C9514B">
          <w:delText xml:space="preserve">This would be reached through a link on the profile page and would allow the user to change their profile information and any other profile specific settings the might have access to. </w:delText>
        </w:r>
      </w:del>
    </w:p>
    <w:p w14:paraId="06845AA5" w14:textId="1479C385" w:rsidR="0028064E" w:rsidDel="00C9514B" w:rsidRDefault="0028064E" w:rsidP="004316FB">
      <w:pPr>
        <w:rPr>
          <w:del w:id="254" w:author="admin" w:date="2013-05-28T16:14:00Z"/>
        </w:rPr>
      </w:pPr>
    </w:p>
    <w:p w14:paraId="00571C83" w14:textId="43407822" w:rsidR="0028064E" w:rsidDel="00C9514B" w:rsidRDefault="0028064E" w:rsidP="004316FB">
      <w:pPr>
        <w:rPr>
          <w:del w:id="255" w:author="admin" w:date="2013-05-28T16:14:00Z"/>
        </w:rPr>
      </w:pPr>
      <w:del w:id="256" w:author="admin" w:date="2013-05-28T16:14:00Z">
        <w:r w:rsidDel="00C9514B">
          <w:rPr>
            <w:b/>
          </w:rPr>
          <w:delText>Bookmarks:</w:delText>
        </w:r>
      </w:del>
    </w:p>
    <w:p w14:paraId="3B3AF250" w14:textId="6CACEEAD" w:rsidR="0028064E" w:rsidRPr="0028064E" w:rsidDel="00C9514B" w:rsidRDefault="0028064E" w:rsidP="004316FB">
      <w:pPr>
        <w:rPr>
          <w:del w:id="257" w:author="admin" w:date="2013-05-28T16:14:00Z"/>
        </w:rPr>
      </w:pPr>
      <w:del w:id="258" w:author="admin" w:date="2013-05-28T16:14:00Z">
        <w:r w:rsidDel="00C9514B">
          <w:delText>From the profile page, the user would be able to access a link of all their bookmarks (portfolios, profiles, projects) and go straight to those bookmarks by clicking on them.</w:delText>
        </w:r>
      </w:del>
    </w:p>
    <w:p w14:paraId="4D62B058" w14:textId="69311B9B" w:rsidR="0028064E" w:rsidDel="00234594" w:rsidRDefault="0028064E" w:rsidP="004316FB">
      <w:pPr>
        <w:rPr>
          <w:del w:id="259" w:author="admin" w:date="2013-05-28T16:19:00Z"/>
        </w:rPr>
      </w:pPr>
    </w:p>
    <w:p w14:paraId="24969531" w14:textId="10EAC3FB" w:rsidR="002D3C29" w:rsidDel="00234594" w:rsidRDefault="002D3C29">
      <w:pPr>
        <w:rPr>
          <w:del w:id="260" w:author="admin" w:date="2013-05-28T16:19:00Z"/>
          <w:b/>
          <w:color w:val="0C2833"/>
        </w:rPr>
      </w:pPr>
      <w:moveFromRangeStart w:id="261" w:author="admin" w:date="2013-05-28T16:17:00Z" w:name="move231377152"/>
      <w:moveFrom w:id="262" w:author="admin" w:date="2013-05-28T16:17:00Z">
        <w:del w:id="263" w:author="admin" w:date="2013-05-28T16:19:00Z">
          <w:r w:rsidDel="00234594">
            <w:rPr>
              <w:b/>
              <w:color w:val="0C2833"/>
            </w:rPr>
            <w:delText>M</w:delText>
          </w:r>
          <w:r w:rsidR="0073299B" w:rsidDel="00234594">
            <w:rPr>
              <w:b/>
              <w:color w:val="0C2833"/>
            </w:rPr>
            <w:delText>anage</w:delText>
          </w:r>
          <w:r w:rsidDel="00234594">
            <w:rPr>
              <w:b/>
              <w:color w:val="0C2833"/>
            </w:rPr>
            <w:delText xml:space="preserve"> Work:</w:delText>
          </w:r>
        </w:del>
      </w:moveFrom>
    </w:p>
    <w:p w14:paraId="1C675F3D" w14:textId="7AACC2CD" w:rsidR="004316FB" w:rsidDel="00234594" w:rsidRDefault="0073299B" w:rsidP="004316FB">
      <w:pPr>
        <w:rPr>
          <w:del w:id="264" w:author="admin" w:date="2013-05-28T16:19:00Z"/>
        </w:rPr>
      </w:pPr>
      <w:moveFrom w:id="265" w:author="admin" w:date="2013-05-28T16:17:00Z">
        <w:del w:id="266" w:author="admin" w:date="2013-05-28T16:19:00Z">
          <w:r w:rsidDel="00234594">
            <w:delText>The manage work page</w:delText>
          </w:r>
          <w:r w:rsidR="004316FB" w:rsidDel="00234594">
            <w:delText xml:space="preserve"> would show a user</w:delText>
          </w:r>
          <w:r w:rsidR="00DA72C7" w:rsidDel="00234594">
            <w:delText>’</w:delText>
          </w:r>
          <w:r w:rsidR="004316FB" w:rsidDel="00234594">
            <w:delText>s portfolios and projects</w:delText>
          </w:r>
          <w:r w:rsidDel="00234594">
            <w:delText xml:space="preserve"> and allow easy access to editing them</w:delText>
          </w:r>
          <w:r w:rsidR="00374176" w:rsidDel="00234594">
            <w:delText>. Members would be able to access this from the homepage or from a section on their profile page</w:delText>
          </w:r>
        </w:del>
      </w:moveFrom>
    </w:p>
    <w:p w14:paraId="06D50E73" w14:textId="50BA390B" w:rsidR="00372020" w:rsidDel="00234594" w:rsidRDefault="00372020" w:rsidP="004316FB">
      <w:pPr>
        <w:rPr>
          <w:del w:id="267" w:author="admin" w:date="2013-05-28T16:19:00Z"/>
        </w:rPr>
      </w:pPr>
    </w:p>
    <w:p w14:paraId="23331503" w14:textId="5A550237" w:rsidR="00DA72C7" w:rsidDel="00234594" w:rsidRDefault="00DA72C7" w:rsidP="00BD4EC0">
      <w:pPr>
        <w:ind w:left="720"/>
        <w:rPr>
          <w:del w:id="268" w:author="admin" w:date="2013-05-28T16:19:00Z"/>
        </w:rPr>
      </w:pPr>
      <w:moveFrom w:id="269" w:author="admin" w:date="2013-05-28T16:17:00Z">
        <w:del w:id="270" w:author="admin" w:date="2013-05-28T16:19:00Z">
          <w:r w:rsidDel="00234594">
            <w:delText>For the purp</w:delText>
          </w:r>
          <w:r w:rsidR="00E60EE7" w:rsidDel="00234594">
            <w:delText>oses of Projects</w:delText>
          </w:r>
          <w:r w:rsidDel="00234594">
            <w:delText xml:space="preserve"> the word “context” includes:</w:delText>
          </w:r>
        </w:del>
      </w:moveFrom>
    </w:p>
    <w:p w14:paraId="0794CE07" w14:textId="0A42CB61" w:rsidR="005C3872" w:rsidDel="00234594" w:rsidRDefault="005C3872" w:rsidP="00BD4EC0">
      <w:pPr>
        <w:pStyle w:val="ListParagraph"/>
        <w:numPr>
          <w:ilvl w:val="0"/>
          <w:numId w:val="26"/>
        </w:numPr>
        <w:rPr>
          <w:del w:id="271" w:author="admin" w:date="2013-05-28T16:19:00Z"/>
        </w:rPr>
      </w:pPr>
      <w:moveFrom w:id="272" w:author="admin" w:date="2013-05-28T16:17:00Z">
        <w:del w:id="273" w:author="admin" w:date="2013-05-28T16:19:00Z">
          <w:r w:rsidDel="00234594">
            <w:delText>Who it belongs to</w:delText>
          </w:r>
        </w:del>
      </w:moveFrom>
    </w:p>
    <w:p w14:paraId="4FC9817C" w14:textId="3F810215" w:rsidR="00DA72C7" w:rsidDel="00234594" w:rsidRDefault="00DA72C7" w:rsidP="00BD4EC0">
      <w:pPr>
        <w:pStyle w:val="ListParagraph"/>
        <w:numPr>
          <w:ilvl w:val="0"/>
          <w:numId w:val="25"/>
        </w:numPr>
        <w:rPr>
          <w:del w:id="274" w:author="admin" w:date="2013-05-28T16:19:00Z"/>
        </w:rPr>
      </w:pPr>
      <w:moveFrom w:id="275" w:author="admin" w:date="2013-05-28T16:17:00Z">
        <w:del w:id="276" w:author="admin" w:date="2013-05-28T16:19:00Z">
          <w:r w:rsidDel="00234594">
            <w:delText>Description and purpose</w:delText>
          </w:r>
        </w:del>
      </w:moveFrom>
    </w:p>
    <w:p w14:paraId="1FE357D2" w14:textId="5339C229" w:rsidR="00DA72C7" w:rsidDel="00234594" w:rsidRDefault="00DA72C7" w:rsidP="00BD4EC0">
      <w:pPr>
        <w:pStyle w:val="ListParagraph"/>
        <w:numPr>
          <w:ilvl w:val="0"/>
          <w:numId w:val="25"/>
        </w:numPr>
        <w:rPr>
          <w:del w:id="277" w:author="admin" w:date="2013-05-28T16:19:00Z"/>
        </w:rPr>
      </w:pPr>
      <w:moveFrom w:id="278" w:author="admin" w:date="2013-05-28T16:17:00Z">
        <w:del w:id="279" w:author="admin" w:date="2013-05-28T16:19:00Z">
          <w:r w:rsidDel="00234594">
            <w:delText>Department</w:delText>
          </w:r>
        </w:del>
      </w:moveFrom>
    </w:p>
    <w:p w14:paraId="37C98EB0" w14:textId="69DA7343" w:rsidR="00DA72C7" w:rsidDel="00234594" w:rsidRDefault="00DA72C7" w:rsidP="00BD4EC0">
      <w:pPr>
        <w:pStyle w:val="ListParagraph"/>
        <w:numPr>
          <w:ilvl w:val="0"/>
          <w:numId w:val="25"/>
        </w:numPr>
        <w:rPr>
          <w:del w:id="280" w:author="admin" w:date="2013-05-28T16:19:00Z"/>
        </w:rPr>
      </w:pPr>
      <w:moveFrom w:id="281" w:author="admin" w:date="2013-05-28T16:17:00Z">
        <w:del w:id="282" w:author="admin" w:date="2013-05-28T16:19:00Z">
          <w:r w:rsidDel="00234594">
            <w:delText>Collaborators</w:delText>
          </w:r>
        </w:del>
      </w:moveFrom>
    </w:p>
    <w:p w14:paraId="54BF02F1" w14:textId="7C84BF68" w:rsidR="00DA72C7" w:rsidDel="00234594" w:rsidRDefault="00DA72C7" w:rsidP="00BD4EC0">
      <w:pPr>
        <w:pStyle w:val="ListParagraph"/>
        <w:numPr>
          <w:ilvl w:val="0"/>
          <w:numId w:val="25"/>
        </w:numPr>
        <w:rPr>
          <w:del w:id="283" w:author="admin" w:date="2013-05-28T16:19:00Z"/>
        </w:rPr>
      </w:pPr>
      <w:moveFrom w:id="284" w:author="admin" w:date="2013-05-28T16:17:00Z">
        <w:del w:id="285" w:author="admin" w:date="2013-05-28T16:19:00Z">
          <w:r w:rsidDel="00234594">
            <w:delText>Categorization of some kind</w:delText>
          </w:r>
        </w:del>
      </w:moveFrom>
    </w:p>
    <w:p w14:paraId="6F28D292" w14:textId="77F59878" w:rsidR="00DA72C7" w:rsidDel="00234594" w:rsidRDefault="00DA72C7" w:rsidP="00BD4EC0">
      <w:pPr>
        <w:pStyle w:val="ListParagraph"/>
        <w:numPr>
          <w:ilvl w:val="0"/>
          <w:numId w:val="25"/>
        </w:numPr>
        <w:rPr>
          <w:del w:id="286" w:author="admin" w:date="2013-05-28T16:19:00Z"/>
        </w:rPr>
      </w:pPr>
      <w:moveFrom w:id="287" w:author="admin" w:date="2013-05-28T16:17:00Z">
        <w:del w:id="288" w:author="admin" w:date="2013-05-28T16:19:00Z">
          <w:r w:rsidDel="00234594">
            <w:delText>Term: start date and end date</w:delText>
          </w:r>
        </w:del>
      </w:moveFrom>
    </w:p>
    <w:moveFromRangeEnd w:id="261"/>
    <w:p w14:paraId="750AAFE7" w14:textId="23E71A3F" w:rsidR="00BC726C" w:rsidDel="00234594" w:rsidRDefault="00BC726C" w:rsidP="00DA72C7">
      <w:pPr>
        <w:rPr>
          <w:del w:id="289" w:author="admin" w:date="2013-05-28T16:19:00Z"/>
          <w:b/>
          <w:color w:val="0C2833"/>
        </w:rPr>
      </w:pPr>
    </w:p>
    <w:p w14:paraId="0A3AF005" w14:textId="39ECFDC4" w:rsidR="00DA72C7" w:rsidDel="00234594" w:rsidRDefault="00DA72C7" w:rsidP="00DA72C7">
      <w:pPr>
        <w:rPr>
          <w:del w:id="290" w:author="admin" w:date="2013-05-28T16:19:00Z"/>
          <w:b/>
          <w:color w:val="0C2833"/>
        </w:rPr>
      </w:pPr>
      <w:del w:id="291" w:author="admin" w:date="2013-05-28T16:19:00Z">
        <w:r w:rsidDel="00234594">
          <w:rPr>
            <w:b/>
            <w:color w:val="0C2833"/>
          </w:rPr>
          <w:delText>Create/Manage Project:</w:delText>
        </w:r>
      </w:del>
    </w:p>
    <w:p w14:paraId="1F4B9201" w14:textId="3C6D029E" w:rsidR="00DA72C7" w:rsidDel="00234594" w:rsidRDefault="00DA72C7" w:rsidP="00DA72C7">
      <w:pPr>
        <w:rPr>
          <w:del w:id="292" w:author="admin" w:date="2013-05-28T16:19:00Z"/>
        </w:rPr>
      </w:pPr>
      <w:del w:id="293" w:author="admin" w:date="2013-05-28T16:19:00Z">
        <w:r w:rsidDel="00234594">
          <w:delText>This w</w:delText>
        </w:r>
        <w:r w:rsidR="00E60EE7" w:rsidDel="00234594">
          <w:delText>ould allow the user to upload media</w:delText>
        </w:r>
        <w:r w:rsidDel="00234594">
          <w:delText>, format the</w:delText>
        </w:r>
        <w:r w:rsidR="00E60EE7" w:rsidDel="00234594">
          <w:delText xml:space="preserve"> media</w:delText>
        </w:r>
        <w:r w:rsidDel="00234594">
          <w:delText>,</w:delText>
        </w:r>
        <w:r w:rsidR="00E60EE7" w:rsidDel="00234594">
          <w:delText xml:space="preserve"> put media together, arrange them as needed, add text in-line, and add context</w:delText>
        </w:r>
      </w:del>
    </w:p>
    <w:p w14:paraId="441F4480" w14:textId="3D0A46B5" w:rsidR="00372020" w:rsidDel="00234594" w:rsidRDefault="00372020" w:rsidP="00DA72C7">
      <w:pPr>
        <w:rPr>
          <w:del w:id="294" w:author="admin" w:date="2013-05-28T16:19:00Z"/>
        </w:rPr>
      </w:pPr>
    </w:p>
    <w:p w14:paraId="12169C1A" w14:textId="4E476964" w:rsidR="00DA72C7" w:rsidDel="00234594" w:rsidRDefault="00DA72C7" w:rsidP="00DA72C7">
      <w:pPr>
        <w:rPr>
          <w:del w:id="295" w:author="admin" w:date="2013-05-28T16:19:00Z"/>
          <w:b/>
          <w:color w:val="0C2833"/>
        </w:rPr>
      </w:pPr>
      <w:del w:id="296" w:author="admin" w:date="2013-05-28T16:19:00Z">
        <w:r w:rsidDel="00234594">
          <w:rPr>
            <w:b/>
            <w:color w:val="0C2833"/>
          </w:rPr>
          <w:delText>Create/Manage Portfolio:</w:delText>
        </w:r>
      </w:del>
    </w:p>
    <w:p w14:paraId="11786AF0" w14:textId="61623AA5" w:rsidR="00DA72C7" w:rsidDel="00234594" w:rsidRDefault="00DA72C7" w:rsidP="00DA72C7">
      <w:pPr>
        <w:rPr>
          <w:del w:id="297" w:author="admin" w:date="2013-05-28T16:19:00Z"/>
        </w:rPr>
      </w:pPr>
      <w:del w:id="298" w:author="admin" w:date="2013-05-28T16:19:00Z">
        <w:r w:rsidDel="00234594">
          <w:delText>This would allow the user to put projects together</w:delText>
        </w:r>
        <w:r w:rsidR="00E60EE7" w:rsidDel="00234594">
          <w:delText xml:space="preserve"> and add context</w:delText>
        </w:r>
      </w:del>
    </w:p>
    <w:p w14:paraId="736350CA" w14:textId="73E6B707" w:rsidR="00372020" w:rsidDel="00234594" w:rsidRDefault="00372020" w:rsidP="00DA72C7">
      <w:pPr>
        <w:rPr>
          <w:del w:id="299" w:author="admin" w:date="2013-05-28T16:19:00Z"/>
        </w:rPr>
      </w:pPr>
    </w:p>
    <w:p w14:paraId="0A8E5859" w14:textId="63329D5F" w:rsidR="005C3872" w:rsidRPr="0067206E" w:rsidDel="00234594" w:rsidRDefault="005C3872" w:rsidP="005C3872">
      <w:pPr>
        <w:rPr>
          <w:del w:id="300" w:author="admin" w:date="2013-05-28T16:19:00Z"/>
          <w:b/>
          <w:color w:val="0C2833"/>
        </w:rPr>
      </w:pPr>
      <w:moveFromRangeStart w:id="301" w:author="admin" w:date="2013-05-28T16:18:00Z" w:name="move231377239"/>
      <w:moveFrom w:id="302" w:author="admin" w:date="2013-05-28T16:18:00Z">
        <w:del w:id="303" w:author="admin" w:date="2013-05-28T16:19:00Z">
          <w:r w:rsidDel="00234594">
            <w:rPr>
              <w:b/>
              <w:color w:val="0C2833"/>
            </w:rPr>
            <w:delText>View Profile:</w:delText>
          </w:r>
        </w:del>
      </w:moveFrom>
    </w:p>
    <w:p w14:paraId="1FD0064C" w14:textId="5EB2FC28" w:rsidR="005C3872" w:rsidDel="00234594" w:rsidRDefault="005C3872" w:rsidP="00DA72C7">
      <w:pPr>
        <w:rPr>
          <w:del w:id="304" w:author="admin" w:date="2013-05-28T16:19:00Z"/>
        </w:rPr>
      </w:pPr>
      <w:moveFrom w:id="305" w:author="admin" w:date="2013-05-28T16:18:00Z">
        <w:del w:id="306" w:author="admin" w:date="2013-05-28T16:19:00Z">
          <w:r w:rsidDel="00234594">
            <w:delText>Every profile would be viewable on its own, it would show all the public information about the user whose profile it was, as well as a section of their work where other users could see any work that they have access to. There would be some way to message the owner of the profile here as well. The user would be able to go directly to that work by clicking a link in the profile’s work section.</w:delText>
          </w:r>
        </w:del>
      </w:moveFrom>
    </w:p>
    <w:p w14:paraId="7F657C6D" w14:textId="1380729C" w:rsidR="00372020" w:rsidDel="00234594" w:rsidRDefault="00372020" w:rsidP="00DA72C7">
      <w:pPr>
        <w:rPr>
          <w:del w:id="307" w:author="admin" w:date="2013-05-28T16:19:00Z"/>
        </w:rPr>
      </w:pPr>
    </w:p>
    <w:p w14:paraId="175E86FB" w14:textId="41B9899D" w:rsidR="005C3872" w:rsidDel="00234594" w:rsidRDefault="005C3872" w:rsidP="005C3872">
      <w:pPr>
        <w:rPr>
          <w:del w:id="308" w:author="admin" w:date="2013-05-28T16:19:00Z"/>
          <w:b/>
          <w:color w:val="0C2833"/>
        </w:rPr>
      </w:pPr>
      <w:moveFrom w:id="309" w:author="admin" w:date="2013-05-28T16:18:00Z">
        <w:del w:id="310" w:author="admin" w:date="2013-05-28T16:19:00Z">
          <w:r w:rsidDel="00234594">
            <w:rPr>
              <w:b/>
              <w:color w:val="0C2833"/>
            </w:rPr>
            <w:delText>View Portfolio:</w:delText>
          </w:r>
        </w:del>
      </w:moveFrom>
    </w:p>
    <w:p w14:paraId="7715B8C6" w14:textId="017399C3" w:rsidR="005C3872" w:rsidDel="00234594" w:rsidRDefault="005C3872" w:rsidP="00DA72C7">
      <w:pPr>
        <w:rPr>
          <w:del w:id="311" w:author="admin" w:date="2013-05-28T16:19:00Z"/>
        </w:rPr>
      </w:pPr>
      <w:moveFrom w:id="312" w:author="admin" w:date="2013-05-28T16:18:00Z">
        <w:del w:id="313" w:author="admin" w:date="2013-05-28T16:19:00Z">
          <w:r w:rsidDel="00234594">
            <w:delText>Every portfolio that the user has access to would be viewable on its own, either through browsing or by selecting it on the profile page that it is associated with. This would display the po</w:delText>
          </w:r>
          <w:r w:rsidR="00E60EE7" w:rsidDel="00234594">
            <w:delText xml:space="preserve">rtfolio </w:delText>
          </w:r>
          <w:r w:rsidR="00C66C4E" w:rsidDel="00234594">
            <w:delText xml:space="preserve">and all the projects in it, </w:delText>
          </w:r>
          <w:r w:rsidR="00E60EE7" w:rsidDel="00234594">
            <w:delText xml:space="preserve">along with its context. </w:delText>
          </w:r>
          <w:r w:rsidDel="00234594">
            <w:delText>The user would be able to click on projects within the portfolio and view them independently.</w:delText>
          </w:r>
        </w:del>
      </w:moveFrom>
    </w:p>
    <w:p w14:paraId="3391E75C" w14:textId="4ADE8164" w:rsidR="00372020" w:rsidDel="00234594" w:rsidRDefault="00372020" w:rsidP="00DA72C7">
      <w:pPr>
        <w:rPr>
          <w:del w:id="314" w:author="admin" w:date="2013-05-28T16:19:00Z"/>
        </w:rPr>
      </w:pPr>
    </w:p>
    <w:p w14:paraId="086F5256" w14:textId="5516B1F8" w:rsidR="00DA72C7" w:rsidDel="00234594" w:rsidRDefault="00DA72C7" w:rsidP="00DA72C7">
      <w:pPr>
        <w:rPr>
          <w:del w:id="315" w:author="admin" w:date="2013-05-28T16:19:00Z"/>
          <w:b/>
          <w:color w:val="0C2833"/>
        </w:rPr>
      </w:pPr>
      <w:moveFrom w:id="316" w:author="admin" w:date="2013-05-28T16:18:00Z">
        <w:del w:id="317" w:author="admin" w:date="2013-05-28T16:19:00Z">
          <w:r w:rsidDel="00234594">
            <w:rPr>
              <w:b/>
              <w:color w:val="0C2833"/>
            </w:rPr>
            <w:delText>View Project:</w:delText>
          </w:r>
        </w:del>
      </w:moveFrom>
    </w:p>
    <w:p w14:paraId="21737076" w14:textId="70E9F0C4" w:rsidR="005C3872" w:rsidDel="00234594" w:rsidRDefault="00DA72C7" w:rsidP="005C3872">
      <w:pPr>
        <w:rPr>
          <w:del w:id="318" w:author="admin" w:date="2013-05-28T16:19:00Z"/>
        </w:rPr>
      </w:pPr>
      <w:moveFrom w:id="319" w:author="admin" w:date="2013-05-28T16:18:00Z">
        <w:del w:id="320" w:author="admin" w:date="2013-05-28T16:19:00Z">
          <w:r w:rsidDel="00234594">
            <w:delText xml:space="preserve">Every project that the user has access to would be </w:delText>
          </w:r>
          <w:r w:rsidR="005C3872" w:rsidDel="00234594">
            <w:delText>viewable</w:delText>
          </w:r>
          <w:r w:rsidDel="00234594">
            <w:delText xml:space="preserve"> on its own, either through browsing or by selecting it in the portfolio that it is associated with</w:delText>
          </w:r>
          <w:r w:rsidR="005C3872" w:rsidDel="00234594">
            <w:delText>. This would display the project along with its context, and potentially a feedback section</w:delText>
          </w:r>
        </w:del>
      </w:moveFrom>
    </w:p>
    <w:moveFromRangeEnd w:id="301"/>
    <w:p w14:paraId="1CC458DD" w14:textId="59C671A8" w:rsidR="00372020" w:rsidDel="00234594" w:rsidRDefault="00372020" w:rsidP="005C3872">
      <w:pPr>
        <w:rPr>
          <w:del w:id="321" w:author="admin" w:date="2013-05-28T16:19:00Z"/>
        </w:rPr>
      </w:pPr>
    </w:p>
    <w:p w14:paraId="10FFC066" w14:textId="6FCA2797" w:rsidR="00F56B11" w:rsidDel="00234594" w:rsidRDefault="00F56B11" w:rsidP="00F56B11">
      <w:pPr>
        <w:rPr>
          <w:del w:id="322" w:author="admin" w:date="2013-05-28T16:17:00Z"/>
          <w:b/>
          <w:color w:val="0C2833"/>
        </w:rPr>
      </w:pPr>
      <w:del w:id="323" w:author="admin" w:date="2013-05-28T16:17:00Z">
        <w:r w:rsidDel="00234594">
          <w:rPr>
            <w:b/>
            <w:color w:val="0C2833"/>
          </w:rPr>
          <w:delText>Discover:</w:delText>
        </w:r>
      </w:del>
    </w:p>
    <w:p w14:paraId="4175C572" w14:textId="4F3857EF" w:rsidR="00F56B11" w:rsidRPr="0028064E" w:rsidDel="00234594" w:rsidRDefault="00BD4EC0" w:rsidP="005C3872">
      <w:pPr>
        <w:rPr>
          <w:del w:id="324" w:author="admin" w:date="2013-05-28T16:17:00Z"/>
        </w:rPr>
      </w:pPr>
      <w:del w:id="325" w:author="admin" w:date="2013-05-28T16:17:00Z">
        <w:r w:rsidRPr="00BC726C" w:rsidDel="00234594">
          <w:rPr>
            <w:color w:val="0C2833"/>
          </w:rPr>
          <w:delText>This page would allow the user to browse work/profiles. Upon first visiting the page, the user would see all the projects in the portfolio system. It would have a method to explore departments, categories, classes and any other fields deemed appropriate: each field would have a drop-down list of all members of that field (a list of departments in the department field, etc). The lists would be organized so that the user could easily sort through them (organize alphabetically, organize departments by college, classes by department, etc). Exploring a field would change what work is displayed on the discovery page to only show work in that field.</w:delText>
        </w:r>
        <w:r w:rsidR="00374176" w:rsidRPr="00BC726C" w:rsidDel="00234594">
          <w:rPr>
            <w:color w:val="0C2833"/>
          </w:rPr>
          <w:delText xml:space="preserve"> The discover page would also be the anonymous user homepage.</w:delText>
        </w:r>
      </w:del>
    </w:p>
    <w:p w14:paraId="10144BFC" w14:textId="77777777" w:rsidR="00372020" w:rsidDel="00E91AB5" w:rsidRDefault="00372020" w:rsidP="005C3872">
      <w:pPr>
        <w:rPr>
          <w:del w:id="326" w:author="admin" w:date="2013-05-28T15:46:00Z"/>
        </w:rPr>
      </w:pPr>
    </w:p>
    <w:p w14:paraId="1ED7D81A" w14:textId="20D1E437" w:rsidR="002D3C29" w:rsidDel="00E91AB5" w:rsidRDefault="002D3C29">
      <w:pPr>
        <w:rPr>
          <w:del w:id="327" w:author="admin" w:date="2013-05-28T15:46:00Z"/>
          <w:b/>
          <w:color w:val="0C2833"/>
        </w:rPr>
      </w:pPr>
      <w:del w:id="328" w:author="admin" w:date="2013-05-28T15:46:00Z">
        <w:r w:rsidDel="00E91AB5">
          <w:rPr>
            <w:b/>
            <w:color w:val="0C2833"/>
          </w:rPr>
          <w:delText>Advanced Search:</w:delText>
        </w:r>
      </w:del>
    </w:p>
    <w:p w14:paraId="5B8BBBB6" w14:textId="64FE9B65" w:rsidR="001E697C" w:rsidDel="00E91AB5" w:rsidRDefault="001E697C" w:rsidP="001E697C">
      <w:pPr>
        <w:rPr>
          <w:del w:id="329" w:author="admin" w:date="2013-05-28T15:46:00Z"/>
        </w:rPr>
      </w:pPr>
      <w:del w:id="330" w:author="admin" w:date="2013-05-28T15:46:00Z">
        <w:r w:rsidDel="00E91AB5">
          <w:delText>A page that would provide a search function as well as many filters (as listed in the browsing/navigation features section). Upon validating the search, it would take the user to a browsing page with filtered results</w:delText>
        </w:r>
      </w:del>
    </w:p>
    <w:p w14:paraId="57CA3927" w14:textId="77777777" w:rsidR="00372020" w:rsidDel="00234594" w:rsidRDefault="00372020" w:rsidP="001E697C">
      <w:pPr>
        <w:rPr>
          <w:del w:id="331" w:author="admin" w:date="2013-05-28T16:25:00Z"/>
        </w:rPr>
      </w:pPr>
    </w:p>
    <w:p w14:paraId="243D26DD" w14:textId="524959F0" w:rsidR="002D3C29" w:rsidDel="00234594" w:rsidRDefault="002D3C29">
      <w:pPr>
        <w:rPr>
          <w:b/>
          <w:color w:val="0C2833"/>
        </w:rPr>
      </w:pPr>
      <w:moveFromRangeStart w:id="332" w:author="admin" w:date="2013-05-28T16:20:00Z" w:name="move231377350"/>
      <w:moveFrom w:id="333" w:author="admin" w:date="2013-05-28T16:20:00Z">
        <w:r w:rsidDel="00234594">
          <w:rPr>
            <w:b/>
            <w:color w:val="0C2833"/>
          </w:rPr>
          <w:t>Settings:</w:t>
        </w:r>
      </w:moveFrom>
    </w:p>
    <w:p w14:paraId="72FFD4B5" w14:textId="62699FBE" w:rsidR="001E697C" w:rsidDel="00234594" w:rsidRDefault="001E697C" w:rsidP="001E697C">
      <w:moveFrom w:id="334" w:author="admin" w:date="2013-05-28T16:20:00Z">
        <w:r w:rsidDel="00234594">
          <w:t>Where the user would change their preferences for the site</w:t>
        </w:r>
      </w:moveFrom>
    </w:p>
    <w:moveFromRangeEnd w:id="332"/>
    <w:p w14:paraId="44CF17A0" w14:textId="77777777" w:rsidR="00372020" w:rsidRDefault="00372020" w:rsidP="001E697C"/>
    <w:p w14:paraId="15BBA495" w14:textId="0903BBEB" w:rsidR="00B1687B" w:rsidDel="00234594" w:rsidRDefault="00B1687B" w:rsidP="001E697C">
      <w:pPr>
        <w:rPr>
          <w:del w:id="335" w:author="admin" w:date="2013-05-28T16:19:00Z"/>
          <w:b/>
        </w:rPr>
      </w:pPr>
      <w:del w:id="336" w:author="admin" w:date="2013-05-28T16:19:00Z">
        <w:r w:rsidDel="00234594">
          <w:rPr>
            <w:b/>
          </w:rPr>
          <w:delText>Contact Us:</w:delText>
        </w:r>
      </w:del>
    </w:p>
    <w:p w14:paraId="5AA59A54" w14:textId="45A87BC9" w:rsidR="00B1687B" w:rsidRPr="00B1687B" w:rsidDel="00234594" w:rsidRDefault="00B1687B" w:rsidP="001E697C">
      <w:pPr>
        <w:rPr>
          <w:del w:id="337" w:author="admin" w:date="2013-05-28T16:19:00Z"/>
        </w:rPr>
      </w:pPr>
      <w:del w:id="338" w:author="admin" w:date="2013-05-28T16:19:00Z">
        <w:r w:rsidDel="00234594">
          <w:delText xml:space="preserve">Would be a page where the user would be able to contact the development team directly. This might be or include a forum. It would include an “About” section that would provide information about the Portfolio Site (and potentially ASAP). </w:delText>
        </w:r>
      </w:del>
    </w:p>
    <w:p w14:paraId="0E4629FB" w14:textId="77777777" w:rsidR="002D3C29" w:rsidRDefault="002D3C29">
      <w:pPr>
        <w:rPr>
          <w:rFonts w:ascii="Arial Bold" w:hAnsi="Arial Bold"/>
          <w:color w:val="0C2833"/>
          <w:sz w:val="36"/>
        </w:rPr>
      </w:pPr>
    </w:p>
    <w:p w14:paraId="790D1CC2" w14:textId="77777777" w:rsidR="00432856" w:rsidRDefault="00432856">
      <w:pPr>
        <w:rPr>
          <w:rFonts w:ascii="Arial Bold" w:hAnsi="Arial Bold"/>
          <w:color w:val="0C2833"/>
          <w:sz w:val="36"/>
        </w:rPr>
      </w:pPr>
      <w:r>
        <w:rPr>
          <w:rFonts w:ascii="Arial Bold" w:hAnsi="Arial Bold"/>
          <w:color w:val="0C2833"/>
          <w:sz w:val="36"/>
        </w:rPr>
        <w:t>User Flow Charts</w:t>
      </w:r>
    </w:p>
    <w:p w14:paraId="071533E5" w14:textId="77777777" w:rsidR="00432856" w:rsidRDefault="00432856">
      <w:pPr>
        <w:rPr>
          <w:color w:val="1B1B1B"/>
        </w:rPr>
      </w:pPr>
    </w:p>
    <w:p w14:paraId="53747D94" w14:textId="77777777" w:rsidR="00432856" w:rsidRDefault="00432856">
      <w:pPr>
        <w:rPr>
          <w:color w:val="1B1B1B"/>
        </w:rPr>
      </w:pPr>
    </w:p>
    <w:p w14:paraId="3702891B" w14:textId="77777777" w:rsidR="00432856" w:rsidRDefault="00432856">
      <w:pPr>
        <w:rPr>
          <w:rFonts w:ascii="Arial Bold" w:hAnsi="Arial Bold"/>
          <w:color w:val="0C2833"/>
          <w:sz w:val="36"/>
        </w:rPr>
      </w:pPr>
      <w:r>
        <w:rPr>
          <w:rFonts w:ascii="Arial Bold" w:hAnsi="Arial Bold"/>
          <w:color w:val="0C2833"/>
          <w:sz w:val="36"/>
        </w:rPr>
        <w:t>Wireframes</w:t>
      </w:r>
    </w:p>
    <w:p w14:paraId="7752B1B0" w14:textId="77777777" w:rsidR="00432856" w:rsidDel="00D24971" w:rsidRDefault="00432856">
      <w:pPr>
        <w:rPr>
          <w:del w:id="339" w:author="admin" w:date="2013-05-28T12:51:00Z"/>
          <w:color w:val="1B1B1B"/>
        </w:rPr>
      </w:pPr>
    </w:p>
    <w:p w14:paraId="490FD0C0" w14:textId="77777777" w:rsidR="00D24971" w:rsidRDefault="00D24971">
      <w:pPr>
        <w:rPr>
          <w:ins w:id="340" w:author="admin" w:date="2013-05-28T12:51:00Z"/>
          <w:color w:val="1B1B1B"/>
        </w:rPr>
      </w:pPr>
    </w:p>
    <w:p w14:paraId="7EC8410B" w14:textId="09221DE2" w:rsidR="00D24971" w:rsidRDefault="00D24971">
      <w:pPr>
        <w:rPr>
          <w:ins w:id="341" w:author="admin" w:date="2013-05-28T12:51:00Z"/>
          <w:color w:val="1B1B1B"/>
        </w:rPr>
      </w:pPr>
      <w:ins w:id="342" w:author="admin" w:date="2013-05-28T12:51:00Z">
        <w:r>
          <w:rPr>
            <w:color w:val="1B1B1B"/>
          </w:rPr>
          <w:t>**</w:t>
        </w:r>
        <w:proofErr w:type="gramStart"/>
        <w:r>
          <w:rPr>
            <w:color w:val="1B1B1B"/>
          </w:rPr>
          <w:t>see</w:t>
        </w:r>
        <w:proofErr w:type="gramEnd"/>
        <w:r>
          <w:rPr>
            <w:color w:val="1B1B1B"/>
          </w:rPr>
          <w:t xml:space="preserve"> wireframes folder in ASAP_Portfolio</w:t>
        </w:r>
      </w:ins>
      <w:ins w:id="343" w:author="admin" w:date="2013-05-28T16:20:00Z">
        <w:r w:rsidR="00234594">
          <w:rPr>
            <w:color w:val="1B1B1B"/>
          </w:rPr>
          <w:t>V1</w:t>
        </w:r>
      </w:ins>
      <w:ins w:id="344" w:author="admin" w:date="2013-05-28T12:51:00Z">
        <w:r>
          <w:rPr>
            <w:color w:val="1B1B1B"/>
          </w:rPr>
          <w:t>**</w:t>
        </w:r>
      </w:ins>
    </w:p>
    <w:p w14:paraId="3A77A7D2" w14:textId="5B58BBA3" w:rsidR="00432856" w:rsidDel="00D24971" w:rsidRDefault="00432856">
      <w:pPr>
        <w:numPr>
          <w:ilvl w:val="0"/>
          <w:numId w:val="13"/>
        </w:numPr>
        <w:tabs>
          <w:tab w:val="clear" w:pos="215"/>
          <w:tab w:val="num" w:pos="935"/>
        </w:tabs>
        <w:ind w:left="935" w:hanging="215"/>
        <w:rPr>
          <w:del w:id="345" w:author="admin" w:date="2013-05-28T12:51:00Z"/>
          <w:color w:val="1B1B1B"/>
        </w:rPr>
      </w:pPr>
      <w:del w:id="346" w:author="admin" w:date="2013-05-28T12:51:00Z">
        <w:r w:rsidDel="00D24971">
          <w:rPr>
            <w:color w:val="1B1B1B"/>
          </w:rPr>
          <w:delText>homepage</w:delText>
        </w:r>
      </w:del>
    </w:p>
    <w:p w14:paraId="1B6DF8EF" w14:textId="3FAF8AD4" w:rsidR="00432856" w:rsidDel="00D24971" w:rsidRDefault="00432856">
      <w:pPr>
        <w:numPr>
          <w:ilvl w:val="0"/>
          <w:numId w:val="13"/>
        </w:numPr>
        <w:tabs>
          <w:tab w:val="clear" w:pos="215"/>
          <w:tab w:val="num" w:pos="935"/>
        </w:tabs>
        <w:ind w:left="935" w:hanging="215"/>
        <w:rPr>
          <w:del w:id="347" w:author="admin" w:date="2013-05-28T12:51:00Z"/>
          <w:color w:val="1B1B1B"/>
        </w:rPr>
      </w:pPr>
      <w:del w:id="348" w:author="admin" w:date="2013-05-28T12:51:00Z">
        <w:r w:rsidDel="00D24971">
          <w:rPr>
            <w:color w:val="1B1B1B"/>
          </w:rPr>
          <w:delText>profile</w:delText>
        </w:r>
      </w:del>
    </w:p>
    <w:p w14:paraId="64F3B3E7" w14:textId="27E2F65F" w:rsidR="00432856" w:rsidDel="00D24971" w:rsidRDefault="00432856">
      <w:pPr>
        <w:numPr>
          <w:ilvl w:val="0"/>
          <w:numId w:val="13"/>
        </w:numPr>
        <w:tabs>
          <w:tab w:val="clear" w:pos="215"/>
          <w:tab w:val="num" w:pos="935"/>
        </w:tabs>
        <w:ind w:left="935" w:hanging="215"/>
        <w:rPr>
          <w:del w:id="349" w:author="admin" w:date="2013-05-28T12:51:00Z"/>
          <w:color w:val="1B1B1B"/>
        </w:rPr>
      </w:pPr>
      <w:del w:id="350" w:author="admin" w:date="2013-05-28T12:51:00Z">
        <w:r w:rsidDel="00D24971">
          <w:rPr>
            <w:color w:val="1B1B1B"/>
          </w:rPr>
          <w:delText>discovering work</w:delText>
        </w:r>
      </w:del>
    </w:p>
    <w:p w14:paraId="74497EE7" w14:textId="635FB9DE" w:rsidR="00432856" w:rsidDel="00D24971" w:rsidRDefault="00432856">
      <w:pPr>
        <w:numPr>
          <w:ilvl w:val="0"/>
          <w:numId w:val="13"/>
        </w:numPr>
        <w:tabs>
          <w:tab w:val="clear" w:pos="215"/>
          <w:tab w:val="num" w:pos="935"/>
        </w:tabs>
        <w:ind w:left="935" w:hanging="215"/>
        <w:rPr>
          <w:del w:id="351" w:author="admin" w:date="2013-05-28T12:51:00Z"/>
          <w:color w:val="1B1B1B"/>
        </w:rPr>
      </w:pPr>
      <w:del w:id="352" w:author="admin" w:date="2013-05-28T12:51:00Z">
        <w:r w:rsidDel="00D24971">
          <w:rPr>
            <w:color w:val="1B1B1B"/>
          </w:rPr>
          <w:delText>creating new project from A to Z</w:delText>
        </w:r>
      </w:del>
    </w:p>
    <w:p w14:paraId="429669E4" w14:textId="0D53A59A" w:rsidR="00432856" w:rsidDel="00D24971" w:rsidRDefault="00432856">
      <w:pPr>
        <w:numPr>
          <w:ilvl w:val="0"/>
          <w:numId w:val="13"/>
        </w:numPr>
        <w:tabs>
          <w:tab w:val="clear" w:pos="215"/>
          <w:tab w:val="num" w:pos="935"/>
        </w:tabs>
        <w:ind w:left="935" w:hanging="215"/>
        <w:rPr>
          <w:del w:id="353" w:author="admin" w:date="2013-05-28T12:51:00Z"/>
          <w:color w:val="1B1B1B"/>
        </w:rPr>
      </w:pPr>
      <w:del w:id="354" w:author="admin" w:date="2013-05-28T12:51:00Z">
        <w:r w:rsidDel="00D24971">
          <w:rPr>
            <w:color w:val="1B1B1B"/>
          </w:rPr>
          <w:delText>registering and connexion page</w:delText>
        </w:r>
      </w:del>
    </w:p>
    <w:p w14:paraId="1F6920FA" w14:textId="18E49BC1" w:rsidR="00432856" w:rsidDel="00D24971" w:rsidRDefault="00432856">
      <w:pPr>
        <w:numPr>
          <w:ilvl w:val="0"/>
          <w:numId w:val="13"/>
        </w:numPr>
        <w:tabs>
          <w:tab w:val="clear" w:pos="215"/>
          <w:tab w:val="num" w:pos="935"/>
        </w:tabs>
        <w:ind w:left="935" w:hanging="215"/>
        <w:rPr>
          <w:del w:id="355" w:author="admin" w:date="2013-05-28T12:51:00Z"/>
          <w:color w:val="1B1B1B"/>
        </w:rPr>
      </w:pPr>
      <w:del w:id="356" w:author="admin" w:date="2013-05-28T12:51:00Z">
        <w:r w:rsidDel="00D24971">
          <w:rPr>
            <w:color w:val="1B1B1B"/>
          </w:rPr>
          <w:delText>managing portfolio work</w:delText>
        </w:r>
      </w:del>
    </w:p>
    <w:p w14:paraId="1F22E5CC" w14:textId="1FCE5140" w:rsidR="00432856" w:rsidDel="00D24971" w:rsidRDefault="00432856">
      <w:pPr>
        <w:numPr>
          <w:ilvl w:val="0"/>
          <w:numId w:val="13"/>
        </w:numPr>
        <w:tabs>
          <w:tab w:val="clear" w:pos="215"/>
          <w:tab w:val="num" w:pos="935"/>
        </w:tabs>
        <w:ind w:left="935" w:hanging="215"/>
        <w:rPr>
          <w:del w:id="357" w:author="admin" w:date="2013-05-28T12:51:00Z"/>
          <w:color w:val="1B1B1B"/>
        </w:rPr>
      </w:pPr>
      <w:del w:id="358" w:author="admin" w:date="2013-05-28T12:51:00Z">
        <w:r w:rsidDel="00D24971">
          <w:rPr>
            <w:color w:val="1B1B1B"/>
          </w:rPr>
          <w:delText>Toolbar</w:delText>
        </w:r>
      </w:del>
    </w:p>
    <w:p w14:paraId="18D687D2" w14:textId="77777777" w:rsidR="00432856" w:rsidRDefault="00432856">
      <w:pPr>
        <w:rPr>
          <w:color w:val="1B1B1B"/>
        </w:rPr>
      </w:pPr>
    </w:p>
    <w:p w14:paraId="79254C6A" w14:textId="77777777" w:rsidR="00432856" w:rsidRDefault="00432856">
      <w:pPr>
        <w:rPr>
          <w:rFonts w:ascii="Arial Bold" w:hAnsi="Arial Bold"/>
          <w:color w:val="0C2833"/>
          <w:sz w:val="36"/>
        </w:rPr>
      </w:pPr>
      <w:r>
        <w:rPr>
          <w:rFonts w:ascii="Arial Bold" w:hAnsi="Arial Bold"/>
          <w:color w:val="0C2833"/>
          <w:sz w:val="36"/>
        </w:rPr>
        <w:t>Storyboards</w:t>
      </w:r>
    </w:p>
    <w:p w14:paraId="26F18980" w14:textId="77777777" w:rsidR="00432856" w:rsidRDefault="00432856">
      <w:pPr>
        <w:rPr>
          <w:color w:val="1B1B1B"/>
        </w:rPr>
      </w:pPr>
    </w:p>
    <w:p w14:paraId="1B34CB3E" w14:textId="77777777" w:rsidR="00432856" w:rsidRDefault="00432856">
      <w:pPr>
        <w:rPr>
          <w:color w:val="1B1B1B"/>
        </w:rPr>
      </w:pPr>
    </w:p>
    <w:p w14:paraId="5365D7E6" w14:textId="77777777" w:rsidR="00432856" w:rsidRDefault="00432856">
      <w:pPr>
        <w:rPr>
          <w:rFonts w:ascii="Arial Bold" w:hAnsi="Arial Bold"/>
          <w:color w:val="0C2833"/>
          <w:sz w:val="36"/>
        </w:rPr>
      </w:pPr>
      <w:r>
        <w:rPr>
          <w:rFonts w:ascii="Arial Bold" w:hAnsi="Arial Bold"/>
          <w:color w:val="0C2833"/>
          <w:sz w:val="36"/>
        </w:rPr>
        <w:t>Class Diagram</w:t>
      </w:r>
    </w:p>
    <w:p w14:paraId="05186C3F" w14:textId="77777777" w:rsidR="00432856" w:rsidRDefault="00432856">
      <w:pPr>
        <w:rPr>
          <w:color w:val="1B1B1B"/>
        </w:rPr>
      </w:pPr>
    </w:p>
    <w:p w14:paraId="14FD70A0" w14:textId="77777777" w:rsidR="00432856" w:rsidRDefault="00432856">
      <w:pPr>
        <w:rPr>
          <w:color w:val="1B1B1B"/>
        </w:rPr>
      </w:pPr>
    </w:p>
    <w:p w14:paraId="59D66564" w14:textId="77777777" w:rsidR="00432856" w:rsidRDefault="00432856">
      <w:pPr>
        <w:rPr>
          <w:rFonts w:ascii="Arial Bold" w:hAnsi="Arial Bold"/>
          <w:color w:val="0C2833"/>
          <w:sz w:val="36"/>
        </w:rPr>
      </w:pPr>
      <w:r>
        <w:rPr>
          <w:rFonts w:ascii="Arial Bold" w:hAnsi="Arial Bold"/>
          <w:color w:val="0C2833"/>
          <w:sz w:val="36"/>
        </w:rPr>
        <w:t>Database Schema</w:t>
      </w:r>
    </w:p>
    <w:p w14:paraId="10FCA12C" w14:textId="77777777" w:rsidR="00432856" w:rsidRDefault="00432856">
      <w:pPr>
        <w:rPr>
          <w:color w:val="1B1B1B"/>
        </w:rPr>
      </w:pPr>
    </w:p>
    <w:p w14:paraId="46BFC16B" w14:textId="77777777" w:rsidR="00432856" w:rsidDel="00D24971" w:rsidRDefault="00432856">
      <w:pPr>
        <w:rPr>
          <w:del w:id="359" w:author="admin" w:date="2013-05-28T13:03:00Z"/>
          <w:color w:val="1B1B1B"/>
        </w:rPr>
      </w:pPr>
    </w:p>
    <w:p w14:paraId="456BF4B2" w14:textId="1376E777" w:rsidR="00432856" w:rsidDel="00D24971" w:rsidRDefault="004C48E9">
      <w:pPr>
        <w:rPr>
          <w:del w:id="360" w:author="admin" w:date="2013-05-28T13:03:00Z"/>
          <w:rFonts w:ascii="Arial Bold" w:hAnsi="Arial Bold"/>
          <w:color w:val="FF0000"/>
          <w:sz w:val="36"/>
        </w:rPr>
      </w:pPr>
      <w:del w:id="361" w:author="admin" w:date="2013-05-28T13:03:00Z">
        <w:r w:rsidRPr="004C48E9" w:rsidDel="00D24971">
          <w:rPr>
            <w:rFonts w:ascii="Arial Bold" w:hAnsi="Arial Bold"/>
            <w:color w:val="FF0000"/>
            <w:sz w:val="36"/>
          </w:rPr>
          <w:delText>Features for future versions</w:delText>
        </w:r>
      </w:del>
    </w:p>
    <w:p w14:paraId="59972DCC" w14:textId="60970828" w:rsidR="004C48E9" w:rsidDel="00D24971" w:rsidRDefault="00380C2F" w:rsidP="00380C2F">
      <w:pPr>
        <w:rPr>
          <w:del w:id="362" w:author="admin" w:date="2013-05-28T13:03:00Z"/>
          <w:rStyle w:val="Emphasis"/>
          <w:i w:val="0"/>
        </w:rPr>
      </w:pPr>
      <w:del w:id="363" w:author="admin" w:date="2013-05-28T13:03:00Z">
        <w:r w:rsidDel="00D24971">
          <w:rPr>
            <w:rStyle w:val="Emphasis"/>
            <w:i w:val="0"/>
          </w:rPr>
          <w:delText>The features that we would like to include, but that are not yet necessary for the portfolio system</w:delText>
        </w:r>
      </w:del>
    </w:p>
    <w:p w14:paraId="17C4E2D9" w14:textId="1D20D042" w:rsidR="00380C2F" w:rsidDel="00D24971" w:rsidRDefault="00380C2F" w:rsidP="00380C2F">
      <w:pPr>
        <w:rPr>
          <w:del w:id="364" w:author="admin" w:date="2013-05-28T13:03:00Z"/>
          <w:rStyle w:val="Emphasis"/>
          <w:i w:val="0"/>
        </w:rPr>
      </w:pPr>
    </w:p>
    <w:p w14:paraId="773F5C58" w14:textId="16C26B49" w:rsidR="00380C2F" w:rsidRPr="002448DD" w:rsidDel="00D24971" w:rsidRDefault="00380C2F" w:rsidP="00380C2F">
      <w:pPr>
        <w:rPr>
          <w:del w:id="365" w:author="admin" w:date="2013-05-28T13:03:00Z"/>
          <w:rStyle w:val="Emphasis"/>
          <w:rFonts w:ascii="Arial Bold" w:hAnsi="Arial Bold"/>
          <w:i w:val="0"/>
          <w:iCs w:val="0"/>
          <w:color w:val="0C2833"/>
        </w:rPr>
      </w:pPr>
      <w:del w:id="366" w:author="admin" w:date="2013-05-28T13:03:00Z">
        <w:r w:rsidDel="00D24971">
          <w:rPr>
            <w:rFonts w:ascii="Arial Bold" w:hAnsi="Arial Bold"/>
            <w:color w:val="0C2833"/>
          </w:rPr>
          <w:delText>Anonymous User Features</w:delText>
        </w:r>
      </w:del>
    </w:p>
    <w:p w14:paraId="54C6A10A" w14:textId="3609EF7C" w:rsidR="00380C2F" w:rsidDel="00D24971" w:rsidRDefault="00380C2F" w:rsidP="00380C2F">
      <w:pPr>
        <w:pStyle w:val="ListParagraph"/>
        <w:numPr>
          <w:ilvl w:val="0"/>
          <w:numId w:val="4"/>
        </w:numPr>
        <w:tabs>
          <w:tab w:val="clear" w:pos="360"/>
          <w:tab w:val="num" w:pos="720"/>
        </w:tabs>
        <w:ind w:left="720" w:hanging="360"/>
        <w:rPr>
          <w:del w:id="367" w:author="admin" w:date="2013-05-28T13:03:00Z"/>
          <w:color w:val="1B1B1B"/>
        </w:rPr>
      </w:pPr>
      <w:del w:id="368" w:author="admin" w:date="2013-05-28T13:03:00Z">
        <w:r w:rsidDel="00D24971">
          <w:rPr>
            <w:color w:val="1B1B1B"/>
          </w:rPr>
          <w:delText>Flag content as inappropriate</w:delText>
        </w:r>
      </w:del>
    </w:p>
    <w:p w14:paraId="631CED40" w14:textId="32DD2245" w:rsidR="00380C2F" w:rsidDel="00D24971" w:rsidRDefault="00380C2F" w:rsidP="00380C2F">
      <w:pPr>
        <w:pStyle w:val="ListParagraph"/>
        <w:numPr>
          <w:ilvl w:val="0"/>
          <w:numId w:val="4"/>
        </w:numPr>
        <w:tabs>
          <w:tab w:val="clear" w:pos="360"/>
          <w:tab w:val="num" w:pos="720"/>
        </w:tabs>
        <w:ind w:left="720" w:hanging="360"/>
        <w:rPr>
          <w:del w:id="369" w:author="admin" w:date="2013-05-28T13:03:00Z"/>
          <w:color w:val="1B1B1B"/>
        </w:rPr>
      </w:pPr>
      <w:del w:id="370" w:author="admin" w:date="2013-05-28T13:03:00Z">
        <w:r w:rsidDel="00D24971">
          <w:rPr>
            <w:color w:val="1B1B1B"/>
          </w:rPr>
          <w:delText>Like with Facebook, G+, social network</w:delText>
        </w:r>
      </w:del>
    </w:p>
    <w:p w14:paraId="67C68A50" w14:textId="687879E5" w:rsidR="00432856" w:rsidDel="00D24971" w:rsidRDefault="00432856">
      <w:pPr>
        <w:pStyle w:val="ListParagraph"/>
        <w:ind w:left="0"/>
        <w:rPr>
          <w:del w:id="371" w:author="admin" w:date="2013-05-28T13:03:00Z"/>
          <w:rFonts w:ascii="Times New Roman" w:eastAsia="Times New Roman" w:hAnsi="Times New Roman"/>
          <w:color w:val="auto"/>
          <w:sz w:val="20"/>
          <w:lang w:bidi="x-none"/>
        </w:rPr>
      </w:pPr>
    </w:p>
    <w:p w14:paraId="46B505A4" w14:textId="3DAEFFDA" w:rsidR="00380C2F" w:rsidRPr="002448DD" w:rsidDel="00D24971" w:rsidRDefault="00380C2F" w:rsidP="002448DD">
      <w:pPr>
        <w:rPr>
          <w:del w:id="372" w:author="admin" w:date="2013-05-28T13:03:00Z"/>
          <w:color w:val="1B1B1B"/>
        </w:rPr>
      </w:pPr>
      <w:del w:id="373" w:author="admin" w:date="2013-05-28T13:03:00Z">
        <w:r w:rsidDel="00D24971">
          <w:rPr>
            <w:rFonts w:ascii="Arial Bold" w:hAnsi="Arial Bold"/>
            <w:color w:val="0C2833"/>
          </w:rPr>
          <w:delText>Member Features</w:delText>
        </w:r>
      </w:del>
    </w:p>
    <w:p w14:paraId="29A6319B" w14:textId="1B07D516" w:rsidR="00380C2F" w:rsidDel="00D24971" w:rsidRDefault="00380C2F" w:rsidP="00380C2F">
      <w:pPr>
        <w:pStyle w:val="ListParagraph"/>
        <w:numPr>
          <w:ilvl w:val="0"/>
          <w:numId w:val="4"/>
        </w:numPr>
        <w:tabs>
          <w:tab w:val="clear" w:pos="360"/>
          <w:tab w:val="num" w:pos="720"/>
        </w:tabs>
        <w:ind w:left="720" w:hanging="360"/>
        <w:rPr>
          <w:del w:id="374" w:author="admin" w:date="2013-05-28T13:03:00Z"/>
          <w:color w:val="1B1B1B"/>
        </w:rPr>
      </w:pPr>
      <w:del w:id="375" w:author="admin" w:date="2013-05-28T13:03:00Z">
        <w:r w:rsidDel="00D24971">
          <w:rPr>
            <w:color w:val="1B1B1B"/>
          </w:rPr>
          <w:delText>System suggests students with similar/complementary interests</w:delText>
        </w:r>
      </w:del>
    </w:p>
    <w:p w14:paraId="67C9D6A8" w14:textId="3E3515FD" w:rsidR="00CE76DA" w:rsidDel="00D24971" w:rsidRDefault="00CE76DA" w:rsidP="00CE76DA">
      <w:pPr>
        <w:pStyle w:val="ListParagraph"/>
        <w:numPr>
          <w:ilvl w:val="0"/>
          <w:numId w:val="4"/>
        </w:numPr>
        <w:tabs>
          <w:tab w:val="clear" w:pos="360"/>
          <w:tab w:val="num" w:pos="720"/>
        </w:tabs>
        <w:ind w:left="720" w:hanging="360"/>
        <w:rPr>
          <w:del w:id="376" w:author="admin" w:date="2013-05-28T13:03:00Z"/>
          <w:color w:val="1B1B1B"/>
        </w:rPr>
      </w:pPr>
      <w:del w:id="377" w:author="admin" w:date="2013-05-28T13:03:00Z">
        <w:r w:rsidDel="00D24971">
          <w:rPr>
            <w:color w:val="1B1B1B"/>
          </w:rPr>
          <w:delText xml:space="preserve">Suggest students/work to other users </w:delText>
        </w:r>
      </w:del>
    </w:p>
    <w:p w14:paraId="5A1ECC5B" w14:textId="48F0C716" w:rsidR="00ED3BA7" w:rsidDel="00D24971" w:rsidRDefault="006773BB" w:rsidP="003D3B16">
      <w:pPr>
        <w:rPr>
          <w:del w:id="378" w:author="admin" w:date="2013-05-28T13:03:00Z"/>
        </w:rPr>
      </w:pPr>
      <w:del w:id="379" w:author="admin" w:date="2013-05-28T13:03:00Z">
        <w:r w:rsidDel="00D24971">
          <w:delText xml:space="preserve">     -</w:delText>
        </w:r>
        <w:r w:rsidDel="00D24971">
          <w:tab/>
        </w:r>
        <w:r w:rsidR="00ED3BA7" w:rsidDel="00D24971">
          <w:delText>The user could be able to control who is able to provide feedback</w:delText>
        </w:r>
      </w:del>
    </w:p>
    <w:p w14:paraId="6A92B0DF" w14:textId="65C0B568" w:rsidR="00ED3BA7" w:rsidDel="00D24971" w:rsidRDefault="006773BB" w:rsidP="003D3B16">
      <w:pPr>
        <w:pStyle w:val="ListParagraph"/>
        <w:numPr>
          <w:ilvl w:val="0"/>
          <w:numId w:val="27"/>
        </w:numPr>
        <w:rPr>
          <w:del w:id="380" w:author="admin" w:date="2013-05-28T13:03:00Z"/>
        </w:rPr>
      </w:pPr>
      <w:del w:id="381" w:author="admin" w:date="2013-05-28T13:03:00Z">
        <w:r w:rsidDel="00D24971">
          <w:delText>t</w:delText>
        </w:r>
        <w:r w:rsidR="00ED3BA7" w:rsidDel="00D24971">
          <w:delText xml:space="preserve">his could control different levels of feedback, i.e.: </w:delText>
        </w:r>
      </w:del>
    </w:p>
    <w:p w14:paraId="189857D8" w14:textId="64B674D7" w:rsidR="00ED3BA7" w:rsidDel="00D24971" w:rsidRDefault="00ED3BA7" w:rsidP="003D3B16">
      <w:pPr>
        <w:pStyle w:val="ListParagraph"/>
        <w:numPr>
          <w:ilvl w:val="1"/>
          <w:numId w:val="27"/>
        </w:numPr>
        <w:rPr>
          <w:del w:id="382" w:author="admin" w:date="2013-05-28T13:03:00Z"/>
        </w:rPr>
      </w:pPr>
      <w:del w:id="383" w:author="admin" w:date="2013-05-28T13:03:00Z">
        <w:r w:rsidDel="00D24971">
          <w:delText xml:space="preserve">Only certain users could leave comments/feedback </w:delText>
        </w:r>
      </w:del>
    </w:p>
    <w:p w14:paraId="28D41A57" w14:textId="237BFA7F" w:rsidR="00E52694" w:rsidDel="00D24971" w:rsidRDefault="00E52694" w:rsidP="003D3B16">
      <w:pPr>
        <w:rPr>
          <w:del w:id="384" w:author="admin" w:date="2013-05-28T13:03:00Z"/>
        </w:rPr>
      </w:pPr>
      <w:del w:id="385" w:author="admin" w:date="2013-05-28T13:03:00Z">
        <w:r w:rsidDel="00D24971">
          <w:delText>Faculty profiles should be implemented in a later version of the portfolio system</w:delText>
        </w:r>
      </w:del>
    </w:p>
    <w:p w14:paraId="39D5CCCE" w14:textId="664598A1" w:rsidR="00ED3BA7" w:rsidRPr="003D3B16" w:rsidDel="00D24971" w:rsidRDefault="00ED3BA7" w:rsidP="003D3B16">
      <w:pPr>
        <w:rPr>
          <w:del w:id="386" w:author="admin" w:date="2013-05-28T13:03:00Z"/>
          <w:color w:val="1B1B1B"/>
        </w:rPr>
      </w:pPr>
    </w:p>
    <w:p w14:paraId="453CD295" w14:textId="16FD35B4" w:rsidR="00380C2F" w:rsidDel="00D24971" w:rsidRDefault="00380C2F">
      <w:pPr>
        <w:pStyle w:val="ListParagraph"/>
        <w:ind w:left="0"/>
        <w:rPr>
          <w:del w:id="387" w:author="admin" w:date="2013-05-28T13:03:00Z"/>
          <w:rFonts w:ascii="Times New Roman" w:eastAsia="Times New Roman" w:hAnsi="Times New Roman"/>
          <w:color w:val="auto"/>
          <w:sz w:val="20"/>
          <w:lang w:bidi="x-none"/>
        </w:rPr>
      </w:pPr>
    </w:p>
    <w:p w14:paraId="49677904" w14:textId="63D5B1E8" w:rsidR="00CE76DA" w:rsidRPr="00BD4EC0" w:rsidDel="00D24971" w:rsidRDefault="00380C2F" w:rsidP="00654E84">
      <w:pPr>
        <w:pStyle w:val="ListParagraph"/>
        <w:ind w:left="0"/>
        <w:rPr>
          <w:del w:id="388" w:author="admin" w:date="2013-05-28T13:03:00Z"/>
          <w:rFonts w:ascii="Arial Bold" w:hAnsi="Arial Bold"/>
          <w:color w:val="0C2833"/>
        </w:rPr>
      </w:pPr>
      <w:del w:id="389" w:author="admin" w:date="2013-05-28T13:03:00Z">
        <w:r w:rsidDel="00D24971">
          <w:rPr>
            <w:rFonts w:ascii="Arial Bold" w:hAnsi="Arial Bold"/>
            <w:color w:val="0C2833"/>
          </w:rPr>
          <w:delText>Browsing/Navigation</w:delText>
        </w:r>
      </w:del>
    </w:p>
    <w:p w14:paraId="5E6FB5CF" w14:textId="1816F05E" w:rsidR="00F020A2" w:rsidDel="00D24971" w:rsidRDefault="00F020A2" w:rsidP="002448DD">
      <w:pPr>
        <w:pStyle w:val="ListParagraph"/>
        <w:rPr>
          <w:del w:id="390" w:author="admin" w:date="2013-05-28T13:03:00Z"/>
          <w:rFonts w:hAnsi="Symbol" w:hint="eastAsia"/>
          <w:color w:val="1B1B1B"/>
        </w:rPr>
      </w:pPr>
    </w:p>
    <w:p w14:paraId="02857324" w14:textId="59CAFF8F" w:rsidR="0076538E" w:rsidRPr="0076538E" w:rsidDel="00D24971" w:rsidRDefault="0076538E" w:rsidP="00A61F6E">
      <w:pPr>
        <w:rPr>
          <w:del w:id="391" w:author="admin" w:date="2013-05-28T13:03:00Z"/>
        </w:rPr>
      </w:pPr>
      <w:del w:id="392" w:author="admin" w:date="2013-05-28T13:03:00Z">
        <w:r w:rsidDel="00D24971">
          <w:delText>Department specific pages &gt; categories as well?</w:delText>
        </w:r>
      </w:del>
    </w:p>
    <w:p w14:paraId="549ECEC5" w14:textId="5BBAF966" w:rsidR="0076538E" w:rsidDel="00D24971" w:rsidRDefault="0076538E" w:rsidP="002448DD">
      <w:pPr>
        <w:pStyle w:val="ListParagraph"/>
        <w:rPr>
          <w:del w:id="393" w:author="admin" w:date="2013-05-28T13:03:00Z"/>
          <w:rFonts w:hAnsi="Symbol" w:hint="eastAsia"/>
          <w:color w:val="1B1B1B"/>
        </w:rPr>
      </w:pPr>
    </w:p>
    <w:p w14:paraId="7E9EA2CF" w14:textId="130780A4" w:rsidR="00F020A2" w:rsidRPr="00397562" w:rsidDel="00D24971" w:rsidRDefault="00F020A2" w:rsidP="002448DD">
      <w:pPr>
        <w:pStyle w:val="ListParagraph"/>
        <w:ind w:left="0"/>
        <w:rPr>
          <w:del w:id="394" w:author="admin" w:date="2013-05-28T13:03:00Z"/>
          <w:rFonts w:hAnsi="Symbol" w:hint="eastAsia"/>
          <w:color w:val="1B1B1B"/>
        </w:rPr>
      </w:pPr>
      <w:del w:id="395" w:author="admin" w:date="2013-05-28T13:03:00Z">
        <w:r w:rsidRPr="00397562" w:rsidDel="00D24971">
          <w:rPr>
            <w:b/>
            <w:color w:val="FF2712"/>
          </w:rPr>
          <w:delText>Featured</w:delText>
        </w:r>
        <w:r w:rsidRPr="00397562" w:rsidDel="00D24971">
          <w:rPr>
            <w:b/>
            <w:color w:val="1B1B1B"/>
          </w:rPr>
          <w:delText xml:space="preserve"> </w:delText>
        </w:r>
        <w:r w:rsidRPr="00397562" w:rsidDel="00D24971">
          <w:rPr>
            <w:color w:val="1B1B1B"/>
          </w:rPr>
          <w:delText xml:space="preserve">– On main browsing pages (homepage) </w:delText>
        </w:r>
        <w:r w:rsidRPr="00397562" w:rsidDel="00D24971">
          <w:rPr>
            <w:color w:val="FF2712"/>
          </w:rPr>
          <w:delText>do we keep it?</w:delText>
        </w:r>
      </w:del>
    </w:p>
    <w:p w14:paraId="26D8CC85" w14:textId="7DFC8DEC" w:rsidR="00F020A2" w:rsidRPr="00397562" w:rsidDel="00D24971" w:rsidRDefault="00F020A2" w:rsidP="002448DD">
      <w:pPr>
        <w:pStyle w:val="ListParagraph"/>
        <w:rPr>
          <w:del w:id="396" w:author="admin" w:date="2013-05-28T13:03:00Z"/>
          <w:rFonts w:ascii="Courier New" w:hAnsi="Courier New"/>
          <w:color w:val="1B1B1B"/>
        </w:rPr>
      </w:pPr>
      <w:del w:id="397" w:author="admin" w:date="2013-05-28T13:03:00Z">
        <w:r w:rsidRPr="00397562" w:rsidDel="00D24971">
          <w:rPr>
            <w:color w:val="1B1B1B"/>
          </w:rPr>
          <w:delText>Top – returns highest rated projects</w:delText>
        </w:r>
      </w:del>
    </w:p>
    <w:p w14:paraId="662AE4C1" w14:textId="1B9170A7" w:rsidR="00F020A2" w:rsidRPr="00397562" w:rsidDel="00D24971" w:rsidRDefault="00F020A2" w:rsidP="002448DD">
      <w:pPr>
        <w:pStyle w:val="ListParagraph"/>
        <w:rPr>
          <w:del w:id="398" w:author="admin" w:date="2013-05-28T13:03:00Z"/>
          <w:rFonts w:ascii="Courier New" w:hAnsi="Courier New"/>
          <w:color w:val="1B1B1B"/>
        </w:rPr>
      </w:pPr>
      <w:del w:id="399" w:author="admin" w:date="2013-05-28T13:03:00Z">
        <w:r w:rsidRPr="00397562" w:rsidDel="00D24971">
          <w:rPr>
            <w:color w:val="1B1B1B"/>
          </w:rPr>
          <w:delText xml:space="preserve">Hot – Highest rated in last </w:delText>
        </w:r>
        <w:r w:rsidRPr="00397562" w:rsidDel="00D24971">
          <w:rPr>
            <w:color w:val="1B1B1B"/>
            <w:shd w:val="clear" w:color="auto" w:fill="FFFF00"/>
          </w:rPr>
          <w:delText>&lt;timeframe&gt;</w:delText>
        </w:r>
      </w:del>
    </w:p>
    <w:p w14:paraId="1696A32C" w14:textId="26D95864" w:rsidR="00F020A2" w:rsidRPr="00397562" w:rsidDel="00D24971" w:rsidRDefault="00F020A2" w:rsidP="002448DD">
      <w:pPr>
        <w:pStyle w:val="ListParagraph"/>
        <w:rPr>
          <w:del w:id="400" w:author="admin" w:date="2013-05-28T13:03:00Z"/>
          <w:rFonts w:ascii="Courier New" w:hAnsi="Courier New"/>
          <w:color w:val="1B1B1B"/>
        </w:rPr>
      </w:pPr>
      <w:del w:id="401" w:author="admin" w:date="2013-05-28T13:03:00Z">
        <w:r w:rsidRPr="00397562" w:rsidDel="00D24971">
          <w:rPr>
            <w:color w:val="1B1B1B"/>
          </w:rPr>
          <w:delText>Recent – Recently added</w:delText>
        </w:r>
      </w:del>
    </w:p>
    <w:p w14:paraId="2BFE8768" w14:textId="13B69918" w:rsidR="00F020A2" w:rsidDel="00D24971" w:rsidRDefault="00F020A2" w:rsidP="002448DD">
      <w:pPr>
        <w:pStyle w:val="ListParagraph"/>
        <w:rPr>
          <w:del w:id="402" w:author="admin" w:date="2013-05-28T13:03:00Z"/>
          <w:color w:val="1B1B1B"/>
          <w:shd w:val="clear" w:color="auto" w:fill="FFFF00"/>
        </w:rPr>
      </w:pPr>
      <w:del w:id="403" w:author="admin" w:date="2013-05-28T13:03:00Z">
        <w:r w:rsidRPr="00397562" w:rsidDel="00D24971">
          <w:rPr>
            <w:color w:val="1B1B1B"/>
          </w:rPr>
          <w:delText xml:space="preserve">Popular – Most viewed in last </w:delText>
        </w:r>
        <w:r w:rsidRPr="00397562" w:rsidDel="00D24971">
          <w:rPr>
            <w:color w:val="1B1B1B"/>
            <w:shd w:val="clear" w:color="auto" w:fill="FFFF00"/>
          </w:rPr>
          <w:delText>&lt;timeframe&gt;</w:delText>
        </w:r>
      </w:del>
    </w:p>
    <w:p w14:paraId="6E300B83" w14:textId="74206D71" w:rsidR="0020370D" w:rsidDel="00D24971" w:rsidRDefault="0020370D" w:rsidP="00397562">
      <w:pPr>
        <w:rPr>
          <w:del w:id="404" w:author="admin" w:date="2013-05-28T13:03:00Z"/>
        </w:rPr>
      </w:pPr>
      <w:del w:id="405" w:author="admin" w:date="2013-05-28T13:03:00Z">
        <w:r w:rsidRPr="00397562" w:rsidDel="00D24971">
          <w:rPr>
            <w:b/>
          </w:rPr>
          <w:delText>“Random” Tab:</w:delText>
        </w:r>
        <w:r w:rsidDel="00D24971">
          <w:delText xml:space="preserve"> Additional tab on top navigation bar to take you to:</w:delText>
        </w:r>
      </w:del>
    </w:p>
    <w:p w14:paraId="3BDF59B6" w14:textId="5303A98A" w:rsidR="0020370D" w:rsidRPr="00397562" w:rsidDel="00D24971" w:rsidRDefault="0020370D" w:rsidP="00397562">
      <w:pPr>
        <w:pStyle w:val="ListParagraph"/>
        <w:numPr>
          <w:ilvl w:val="0"/>
          <w:numId w:val="27"/>
        </w:numPr>
        <w:rPr>
          <w:del w:id="406" w:author="admin" w:date="2013-05-28T13:03:00Z"/>
          <w:rFonts w:ascii="Courier New" w:hAnsi="Courier New"/>
        </w:rPr>
      </w:pPr>
      <w:del w:id="407" w:author="admin" w:date="2013-05-28T13:03:00Z">
        <w:r w:rsidDel="00D24971">
          <w:delText>Random Project</w:delText>
        </w:r>
      </w:del>
    </w:p>
    <w:p w14:paraId="3890CDC9" w14:textId="68318816" w:rsidR="0020370D" w:rsidRPr="00397562" w:rsidDel="00D24971" w:rsidRDefault="0020370D" w:rsidP="00397562">
      <w:pPr>
        <w:pStyle w:val="ListParagraph"/>
        <w:numPr>
          <w:ilvl w:val="0"/>
          <w:numId w:val="27"/>
        </w:numPr>
        <w:rPr>
          <w:del w:id="408" w:author="admin" w:date="2013-05-28T13:03:00Z"/>
          <w:rFonts w:ascii="Courier New" w:hAnsi="Courier New"/>
        </w:rPr>
      </w:pPr>
      <w:del w:id="409" w:author="admin" w:date="2013-05-28T13:03:00Z">
        <w:r w:rsidDel="00D24971">
          <w:delText>Random Portfolio</w:delText>
        </w:r>
      </w:del>
    </w:p>
    <w:p w14:paraId="718AB382" w14:textId="2F5244DA" w:rsidR="0020370D" w:rsidRPr="0020370D" w:rsidDel="00D24971" w:rsidRDefault="0020370D" w:rsidP="00397562">
      <w:pPr>
        <w:pStyle w:val="ListParagraph"/>
        <w:numPr>
          <w:ilvl w:val="0"/>
          <w:numId w:val="27"/>
        </w:numPr>
        <w:rPr>
          <w:del w:id="410" w:author="admin" w:date="2013-05-28T13:03:00Z"/>
          <w:rFonts w:ascii="Courier New" w:hAnsi="Courier New"/>
        </w:rPr>
      </w:pPr>
      <w:del w:id="411" w:author="admin" w:date="2013-05-28T13:03:00Z">
        <w:r w:rsidDel="00D24971">
          <w:delText>Random Profile</w:delText>
        </w:r>
      </w:del>
    </w:p>
    <w:p w14:paraId="1C5BBA79" w14:textId="02282D93" w:rsidR="0020370D" w:rsidRPr="00397562" w:rsidDel="00D24971" w:rsidRDefault="0020370D" w:rsidP="00397562">
      <w:pPr>
        <w:rPr>
          <w:del w:id="412" w:author="admin" w:date="2013-05-28T13:03:00Z"/>
          <w:rFonts w:ascii="Courier New" w:hAnsi="Courier New"/>
          <w:color w:val="1B1B1B"/>
        </w:rPr>
      </w:pPr>
    </w:p>
    <w:p w14:paraId="7100A549" w14:textId="0C26B0AD" w:rsidR="006863C5" w:rsidDel="00D24971" w:rsidRDefault="006863C5">
      <w:pPr>
        <w:pStyle w:val="ListParagraph"/>
        <w:ind w:left="0"/>
        <w:rPr>
          <w:del w:id="413" w:author="admin" w:date="2013-05-28T13:03:00Z"/>
          <w:rFonts w:ascii="Arial Bold" w:hAnsi="Arial Bold"/>
          <w:color w:val="0C2833"/>
        </w:rPr>
      </w:pPr>
      <w:del w:id="414" w:author="admin" w:date="2013-05-28T13:03:00Z">
        <w:r w:rsidDel="00D24971">
          <w:rPr>
            <w:rFonts w:ascii="Arial Bold" w:hAnsi="Arial Bold"/>
            <w:color w:val="0C2833"/>
          </w:rPr>
          <w:delText>Interaction with Work</w:delText>
        </w:r>
      </w:del>
    </w:p>
    <w:p w14:paraId="40D1D163" w14:textId="1D0F3EE3" w:rsidR="006863C5" w:rsidDel="00D24971" w:rsidRDefault="006863C5" w:rsidP="002448DD">
      <w:pPr>
        <w:ind w:firstLine="720"/>
        <w:rPr>
          <w:del w:id="415" w:author="admin" w:date="2013-05-28T13:03:00Z"/>
        </w:rPr>
      </w:pPr>
      <w:del w:id="416" w:author="admin" w:date="2013-05-28T13:03:00Z">
        <w:r w:rsidDel="00D24971">
          <w:delText>Profiles:</w:delText>
        </w:r>
      </w:del>
    </w:p>
    <w:p w14:paraId="4C5AA425" w14:textId="42E240BE" w:rsidR="006863C5" w:rsidDel="00D24971" w:rsidRDefault="006863C5" w:rsidP="006863C5">
      <w:pPr>
        <w:pStyle w:val="ListParagraph"/>
        <w:numPr>
          <w:ilvl w:val="1"/>
          <w:numId w:val="11"/>
        </w:numPr>
        <w:tabs>
          <w:tab w:val="clear" w:pos="360"/>
          <w:tab w:val="num" w:pos="1440"/>
        </w:tabs>
        <w:ind w:left="1440" w:hanging="360"/>
        <w:rPr>
          <w:del w:id="417" w:author="admin" w:date="2013-05-28T13:03:00Z"/>
          <w:rFonts w:ascii="Courier New" w:hAnsi="Courier New"/>
          <w:color w:val="1B1B1B"/>
        </w:rPr>
      </w:pPr>
      <w:del w:id="418" w:author="admin" w:date="2013-05-28T13:03:00Z">
        <w:r w:rsidDel="00D24971">
          <w:rPr>
            <w:color w:val="1B1B1B"/>
          </w:rPr>
          <w:delText>Follow</w:delText>
        </w:r>
      </w:del>
    </w:p>
    <w:p w14:paraId="4C580FD5" w14:textId="67B7002A" w:rsidR="006863C5" w:rsidDel="00D24971" w:rsidRDefault="006863C5" w:rsidP="006863C5">
      <w:pPr>
        <w:pStyle w:val="ListParagraph"/>
        <w:numPr>
          <w:ilvl w:val="1"/>
          <w:numId w:val="11"/>
        </w:numPr>
        <w:tabs>
          <w:tab w:val="clear" w:pos="360"/>
          <w:tab w:val="num" w:pos="1440"/>
        </w:tabs>
        <w:ind w:left="1440" w:hanging="360"/>
        <w:rPr>
          <w:del w:id="419" w:author="admin" w:date="2013-05-28T13:03:00Z"/>
          <w:rFonts w:ascii="Courier New" w:hAnsi="Courier New"/>
          <w:color w:val="1B1B1B"/>
        </w:rPr>
      </w:pPr>
      <w:del w:id="420" w:author="admin" w:date="2013-05-28T13:03:00Z">
        <w:r w:rsidDel="00D24971">
          <w:rPr>
            <w:color w:val="1B1B1B"/>
          </w:rPr>
          <w:delText xml:space="preserve">Share – </w:delText>
        </w:r>
      </w:del>
    </w:p>
    <w:p w14:paraId="696449E6" w14:textId="530C77ED" w:rsidR="006863C5" w:rsidDel="00D24971" w:rsidRDefault="006863C5" w:rsidP="006863C5">
      <w:pPr>
        <w:pStyle w:val="ListParagraph"/>
        <w:numPr>
          <w:ilvl w:val="2"/>
          <w:numId w:val="11"/>
        </w:numPr>
        <w:tabs>
          <w:tab w:val="clear" w:pos="360"/>
          <w:tab w:val="num" w:pos="2160"/>
        </w:tabs>
        <w:ind w:left="2160" w:hanging="360"/>
        <w:rPr>
          <w:del w:id="421" w:author="admin" w:date="2013-05-28T13:03:00Z"/>
          <w:rFonts w:ascii="Wingdings" w:hAnsi="Wingdings"/>
          <w:color w:val="1B1B1B"/>
        </w:rPr>
      </w:pPr>
      <w:del w:id="422" w:author="admin" w:date="2013-05-28T13:03:00Z">
        <w:r w:rsidDel="00D24971">
          <w:rPr>
            <w:color w:val="1B1B1B"/>
          </w:rPr>
          <w:delText>To other members</w:delText>
        </w:r>
      </w:del>
    </w:p>
    <w:p w14:paraId="4773EF7F" w14:textId="5A380C3D" w:rsidR="006863C5" w:rsidDel="00D24971" w:rsidRDefault="006863C5" w:rsidP="006863C5">
      <w:pPr>
        <w:pStyle w:val="ListParagraph"/>
        <w:numPr>
          <w:ilvl w:val="2"/>
          <w:numId w:val="11"/>
        </w:numPr>
        <w:tabs>
          <w:tab w:val="clear" w:pos="360"/>
          <w:tab w:val="num" w:pos="2160"/>
        </w:tabs>
        <w:ind w:left="2160" w:hanging="360"/>
        <w:rPr>
          <w:del w:id="423" w:author="admin" w:date="2013-05-28T13:03:00Z"/>
          <w:rFonts w:ascii="Wingdings" w:hAnsi="Wingdings"/>
          <w:color w:val="1B1B1B"/>
        </w:rPr>
      </w:pPr>
      <w:del w:id="424" w:author="admin" w:date="2013-05-28T13:03:00Z">
        <w:r w:rsidDel="00D24971">
          <w:rPr>
            <w:color w:val="1B1B1B"/>
          </w:rPr>
          <w:delText xml:space="preserve">To Facebook, Google+, etc. </w:delText>
        </w:r>
      </w:del>
    </w:p>
    <w:p w14:paraId="45B7A70A" w14:textId="63252671" w:rsidR="006863C5" w:rsidDel="00D24971" w:rsidRDefault="006863C5" w:rsidP="006863C5">
      <w:pPr>
        <w:pStyle w:val="ListParagraph"/>
        <w:numPr>
          <w:ilvl w:val="2"/>
          <w:numId w:val="11"/>
        </w:numPr>
        <w:tabs>
          <w:tab w:val="clear" w:pos="360"/>
          <w:tab w:val="num" w:pos="2160"/>
        </w:tabs>
        <w:ind w:left="2160" w:hanging="360"/>
        <w:rPr>
          <w:del w:id="425" w:author="admin" w:date="2013-05-28T13:03:00Z"/>
          <w:rFonts w:ascii="Wingdings" w:hAnsi="Wingdings"/>
          <w:color w:val="1B1B1B"/>
        </w:rPr>
      </w:pPr>
      <w:del w:id="426" w:author="admin" w:date="2013-05-28T13:03:00Z">
        <w:r w:rsidDel="00D24971">
          <w:rPr>
            <w:color w:val="1B1B1B"/>
          </w:rPr>
          <w:delText>Permalink (available to anyone)</w:delText>
        </w:r>
      </w:del>
    </w:p>
    <w:p w14:paraId="3190048C" w14:textId="03FFCB6E" w:rsidR="006863C5" w:rsidDel="00D24971" w:rsidRDefault="00322ED2" w:rsidP="002448DD">
      <w:pPr>
        <w:ind w:left="720"/>
        <w:rPr>
          <w:del w:id="427" w:author="admin" w:date="2013-05-28T13:03:00Z"/>
        </w:rPr>
      </w:pPr>
      <w:del w:id="428" w:author="admin" w:date="2013-05-28T13:03:00Z">
        <w:r w:rsidDel="00D24971">
          <w:delText>Public Projects:</w:delText>
        </w:r>
      </w:del>
    </w:p>
    <w:p w14:paraId="7D0B477F" w14:textId="3AC057DC" w:rsidR="00322ED2" w:rsidDel="00D24971" w:rsidRDefault="00322ED2" w:rsidP="00322ED2">
      <w:pPr>
        <w:pStyle w:val="ListParagraph"/>
        <w:numPr>
          <w:ilvl w:val="1"/>
          <w:numId w:val="11"/>
        </w:numPr>
        <w:tabs>
          <w:tab w:val="clear" w:pos="360"/>
          <w:tab w:val="num" w:pos="1440"/>
        </w:tabs>
        <w:ind w:left="1440" w:hanging="360"/>
        <w:rPr>
          <w:del w:id="429" w:author="admin" w:date="2013-05-28T13:03:00Z"/>
          <w:rFonts w:ascii="Courier New" w:hAnsi="Courier New"/>
          <w:color w:val="1B1B1B"/>
        </w:rPr>
      </w:pPr>
      <w:del w:id="430" w:author="admin" w:date="2013-05-28T13:03:00Z">
        <w:r w:rsidDel="00D24971">
          <w:rPr>
            <w:color w:val="1B1B1B"/>
          </w:rPr>
          <w:delText>Share</w:delText>
        </w:r>
      </w:del>
    </w:p>
    <w:p w14:paraId="34C2CEC5" w14:textId="53563807" w:rsidR="00322ED2" w:rsidDel="00D24971" w:rsidRDefault="00322ED2" w:rsidP="00322ED2">
      <w:pPr>
        <w:pStyle w:val="ListParagraph"/>
        <w:numPr>
          <w:ilvl w:val="2"/>
          <w:numId w:val="11"/>
        </w:numPr>
        <w:tabs>
          <w:tab w:val="clear" w:pos="360"/>
          <w:tab w:val="num" w:pos="2160"/>
        </w:tabs>
        <w:ind w:left="2160" w:hanging="360"/>
        <w:rPr>
          <w:del w:id="431" w:author="admin" w:date="2013-05-28T13:03:00Z"/>
          <w:rFonts w:ascii="Wingdings" w:hAnsi="Wingdings"/>
          <w:color w:val="1B1B1B"/>
        </w:rPr>
      </w:pPr>
      <w:del w:id="432" w:author="admin" w:date="2013-05-28T13:03:00Z">
        <w:r w:rsidDel="00D24971">
          <w:rPr>
            <w:color w:val="1B1B1B"/>
          </w:rPr>
          <w:delText>To other members</w:delText>
        </w:r>
      </w:del>
    </w:p>
    <w:p w14:paraId="30832A51" w14:textId="5D1C89DC" w:rsidR="00322ED2" w:rsidDel="00D24971" w:rsidRDefault="00322ED2" w:rsidP="00322ED2">
      <w:pPr>
        <w:pStyle w:val="ListParagraph"/>
        <w:numPr>
          <w:ilvl w:val="2"/>
          <w:numId w:val="11"/>
        </w:numPr>
        <w:tabs>
          <w:tab w:val="clear" w:pos="360"/>
          <w:tab w:val="num" w:pos="2160"/>
        </w:tabs>
        <w:ind w:left="2160" w:hanging="360"/>
        <w:rPr>
          <w:del w:id="433" w:author="admin" w:date="2013-05-28T13:03:00Z"/>
          <w:rFonts w:ascii="Wingdings" w:hAnsi="Wingdings"/>
          <w:color w:val="1B1B1B"/>
        </w:rPr>
      </w:pPr>
      <w:del w:id="434" w:author="admin" w:date="2013-05-28T13:03:00Z">
        <w:r w:rsidDel="00D24971">
          <w:rPr>
            <w:color w:val="1B1B1B"/>
          </w:rPr>
          <w:delText>To Facebook, Google+, etc.</w:delText>
        </w:r>
      </w:del>
    </w:p>
    <w:p w14:paraId="32FB3B98" w14:textId="2C2ABF76" w:rsidR="00322ED2" w:rsidDel="00D24971" w:rsidRDefault="00322ED2" w:rsidP="00322ED2">
      <w:pPr>
        <w:pStyle w:val="ListParagraph"/>
        <w:numPr>
          <w:ilvl w:val="1"/>
          <w:numId w:val="11"/>
        </w:numPr>
        <w:tabs>
          <w:tab w:val="clear" w:pos="360"/>
          <w:tab w:val="num" w:pos="1440"/>
        </w:tabs>
        <w:ind w:left="1440" w:hanging="360"/>
        <w:rPr>
          <w:del w:id="435" w:author="admin" w:date="2013-05-28T13:03:00Z"/>
          <w:rFonts w:ascii="Courier New" w:hAnsi="Courier New"/>
          <w:color w:val="1B1B1B"/>
        </w:rPr>
      </w:pPr>
      <w:del w:id="436" w:author="admin" w:date="2013-05-28T13:03:00Z">
        <w:r w:rsidDel="00D24971">
          <w:rPr>
            <w:color w:val="1B1B1B"/>
          </w:rPr>
          <w:delText>“Like”/Rate – “like” and share might be the same for external social networks</w:delText>
        </w:r>
      </w:del>
    </w:p>
    <w:p w14:paraId="6B2A0BB6" w14:textId="3803BCE1" w:rsidR="00322ED2" w:rsidDel="00D24971" w:rsidRDefault="00322ED2" w:rsidP="00322ED2">
      <w:pPr>
        <w:pStyle w:val="ListParagraph"/>
        <w:numPr>
          <w:ilvl w:val="2"/>
          <w:numId w:val="11"/>
        </w:numPr>
        <w:tabs>
          <w:tab w:val="clear" w:pos="360"/>
          <w:tab w:val="num" w:pos="2160"/>
        </w:tabs>
        <w:ind w:left="2160" w:hanging="360"/>
        <w:rPr>
          <w:del w:id="437" w:author="admin" w:date="2013-05-28T13:03:00Z"/>
          <w:rFonts w:ascii="Wingdings" w:hAnsi="Wingdings"/>
          <w:color w:val="1B1B1B"/>
          <w:shd w:val="clear" w:color="auto" w:fill="FFFF00"/>
        </w:rPr>
      </w:pPr>
      <w:del w:id="438" w:author="admin" w:date="2013-05-28T13:03:00Z">
        <w:r w:rsidDel="00D24971">
          <w:rPr>
            <w:color w:val="1B1B1B"/>
            <w:shd w:val="clear" w:color="auto" w:fill="FFFF00"/>
          </w:rPr>
          <w:delText>should these be separated into two separate available functions, or just keeping one or the other?</w:delText>
        </w:r>
      </w:del>
    </w:p>
    <w:p w14:paraId="4710289F" w14:textId="61E18FE1" w:rsidR="00322ED2" w:rsidDel="00D24971" w:rsidRDefault="00322ED2" w:rsidP="00322ED2">
      <w:pPr>
        <w:pStyle w:val="ListParagraph"/>
        <w:numPr>
          <w:ilvl w:val="2"/>
          <w:numId w:val="11"/>
        </w:numPr>
        <w:tabs>
          <w:tab w:val="clear" w:pos="360"/>
          <w:tab w:val="num" w:pos="2160"/>
        </w:tabs>
        <w:ind w:left="2160" w:hanging="360"/>
        <w:rPr>
          <w:del w:id="439" w:author="admin" w:date="2013-05-28T13:03:00Z"/>
          <w:rFonts w:ascii="Wingdings" w:hAnsi="Wingdings"/>
          <w:color w:val="1B1B1B"/>
          <w:shd w:val="clear" w:color="auto" w:fill="FFFF00"/>
        </w:rPr>
      </w:pPr>
      <w:del w:id="440" w:author="admin" w:date="2013-05-28T13:03:00Z">
        <w:r w:rsidDel="00D24971">
          <w:rPr>
            <w:color w:val="1B1B1B"/>
            <w:shd w:val="clear" w:color="auto" w:fill="FFFF00"/>
          </w:rPr>
          <w:delText>Like = Thumbs up, ‘appreciate’,</w:delText>
        </w:r>
      </w:del>
    </w:p>
    <w:p w14:paraId="51F33DFE" w14:textId="7A92B8A6" w:rsidR="00322ED2" w:rsidDel="00D24971" w:rsidRDefault="00322ED2" w:rsidP="00322ED2">
      <w:pPr>
        <w:pStyle w:val="ListParagraph"/>
        <w:numPr>
          <w:ilvl w:val="2"/>
          <w:numId w:val="11"/>
        </w:numPr>
        <w:tabs>
          <w:tab w:val="clear" w:pos="360"/>
          <w:tab w:val="num" w:pos="2160"/>
        </w:tabs>
        <w:ind w:left="2160" w:hanging="360"/>
        <w:rPr>
          <w:del w:id="441" w:author="admin" w:date="2013-05-28T13:03:00Z"/>
          <w:rFonts w:ascii="Wingdings" w:hAnsi="Wingdings"/>
          <w:color w:val="1B1B1B"/>
          <w:shd w:val="clear" w:color="auto" w:fill="FFFF00"/>
        </w:rPr>
      </w:pPr>
      <w:del w:id="442" w:author="admin" w:date="2013-05-28T13:03:00Z">
        <w:r w:rsidDel="00D24971">
          <w:rPr>
            <w:color w:val="1B1B1B"/>
            <w:shd w:val="clear" w:color="auto" w:fill="FFFF00"/>
          </w:rPr>
          <w:delText xml:space="preserve">Rate = Scoring system: 1-5 stars, grading, etc.  </w:delText>
        </w:r>
      </w:del>
    </w:p>
    <w:p w14:paraId="7B9E1821" w14:textId="6AB20D10" w:rsidR="00322ED2" w:rsidDel="00D24971" w:rsidRDefault="00322ED2" w:rsidP="00322ED2">
      <w:pPr>
        <w:pStyle w:val="ListParagraph"/>
        <w:numPr>
          <w:ilvl w:val="2"/>
          <w:numId w:val="11"/>
        </w:numPr>
        <w:tabs>
          <w:tab w:val="clear" w:pos="360"/>
          <w:tab w:val="num" w:pos="2160"/>
        </w:tabs>
        <w:ind w:left="2160" w:hanging="360"/>
        <w:rPr>
          <w:del w:id="443" w:author="admin" w:date="2013-05-28T13:03:00Z"/>
          <w:rFonts w:ascii="Wingdings" w:hAnsi="Wingdings"/>
          <w:color w:val="1B1B1B"/>
          <w:shd w:val="clear" w:color="auto" w:fill="FFFF00"/>
        </w:rPr>
      </w:pPr>
      <w:del w:id="444" w:author="admin" w:date="2013-05-28T13:03:00Z">
        <w:r w:rsidDel="00D24971">
          <w:rPr>
            <w:color w:val="FF2712"/>
          </w:rPr>
          <w:delText>... To be discussed</w:delText>
        </w:r>
      </w:del>
    </w:p>
    <w:p w14:paraId="7B10A88A" w14:textId="2223B12D" w:rsidR="00322ED2" w:rsidDel="00D24971" w:rsidRDefault="00322ED2" w:rsidP="00322ED2">
      <w:pPr>
        <w:pStyle w:val="ListParagraph"/>
        <w:numPr>
          <w:ilvl w:val="1"/>
          <w:numId w:val="11"/>
        </w:numPr>
        <w:tabs>
          <w:tab w:val="clear" w:pos="360"/>
          <w:tab w:val="num" w:pos="1440"/>
        </w:tabs>
        <w:ind w:left="1440" w:hanging="360"/>
        <w:rPr>
          <w:del w:id="445" w:author="admin" w:date="2013-05-28T13:03:00Z"/>
          <w:rFonts w:ascii="Courier New" w:hAnsi="Courier New"/>
          <w:color w:val="1B1B1B"/>
        </w:rPr>
      </w:pPr>
      <w:del w:id="446" w:author="admin" w:date="2013-05-28T13:03:00Z">
        <w:r w:rsidDel="00D24971">
          <w:rPr>
            <w:color w:val="1B1B1B"/>
          </w:rPr>
          <w:delText>Rate</w:delText>
        </w:r>
      </w:del>
    </w:p>
    <w:p w14:paraId="491EAE64" w14:textId="0B480FBB" w:rsidR="00322ED2" w:rsidDel="00D24971" w:rsidRDefault="00322ED2" w:rsidP="00322ED2">
      <w:pPr>
        <w:pStyle w:val="ListParagraph"/>
        <w:numPr>
          <w:ilvl w:val="1"/>
          <w:numId w:val="11"/>
        </w:numPr>
        <w:tabs>
          <w:tab w:val="clear" w:pos="360"/>
          <w:tab w:val="num" w:pos="1440"/>
        </w:tabs>
        <w:ind w:left="1440" w:hanging="360"/>
        <w:rPr>
          <w:del w:id="447" w:author="admin" w:date="2013-05-28T13:03:00Z"/>
          <w:rFonts w:ascii="Courier New" w:hAnsi="Courier New"/>
          <w:color w:val="1B1B1B"/>
        </w:rPr>
      </w:pPr>
      <w:del w:id="448" w:author="admin" w:date="2013-05-28T13:03:00Z">
        <w:r w:rsidDel="00D24971">
          <w:rPr>
            <w:color w:val="1B1B1B"/>
          </w:rPr>
          <w:delText>Flag as inappropriate</w:delText>
        </w:r>
      </w:del>
    </w:p>
    <w:p w14:paraId="391520B3" w14:textId="77777777" w:rsidR="00322ED2" w:rsidRDefault="00322ED2" w:rsidP="00397562"/>
    <w:p w14:paraId="4E7DFA13" w14:textId="77777777" w:rsidR="001A326E" w:rsidRDefault="001A326E" w:rsidP="00397562"/>
    <w:p w14:paraId="45369AB8" w14:textId="77777777" w:rsidR="001A326E" w:rsidRDefault="001A326E" w:rsidP="00397562"/>
    <w:p w14:paraId="21A951D1" w14:textId="77777777" w:rsidR="001A326E" w:rsidRPr="002448DD" w:rsidRDefault="001A326E" w:rsidP="00397562"/>
    <w:sectPr w:rsidR="001A326E" w:rsidRPr="002448DD">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B6708" w14:textId="77777777" w:rsidR="00234594" w:rsidRDefault="00234594">
      <w:r>
        <w:separator/>
      </w:r>
    </w:p>
  </w:endnote>
  <w:endnote w:type="continuationSeparator" w:id="0">
    <w:p w14:paraId="52A24882" w14:textId="77777777" w:rsidR="00234594" w:rsidRDefault="00234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ヒラギノ角ゴ Pro W3">
    <w:altName w:val="ヒラギノ角ゴ Pro W3"/>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90DDB9" w14:textId="77777777" w:rsidR="00234594" w:rsidRDefault="00234594">
    <w:pPr>
      <w:pStyle w:val="FreeForm"/>
      <w:jc w:val="right"/>
      <w:rPr>
        <w:rFonts w:ascii="Times New Roman" w:eastAsia="Times New Roman" w:hAnsi="Times New Roman"/>
        <w:color w:val="auto"/>
        <w:sz w:val="20"/>
        <w:lang w:bidi="x-none"/>
      </w:rPr>
    </w:pPr>
    <w:r>
      <w:fldChar w:fldCharType="begin"/>
    </w:r>
    <w:r>
      <w:instrText xml:space="preserve"> PAGE </w:instrText>
    </w:r>
    <w:r>
      <w:fldChar w:fldCharType="separate"/>
    </w:r>
    <w:r w:rsidR="00DA55ED">
      <w:rPr>
        <w:noProof/>
      </w:rPr>
      <w:t>6</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79569" w14:textId="77777777" w:rsidR="00234594" w:rsidRDefault="00234594">
    <w:pPr>
      <w:pStyle w:val="FreeForm"/>
      <w:jc w:val="right"/>
      <w:rPr>
        <w:rFonts w:ascii="Times New Roman" w:eastAsia="Times New Roman" w:hAnsi="Times New Roman"/>
        <w:color w:val="auto"/>
        <w:sz w:val="20"/>
        <w:lang w:bidi="x-none"/>
      </w:rPr>
    </w:pPr>
    <w:r>
      <w:fldChar w:fldCharType="begin"/>
    </w:r>
    <w:r>
      <w:instrText xml:space="preserve"> PAGE </w:instrText>
    </w:r>
    <w:r>
      <w:fldChar w:fldCharType="separate"/>
    </w:r>
    <w:r w:rsidR="00DA55ED">
      <w:rPr>
        <w:noProof/>
      </w:rPr>
      <w:t>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BD338" w14:textId="77777777" w:rsidR="00234594" w:rsidRDefault="00234594">
      <w:r>
        <w:separator/>
      </w:r>
    </w:p>
  </w:footnote>
  <w:footnote w:type="continuationSeparator" w:id="0">
    <w:p w14:paraId="39E311E3" w14:textId="77777777" w:rsidR="00234594" w:rsidRDefault="002345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0A65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ascii="Lucida Grande" w:eastAsia="ヒラギノ角ゴ Pro W3" w:hAnsi="Symbol"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ascii="Lucida Grande" w:eastAsia="ヒラギノ角ゴ Pro W3" w:hAnsi="Symbol"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
    <w:nsid w:val="00000002"/>
    <w:multiLevelType w:val="multilevel"/>
    <w:tmpl w:val="894EE87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4"/>
    <w:multiLevelType w:val="multilevel"/>
    <w:tmpl w:val="894EE876"/>
    <w:lvl w:ilvl="0">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
    <w:nsid w:val="00000005"/>
    <w:multiLevelType w:val="multilevel"/>
    <w:tmpl w:val="894EE87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
    <w:nsid w:val="00000006"/>
    <w:multiLevelType w:val="multilevel"/>
    <w:tmpl w:val="894EE87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
    <w:nsid w:val="00000007"/>
    <w:multiLevelType w:val="multilevel"/>
    <w:tmpl w:val="894EE879"/>
    <w:lvl w:ilvl="0">
      <w:start w:val="1"/>
      <w:numFmt w:val="decimal"/>
      <w:isLgl/>
      <w:lvlText w:val="%1."/>
      <w:lvlJc w:val="left"/>
      <w:pPr>
        <w:tabs>
          <w:tab w:val="num" w:pos="360"/>
        </w:tabs>
        <w:ind w:left="360" w:firstLine="360"/>
      </w:pPr>
      <w:rPr>
        <w:rFonts w:ascii="Lucida Grande" w:eastAsia="ヒラギノ角ゴ Pro W3" w:hAnsi="Symbol" w:hint="default"/>
        <w:color w:val="000000"/>
        <w:position w:val="0"/>
        <w:sz w:val="24"/>
      </w:rPr>
    </w:lvl>
    <w:lvl w:ilvl="1">
      <w:start w:val="1"/>
      <w:numFmt w:val="lowerLetter"/>
      <w:lvlText w:val="%2."/>
      <w:lvlJc w:val="left"/>
      <w:pPr>
        <w:tabs>
          <w:tab w:val="num" w:pos="360"/>
        </w:tabs>
        <w:ind w:left="360" w:firstLine="1080"/>
      </w:pPr>
      <w:rPr>
        <w:rFonts w:ascii="Courier New" w:eastAsia="ヒラギノ角ゴ Pro W3" w:hAnsi="Courier New" w:hint="default"/>
        <w:color w:val="000000"/>
        <w:position w:val="0"/>
        <w:sz w:val="24"/>
      </w:rPr>
    </w:lvl>
    <w:lvl w:ilvl="2">
      <w:start w:val="1"/>
      <w:numFmt w:val="lowerRoman"/>
      <w:lvlText w:val="%3."/>
      <w:lvlJc w:val="left"/>
      <w:pPr>
        <w:tabs>
          <w:tab w:val="num" w:pos="408"/>
        </w:tabs>
        <w:ind w:left="408" w:firstLine="1752"/>
      </w:pPr>
      <w:rPr>
        <w:rFonts w:ascii="Wingdings" w:eastAsia="ヒラギノ角ゴ Pro W3" w:hAnsi="Wingdings" w:hint="default"/>
        <w:color w:val="000000"/>
        <w:position w:val="0"/>
        <w:sz w:val="24"/>
      </w:rPr>
    </w:lvl>
    <w:lvl w:ilvl="3">
      <w:start w:val="1"/>
      <w:numFmt w:val="decimal"/>
      <w:isLgl/>
      <w:lvlText w:val="%4."/>
      <w:lvlJc w:val="left"/>
      <w:pPr>
        <w:tabs>
          <w:tab w:val="num" w:pos="360"/>
        </w:tabs>
        <w:ind w:left="360" w:firstLine="2520"/>
      </w:pPr>
      <w:rPr>
        <w:rFonts w:ascii="Lucida Grande" w:eastAsia="ヒラギノ角ゴ Pro W3" w:hAnsi="Symbol" w:hint="default"/>
        <w:color w:val="000000"/>
        <w:position w:val="0"/>
        <w:sz w:val="24"/>
      </w:rPr>
    </w:lvl>
    <w:lvl w:ilvl="4">
      <w:start w:val="1"/>
      <w:numFmt w:val="lowerLetter"/>
      <w:lvlText w:val="%5."/>
      <w:lvlJc w:val="left"/>
      <w:pPr>
        <w:tabs>
          <w:tab w:val="num" w:pos="360"/>
        </w:tabs>
        <w:ind w:left="360" w:firstLine="3240"/>
      </w:pPr>
      <w:rPr>
        <w:rFonts w:ascii="Courier New" w:eastAsia="ヒラギノ角ゴ Pro W3" w:hAnsi="Courier New" w:hint="default"/>
        <w:color w:val="000000"/>
        <w:position w:val="0"/>
        <w:sz w:val="24"/>
      </w:rPr>
    </w:lvl>
    <w:lvl w:ilvl="5">
      <w:start w:val="1"/>
      <w:numFmt w:val="lowerRoman"/>
      <w:lvlText w:val="%6."/>
      <w:lvlJc w:val="left"/>
      <w:pPr>
        <w:tabs>
          <w:tab w:val="num" w:pos="408"/>
        </w:tabs>
        <w:ind w:left="408" w:firstLine="3912"/>
      </w:pPr>
      <w:rPr>
        <w:rFonts w:ascii="Wingdings" w:eastAsia="ヒラギノ角ゴ Pro W3" w:hAnsi="Wingdings" w:hint="default"/>
        <w:color w:val="000000"/>
        <w:position w:val="0"/>
        <w:sz w:val="24"/>
      </w:rPr>
    </w:lvl>
    <w:lvl w:ilvl="6">
      <w:start w:val="1"/>
      <w:numFmt w:val="decimal"/>
      <w:isLgl/>
      <w:lvlText w:val="%7."/>
      <w:lvlJc w:val="left"/>
      <w:pPr>
        <w:tabs>
          <w:tab w:val="num" w:pos="360"/>
        </w:tabs>
        <w:ind w:left="360" w:firstLine="4680"/>
      </w:pPr>
      <w:rPr>
        <w:rFonts w:ascii="Lucida Grande" w:eastAsia="ヒラギノ角ゴ Pro W3" w:hAnsi="Symbol" w:hint="default"/>
        <w:color w:val="000000"/>
        <w:position w:val="0"/>
        <w:sz w:val="24"/>
      </w:rPr>
    </w:lvl>
    <w:lvl w:ilvl="7">
      <w:start w:val="1"/>
      <w:numFmt w:val="lowerLetter"/>
      <w:lvlText w:val="%8."/>
      <w:lvlJc w:val="left"/>
      <w:pPr>
        <w:tabs>
          <w:tab w:val="num" w:pos="360"/>
        </w:tabs>
        <w:ind w:left="360" w:firstLine="5400"/>
      </w:pPr>
      <w:rPr>
        <w:rFonts w:ascii="Courier New" w:eastAsia="ヒラギノ角ゴ Pro W3" w:hAnsi="Courier New" w:hint="default"/>
        <w:color w:val="000000"/>
        <w:position w:val="0"/>
        <w:sz w:val="24"/>
      </w:rPr>
    </w:lvl>
    <w:lvl w:ilvl="8">
      <w:start w:val="1"/>
      <w:numFmt w:val="lowerRoman"/>
      <w:lvlText w:val="%9."/>
      <w:lvlJc w:val="left"/>
      <w:pPr>
        <w:tabs>
          <w:tab w:val="num" w:pos="408"/>
        </w:tabs>
        <w:ind w:left="408" w:firstLine="6072"/>
      </w:pPr>
      <w:rPr>
        <w:rFonts w:ascii="Wingdings" w:eastAsia="ヒラギノ角ゴ Pro W3" w:hAnsi="Wingdings" w:hint="default"/>
        <w:color w:val="000000"/>
        <w:position w:val="0"/>
        <w:sz w:val="24"/>
      </w:rPr>
    </w:lvl>
  </w:abstractNum>
  <w:abstractNum w:abstractNumId="8">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9"/>
    <w:multiLevelType w:val="multilevel"/>
    <w:tmpl w:val="894EE87B"/>
    <w:lvl w:ilvl="0">
      <w:start w:val="1"/>
      <w:numFmt w:val="bullet"/>
      <w:lvlText w:val="·"/>
      <w:lvlJc w:val="left"/>
      <w:pPr>
        <w:tabs>
          <w:tab w:val="num" w:pos="360"/>
        </w:tabs>
        <w:ind w:left="360" w:firstLine="720"/>
      </w:pPr>
      <w:rPr>
        <w:rFonts w:ascii="Lucida Grande" w:eastAsia="ヒラギノ角ゴ Pro W3" w:hAnsi="Symbol" w:hint="default"/>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4"/>
      </w:rPr>
    </w:lvl>
    <w:lvl w:ilvl="2">
      <w:start w:val="1"/>
      <w:numFmt w:val="bullet"/>
      <w:lvlText w:val=""/>
      <w:lvlJc w:val="left"/>
      <w:pPr>
        <w:tabs>
          <w:tab w:val="num" w:pos="360"/>
        </w:tabs>
        <w:ind w:left="360" w:firstLine="1800"/>
      </w:pPr>
      <w:rPr>
        <w:rFonts w:ascii="Wingdings" w:eastAsia="ヒラギノ角ゴ Pro W3" w:hAnsi="Wingdings" w:hint="default"/>
        <w:position w:val="0"/>
        <w:sz w:val="24"/>
      </w:rPr>
    </w:lvl>
    <w:lvl w:ilvl="3">
      <w:start w:val="1"/>
      <w:numFmt w:val="bullet"/>
      <w:lvlText w:val="·"/>
      <w:lvlJc w:val="left"/>
      <w:pPr>
        <w:tabs>
          <w:tab w:val="num" w:pos="360"/>
        </w:tabs>
        <w:ind w:left="360" w:firstLine="2520"/>
      </w:pPr>
      <w:rPr>
        <w:rFonts w:ascii="Lucida Grande" w:eastAsia="ヒラギノ角ゴ Pro W3" w:hAnsi="Symbol" w:hint="default"/>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4"/>
      </w:rPr>
    </w:lvl>
    <w:lvl w:ilvl="5">
      <w:start w:val="1"/>
      <w:numFmt w:val="bullet"/>
      <w:lvlText w:val=""/>
      <w:lvlJc w:val="left"/>
      <w:pPr>
        <w:tabs>
          <w:tab w:val="num" w:pos="360"/>
        </w:tabs>
        <w:ind w:left="360" w:firstLine="3960"/>
      </w:pPr>
      <w:rPr>
        <w:rFonts w:ascii="Wingdings" w:eastAsia="ヒラギノ角ゴ Pro W3" w:hAnsi="Wingdings" w:hint="default"/>
        <w:position w:val="0"/>
        <w:sz w:val="24"/>
      </w:rPr>
    </w:lvl>
    <w:lvl w:ilvl="6">
      <w:start w:val="1"/>
      <w:numFmt w:val="bullet"/>
      <w:lvlText w:val="·"/>
      <w:lvlJc w:val="left"/>
      <w:pPr>
        <w:tabs>
          <w:tab w:val="num" w:pos="360"/>
        </w:tabs>
        <w:ind w:left="360" w:firstLine="4680"/>
      </w:pPr>
      <w:rPr>
        <w:rFonts w:ascii="Lucida Grande" w:eastAsia="ヒラギノ角ゴ Pro W3" w:hAnsi="Symbol" w:hint="default"/>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4"/>
      </w:rPr>
    </w:lvl>
    <w:lvl w:ilvl="8">
      <w:start w:val="1"/>
      <w:numFmt w:val="bullet"/>
      <w:lvlText w:val=""/>
      <w:lvlJc w:val="left"/>
      <w:pPr>
        <w:tabs>
          <w:tab w:val="num" w:pos="360"/>
        </w:tabs>
        <w:ind w:left="360" w:firstLine="6120"/>
      </w:pPr>
      <w:rPr>
        <w:rFonts w:ascii="Wingdings" w:eastAsia="ヒラギノ角ゴ Pro W3" w:hAnsi="Wingdings" w:hint="default"/>
        <w:position w:val="0"/>
        <w:sz w:val="24"/>
      </w:rPr>
    </w:lvl>
  </w:abstractNum>
  <w:abstractNum w:abstractNumId="10">
    <w:nsid w:val="0000000A"/>
    <w:multiLevelType w:val="multilevel"/>
    <w:tmpl w:val="894EE87C"/>
    <w:lvl w:ilvl="0">
      <w:start w:val="1"/>
      <w:numFmt w:val="bullet"/>
      <w:lvlText w:val="·"/>
      <w:lvlJc w:val="left"/>
      <w:pPr>
        <w:tabs>
          <w:tab w:val="num" w:pos="360"/>
        </w:tabs>
        <w:ind w:left="360" w:firstLine="1440"/>
      </w:pPr>
      <w:rPr>
        <w:rFonts w:ascii="Lucida Grande" w:eastAsia="ヒラギノ角ゴ Pro W3" w:hAnsi="Symbol" w:hint="default"/>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position w:val="0"/>
        <w:sz w:val="24"/>
      </w:rPr>
    </w:lvl>
    <w:lvl w:ilvl="2">
      <w:start w:val="1"/>
      <w:numFmt w:val="bullet"/>
      <w:lvlText w:val=""/>
      <w:lvlJc w:val="left"/>
      <w:pPr>
        <w:tabs>
          <w:tab w:val="num" w:pos="360"/>
        </w:tabs>
        <w:ind w:left="360" w:firstLine="2520"/>
      </w:pPr>
      <w:rPr>
        <w:rFonts w:ascii="Wingdings" w:eastAsia="ヒラギノ角ゴ Pro W3" w:hAnsi="Wingdings" w:hint="default"/>
        <w:position w:val="0"/>
        <w:sz w:val="24"/>
      </w:rPr>
    </w:lvl>
    <w:lvl w:ilvl="3">
      <w:start w:val="1"/>
      <w:numFmt w:val="bullet"/>
      <w:lvlText w:val="·"/>
      <w:lvlJc w:val="left"/>
      <w:pPr>
        <w:tabs>
          <w:tab w:val="num" w:pos="360"/>
        </w:tabs>
        <w:ind w:left="360" w:firstLine="3240"/>
      </w:pPr>
      <w:rPr>
        <w:rFonts w:ascii="Lucida Grande" w:eastAsia="ヒラギノ角ゴ Pro W3" w:hAnsi="Symbol" w:hint="default"/>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position w:val="0"/>
        <w:sz w:val="24"/>
      </w:rPr>
    </w:lvl>
    <w:lvl w:ilvl="5">
      <w:start w:val="1"/>
      <w:numFmt w:val="bullet"/>
      <w:lvlText w:val=""/>
      <w:lvlJc w:val="left"/>
      <w:pPr>
        <w:tabs>
          <w:tab w:val="num" w:pos="360"/>
        </w:tabs>
        <w:ind w:left="360" w:firstLine="4680"/>
      </w:pPr>
      <w:rPr>
        <w:rFonts w:ascii="Wingdings" w:eastAsia="ヒラギノ角ゴ Pro W3" w:hAnsi="Wingdings" w:hint="default"/>
        <w:position w:val="0"/>
        <w:sz w:val="24"/>
      </w:rPr>
    </w:lvl>
    <w:lvl w:ilvl="6">
      <w:start w:val="1"/>
      <w:numFmt w:val="bullet"/>
      <w:lvlText w:val="·"/>
      <w:lvlJc w:val="left"/>
      <w:pPr>
        <w:tabs>
          <w:tab w:val="num" w:pos="360"/>
        </w:tabs>
        <w:ind w:left="360" w:firstLine="5400"/>
      </w:pPr>
      <w:rPr>
        <w:rFonts w:ascii="Lucida Grande" w:eastAsia="ヒラギノ角ゴ Pro W3" w:hAnsi="Symbol" w:hint="default"/>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position w:val="0"/>
        <w:sz w:val="24"/>
      </w:rPr>
    </w:lvl>
    <w:lvl w:ilvl="8">
      <w:start w:val="1"/>
      <w:numFmt w:val="bullet"/>
      <w:lvlText w:val=""/>
      <w:lvlJc w:val="left"/>
      <w:pPr>
        <w:tabs>
          <w:tab w:val="num" w:pos="360"/>
        </w:tabs>
        <w:ind w:left="360" w:firstLine="6840"/>
      </w:pPr>
      <w:rPr>
        <w:rFonts w:ascii="Wingdings" w:eastAsia="ヒラギノ角ゴ Pro W3" w:hAnsi="Wingdings" w:hint="default"/>
        <w:position w:val="0"/>
        <w:sz w:val="24"/>
      </w:rPr>
    </w:lvl>
  </w:abstractNum>
  <w:abstractNum w:abstractNumId="11">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4"/>
      </w:rPr>
    </w:lvl>
    <w:lvl w:ilvl="2">
      <w:start w:val="1"/>
      <w:numFmt w:val="bullet"/>
      <w:lvlText w:val=""/>
      <w:lvlJc w:val="left"/>
      <w:pPr>
        <w:tabs>
          <w:tab w:val="num" w:pos="360"/>
        </w:tabs>
        <w:ind w:left="360" w:firstLine="1800"/>
      </w:pPr>
      <w:rPr>
        <w:rFonts w:ascii="Wingdings" w:eastAsia="ヒラギノ角ゴ Pro W3" w:hAnsi="Wingdings" w:hint="default"/>
        <w:position w:val="0"/>
        <w:sz w:val="24"/>
      </w:rPr>
    </w:lvl>
    <w:lvl w:ilvl="3">
      <w:start w:val="1"/>
      <w:numFmt w:val="bullet"/>
      <w:lvlText w:val="·"/>
      <w:lvlJc w:val="left"/>
      <w:pPr>
        <w:tabs>
          <w:tab w:val="num" w:pos="360"/>
        </w:tabs>
        <w:ind w:left="360" w:firstLine="2520"/>
      </w:pPr>
      <w:rPr>
        <w:rFonts w:ascii="Lucida Grande" w:eastAsia="ヒラギノ角ゴ Pro W3" w:hAnsi="Symbol" w:hint="default"/>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4"/>
      </w:rPr>
    </w:lvl>
    <w:lvl w:ilvl="5">
      <w:start w:val="1"/>
      <w:numFmt w:val="bullet"/>
      <w:lvlText w:val=""/>
      <w:lvlJc w:val="left"/>
      <w:pPr>
        <w:tabs>
          <w:tab w:val="num" w:pos="360"/>
        </w:tabs>
        <w:ind w:left="360" w:firstLine="3960"/>
      </w:pPr>
      <w:rPr>
        <w:rFonts w:ascii="Wingdings" w:eastAsia="ヒラギノ角ゴ Pro W3" w:hAnsi="Wingdings" w:hint="default"/>
        <w:position w:val="0"/>
        <w:sz w:val="24"/>
      </w:rPr>
    </w:lvl>
    <w:lvl w:ilvl="6">
      <w:start w:val="1"/>
      <w:numFmt w:val="bullet"/>
      <w:lvlText w:val="·"/>
      <w:lvlJc w:val="left"/>
      <w:pPr>
        <w:tabs>
          <w:tab w:val="num" w:pos="360"/>
        </w:tabs>
        <w:ind w:left="360" w:firstLine="4680"/>
      </w:pPr>
      <w:rPr>
        <w:rFonts w:ascii="Lucida Grande" w:eastAsia="ヒラギノ角ゴ Pro W3" w:hAnsi="Symbol" w:hint="default"/>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4"/>
      </w:rPr>
    </w:lvl>
    <w:lvl w:ilvl="8">
      <w:start w:val="1"/>
      <w:numFmt w:val="bullet"/>
      <w:lvlText w:val=""/>
      <w:lvlJc w:val="left"/>
      <w:pPr>
        <w:tabs>
          <w:tab w:val="num" w:pos="360"/>
        </w:tabs>
        <w:ind w:left="360" w:firstLine="6120"/>
      </w:pPr>
      <w:rPr>
        <w:rFonts w:ascii="Wingdings" w:eastAsia="ヒラギノ角ゴ Pro W3" w:hAnsi="Wingdings" w:hint="default"/>
        <w:position w:val="0"/>
        <w:sz w:val="24"/>
      </w:rPr>
    </w:lvl>
  </w:abstractNum>
  <w:abstractNum w:abstractNumId="12">
    <w:nsid w:val="0000000C"/>
    <w:multiLevelType w:val="multilevel"/>
    <w:tmpl w:val="894EE87E"/>
    <w:lvl w:ilvl="0">
      <w:start w:val="1"/>
      <w:numFmt w:val="bullet"/>
      <w:lvlText w:val="-"/>
      <w:lvlJc w:val="left"/>
      <w:pPr>
        <w:tabs>
          <w:tab w:val="num" w:pos="215"/>
        </w:tabs>
        <w:ind w:left="215" w:firstLine="720"/>
      </w:pPr>
      <w:rPr>
        <w:rFonts w:hint="default"/>
        <w:color w:val="000000"/>
        <w:position w:val="0"/>
        <w:sz w:val="24"/>
      </w:rPr>
    </w:lvl>
    <w:lvl w:ilvl="1">
      <w:start w:val="1"/>
      <w:numFmt w:val="bullet"/>
      <w:lvlText w:val="o"/>
      <w:lvlJc w:val="left"/>
      <w:pPr>
        <w:tabs>
          <w:tab w:val="num" w:pos="215"/>
        </w:tabs>
        <w:ind w:left="215" w:firstLine="144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216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880"/>
      </w:pPr>
      <w:rPr>
        <w:rFonts w:hint="default"/>
        <w:color w:val="000000"/>
        <w:position w:val="0"/>
        <w:sz w:val="24"/>
      </w:rPr>
    </w:lvl>
    <w:lvl w:ilvl="4">
      <w:start w:val="1"/>
      <w:numFmt w:val="bullet"/>
      <w:lvlText w:val="o"/>
      <w:lvlJc w:val="left"/>
      <w:pPr>
        <w:tabs>
          <w:tab w:val="num" w:pos="215"/>
        </w:tabs>
        <w:ind w:left="215" w:firstLine="360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432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5040"/>
      </w:pPr>
      <w:rPr>
        <w:rFonts w:hint="default"/>
        <w:color w:val="000000"/>
        <w:position w:val="0"/>
        <w:sz w:val="24"/>
      </w:rPr>
    </w:lvl>
    <w:lvl w:ilvl="7">
      <w:start w:val="1"/>
      <w:numFmt w:val="bullet"/>
      <w:lvlText w:val="o"/>
      <w:lvlJc w:val="left"/>
      <w:pPr>
        <w:tabs>
          <w:tab w:val="num" w:pos="215"/>
        </w:tabs>
        <w:ind w:left="215" w:firstLine="576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480"/>
      </w:pPr>
      <w:rPr>
        <w:rFonts w:ascii="Wingdings" w:eastAsia="ヒラギノ角ゴ Pro W3" w:hAnsi="Wingdings" w:hint="default"/>
        <w:color w:val="000000"/>
        <w:position w:val="0"/>
        <w:sz w:val="24"/>
      </w:rPr>
    </w:lvl>
  </w:abstractNum>
  <w:abstractNum w:abstractNumId="13">
    <w:nsid w:val="0000000D"/>
    <w:multiLevelType w:val="multilevel"/>
    <w:tmpl w:val="894EE87F"/>
    <w:lvl w:ilvl="0">
      <w:start w:val="1"/>
      <w:numFmt w:val="bullet"/>
      <w:lvlText w:val="-"/>
      <w:lvlJc w:val="left"/>
      <w:pPr>
        <w:tabs>
          <w:tab w:val="num" w:pos="215"/>
        </w:tabs>
        <w:ind w:left="215" w:firstLine="720"/>
      </w:pPr>
      <w:rPr>
        <w:rFonts w:hint="default"/>
        <w:color w:val="000000"/>
        <w:position w:val="0"/>
        <w:sz w:val="24"/>
      </w:rPr>
    </w:lvl>
    <w:lvl w:ilvl="1">
      <w:start w:val="1"/>
      <w:numFmt w:val="bullet"/>
      <w:lvlText w:val="o"/>
      <w:lvlJc w:val="left"/>
      <w:pPr>
        <w:tabs>
          <w:tab w:val="num" w:pos="215"/>
        </w:tabs>
        <w:ind w:left="215" w:firstLine="144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216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880"/>
      </w:pPr>
      <w:rPr>
        <w:rFonts w:hint="default"/>
        <w:color w:val="000000"/>
        <w:position w:val="0"/>
        <w:sz w:val="24"/>
      </w:rPr>
    </w:lvl>
    <w:lvl w:ilvl="4">
      <w:start w:val="1"/>
      <w:numFmt w:val="bullet"/>
      <w:lvlText w:val="o"/>
      <w:lvlJc w:val="left"/>
      <w:pPr>
        <w:tabs>
          <w:tab w:val="num" w:pos="215"/>
        </w:tabs>
        <w:ind w:left="215" w:firstLine="360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432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5040"/>
      </w:pPr>
      <w:rPr>
        <w:rFonts w:hint="default"/>
        <w:color w:val="000000"/>
        <w:position w:val="0"/>
        <w:sz w:val="24"/>
      </w:rPr>
    </w:lvl>
    <w:lvl w:ilvl="7">
      <w:start w:val="1"/>
      <w:numFmt w:val="bullet"/>
      <w:lvlText w:val="o"/>
      <w:lvlJc w:val="left"/>
      <w:pPr>
        <w:tabs>
          <w:tab w:val="num" w:pos="215"/>
        </w:tabs>
        <w:ind w:left="215" w:firstLine="576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480"/>
      </w:pPr>
      <w:rPr>
        <w:rFonts w:ascii="Wingdings" w:eastAsia="ヒラギノ角ゴ Pro W3" w:hAnsi="Wingdings" w:hint="default"/>
        <w:color w:val="000000"/>
        <w:position w:val="0"/>
        <w:sz w:val="24"/>
      </w:rPr>
    </w:lvl>
  </w:abstractNum>
  <w:abstractNum w:abstractNumId="14">
    <w:nsid w:val="007D572B"/>
    <w:multiLevelType w:val="hybridMultilevel"/>
    <w:tmpl w:val="9BF69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8051E6"/>
    <w:multiLevelType w:val="hybridMultilevel"/>
    <w:tmpl w:val="5A0E3300"/>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6">
    <w:nsid w:val="08DF06B4"/>
    <w:multiLevelType w:val="hybridMultilevel"/>
    <w:tmpl w:val="CFE4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E0621B2"/>
    <w:multiLevelType w:val="hybridMultilevel"/>
    <w:tmpl w:val="6C22F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9D0DAD"/>
    <w:multiLevelType w:val="hybridMultilevel"/>
    <w:tmpl w:val="A0FA0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093BDD"/>
    <w:multiLevelType w:val="hybridMultilevel"/>
    <w:tmpl w:val="ADE487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22DA4326"/>
    <w:multiLevelType w:val="hybridMultilevel"/>
    <w:tmpl w:val="96F0E6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51C57CB"/>
    <w:multiLevelType w:val="hybridMultilevel"/>
    <w:tmpl w:val="B54EE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AF338A"/>
    <w:multiLevelType w:val="hybridMultilevel"/>
    <w:tmpl w:val="E0CA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4978CC"/>
    <w:multiLevelType w:val="hybridMultilevel"/>
    <w:tmpl w:val="0124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AF0ADD"/>
    <w:multiLevelType w:val="hybridMultilevel"/>
    <w:tmpl w:val="EB9C8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0318E4"/>
    <w:multiLevelType w:val="hybridMultilevel"/>
    <w:tmpl w:val="0D1C6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151E5F"/>
    <w:multiLevelType w:val="hybridMultilevel"/>
    <w:tmpl w:val="A5148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EC831D8"/>
    <w:multiLevelType w:val="hybridMultilevel"/>
    <w:tmpl w:val="E93E71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F474509"/>
    <w:multiLevelType w:val="hybridMultilevel"/>
    <w:tmpl w:val="62C80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585F77"/>
    <w:multiLevelType w:val="hybridMultilevel"/>
    <w:tmpl w:val="65D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3D07DB"/>
    <w:multiLevelType w:val="hybridMultilevel"/>
    <w:tmpl w:val="C2AAA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565696"/>
    <w:multiLevelType w:val="hybridMultilevel"/>
    <w:tmpl w:val="0610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A24F7B"/>
    <w:multiLevelType w:val="hybridMultilevel"/>
    <w:tmpl w:val="58E4B4A2"/>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3">
    <w:nsid w:val="54A62631"/>
    <w:multiLevelType w:val="hybridMultilevel"/>
    <w:tmpl w:val="9AC86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1E03F8"/>
    <w:multiLevelType w:val="hybridMultilevel"/>
    <w:tmpl w:val="E3DE5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AF7DB3"/>
    <w:multiLevelType w:val="hybridMultilevel"/>
    <w:tmpl w:val="0166F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F7F6FF7"/>
    <w:multiLevelType w:val="hybridMultilevel"/>
    <w:tmpl w:val="32008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9"/>
  </w:num>
  <w:num w:numId="15">
    <w:abstractNumId w:val="32"/>
  </w:num>
  <w:num w:numId="16">
    <w:abstractNumId w:val="22"/>
  </w:num>
  <w:num w:numId="17">
    <w:abstractNumId w:val="15"/>
  </w:num>
  <w:num w:numId="18">
    <w:abstractNumId w:val="24"/>
  </w:num>
  <w:num w:numId="19">
    <w:abstractNumId w:val="0"/>
  </w:num>
  <w:num w:numId="20">
    <w:abstractNumId w:val="14"/>
  </w:num>
  <w:num w:numId="21">
    <w:abstractNumId w:val="29"/>
  </w:num>
  <w:num w:numId="22">
    <w:abstractNumId w:val="28"/>
  </w:num>
  <w:num w:numId="23">
    <w:abstractNumId w:val="17"/>
  </w:num>
  <w:num w:numId="24">
    <w:abstractNumId w:val="21"/>
  </w:num>
  <w:num w:numId="25">
    <w:abstractNumId w:val="26"/>
  </w:num>
  <w:num w:numId="26">
    <w:abstractNumId w:val="35"/>
  </w:num>
  <w:num w:numId="27">
    <w:abstractNumId w:val="20"/>
  </w:num>
  <w:num w:numId="28">
    <w:abstractNumId w:val="23"/>
  </w:num>
  <w:num w:numId="29">
    <w:abstractNumId w:val="30"/>
  </w:num>
  <w:num w:numId="30">
    <w:abstractNumId w:val="33"/>
  </w:num>
  <w:num w:numId="31">
    <w:abstractNumId w:val="16"/>
  </w:num>
  <w:num w:numId="32">
    <w:abstractNumId w:val="18"/>
  </w:num>
  <w:num w:numId="33">
    <w:abstractNumId w:val="27"/>
  </w:num>
  <w:num w:numId="34">
    <w:abstractNumId w:val="34"/>
  </w:num>
  <w:num w:numId="35">
    <w:abstractNumId w:val="31"/>
  </w:num>
  <w:num w:numId="36">
    <w:abstractNumId w:val="2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8E9"/>
    <w:rsid w:val="00034983"/>
    <w:rsid w:val="0004068C"/>
    <w:rsid w:val="000455C5"/>
    <w:rsid w:val="00096DE4"/>
    <w:rsid w:val="000A2362"/>
    <w:rsid w:val="000D777E"/>
    <w:rsid w:val="00103D67"/>
    <w:rsid w:val="00126AC8"/>
    <w:rsid w:val="00134D79"/>
    <w:rsid w:val="001514CA"/>
    <w:rsid w:val="00173905"/>
    <w:rsid w:val="00186305"/>
    <w:rsid w:val="001A326E"/>
    <w:rsid w:val="001B0102"/>
    <w:rsid w:val="001D1CAA"/>
    <w:rsid w:val="001E697C"/>
    <w:rsid w:val="001E6AEB"/>
    <w:rsid w:val="0020370D"/>
    <w:rsid w:val="002130A1"/>
    <w:rsid w:val="00222C93"/>
    <w:rsid w:val="00234594"/>
    <w:rsid w:val="00240D85"/>
    <w:rsid w:val="002448DD"/>
    <w:rsid w:val="00250068"/>
    <w:rsid w:val="00252084"/>
    <w:rsid w:val="00276B3F"/>
    <w:rsid w:val="0028064E"/>
    <w:rsid w:val="00293C53"/>
    <w:rsid w:val="002B7F93"/>
    <w:rsid w:val="002D2EAB"/>
    <w:rsid w:val="002D3C29"/>
    <w:rsid w:val="00312968"/>
    <w:rsid w:val="00322ED2"/>
    <w:rsid w:val="00327A0D"/>
    <w:rsid w:val="00327A1A"/>
    <w:rsid w:val="0035773B"/>
    <w:rsid w:val="003639C0"/>
    <w:rsid w:val="00372020"/>
    <w:rsid w:val="00374176"/>
    <w:rsid w:val="00380C2F"/>
    <w:rsid w:val="00397562"/>
    <w:rsid w:val="003A5362"/>
    <w:rsid w:val="003D3B16"/>
    <w:rsid w:val="0041160A"/>
    <w:rsid w:val="00416C21"/>
    <w:rsid w:val="004316FB"/>
    <w:rsid w:val="00432856"/>
    <w:rsid w:val="004437AA"/>
    <w:rsid w:val="00453E65"/>
    <w:rsid w:val="004911E0"/>
    <w:rsid w:val="004A7D1B"/>
    <w:rsid w:val="004C1A7A"/>
    <w:rsid w:val="004C48E9"/>
    <w:rsid w:val="004C4AE7"/>
    <w:rsid w:val="004D1291"/>
    <w:rsid w:val="004F28E6"/>
    <w:rsid w:val="00504286"/>
    <w:rsid w:val="00507F6D"/>
    <w:rsid w:val="00535A84"/>
    <w:rsid w:val="00540E62"/>
    <w:rsid w:val="00547767"/>
    <w:rsid w:val="0056372A"/>
    <w:rsid w:val="005A69AA"/>
    <w:rsid w:val="005C078D"/>
    <w:rsid w:val="005C3872"/>
    <w:rsid w:val="005F37F0"/>
    <w:rsid w:val="00611672"/>
    <w:rsid w:val="00612AFA"/>
    <w:rsid w:val="00620E1A"/>
    <w:rsid w:val="00637A76"/>
    <w:rsid w:val="00652BE7"/>
    <w:rsid w:val="0065443F"/>
    <w:rsid w:val="00654E84"/>
    <w:rsid w:val="00671340"/>
    <w:rsid w:val="006773BB"/>
    <w:rsid w:val="006863C5"/>
    <w:rsid w:val="006E7C88"/>
    <w:rsid w:val="007142E4"/>
    <w:rsid w:val="0073299B"/>
    <w:rsid w:val="0075210F"/>
    <w:rsid w:val="00756C45"/>
    <w:rsid w:val="0076538E"/>
    <w:rsid w:val="007C3A8C"/>
    <w:rsid w:val="007D0A92"/>
    <w:rsid w:val="007E712A"/>
    <w:rsid w:val="007F32D7"/>
    <w:rsid w:val="00803869"/>
    <w:rsid w:val="008129F0"/>
    <w:rsid w:val="00826A55"/>
    <w:rsid w:val="008942CE"/>
    <w:rsid w:val="008C2525"/>
    <w:rsid w:val="008C629E"/>
    <w:rsid w:val="008D355B"/>
    <w:rsid w:val="008D7A59"/>
    <w:rsid w:val="008E1A14"/>
    <w:rsid w:val="008F46F2"/>
    <w:rsid w:val="00942407"/>
    <w:rsid w:val="00962AA3"/>
    <w:rsid w:val="00975896"/>
    <w:rsid w:val="00990176"/>
    <w:rsid w:val="009957FE"/>
    <w:rsid w:val="009C19BE"/>
    <w:rsid w:val="009C477C"/>
    <w:rsid w:val="009E5845"/>
    <w:rsid w:val="00A044D3"/>
    <w:rsid w:val="00A13092"/>
    <w:rsid w:val="00A1583A"/>
    <w:rsid w:val="00A554B6"/>
    <w:rsid w:val="00A61F6E"/>
    <w:rsid w:val="00AA451E"/>
    <w:rsid w:val="00AA7CFF"/>
    <w:rsid w:val="00AB359C"/>
    <w:rsid w:val="00AD13F8"/>
    <w:rsid w:val="00AF0798"/>
    <w:rsid w:val="00B011DB"/>
    <w:rsid w:val="00B1687B"/>
    <w:rsid w:val="00B33503"/>
    <w:rsid w:val="00B4458E"/>
    <w:rsid w:val="00B76A1D"/>
    <w:rsid w:val="00B778E9"/>
    <w:rsid w:val="00B969BA"/>
    <w:rsid w:val="00BA1F21"/>
    <w:rsid w:val="00BC5487"/>
    <w:rsid w:val="00BC726C"/>
    <w:rsid w:val="00BC7F52"/>
    <w:rsid w:val="00BD4EC0"/>
    <w:rsid w:val="00C07407"/>
    <w:rsid w:val="00C14D14"/>
    <w:rsid w:val="00C42EAB"/>
    <w:rsid w:val="00C51D6B"/>
    <w:rsid w:val="00C53BFC"/>
    <w:rsid w:val="00C571FB"/>
    <w:rsid w:val="00C66C4E"/>
    <w:rsid w:val="00C73604"/>
    <w:rsid w:val="00C75C4D"/>
    <w:rsid w:val="00C9514B"/>
    <w:rsid w:val="00CE1600"/>
    <w:rsid w:val="00CE76DA"/>
    <w:rsid w:val="00D12CB1"/>
    <w:rsid w:val="00D20557"/>
    <w:rsid w:val="00D24971"/>
    <w:rsid w:val="00D50713"/>
    <w:rsid w:val="00D91971"/>
    <w:rsid w:val="00D92E80"/>
    <w:rsid w:val="00DA55ED"/>
    <w:rsid w:val="00DA72C7"/>
    <w:rsid w:val="00DB5936"/>
    <w:rsid w:val="00E14064"/>
    <w:rsid w:val="00E52694"/>
    <w:rsid w:val="00E54853"/>
    <w:rsid w:val="00E60EE7"/>
    <w:rsid w:val="00E638A3"/>
    <w:rsid w:val="00E65924"/>
    <w:rsid w:val="00E80790"/>
    <w:rsid w:val="00E8597E"/>
    <w:rsid w:val="00E87F02"/>
    <w:rsid w:val="00E91AB5"/>
    <w:rsid w:val="00EB549E"/>
    <w:rsid w:val="00EC3253"/>
    <w:rsid w:val="00ED2F05"/>
    <w:rsid w:val="00ED3BA7"/>
    <w:rsid w:val="00F020A2"/>
    <w:rsid w:val="00F2529B"/>
    <w:rsid w:val="00F420BA"/>
    <w:rsid w:val="00F47458"/>
    <w:rsid w:val="00F56B11"/>
    <w:rsid w:val="00F85F60"/>
    <w:rsid w:val="00F95F2E"/>
    <w:rsid w:val="00FA3AF6"/>
    <w:rsid w:val="00FD75FD"/>
    <w:rsid w:val="00FE75AE"/>
    <w:rsid w:val="00FF30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99A38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qFormat="1"/>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 w:val="24"/>
    </w:rPr>
  </w:style>
  <w:style w:type="paragraph" w:styleId="ListParagraph">
    <w:name w:val="List Paragraph"/>
    <w:qFormat/>
    <w:pPr>
      <w:ind w:left="720"/>
    </w:pPr>
    <w:rPr>
      <w:rFonts w:ascii="Lucida Grande" w:eastAsia="ヒラギノ角ゴ Pro W3" w:hAnsi="Lucida Grande"/>
      <w:color w:val="000000"/>
      <w:sz w:val="24"/>
    </w:rPr>
  </w:style>
  <w:style w:type="numbering" w:customStyle="1" w:styleId="List21">
    <w:name w:val="List 21"/>
  </w:style>
  <w:style w:type="paragraph" w:customStyle="1" w:styleId="FreeFormB">
    <w:name w:val="Free Form B"/>
    <w:rPr>
      <w:rFonts w:eastAsia="ヒラギノ角ゴ Pro W3"/>
      <w:color w:val="000000"/>
      <w:sz w:val="24"/>
    </w:rPr>
  </w:style>
  <w:style w:type="character" w:styleId="Emphasis">
    <w:name w:val="Emphasis"/>
    <w:qFormat/>
    <w:locked/>
    <w:rsid w:val="00380C2F"/>
    <w:rPr>
      <w:i/>
      <w:iCs/>
    </w:rPr>
  </w:style>
  <w:style w:type="paragraph" w:styleId="BalloonText">
    <w:name w:val="Balloon Text"/>
    <w:basedOn w:val="Normal"/>
    <w:link w:val="BalloonTextChar"/>
    <w:locked/>
    <w:rsid w:val="00380C2F"/>
    <w:rPr>
      <w:rFonts w:ascii="Tahoma" w:hAnsi="Tahoma" w:cs="Tahoma"/>
      <w:sz w:val="16"/>
      <w:szCs w:val="16"/>
    </w:rPr>
  </w:style>
  <w:style w:type="character" w:customStyle="1" w:styleId="BalloonTextChar">
    <w:name w:val="Balloon Text Char"/>
    <w:link w:val="BalloonText"/>
    <w:rsid w:val="00380C2F"/>
    <w:rPr>
      <w:rFonts w:ascii="Tahoma" w:eastAsia="ヒラギノ角ゴ Pro W3" w:hAnsi="Tahoma" w:cs="Tahoma"/>
      <w:color w:val="000000"/>
      <w:sz w:val="16"/>
      <w:szCs w:val="16"/>
    </w:rPr>
  </w:style>
  <w:style w:type="character" w:styleId="CommentReference">
    <w:name w:val="annotation reference"/>
    <w:locked/>
    <w:rsid w:val="00F020A2"/>
    <w:rPr>
      <w:sz w:val="16"/>
      <w:szCs w:val="16"/>
    </w:rPr>
  </w:style>
  <w:style w:type="paragraph" w:styleId="CommentText">
    <w:name w:val="annotation text"/>
    <w:basedOn w:val="Normal"/>
    <w:link w:val="CommentTextChar"/>
    <w:locked/>
    <w:rsid w:val="00F020A2"/>
    <w:rPr>
      <w:sz w:val="20"/>
      <w:szCs w:val="20"/>
    </w:rPr>
  </w:style>
  <w:style w:type="character" w:customStyle="1" w:styleId="CommentTextChar">
    <w:name w:val="Comment Text Char"/>
    <w:link w:val="CommentText"/>
    <w:rsid w:val="00F020A2"/>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F020A2"/>
    <w:rPr>
      <w:b/>
      <w:bCs/>
    </w:rPr>
  </w:style>
  <w:style w:type="character" w:customStyle="1" w:styleId="CommentSubjectChar">
    <w:name w:val="Comment Subject Char"/>
    <w:link w:val="CommentSubject"/>
    <w:rsid w:val="00F020A2"/>
    <w:rPr>
      <w:rFonts w:ascii="Lucida Grande" w:eastAsia="ヒラギノ角ゴ Pro W3" w:hAnsi="Lucida Grande"/>
      <w:b/>
      <w:bCs/>
      <w:color w:val="000000"/>
    </w:rPr>
  </w:style>
  <w:style w:type="paragraph" w:styleId="Header">
    <w:name w:val="header"/>
    <w:basedOn w:val="Normal"/>
    <w:link w:val="HeaderChar"/>
    <w:locked/>
    <w:rsid w:val="00CE76DA"/>
    <w:pPr>
      <w:tabs>
        <w:tab w:val="center" w:pos="4320"/>
        <w:tab w:val="right" w:pos="8640"/>
      </w:tabs>
    </w:pPr>
  </w:style>
  <w:style w:type="character" w:customStyle="1" w:styleId="HeaderChar">
    <w:name w:val="Header Char"/>
    <w:link w:val="Header"/>
    <w:rsid w:val="00CE76DA"/>
    <w:rPr>
      <w:rFonts w:ascii="Lucida Grande" w:eastAsia="ヒラギノ角ゴ Pro W3" w:hAnsi="Lucida Grande"/>
      <w:color w:val="000000"/>
      <w:sz w:val="24"/>
      <w:szCs w:val="24"/>
    </w:rPr>
  </w:style>
  <w:style w:type="paragraph" w:styleId="Footer">
    <w:name w:val="footer"/>
    <w:basedOn w:val="Normal"/>
    <w:link w:val="FooterChar"/>
    <w:locked/>
    <w:rsid w:val="00CE76DA"/>
    <w:pPr>
      <w:tabs>
        <w:tab w:val="center" w:pos="4320"/>
        <w:tab w:val="right" w:pos="8640"/>
      </w:tabs>
    </w:pPr>
  </w:style>
  <w:style w:type="character" w:customStyle="1" w:styleId="FooterChar">
    <w:name w:val="Footer Char"/>
    <w:link w:val="Footer"/>
    <w:rsid w:val="00CE76DA"/>
    <w:rPr>
      <w:rFonts w:ascii="Lucida Grande" w:eastAsia="ヒラギノ角ゴ Pro W3" w:hAnsi="Lucida Grande"/>
      <w:color w:val="000000"/>
      <w:sz w:val="24"/>
      <w:szCs w:val="24"/>
    </w:rPr>
  </w:style>
  <w:style w:type="character" w:styleId="Strong">
    <w:name w:val="Strong"/>
    <w:basedOn w:val="DefaultParagraphFont"/>
    <w:qFormat/>
    <w:locked/>
    <w:rsid w:val="007E712A"/>
    <w:rPr>
      <w:b/>
      <w:bCs/>
    </w:rPr>
  </w:style>
  <w:style w:type="paragraph" w:styleId="Revision">
    <w:name w:val="Revision"/>
    <w:hidden/>
    <w:uiPriority w:val="71"/>
    <w:rsid w:val="00397562"/>
    <w:rPr>
      <w:rFonts w:ascii="Lucida Grande" w:eastAsia="ヒラギノ角ゴ Pro W3" w:hAnsi="Lucida Grande"/>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qFormat="1"/>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 w:val="24"/>
    </w:rPr>
  </w:style>
  <w:style w:type="paragraph" w:styleId="ListParagraph">
    <w:name w:val="List Paragraph"/>
    <w:qFormat/>
    <w:pPr>
      <w:ind w:left="720"/>
    </w:pPr>
    <w:rPr>
      <w:rFonts w:ascii="Lucida Grande" w:eastAsia="ヒラギノ角ゴ Pro W3" w:hAnsi="Lucida Grande"/>
      <w:color w:val="000000"/>
      <w:sz w:val="24"/>
    </w:rPr>
  </w:style>
  <w:style w:type="numbering" w:customStyle="1" w:styleId="List21">
    <w:name w:val="List 21"/>
  </w:style>
  <w:style w:type="paragraph" w:customStyle="1" w:styleId="FreeFormB">
    <w:name w:val="Free Form B"/>
    <w:rPr>
      <w:rFonts w:eastAsia="ヒラギノ角ゴ Pro W3"/>
      <w:color w:val="000000"/>
      <w:sz w:val="24"/>
    </w:rPr>
  </w:style>
  <w:style w:type="character" w:styleId="Emphasis">
    <w:name w:val="Emphasis"/>
    <w:qFormat/>
    <w:locked/>
    <w:rsid w:val="00380C2F"/>
    <w:rPr>
      <w:i/>
      <w:iCs/>
    </w:rPr>
  </w:style>
  <w:style w:type="paragraph" w:styleId="BalloonText">
    <w:name w:val="Balloon Text"/>
    <w:basedOn w:val="Normal"/>
    <w:link w:val="BalloonTextChar"/>
    <w:locked/>
    <w:rsid w:val="00380C2F"/>
    <w:rPr>
      <w:rFonts w:ascii="Tahoma" w:hAnsi="Tahoma" w:cs="Tahoma"/>
      <w:sz w:val="16"/>
      <w:szCs w:val="16"/>
    </w:rPr>
  </w:style>
  <w:style w:type="character" w:customStyle="1" w:styleId="BalloonTextChar">
    <w:name w:val="Balloon Text Char"/>
    <w:link w:val="BalloonText"/>
    <w:rsid w:val="00380C2F"/>
    <w:rPr>
      <w:rFonts w:ascii="Tahoma" w:eastAsia="ヒラギノ角ゴ Pro W3" w:hAnsi="Tahoma" w:cs="Tahoma"/>
      <w:color w:val="000000"/>
      <w:sz w:val="16"/>
      <w:szCs w:val="16"/>
    </w:rPr>
  </w:style>
  <w:style w:type="character" w:styleId="CommentReference">
    <w:name w:val="annotation reference"/>
    <w:locked/>
    <w:rsid w:val="00F020A2"/>
    <w:rPr>
      <w:sz w:val="16"/>
      <w:szCs w:val="16"/>
    </w:rPr>
  </w:style>
  <w:style w:type="paragraph" w:styleId="CommentText">
    <w:name w:val="annotation text"/>
    <w:basedOn w:val="Normal"/>
    <w:link w:val="CommentTextChar"/>
    <w:locked/>
    <w:rsid w:val="00F020A2"/>
    <w:rPr>
      <w:sz w:val="20"/>
      <w:szCs w:val="20"/>
    </w:rPr>
  </w:style>
  <w:style w:type="character" w:customStyle="1" w:styleId="CommentTextChar">
    <w:name w:val="Comment Text Char"/>
    <w:link w:val="CommentText"/>
    <w:rsid w:val="00F020A2"/>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F020A2"/>
    <w:rPr>
      <w:b/>
      <w:bCs/>
    </w:rPr>
  </w:style>
  <w:style w:type="character" w:customStyle="1" w:styleId="CommentSubjectChar">
    <w:name w:val="Comment Subject Char"/>
    <w:link w:val="CommentSubject"/>
    <w:rsid w:val="00F020A2"/>
    <w:rPr>
      <w:rFonts w:ascii="Lucida Grande" w:eastAsia="ヒラギノ角ゴ Pro W3" w:hAnsi="Lucida Grande"/>
      <w:b/>
      <w:bCs/>
      <w:color w:val="000000"/>
    </w:rPr>
  </w:style>
  <w:style w:type="paragraph" w:styleId="Header">
    <w:name w:val="header"/>
    <w:basedOn w:val="Normal"/>
    <w:link w:val="HeaderChar"/>
    <w:locked/>
    <w:rsid w:val="00CE76DA"/>
    <w:pPr>
      <w:tabs>
        <w:tab w:val="center" w:pos="4320"/>
        <w:tab w:val="right" w:pos="8640"/>
      </w:tabs>
    </w:pPr>
  </w:style>
  <w:style w:type="character" w:customStyle="1" w:styleId="HeaderChar">
    <w:name w:val="Header Char"/>
    <w:link w:val="Header"/>
    <w:rsid w:val="00CE76DA"/>
    <w:rPr>
      <w:rFonts w:ascii="Lucida Grande" w:eastAsia="ヒラギノ角ゴ Pro W3" w:hAnsi="Lucida Grande"/>
      <w:color w:val="000000"/>
      <w:sz w:val="24"/>
      <w:szCs w:val="24"/>
    </w:rPr>
  </w:style>
  <w:style w:type="paragraph" w:styleId="Footer">
    <w:name w:val="footer"/>
    <w:basedOn w:val="Normal"/>
    <w:link w:val="FooterChar"/>
    <w:locked/>
    <w:rsid w:val="00CE76DA"/>
    <w:pPr>
      <w:tabs>
        <w:tab w:val="center" w:pos="4320"/>
        <w:tab w:val="right" w:pos="8640"/>
      </w:tabs>
    </w:pPr>
  </w:style>
  <w:style w:type="character" w:customStyle="1" w:styleId="FooterChar">
    <w:name w:val="Footer Char"/>
    <w:link w:val="Footer"/>
    <w:rsid w:val="00CE76DA"/>
    <w:rPr>
      <w:rFonts w:ascii="Lucida Grande" w:eastAsia="ヒラギノ角ゴ Pro W3" w:hAnsi="Lucida Grande"/>
      <w:color w:val="000000"/>
      <w:sz w:val="24"/>
      <w:szCs w:val="24"/>
    </w:rPr>
  </w:style>
  <w:style w:type="character" w:styleId="Strong">
    <w:name w:val="Strong"/>
    <w:basedOn w:val="DefaultParagraphFont"/>
    <w:qFormat/>
    <w:locked/>
    <w:rsid w:val="007E712A"/>
    <w:rPr>
      <w:b/>
      <w:bCs/>
    </w:rPr>
  </w:style>
  <w:style w:type="paragraph" w:styleId="Revision">
    <w:name w:val="Revision"/>
    <w:hidden/>
    <w:uiPriority w:val="71"/>
    <w:rsid w:val="00397562"/>
    <w:rPr>
      <w:rFonts w:ascii="Lucida Grande" w:eastAsia="ヒラギノ角ゴ Pro W3" w:hAnsi="Lucida Gran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F3728-D188-184B-B077-570C38B85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3373</Words>
  <Characters>19228</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ASAP</cp:lastModifiedBy>
  <cp:revision>8</cp:revision>
  <cp:lastPrinted>2013-05-28T14:52:00Z</cp:lastPrinted>
  <dcterms:created xsi:type="dcterms:W3CDTF">2013-05-31T14:27:00Z</dcterms:created>
  <dcterms:modified xsi:type="dcterms:W3CDTF">2013-05-31T14:44:00Z</dcterms:modified>
</cp:coreProperties>
</file>