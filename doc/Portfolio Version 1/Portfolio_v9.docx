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Tim Westbaker</w:t>
      </w:r>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r>
        <w:rPr>
          <w:color w:val="1B1B1B"/>
        </w:rPr>
        <w:t>Adrien Rahier</w:t>
      </w:r>
    </w:p>
    <w:p w14:paraId="5B1A97C5" w14:textId="77777777" w:rsidR="00432856" w:rsidRDefault="00432856">
      <w:pPr>
        <w:jc w:val="center"/>
        <w:rPr>
          <w:color w:val="1B1B1B"/>
        </w:rPr>
      </w:pPr>
      <w:r>
        <w:rPr>
          <w:color w:val="1B1B1B"/>
        </w:rPr>
        <w:t>Patric Skigen</w:t>
      </w:r>
    </w:p>
    <w:p w14:paraId="263D5934" w14:textId="77777777" w:rsidR="00432856" w:rsidRDefault="00432856">
      <w:pPr>
        <w:jc w:val="center"/>
        <w:rPr>
          <w:color w:val="1B1B1B"/>
        </w:rPr>
      </w:pPr>
      <w:r>
        <w:rPr>
          <w:color w:val="1B1B1B"/>
        </w:rPr>
        <w:t>Mike Botieri</w:t>
      </w:r>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3D3B16" w:rsidRDefault="00432856">
      <w:pPr>
        <w:pStyle w:val="ListParagraph"/>
        <w:numPr>
          <w:ilvl w:val="0"/>
          <w:numId w:val="3"/>
        </w:numPr>
        <w:tabs>
          <w:tab w:val="num" w:pos="720"/>
        </w:tabs>
        <w:ind w:hanging="360"/>
        <w:rPr>
          <w:rFonts w:hAnsi="Symbol" w:hint="eastAsia"/>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r>
        <w:t>How do we test the system? &gt; (user testing?)</w:t>
      </w:r>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r>
        <w:rPr>
          <w:color w:val="1B1B1B"/>
        </w:rPr>
        <w:t xml:space="preserve">In V1 of the portfolio system, there would only one type of member. </w:t>
      </w:r>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360B32B2" w14:textId="52B5CFAC" w:rsidR="00BC726C" w:rsidRPr="00A61F6E" w:rsidRDefault="002448DD" w:rsidP="00BC726C">
      <w:pPr>
        <w:pStyle w:val="ListParagraph"/>
        <w:numPr>
          <w:ilvl w:val="0"/>
          <w:numId w:val="4"/>
        </w:numPr>
        <w:tabs>
          <w:tab w:val="clear" w:pos="360"/>
          <w:tab w:val="num" w:pos="720"/>
        </w:tabs>
        <w:ind w:left="720" w:hanging="360"/>
        <w:rPr>
          <w:color w:val="1B1B1B"/>
        </w:rPr>
      </w:pPr>
      <w:r>
        <w:rPr>
          <w:color w:val="1B1B1B"/>
        </w:rPr>
        <w:t>Provide feedback about the site</w:t>
      </w:r>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14FBEDE0" w14:textId="1FE17023" w:rsidR="00BC726C" w:rsidRPr="00BC726C" w:rsidRDefault="00BC726C">
      <w:pPr>
        <w:rPr>
          <w:color w:val="1B1B1B"/>
        </w:rPr>
      </w:pPr>
      <w:r>
        <w:rPr>
          <w:b/>
          <w:color w:val="1B1B1B"/>
        </w:rPr>
        <w:t>Student Features</w:t>
      </w:r>
    </w:p>
    <w:p w14:paraId="6081792A" w14:textId="77777777" w:rsidR="00BC726C" w:rsidRPr="003D3B16" w:rsidRDefault="00BC726C" w:rsidP="00BC726C">
      <w:pPr>
        <w:pStyle w:val="ListParagraph"/>
        <w:numPr>
          <w:ilvl w:val="0"/>
          <w:numId w:val="4"/>
        </w:numPr>
        <w:tabs>
          <w:tab w:val="clear" w:pos="360"/>
          <w:tab w:val="num" w:pos="720"/>
        </w:tabs>
        <w:ind w:left="720" w:hanging="360"/>
        <w:rPr>
          <w:color w:val="1B1B1B"/>
        </w:rPr>
      </w:pPr>
      <w:r>
        <w:rPr>
          <w:color w:val="1B1B1B"/>
        </w:rPr>
        <w:t>Organize/contextualize and archive work</w:t>
      </w:r>
    </w:p>
    <w:p w14:paraId="621230CC" w14:textId="77777777" w:rsidR="00BC726C" w:rsidRDefault="00BC726C" w:rsidP="00BC726C">
      <w:pPr>
        <w:pStyle w:val="ListParagraph"/>
        <w:numPr>
          <w:ilvl w:val="0"/>
          <w:numId w:val="4"/>
        </w:numPr>
        <w:tabs>
          <w:tab w:val="clear" w:pos="360"/>
          <w:tab w:val="num" w:pos="720"/>
        </w:tabs>
        <w:ind w:left="720" w:hanging="360"/>
        <w:rPr>
          <w:color w:val="1B1B1B"/>
        </w:rPr>
      </w:pPr>
      <w:r>
        <w:rPr>
          <w:color w:val="1B1B1B"/>
        </w:rPr>
        <w:t>Share work and work-in-progress</w:t>
      </w:r>
    </w:p>
    <w:p w14:paraId="45F64D2F" w14:textId="77777777" w:rsidR="00BC726C" w:rsidRDefault="00BC726C" w:rsidP="00BC726C">
      <w:pPr>
        <w:pStyle w:val="ListParagraph"/>
        <w:numPr>
          <w:ilvl w:val="0"/>
          <w:numId w:val="4"/>
        </w:numPr>
        <w:tabs>
          <w:tab w:val="clear" w:pos="360"/>
          <w:tab w:val="num" w:pos="720"/>
        </w:tabs>
        <w:ind w:left="720" w:hanging="360"/>
        <w:rPr>
          <w:color w:val="1B1B1B"/>
        </w:rPr>
      </w:pPr>
      <w:r>
        <w:t>Upload/edit/publish work</w:t>
      </w:r>
    </w:p>
    <w:p w14:paraId="799A94E9" w14:textId="77777777" w:rsidR="00BC726C" w:rsidRDefault="00BC726C" w:rsidP="00A61F6E">
      <w:pPr>
        <w:rPr>
          <w:color w:val="1B1B1B"/>
        </w:rPr>
      </w:pPr>
    </w:p>
    <w:p w14:paraId="2F1F7839" w14:textId="48898CC0" w:rsidR="00BC726C" w:rsidRDefault="00BC726C" w:rsidP="00A61F6E">
      <w:pPr>
        <w:rPr>
          <w:b/>
          <w:color w:val="1B1B1B"/>
        </w:rPr>
      </w:pPr>
      <w:r>
        <w:rPr>
          <w:b/>
          <w:color w:val="1B1B1B"/>
        </w:rPr>
        <w:t>Faculty Features</w:t>
      </w:r>
    </w:p>
    <w:p w14:paraId="323F7C1F" w14:textId="69DC2BA0" w:rsidR="00BC726C" w:rsidRPr="00A61F6E" w:rsidRDefault="000455C5" w:rsidP="00A61F6E">
      <w:pPr>
        <w:pStyle w:val="ListParagraph"/>
        <w:numPr>
          <w:ilvl w:val="0"/>
          <w:numId w:val="28"/>
        </w:numPr>
        <w:rPr>
          <w:b/>
          <w:color w:val="1B1B1B"/>
        </w:rPr>
      </w:pPr>
      <w:r>
        <w:rPr>
          <w:color w:val="1B1B1B"/>
        </w:rPr>
        <w:t>Place students into a class group</w:t>
      </w:r>
    </w:p>
    <w:p w14:paraId="6404A4CF" w14:textId="54B45749" w:rsidR="000455C5" w:rsidRPr="00A61F6E" w:rsidRDefault="00AA7CFF" w:rsidP="00A61F6E">
      <w:pPr>
        <w:pStyle w:val="ListParagraph"/>
        <w:numPr>
          <w:ilvl w:val="0"/>
          <w:numId w:val="28"/>
        </w:numPr>
        <w:rPr>
          <w:b/>
          <w:color w:val="1B1B1B"/>
        </w:rPr>
      </w:pPr>
      <w:r>
        <w:rPr>
          <w:color w:val="1B1B1B"/>
        </w:rPr>
        <w:t xml:space="preserve">Create </w:t>
      </w:r>
      <w:r w:rsidR="008C629E">
        <w:rPr>
          <w:color w:val="1B1B1B"/>
        </w:rPr>
        <w:t>“</w:t>
      </w:r>
      <w:r>
        <w:rPr>
          <w:color w:val="1B1B1B"/>
        </w:rPr>
        <w:t>assignment</w:t>
      </w:r>
      <w:r w:rsidR="008C629E">
        <w:rPr>
          <w:color w:val="1B1B1B"/>
        </w:rPr>
        <w:t>”</w:t>
      </w:r>
    </w:p>
    <w:p w14:paraId="4675545F" w14:textId="77777777" w:rsidR="008C629E" w:rsidRPr="00A354C9" w:rsidRDefault="008C629E" w:rsidP="008C629E">
      <w:pPr>
        <w:pStyle w:val="ListParagraph"/>
        <w:numPr>
          <w:ilvl w:val="0"/>
          <w:numId w:val="28"/>
        </w:numPr>
        <w:rPr>
          <w:b/>
          <w:color w:val="1B1B1B"/>
        </w:rPr>
      </w:pPr>
      <w:r>
        <w:rPr>
          <w:color w:val="1B1B1B"/>
        </w:rPr>
        <w:t>Create assessment criteria for work in “assignments”</w:t>
      </w:r>
    </w:p>
    <w:p w14:paraId="2F9EEBF9" w14:textId="1E3293FC" w:rsidR="008C629E" w:rsidRPr="00A61F6E" w:rsidRDefault="008C629E" w:rsidP="00A61F6E">
      <w:pPr>
        <w:pStyle w:val="ListParagraph"/>
        <w:numPr>
          <w:ilvl w:val="0"/>
          <w:numId w:val="28"/>
        </w:numPr>
        <w:rPr>
          <w:b/>
          <w:color w:val="1B1B1B"/>
        </w:rPr>
      </w:pPr>
      <w:r>
        <w:rPr>
          <w:color w:val="1B1B1B"/>
        </w:rPr>
        <w:t>Control who can see the assessments within their class(es)</w:t>
      </w:r>
    </w:p>
    <w:p w14:paraId="2E99E20B" w14:textId="77777777" w:rsidR="00BC726C" w:rsidRDefault="00BC726C">
      <w:pPr>
        <w:rPr>
          <w:color w:val="1B1B1B"/>
        </w:rPr>
      </w:pPr>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lastRenderedPageBreak/>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t>Register new account</w:t>
      </w:r>
    </w:p>
    <w:p w14:paraId="6EECAA94" w14:textId="4FB2F364" w:rsidR="00432856" w:rsidRDefault="00432856">
      <w:pPr>
        <w:pStyle w:val="ListParagraph"/>
        <w:ind w:left="1440"/>
      </w:pPr>
      <w:r>
        <w:t>Creates a new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136031DB" w:rsidR="00432856" w:rsidRDefault="00432856">
      <w:pPr>
        <w:rPr>
          <w:color w:val="1B1B1B"/>
        </w:rPr>
      </w:pPr>
      <w:r>
        <w:rPr>
          <w:color w:val="1B1B1B"/>
        </w:rPr>
        <w:t xml:space="preserve">Profiles are available to any logged in user, </w:t>
      </w:r>
      <w:r w:rsidR="004C1A7A">
        <w:rPr>
          <w:color w:val="1B1B1B"/>
        </w:rPr>
        <w:t>V1 of the Portfolio system will only have one account/profile type.</w:t>
      </w:r>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3D3B16">
      <w:pPr>
        <w:pStyle w:val="ListParagraph"/>
        <w:numPr>
          <w:ilvl w:val="0"/>
          <w:numId w:val="6"/>
        </w:numPr>
        <w:tabs>
          <w:tab w:val="clear" w:pos="360"/>
          <w:tab w:val="num" w:pos="720"/>
        </w:tabs>
        <w:ind w:left="720" w:hanging="360"/>
        <w:rPr>
          <w:color w:val="1B1B1B"/>
        </w:rPr>
      </w:pPr>
      <w:r>
        <w:rPr>
          <w:color w:val="1B1B1B"/>
        </w:rPr>
        <w:t>Organize</w:t>
      </w:r>
      <w:r w:rsidR="00942407">
        <w:rPr>
          <w:color w:val="1B1B1B"/>
        </w:rPr>
        <w:t xml:space="preserve"> and contextualize</w:t>
      </w:r>
      <w:r>
        <w:rPr>
          <w:color w:val="1B1B1B"/>
        </w:rPr>
        <w:t xml:space="preserve"> work</w:t>
      </w:r>
    </w:p>
    <w:p w14:paraId="4C61660A" w14:textId="4F947509" w:rsidR="0075210F" w:rsidRDefault="0075210F" w:rsidP="003D3B16">
      <w:pPr>
        <w:pStyle w:val="ListParagraph"/>
        <w:numPr>
          <w:ilvl w:val="0"/>
          <w:numId w:val="6"/>
        </w:numPr>
        <w:tabs>
          <w:tab w:val="clear" w:pos="360"/>
          <w:tab w:val="num" w:pos="720"/>
        </w:tabs>
        <w:ind w:left="720" w:hanging="360"/>
        <w:rPr>
          <w:color w:val="1B1B1B"/>
        </w:rPr>
      </w:pPr>
      <w:r>
        <w:rPr>
          <w:color w:val="1B1B1B"/>
        </w:rPr>
        <w:t>Designate work as in-progress or complete</w:t>
      </w:r>
    </w:p>
    <w:p w14:paraId="437B1566" w14:textId="1C961128" w:rsidR="00942407" w:rsidRPr="003D3B16" w:rsidRDefault="009C477C" w:rsidP="003D3B16">
      <w:pPr>
        <w:pStyle w:val="ListParagraph"/>
        <w:numPr>
          <w:ilvl w:val="0"/>
          <w:numId w:val="6"/>
        </w:numPr>
        <w:tabs>
          <w:tab w:val="clear" w:pos="360"/>
          <w:tab w:val="num" w:pos="720"/>
        </w:tabs>
        <w:ind w:left="720" w:hanging="360"/>
        <w:rPr>
          <w:color w:val="1B1B1B"/>
        </w:rPr>
      </w:pPr>
      <w:r>
        <w:rPr>
          <w:color w:val="1B1B1B"/>
        </w:rPr>
        <w:t>Add questions about the work that the user specifies</w:t>
      </w: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The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lastRenderedPageBreak/>
        <w:t xml:space="preserve">2- To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3- The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t xml:space="preserve">Browsing and navigating the Portfolio system is a core function of Portfolio System vI.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0FC8F734" w:rsidR="00432856" w:rsidRDefault="00432856">
      <w:pPr>
        <w:pStyle w:val="ListParagraph"/>
        <w:numPr>
          <w:ilvl w:val="0"/>
          <w:numId w:val="7"/>
        </w:numPr>
        <w:tabs>
          <w:tab w:val="clear" w:pos="360"/>
          <w:tab w:val="num" w:pos="720"/>
        </w:tabs>
        <w:ind w:left="720" w:hanging="360"/>
        <w:rPr>
          <w:b/>
        </w:rPr>
      </w:pPr>
      <w:r>
        <w:rPr>
          <w:b/>
        </w:rPr>
        <w:lastRenderedPageBreak/>
        <w:t xml:space="preserve">Intentional Browsing </w:t>
      </w:r>
      <w:r>
        <w:t>– A user is looking to discover new work based on specific parameters: To find work in a department, or a certain category, or associated with a faculty member.  Assumably, this is the primary navigation strategy of the site, allowing for simple and efficient browsing to all work within the system.</w:t>
      </w:r>
      <w:r>
        <w:rPr>
          <w:b/>
        </w:rPr>
        <w:t xml:space="preserve"> </w:t>
      </w:r>
      <w:r w:rsidR="004C1A7A">
        <w:rPr>
          <w:b/>
        </w:rPr>
        <w:t>The “discovery” page listed under the sitemap is integral to this method of browsing.</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t>Top navigation bar menu items allow the user multiple entry</w:t>
      </w:r>
      <w:bookmarkStart w:id="0" w:name="GoBack"/>
      <w:bookmarkEnd w:id="0"/>
      <w:r>
        <w:t xml:space="preserve"> points to navigate into work: Department, People, Categories, Groups(?).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Matching project and profile metadata: department, class, term, faculty, category, sub-category.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pPr>
      <w:r>
        <w:lastRenderedPageBreak/>
        <w:t xml:space="preserve">If tagging is implemented on individual projects and/or profiles, the tags can be clicked to link to work with the same tag(s). </w:t>
      </w:r>
    </w:p>
    <w:p w14:paraId="0B0F9DDC" w14:textId="77777777" w:rsidR="00990176" w:rsidRDefault="00990176" w:rsidP="003D3B16"/>
    <w:p w14:paraId="337332E0" w14:textId="77777777" w:rsidR="00990176" w:rsidRDefault="00990176" w:rsidP="00990176">
      <w:pPr>
        <w:pStyle w:val="ListParagraph"/>
        <w:numPr>
          <w:ilvl w:val="0"/>
          <w:numId w:val="8"/>
        </w:numPr>
        <w:tabs>
          <w:tab w:val="num" w:pos="720"/>
        </w:tabs>
        <w:ind w:hanging="360"/>
        <w:rPr>
          <w:rFonts w:hAnsi="Symbol" w:hint="eastAsia"/>
        </w:rPr>
      </w:pPr>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p>
    <w:p w14:paraId="6573985C" w14:textId="77777777" w:rsidR="00990176" w:rsidRDefault="00990176" w:rsidP="00990176">
      <w:pPr>
        <w:pStyle w:val="ListParagraph"/>
        <w:rPr>
          <w:rFonts w:hAnsi="Symbol" w:hint="eastAsia"/>
          <w:color w:val="1B1B1B"/>
        </w:rPr>
      </w:pPr>
      <w:r>
        <w:rPr>
          <w:color w:val="1B1B1B"/>
        </w:rPr>
        <w:t>Suggested – profiles and projects, based on:</w:t>
      </w:r>
    </w:p>
    <w:p w14:paraId="1EA8EB39" w14:textId="77777777" w:rsidR="00990176" w:rsidRDefault="00990176" w:rsidP="00990176">
      <w:pPr>
        <w:pStyle w:val="ListParagraph"/>
        <w:numPr>
          <w:ilvl w:val="1"/>
          <w:numId w:val="8"/>
        </w:numPr>
        <w:rPr>
          <w:rFonts w:ascii="Courier New" w:hAnsi="Courier New"/>
          <w:color w:val="1B1B1B"/>
        </w:rPr>
      </w:pPr>
      <w:r>
        <w:rPr>
          <w:color w:val="1B1B1B"/>
        </w:rPr>
        <w:t>User interests</w:t>
      </w:r>
    </w:p>
    <w:p w14:paraId="5154AF77" w14:textId="77777777" w:rsidR="00990176" w:rsidRDefault="00990176" w:rsidP="00990176">
      <w:pPr>
        <w:pStyle w:val="ListParagraph"/>
        <w:numPr>
          <w:ilvl w:val="1"/>
          <w:numId w:val="8"/>
        </w:numPr>
        <w:rPr>
          <w:rFonts w:ascii="Courier New" w:hAnsi="Courier New"/>
          <w:color w:val="1B1B1B"/>
        </w:rPr>
      </w:pPr>
      <w:r>
        <w:rPr>
          <w:color w:val="1B1B1B"/>
        </w:rPr>
        <w:t>User departments</w:t>
      </w:r>
    </w:p>
    <w:p w14:paraId="38DC4631" w14:textId="77777777" w:rsidR="00990176" w:rsidRDefault="00990176" w:rsidP="00990176">
      <w:pPr>
        <w:pStyle w:val="ListParagraph"/>
        <w:numPr>
          <w:ilvl w:val="1"/>
          <w:numId w:val="8"/>
        </w:numPr>
        <w:rPr>
          <w:rFonts w:ascii="Courier New" w:hAnsi="Courier New"/>
          <w:color w:val="1B1B1B"/>
        </w:rPr>
      </w:pPr>
      <w:r>
        <w:rPr>
          <w:color w:val="1B1B1B"/>
        </w:rPr>
        <w:t>User-related projects</w:t>
      </w:r>
    </w:p>
    <w:p w14:paraId="757D9718" w14:textId="77777777" w:rsidR="00990176" w:rsidRDefault="00990176" w:rsidP="00990176">
      <w:pPr>
        <w:pStyle w:val="ListParagraph"/>
        <w:numPr>
          <w:ilvl w:val="1"/>
          <w:numId w:val="8"/>
        </w:numPr>
        <w:rPr>
          <w:rFonts w:ascii="Courier New" w:hAnsi="Courier New"/>
          <w:color w:val="1B1B1B"/>
        </w:rPr>
      </w:pPr>
      <w:r>
        <w:rPr>
          <w:color w:val="1B1B1B"/>
        </w:rPr>
        <w:t>Viewed profiles</w:t>
      </w:r>
    </w:p>
    <w:p w14:paraId="6E1A76FE" w14:textId="77777777" w:rsidR="00990176" w:rsidRDefault="00990176" w:rsidP="00990176">
      <w:pPr>
        <w:pStyle w:val="ListParagraph"/>
        <w:numPr>
          <w:ilvl w:val="1"/>
          <w:numId w:val="8"/>
        </w:numPr>
        <w:rPr>
          <w:rFonts w:ascii="Courier New" w:hAnsi="Courier New"/>
          <w:color w:val="1B1B1B"/>
        </w:rPr>
      </w:pPr>
      <w:r>
        <w:rPr>
          <w:color w:val="1B1B1B"/>
        </w:rPr>
        <w:t>Viewed projects</w:t>
      </w:r>
    </w:p>
    <w:p w14:paraId="0853D11C" w14:textId="77777777" w:rsidR="00990176" w:rsidRDefault="00990176" w:rsidP="00990176">
      <w:pPr>
        <w:pStyle w:val="ListParagraph"/>
        <w:numPr>
          <w:ilvl w:val="1"/>
          <w:numId w:val="8"/>
        </w:numPr>
        <w:rPr>
          <w:rFonts w:ascii="Courier New" w:hAnsi="Courier New"/>
          <w:color w:val="1B1B1B"/>
        </w:rPr>
      </w:pPr>
      <w:r>
        <w:rPr>
          <w:color w:val="1B1B1B"/>
        </w:rPr>
        <w:t>Bookmarked projects</w:t>
      </w:r>
    </w:p>
    <w:p w14:paraId="1289C2C4" w14:textId="77777777" w:rsidR="00990176" w:rsidRDefault="00990176" w:rsidP="00990176">
      <w:pPr>
        <w:ind w:left="1080"/>
        <w:rPr>
          <w:color w:val="1B1B1B"/>
        </w:rPr>
      </w:pPr>
      <w:r>
        <w:rPr>
          <w:color w:val="1B1B1B"/>
        </w:rPr>
        <w:t>* User controls:</w:t>
      </w:r>
    </w:p>
    <w:p w14:paraId="4A019765" w14:textId="77777777" w:rsidR="00990176"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“Suggested to you because you liked/viewed/are interested in/etc….”</w:t>
      </w:r>
    </w:p>
    <w:p w14:paraId="3A19CE64" w14:textId="77777777" w:rsidR="00990176" w:rsidRPr="002448DD" w:rsidRDefault="00990176" w:rsidP="00990176">
      <w:pPr>
        <w:pStyle w:val="ListParagraph"/>
        <w:numPr>
          <w:ilvl w:val="0"/>
          <w:numId w:val="10"/>
        </w:numPr>
        <w:tabs>
          <w:tab w:val="clear" w:pos="360"/>
          <w:tab w:val="num" w:pos="1800"/>
        </w:tabs>
        <w:ind w:left="1800" w:hanging="360"/>
        <w:rPr>
          <w:rFonts w:hAnsi="Symbol" w:hint="eastAsia"/>
          <w:color w:val="1B1B1B"/>
        </w:rPr>
      </w:pPr>
      <w:r>
        <w:rPr>
          <w:color w:val="1B1B1B"/>
        </w:rPr>
        <w:t>User can delete associations and suggestions to build up suggestion profile over time</w:t>
      </w:r>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r w:rsidR="00637A76">
        <w:rPr>
          <w:color w:val="1B1B1B"/>
        </w:rPr>
        <w:t xml:space="preserve"> (through email</w:t>
      </w:r>
      <w:r w:rsidR="00BC5487">
        <w:rPr>
          <w:color w:val="1B1B1B"/>
        </w:rPr>
        <w:t>)</w:t>
      </w:r>
    </w:p>
    <w:p w14:paraId="53252C3A" w14:textId="0986ECBA" w:rsidR="00432856" w:rsidRPr="003D3B1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Bookmark </w:t>
      </w:r>
      <w:r w:rsidR="007E712A">
        <w:rPr>
          <w:color w:val="1B1B1B"/>
        </w:rPr>
        <w:t>profile</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r>
        <w:rPr>
          <w:color w:val="1B1B1B"/>
        </w:rPr>
        <w:t>Share permalink</w:t>
      </w:r>
    </w:p>
    <w:p w14:paraId="541E85C9" w14:textId="431B2144"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lastRenderedPageBreak/>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r w:rsidR="00637A76">
        <w:rPr>
          <w:color w:val="1B1B1B"/>
        </w:rPr>
        <w:t xml:space="preserve"> (through email)</w:t>
      </w:r>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r w:rsidR="00637A76">
        <w:rPr>
          <w:color w:val="1B1B1B"/>
        </w:rPr>
        <w:t xml:space="preserve"> within the site</w:t>
      </w:r>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02D8102A" w:rsidR="00432856" w:rsidRPr="003D3B16" w:rsidRDefault="009C477C">
      <w:pPr>
        <w:pStyle w:val="ListParagraph"/>
        <w:numPr>
          <w:ilvl w:val="2"/>
          <w:numId w:val="11"/>
        </w:numPr>
        <w:tabs>
          <w:tab w:val="clear" w:pos="360"/>
          <w:tab w:val="num" w:pos="2160"/>
        </w:tabs>
        <w:ind w:left="2160" w:hanging="360"/>
        <w:rPr>
          <w:rFonts w:ascii="Wingdings" w:hAnsi="Wingdings"/>
          <w:color w:val="1B1B1B"/>
        </w:rPr>
      </w:pPr>
      <w:r>
        <w:rPr>
          <w:color w:val="1B1B1B"/>
        </w:rPr>
        <w:t>Permalink</w:t>
      </w:r>
    </w:p>
    <w:p w14:paraId="2E0B39EA" w14:textId="028E180F" w:rsidR="007D0A92" w:rsidRDefault="007D0A92" w:rsidP="003D3B16">
      <w:pPr>
        <w:pStyle w:val="ListParagraph"/>
        <w:numPr>
          <w:ilvl w:val="0"/>
          <w:numId w:val="11"/>
        </w:numPr>
        <w:rPr>
          <w:rFonts w:ascii="Wingdings" w:hAnsi="Wingdings"/>
          <w:color w:val="1B1B1B"/>
        </w:rPr>
      </w:pPr>
      <w:r>
        <w:rPr>
          <w:color w:val="1B1B1B"/>
        </w:rPr>
        <w:t>“Like” or otherwise link to social media</w:t>
      </w:r>
    </w:p>
    <w:p w14:paraId="0BA803AD" w14:textId="77777777" w:rsidR="00432856" w:rsidDel="00B778E9" w:rsidRDefault="00432856">
      <w:pPr>
        <w:pStyle w:val="ListParagraph"/>
        <w:ind w:left="0"/>
        <w:rPr>
          <w:del w:id="1" w:author="admin" w:date="2013-05-16T13:49:00Z"/>
          <w:color w:val="1B1B1B"/>
        </w:rPr>
      </w:pPr>
    </w:p>
    <w:p w14:paraId="47A1BDFE" w14:textId="77777777" w:rsidR="00432856" w:rsidRDefault="00432856">
      <w:pPr>
        <w:pStyle w:val="ListParagraph"/>
        <w:ind w:left="0"/>
        <w:rPr>
          <w:color w:val="1B1B1B"/>
        </w:rPr>
      </w:pPr>
    </w:p>
    <w:p w14:paraId="23029151" w14:textId="77777777" w:rsidR="00432856" w:rsidDel="00540E62" w:rsidRDefault="00432856">
      <w:pPr>
        <w:pStyle w:val="ListParagraph"/>
        <w:ind w:left="0"/>
        <w:rPr>
          <w:del w:id="2" w:author="admin" w:date="2013-05-16T13:47:00Z"/>
          <w:color w:val="1B1B1B"/>
        </w:rPr>
      </w:pPr>
      <w:del w:id="3" w:author="admin" w:date="2013-05-16T13:47:00Z">
        <w:r w:rsidDel="00540E62">
          <w:rPr>
            <w:color w:val="1B1B1B"/>
          </w:rPr>
          <w:delText>The toolbar:</w:delText>
        </w:r>
      </w:del>
    </w:p>
    <w:p w14:paraId="348D9450" w14:textId="77777777" w:rsidR="00432856" w:rsidDel="00540E62" w:rsidRDefault="00432856">
      <w:pPr>
        <w:pStyle w:val="ListParagraph"/>
        <w:ind w:left="0"/>
        <w:rPr>
          <w:del w:id="4" w:author="admin" w:date="2013-05-16T13:47:00Z"/>
          <w:color w:val="1B1B1B"/>
        </w:rPr>
      </w:pPr>
      <w:del w:id="5" w:author="admin" w:date="2013-05-16T13:47:00Z">
        <w:r w:rsidDel="00540E62">
          <w:rPr>
            <w:color w:val="FF2712"/>
          </w:rPr>
          <w:delText>... to be continued</w:delText>
        </w:r>
      </w:del>
    </w:p>
    <w:p w14:paraId="367F8A45" w14:textId="77777777" w:rsidR="00096DE4" w:rsidRDefault="00096DE4" w:rsidP="00540E62">
      <w:pPr>
        <w:pStyle w:val="ListParagraph"/>
        <w:ind w:left="0"/>
        <w:pPrChange w:id="6" w:author="admin" w:date="2013-05-16T13:47:00Z">
          <w:pPr>
            <w:pStyle w:val="ListParagraph"/>
          </w:pPr>
        </w:pPrChange>
      </w:pPr>
    </w:p>
    <w:p w14:paraId="55E83E4D" w14:textId="1C843254" w:rsidR="00A554B6" w:rsidRDefault="00975896" w:rsidP="00BD4EC0">
      <w:pPr>
        <w:pStyle w:val="ListParagraph"/>
        <w:ind w:left="0"/>
      </w:pPr>
      <w:r>
        <w:rPr>
          <w:b/>
          <w:u w:val="single"/>
        </w:rPr>
        <w:t>Classes</w:t>
      </w:r>
      <w:r w:rsidR="00AA7CFF">
        <w:rPr>
          <w:b/>
          <w:u w:val="single"/>
        </w:rPr>
        <w:t>:</w:t>
      </w:r>
    </w:p>
    <w:p w14:paraId="37C1118D" w14:textId="7FDC3E35" w:rsidR="00AA7CFF" w:rsidRDefault="00AA7CFF" w:rsidP="00A61F6E">
      <w:pPr>
        <w:pStyle w:val="ListParagraph"/>
        <w:numPr>
          <w:ilvl w:val="0"/>
          <w:numId w:val="29"/>
        </w:numPr>
      </w:pPr>
      <w:r>
        <w:t xml:space="preserve">Faculty </w:t>
      </w:r>
      <w:r w:rsidR="00975896">
        <w:t>would be able choose students from the portfolio system to add to a class</w:t>
      </w:r>
    </w:p>
    <w:p w14:paraId="168B7A37" w14:textId="70CE5911" w:rsidR="00975896" w:rsidRDefault="00975896" w:rsidP="00A61F6E">
      <w:pPr>
        <w:pStyle w:val="ListParagraph"/>
        <w:numPr>
          <w:ilvl w:val="0"/>
          <w:numId w:val="29"/>
        </w:numPr>
      </w:pPr>
      <w:r>
        <w:t>Within that class, the faculty member would be able to create “Assignments”</w:t>
      </w:r>
      <w:ins w:id="7" w:author="admin" w:date="2013-05-16T13:48:00Z">
        <w:r w:rsidR="00F95F2E">
          <w:t>, the following would be controlled through a “manage classes” page and a “manage assessments” page that faculty members would have access to</w:t>
        </w:r>
      </w:ins>
    </w:p>
    <w:p w14:paraId="41098863" w14:textId="2165D387" w:rsidR="00975896" w:rsidRDefault="00975896" w:rsidP="00A61F6E">
      <w:pPr>
        <w:pStyle w:val="ListParagraph"/>
        <w:numPr>
          <w:ilvl w:val="1"/>
          <w:numId w:val="29"/>
        </w:numPr>
      </w:pPr>
      <w:r>
        <w:t>Each assignment would have a description of the assignment, and allow students to create projects through a link in the assignment</w:t>
      </w:r>
    </w:p>
    <w:p w14:paraId="25C21329" w14:textId="38326712" w:rsidR="00975896" w:rsidRDefault="00975896" w:rsidP="00A61F6E">
      <w:pPr>
        <w:pStyle w:val="ListParagraph"/>
        <w:numPr>
          <w:ilvl w:val="1"/>
          <w:numId w:val="29"/>
        </w:numPr>
      </w:pPr>
      <w:r>
        <w:t xml:space="preserve">Once projects had been created through that link, they would be categorized into the class and </w:t>
      </w:r>
      <w:r w:rsidR="00DB5936">
        <w:t xml:space="preserve">the </w:t>
      </w:r>
      <w:r>
        <w:t>assignment within that class.</w:t>
      </w:r>
    </w:p>
    <w:p w14:paraId="74D61520" w14:textId="0BE8B94C" w:rsidR="00975896" w:rsidRDefault="00975896" w:rsidP="00A61F6E">
      <w:pPr>
        <w:pStyle w:val="ListParagraph"/>
        <w:numPr>
          <w:ilvl w:val="1"/>
          <w:numId w:val="29"/>
        </w:numPr>
      </w:pPr>
      <w:r>
        <w:t xml:space="preserve">The faculty member would also be able to define the assessment criteria for all projects that fall under that assignment. </w:t>
      </w:r>
    </w:p>
    <w:p w14:paraId="09F80BC8" w14:textId="2257E7FA" w:rsidR="00975896" w:rsidRDefault="00975896" w:rsidP="00A61F6E">
      <w:pPr>
        <w:pStyle w:val="ListParagraph"/>
        <w:numPr>
          <w:ilvl w:val="1"/>
          <w:numId w:val="29"/>
        </w:numPr>
      </w:pPr>
      <w:r>
        <w:t>Students would not be able to change the assessment criteria or the class denomination when creating a project through this avenue</w:t>
      </w:r>
    </w:p>
    <w:p w14:paraId="69D632DC" w14:textId="74539C6F" w:rsidR="00C53BFC" w:rsidRDefault="00C53BFC" w:rsidP="00A61F6E">
      <w:pPr>
        <w:pStyle w:val="ListParagraph"/>
        <w:numPr>
          <w:ilvl w:val="1"/>
          <w:numId w:val="29"/>
        </w:numPr>
        <w:rPr>
          <w:ins w:id="8" w:author="admin" w:date="2013-05-16T13:43:00Z"/>
        </w:rPr>
      </w:pPr>
      <w:r>
        <w:t>When a new assignment is created, all students required to complete that assignment would receive a message to their email that they had a new assignment to complete</w:t>
      </w:r>
    </w:p>
    <w:p w14:paraId="3AC56B92" w14:textId="549F69FE" w:rsidR="00611672" w:rsidRDefault="00611672" w:rsidP="00A61F6E">
      <w:pPr>
        <w:pStyle w:val="ListParagraph"/>
        <w:numPr>
          <w:ilvl w:val="1"/>
          <w:numId w:val="29"/>
        </w:numPr>
        <w:rPr>
          <w:ins w:id="9" w:author="admin" w:date="2013-05-16T13:43:00Z"/>
        </w:rPr>
      </w:pPr>
      <w:ins w:id="10" w:author="admin" w:date="2013-05-16T13:43:00Z">
        <w:r>
          <w:t>Faculty would have the option to control when assessments are available</w:t>
        </w:r>
      </w:ins>
    </w:p>
    <w:p w14:paraId="42BC80A1" w14:textId="40015F65" w:rsidR="00611672" w:rsidRDefault="00611672" w:rsidP="00A61F6E">
      <w:pPr>
        <w:pStyle w:val="ListParagraph"/>
        <w:numPr>
          <w:ilvl w:val="1"/>
          <w:numId w:val="29"/>
        </w:numPr>
        <w:rPr>
          <w:ins w:id="11" w:author="admin" w:date="2013-05-16T13:44:00Z"/>
        </w:rPr>
      </w:pPr>
      <w:ins w:id="12" w:author="admin" w:date="2013-05-16T13:43:00Z">
        <w:r>
          <w:t>Faculty would have pre-defined messages that would be sent to all students in a “class” or “assignment”</w:t>
        </w:r>
        <w:r w:rsidR="00652BE7">
          <w:t xml:space="preserve">, such as </w:t>
        </w:r>
      </w:ins>
      <w:ins w:id="13" w:author="admin" w:date="2013-05-16T13:44:00Z">
        <w:r w:rsidR="00652BE7">
          <w:t>“You have a new assignment to complete” or “your projects in assignment 1 are ready to be assessed.”</w:t>
        </w:r>
      </w:ins>
    </w:p>
    <w:p w14:paraId="0FB58E25" w14:textId="431ADCDC" w:rsidR="00652BE7" w:rsidRDefault="00652BE7" w:rsidP="00A61F6E">
      <w:pPr>
        <w:pStyle w:val="ListParagraph"/>
        <w:numPr>
          <w:ilvl w:val="1"/>
          <w:numId w:val="29"/>
        </w:numPr>
        <w:rPr>
          <w:ins w:id="14" w:author="admin" w:date="2013-05-16T13:46:00Z"/>
        </w:rPr>
      </w:pPr>
      <w:ins w:id="15" w:author="admin" w:date="2013-05-16T13:44:00Z">
        <w:r>
          <w:t>Faculty can define the number of assessments that each student would have to complete, this would require an algorithm that balances the projects so that they all receive close to the same number of assessments</w:t>
        </w:r>
      </w:ins>
    </w:p>
    <w:p w14:paraId="7CEAA47B" w14:textId="0E7A5A36" w:rsidR="00540E62" w:rsidRPr="00AA7CFF" w:rsidRDefault="00540E62" w:rsidP="00540E62">
      <w:pPr>
        <w:pStyle w:val="ListParagraph"/>
        <w:numPr>
          <w:ilvl w:val="0"/>
          <w:numId w:val="29"/>
        </w:numPr>
        <w:pPrChange w:id="16" w:author="admin" w:date="2013-05-16T13:46:00Z">
          <w:pPr>
            <w:pStyle w:val="ListParagraph"/>
            <w:numPr>
              <w:ilvl w:val="1"/>
              <w:numId w:val="29"/>
            </w:numPr>
            <w:ind w:left="1440" w:hanging="360"/>
          </w:pPr>
        </w:pPrChange>
      </w:pPr>
      <w:ins w:id="17" w:author="admin" w:date="2013-05-16T13:46:00Z">
        <w:r>
          <w:t>Each student will have a “my classes” page where they can view all their classes, and in turn go to specific class pages (which would show any assignments, any notifications about that class, and all the members of the class.</w:t>
        </w:r>
      </w:ins>
    </w:p>
    <w:p w14:paraId="0A890FD3" w14:textId="77777777" w:rsidR="00AA7CFF" w:rsidRDefault="00AA7CFF" w:rsidP="00BD4EC0">
      <w:pPr>
        <w:pStyle w:val="ListParagraph"/>
        <w:ind w:left="0"/>
      </w:pPr>
    </w:p>
    <w:p w14:paraId="4AD0DA8F" w14:textId="23ECCB4F" w:rsidR="004F28E6" w:rsidRDefault="00975896" w:rsidP="004F28E6">
      <w:pPr>
        <w:pStyle w:val="ListParagraph"/>
        <w:ind w:left="0"/>
        <w:rPr>
          <w:b/>
          <w:color w:val="0C2833"/>
          <w:u w:val="single"/>
        </w:rPr>
      </w:pPr>
      <w:r>
        <w:rPr>
          <w:b/>
          <w:color w:val="0C2833"/>
          <w:u w:val="single"/>
        </w:rPr>
        <w:t xml:space="preserve">Assessment </w:t>
      </w:r>
      <w:r w:rsidR="004F28E6">
        <w:rPr>
          <w:b/>
          <w:color w:val="0C2833"/>
          <w:u w:val="single"/>
        </w:rPr>
        <w:t>(feedback on user work):</w:t>
      </w:r>
    </w:p>
    <w:p w14:paraId="23B11990" w14:textId="62023184" w:rsidR="004F28E6" w:rsidRDefault="00E8597E" w:rsidP="004F28E6">
      <w:pPr>
        <w:numPr>
          <w:ilvl w:val="0"/>
          <w:numId w:val="22"/>
        </w:numPr>
      </w:pPr>
      <w:r>
        <w:t>Within the project, the user would be able to message the owner directly through email</w:t>
      </w:r>
    </w:p>
    <w:p w14:paraId="477722CD" w14:textId="1619CAD4" w:rsidR="004F28E6" w:rsidRDefault="007E712A" w:rsidP="003D3B16">
      <w:pPr>
        <w:numPr>
          <w:ilvl w:val="0"/>
          <w:numId w:val="22"/>
        </w:numPr>
      </w:pPr>
      <w:r>
        <w:t xml:space="preserve">To get </w:t>
      </w:r>
      <w:r w:rsidR="00975896">
        <w:t xml:space="preserve">assessments </w:t>
      </w:r>
      <w:r>
        <w:t>(comments</w:t>
      </w:r>
      <w:r w:rsidR="00975896">
        <w:t xml:space="preserve"> and ratings</w:t>
      </w:r>
      <w:r>
        <w:t>) on a project, t</w:t>
      </w:r>
      <w:r w:rsidR="00E8597E">
        <w:t>he owner would</w:t>
      </w:r>
      <w:r w:rsidR="005F37F0">
        <w:t xml:space="preserve"> </w:t>
      </w:r>
      <w:r w:rsidR="00E8597E">
        <w:t xml:space="preserve">be required </w:t>
      </w:r>
      <w:r w:rsidR="005F37F0">
        <w:t xml:space="preserve">either </w:t>
      </w:r>
      <w:r w:rsidR="00E8597E">
        <w:t>to select a question about their project that they would like answered</w:t>
      </w:r>
      <w:r w:rsidR="005F37F0">
        <w:t xml:space="preserve"> or a </w:t>
      </w:r>
      <w:r w:rsidR="00E80790">
        <w:t>topic</w:t>
      </w:r>
      <w:r w:rsidR="005F37F0">
        <w:t xml:space="preserve"> that they would like the assessment of their project to be based on</w:t>
      </w:r>
      <w:r>
        <w:t xml:space="preserve">. The question might be something along the lines of “how might I improve *this* about my project?” </w:t>
      </w:r>
      <w:r w:rsidR="005F37F0">
        <w:t xml:space="preserve">A </w:t>
      </w:r>
      <w:r w:rsidR="00E80790">
        <w:t>topic</w:t>
      </w:r>
      <w:r w:rsidR="005F37F0">
        <w:t xml:space="preserve"> might be something like “originality”, “creativity”, “usefulness”, etc. This</w:t>
      </w:r>
      <w:r>
        <w:t xml:space="preserve"> would be used to get constructive feedback, rather than general comments like “this is a good project.”</w:t>
      </w:r>
    </w:p>
    <w:p w14:paraId="651956ED" w14:textId="27B19723" w:rsidR="00803869" w:rsidRDefault="00803869" w:rsidP="00BC726C">
      <w:pPr>
        <w:numPr>
          <w:ilvl w:val="2"/>
          <w:numId w:val="22"/>
        </w:numPr>
      </w:pPr>
      <w:r>
        <w:t>In this description “owner” refers to the owner of the project that the questions will be displayed under</w:t>
      </w:r>
    </w:p>
    <w:p w14:paraId="23DCF6BC" w14:textId="3282DE34" w:rsidR="00E8597E" w:rsidRDefault="00E8597E" w:rsidP="003D3B16">
      <w:pPr>
        <w:numPr>
          <w:ilvl w:val="1"/>
          <w:numId w:val="22"/>
        </w:numPr>
      </w:pPr>
      <w:r>
        <w:t>There would be a pre-generated list of questions</w:t>
      </w:r>
      <w:r w:rsidR="005F37F0">
        <w:t xml:space="preserve"> and </w:t>
      </w:r>
      <w:r w:rsidR="00E80790">
        <w:t xml:space="preserve">topics </w:t>
      </w:r>
      <w:r>
        <w:t xml:space="preserve">that the </w:t>
      </w:r>
      <w:r w:rsidR="00803869">
        <w:t xml:space="preserve">owner </w:t>
      </w:r>
      <w:r>
        <w:t>could choose from, or they could make their own question</w:t>
      </w:r>
      <w:r w:rsidR="00E80790">
        <w:t xml:space="preserve"> or top</w:t>
      </w:r>
      <w:ins w:id="18" w:author="admin" w:date="2013-05-16T13:49:00Z">
        <w:r w:rsidR="00F47458">
          <w:t>i</w:t>
        </w:r>
      </w:ins>
      <w:r w:rsidR="00E80790">
        <w:t>c</w:t>
      </w:r>
      <w:r w:rsidR="008E1A14">
        <w:t>. The owner could also disable comments for their project</w:t>
      </w:r>
      <w:r w:rsidR="00E80790">
        <w:t xml:space="preserve"> entirely.</w:t>
      </w:r>
    </w:p>
    <w:p w14:paraId="38B2A550" w14:textId="783D76BF" w:rsidR="00E8597E" w:rsidRDefault="00E8597E" w:rsidP="003D3B16">
      <w:pPr>
        <w:numPr>
          <w:ilvl w:val="1"/>
          <w:numId w:val="22"/>
        </w:numPr>
      </w:pPr>
      <w:r>
        <w:t>The questions could be contextualized by the owner, allowing the question to be linked to a specific part of the project (a picture, certain pages of a paper, a section of a video, etc)</w:t>
      </w:r>
    </w:p>
    <w:p w14:paraId="6D5ECA10" w14:textId="464A3660" w:rsidR="00E8597E" w:rsidRDefault="00E8597E" w:rsidP="003D3B16">
      <w:pPr>
        <w:numPr>
          <w:ilvl w:val="1"/>
          <w:numId w:val="22"/>
        </w:numPr>
      </w:pPr>
      <w:r>
        <w:t>Comments would have a required number of characters to be posted</w:t>
      </w:r>
    </w:p>
    <w:p w14:paraId="27333797" w14:textId="70F79F8F" w:rsidR="00E80790" w:rsidRDefault="00E80790" w:rsidP="003D3B16">
      <w:pPr>
        <w:numPr>
          <w:ilvl w:val="1"/>
          <w:numId w:val="22"/>
        </w:numPr>
      </w:pPr>
      <w:r>
        <w:t>The owner would be able to specify whether they want comments, a rating (a scale of 1-5, 1-10, etc), or both as a response to the field they have selected. For most questions, it is likely that only a comment field would be requested, and the ratings would be used more for the assessment topics</w:t>
      </w:r>
    </w:p>
    <w:p w14:paraId="03EA4136" w14:textId="7A776B07" w:rsidR="002D2EAB" w:rsidRDefault="002D2EAB" w:rsidP="003D3B16">
      <w:pPr>
        <w:numPr>
          <w:ilvl w:val="1"/>
          <w:numId w:val="22"/>
        </w:numPr>
      </w:pPr>
      <w:r>
        <w:t>The rating of a particular topic (or question, if appropriate) would be viewable to everyone. Comments would be only viewable to the owner, but they could choose to publish a comment or comment thread</w:t>
      </w:r>
      <w:r w:rsidR="00826A55">
        <w:t xml:space="preserve"> (in the context of its topic or question)</w:t>
      </w:r>
      <w:r>
        <w:t>.</w:t>
      </w:r>
    </w:p>
    <w:p w14:paraId="5251D38B" w14:textId="610CADEA" w:rsidR="00826A55" w:rsidRDefault="00826A55" w:rsidP="003D3B16">
      <w:pPr>
        <w:numPr>
          <w:ilvl w:val="1"/>
          <w:numId w:val="22"/>
        </w:numPr>
      </w:pPr>
      <w:r>
        <w:t>Upon reaching their project, the owner would be able to “view assessments” of that project, which would initialize a window overlayed in front of the project. The window would display a list of all questions/topics used for assessment, and any cumulative ratings. Clicking on a question would provide a drop-down list of all comments and any ratings associated with the comments.</w:t>
      </w:r>
    </w:p>
    <w:p w14:paraId="5AE20693" w14:textId="050E9D34" w:rsidR="00756C45" w:rsidRDefault="00756C45" w:rsidP="003D3B16">
      <w:pPr>
        <w:numPr>
          <w:ilvl w:val="1"/>
          <w:numId w:val="22"/>
        </w:numPr>
        <w:rPr>
          <w:ins w:id="19" w:author="admin" w:date="2013-05-16T13:49:00Z"/>
        </w:rPr>
      </w:pPr>
      <w:r>
        <w:t xml:space="preserve">Assessments would be either public (any member of the portfolio system can complete them) or semi-private (only </w:t>
      </w:r>
      <w:r>
        <w:lastRenderedPageBreak/>
        <w:t>members of a</w:t>
      </w:r>
      <w:r w:rsidR="00327A0D">
        <w:t xml:space="preserve"> certain</w:t>
      </w:r>
      <w:r>
        <w:t xml:space="preserve"> class, department, etc</w:t>
      </w:r>
      <w:r w:rsidR="001514CA">
        <w:t xml:space="preserve"> can complete them</w:t>
      </w:r>
      <w:r>
        <w:t xml:space="preserve"> or only faculty members can complete them)</w:t>
      </w:r>
    </w:p>
    <w:p w14:paraId="61934F13" w14:textId="151F465C" w:rsidR="00F47458" w:rsidRDefault="00F47458" w:rsidP="00F47458">
      <w:pPr>
        <w:numPr>
          <w:ilvl w:val="0"/>
          <w:numId w:val="22"/>
        </w:numPr>
        <w:pPrChange w:id="20" w:author="admin" w:date="2013-05-16T13:49:00Z">
          <w:pPr>
            <w:numPr>
              <w:ilvl w:val="1"/>
              <w:numId w:val="22"/>
            </w:numPr>
            <w:ind w:left="1440" w:hanging="360"/>
          </w:pPr>
        </w:pPrChange>
      </w:pPr>
      <w:ins w:id="21" w:author="admin" w:date="2013-05-16T13:49:00Z">
        <w:r>
          <w:t>There should also be a method of reviewing work that allows direct interaction with the project, for example: editing a paper for grammar and showing the marks that have been made</w:t>
        </w:r>
      </w:ins>
      <w:bookmarkStart w:id="22" w:name="_GoBack"/>
      <w:bookmarkEnd w:id="22"/>
    </w:p>
    <w:p w14:paraId="6198DAC8" w14:textId="77777777" w:rsidR="004F28E6" w:rsidRDefault="004F28E6" w:rsidP="004F28E6"/>
    <w:p w14:paraId="400E26F6" w14:textId="77777777" w:rsidR="004F28E6" w:rsidRPr="00BD4EC0" w:rsidRDefault="004F28E6" w:rsidP="004F28E6">
      <w:pPr>
        <w:pStyle w:val="ListParagraph"/>
        <w:ind w:left="0"/>
        <w:rPr>
          <w:b/>
          <w:color w:val="0C2833"/>
          <w:u w:val="single"/>
        </w:rPr>
      </w:pPr>
      <w:r>
        <w:rPr>
          <w:b/>
          <w:color w:val="0C2833"/>
          <w:u w:val="single"/>
        </w:rPr>
        <w:t>Feedback (about the Portfolio System):</w:t>
      </w:r>
    </w:p>
    <w:p w14:paraId="2FFAF111" w14:textId="4E22D985" w:rsidR="004F28E6" w:rsidRDefault="00F2529B" w:rsidP="004F28E6">
      <w:pPr>
        <w:numPr>
          <w:ilvl w:val="0"/>
          <w:numId w:val="23"/>
        </w:numPr>
      </w:pPr>
      <w:r>
        <w:t>The portfolio system should have some form of “Contact Us” section that might contain a forum and a way to message the development team</w:t>
      </w:r>
    </w:p>
    <w:p w14:paraId="2F46E744" w14:textId="2AA1CFCA" w:rsidR="00F2529B" w:rsidRDefault="00F2529B" w:rsidP="004F28E6">
      <w:pPr>
        <w:numPr>
          <w:ilvl w:val="0"/>
          <w:numId w:val="23"/>
        </w:numPr>
      </w:pPr>
      <w:r>
        <w:t>Within the “Contact Us” page, there would be an “About” section that would describe the portfolio system (and ASAP?)</w:t>
      </w:r>
    </w:p>
    <w:p w14:paraId="49AAE384" w14:textId="77777777" w:rsidR="00096DE4" w:rsidRDefault="00096DE4" w:rsidP="00BD4EC0">
      <w:pPr>
        <w:pStyle w:val="ListParagraph"/>
        <w:ind w:left="0"/>
      </w:pPr>
    </w:p>
    <w:p w14:paraId="3BE72D19" w14:textId="77777777" w:rsidR="00AD13F8" w:rsidRDefault="00AD13F8" w:rsidP="00BD4EC0">
      <w:pPr>
        <w:pStyle w:val="ListParagraph"/>
        <w:ind w:left="0"/>
      </w:pPr>
    </w:p>
    <w:p w14:paraId="78F0DE1F" w14:textId="77777777" w:rsidR="00D50713" w:rsidRDefault="00D50713">
      <w:pPr>
        <w:rPr>
          <w:b/>
          <w:color w:val="0C2833"/>
          <w:u w:val="single"/>
        </w:rPr>
      </w:pPr>
    </w:p>
    <w:p w14:paraId="77E1FECE" w14:textId="77777777" w:rsidR="00D50713" w:rsidRDefault="00D50713">
      <w:pPr>
        <w:rPr>
          <w:b/>
          <w:color w:val="0C2833"/>
          <w:u w:val="single"/>
        </w:rPr>
      </w:pPr>
    </w:p>
    <w:p w14:paraId="33F91D2C" w14:textId="77777777" w:rsidR="00D50713" w:rsidRDefault="00D50713">
      <w:pPr>
        <w:rPr>
          <w:b/>
          <w:color w:val="0C2833"/>
          <w:u w:val="single"/>
        </w:rPr>
      </w:pPr>
    </w:p>
    <w:p w14:paraId="76E0F008" w14:textId="77777777" w:rsidR="00D50713" w:rsidRDefault="00D50713">
      <w:pPr>
        <w:rPr>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A61F6E" w:rsidRDefault="00432856">
      <w:pPr>
        <w:numPr>
          <w:ilvl w:val="0"/>
          <w:numId w:val="12"/>
        </w:numPr>
        <w:tabs>
          <w:tab w:val="clear" w:pos="215"/>
          <w:tab w:val="num" w:pos="935"/>
        </w:tabs>
        <w:ind w:left="935" w:hanging="215"/>
        <w:rPr>
          <w:rFonts w:ascii="Arial Bold" w:hAnsi="Arial Bold"/>
          <w:color w:val="0C2833"/>
          <w:sz w:val="36"/>
        </w:rPr>
      </w:pPr>
      <w:r>
        <w:rPr>
          <w:color w:val="1B1B1B"/>
        </w:rPr>
        <w:t>list the different path for a user to find work/student</w:t>
      </w:r>
    </w:p>
    <w:p w14:paraId="771A28D1" w14:textId="419CDABA" w:rsidR="00C14D14" w:rsidRPr="00611672" w:rsidRDefault="00C14D14">
      <w:pPr>
        <w:numPr>
          <w:ilvl w:val="0"/>
          <w:numId w:val="12"/>
        </w:numPr>
        <w:tabs>
          <w:tab w:val="clear" w:pos="215"/>
          <w:tab w:val="num" w:pos="935"/>
        </w:tabs>
        <w:ind w:left="935" w:hanging="215"/>
        <w:rPr>
          <w:ins w:id="23" w:author="admin" w:date="2013-05-16T13:42:00Z"/>
          <w:rFonts w:ascii="Arial Bold" w:hAnsi="Arial Bold"/>
          <w:color w:val="0C2833"/>
          <w:sz w:val="36"/>
        </w:rPr>
      </w:pPr>
      <w:r>
        <w:rPr>
          <w:color w:val="1B1B1B"/>
        </w:rPr>
        <w:t>there is one sitemap for anonymous users and one sitemap for all members (signed-in users)</w:t>
      </w:r>
    </w:p>
    <w:p w14:paraId="74E712C1" w14:textId="77777777" w:rsidR="00312968" w:rsidRPr="00BD4EC0" w:rsidRDefault="00312968" w:rsidP="00611672">
      <w:pPr>
        <w:rPr>
          <w:rFonts w:ascii="Arial Bold" w:hAnsi="Arial Bold"/>
          <w:color w:val="0C2833"/>
          <w:sz w:val="36"/>
        </w:rPr>
      </w:pPr>
    </w:p>
    <w:p w14:paraId="5ECC6E3B" w14:textId="3F5B37B8" w:rsidR="00E65924" w:rsidRDefault="00E65924" w:rsidP="00BD4EC0">
      <w:pPr>
        <w:rPr>
          <w:b/>
          <w:color w:val="1B1B1B"/>
        </w:rPr>
      </w:pPr>
      <w:r>
        <w:rPr>
          <w:b/>
          <w:color w:val="1B1B1B"/>
        </w:rPr>
        <w:t>Anonymous User Sitemap</w:t>
      </w:r>
    </w:p>
    <w:p w14:paraId="0D971A07" w14:textId="77777777" w:rsidR="003D3B16" w:rsidRDefault="003D3B16" w:rsidP="00BD4EC0">
      <w:pPr>
        <w:rPr>
          <w:b/>
          <w:color w:val="1B1B1B"/>
        </w:rPr>
      </w:pPr>
    </w:p>
    <w:p w14:paraId="49AD2E39" w14:textId="227A220A" w:rsidR="00AF0798" w:rsidRDefault="00C14D14" w:rsidP="00BD4EC0">
      <w:pPr>
        <w:rPr>
          <w:b/>
          <w:color w:val="1B1B1B"/>
        </w:rPr>
      </w:pPr>
      <w:r>
        <w:rPr>
          <w:color w:val="1B1B1B"/>
        </w:rPr>
        <w:t xml:space="preserve">See </w:t>
      </w:r>
      <w:r w:rsidRPr="00A61F6E">
        <w:rPr>
          <w:color w:val="1B1B1B"/>
        </w:rPr>
        <w:t>File</w:t>
      </w:r>
      <w:r>
        <w:rPr>
          <w:b/>
          <w:color w:val="1B1B1B"/>
        </w:rPr>
        <w:t xml:space="preserve"> Anonymous_Sitemap.jpg </w:t>
      </w:r>
      <w:r>
        <w:rPr>
          <w:color w:val="1B1B1B"/>
        </w:rPr>
        <w:t>in Portfolio Version 1</w:t>
      </w:r>
      <w:r w:rsidR="00276B3F">
        <w:rPr>
          <w:color w:val="1B1B1B"/>
        </w:rPr>
        <w:t>, Sitemap</w:t>
      </w:r>
      <w:r>
        <w:rPr>
          <w:color w:val="1B1B1B"/>
        </w:rPr>
        <w:t xml:space="preserve"> folder</w:t>
      </w:r>
    </w:p>
    <w:p w14:paraId="27999CE9" w14:textId="77777777" w:rsidR="00AF0798" w:rsidRDefault="00AF0798"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68B65A5F" w14:textId="42D62F57" w:rsidR="00FD75FD" w:rsidRDefault="00FD75FD">
      <w:pPr>
        <w:rPr>
          <w:color w:val="1B1B1B"/>
        </w:rPr>
      </w:pPr>
    </w:p>
    <w:p w14:paraId="36B5D730" w14:textId="500AC41D" w:rsidR="00FD75FD" w:rsidRPr="00C14D14" w:rsidRDefault="00C14D14">
      <w:pPr>
        <w:rPr>
          <w:color w:val="1B1B1B"/>
        </w:rPr>
      </w:pPr>
      <w:r>
        <w:rPr>
          <w:color w:val="1B1B1B"/>
        </w:rPr>
        <w:t xml:space="preserve">See </w:t>
      </w:r>
      <w:r w:rsidRPr="00C14D14">
        <w:rPr>
          <w:color w:val="1B1B1B"/>
        </w:rPr>
        <w:t>File</w:t>
      </w:r>
      <w:r>
        <w:rPr>
          <w:b/>
          <w:color w:val="1B1B1B"/>
        </w:rPr>
        <w:t xml:space="preserve"> Member_Sitemap.jpg </w:t>
      </w:r>
      <w:r>
        <w:rPr>
          <w:color w:val="1B1B1B"/>
        </w:rPr>
        <w:t>in Portfolio Version 1</w:t>
      </w:r>
      <w:r w:rsidR="00276B3F">
        <w:rPr>
          <w:color w:val="1B1B1B"/>
        </w:rPr>
        <w:t>, Sitemap</w:t>
      </w:r>
      <w:r>
        <w:rPr>
          <w:color w:val="1B1B1B"/>
        </w:rPr>
        <w:t xml:space="preserve"> folder</w:t>
      </w:r>
    </w:p>
    <w:p w14:paraId="0DE6D1D6" w14:textId="77777777" w:rsidR="00AF0798" w:rsidRDefault="00AF0798">
      <w:pPr>
        <w:rPr>
          <w:color w:val="1B1B1B"/>
        </w:rPr>
      </w:pPr>
    </w:p>
    <w:p w14:paraId="3B594112" w14:textId="2A39A9C3" w:rsidR="00276B3F" w:rsidRDefault="00276B3F">
      <w:pPr>
        <w:rPr>
          <w:color w:val="1B1B1B"/>
        </w:rPr>
      </w:pPr>
      <w:r>
        <w:rPr>
          <w:b/>
          <w:color w:val="1B1B1B"/>
        </w:rPr>
        <w:t>Student Sitemap</w:t>
      </w:r>
    </w:p>
    <w:p w14:paraId="6A22239B" w14:textId="77777777" w:rsidR="00276B3F" w:rsidRDefault="00276B3F">
      <w:pPr>
        <w:rPr>
          <w:color w:val="1B1B1B"/>
        </w:rPr>
      </w:pPr>
    </w:p>
    <w:p w14:paraId="3ABCE9DE" w14:textId="66366698" w:rsidR="00276B3F" w:rsidRDefault="00276B3F">
      <w:pPr>
        <w:rPr>
          <w:color w:val="1B1B1B"/>
        </w:rPr>
      </w:pPr>
      <w:r>
        <w:rPr>
          <w:color w:val="1B1B1B"/>
        </w:rPr>
        <w:t xml:space="preserve">See File </w:t>
      </w:r>
      <w:r>
        <w:rPr>
          <w:b/>
          <w:color w:val="1B1B1B"/>
        </w:rPr>
        <w:t>Student_Member_Sitemap.jpg</w:t>
      </w:r>
      <w:r>
        <w:rPr>
          <w:color w:val="1B1B1B"/>
        </w:rPr>
        <w:t xml:space="preserve"> in Portfolio Version 1, Sitemap folder</w:t>
      </w:r>
    </w:p>
    <w:p w14:paraId="7B1D568C" w14:textId="3831437D" w:rsidR="00276B3F" w:rsidRDefault="00276B3F">
      <w:pPr>
        <w:rPr>
          <w:color w:val="1B1B1B"/>
        </w:rPr>
      </w:pPr>
    </w:p>
    <w:p w14:paraId="54F6D3D2" w14:textId="1C290F16" w:rsidR="00276B3F" w:rsidRDefault="00276B3F">
      <w:pPr>
        <w:rPr>
          <w:color w:val="1B1B1B"/>
        </w:rPr>
      </w:pPr>
      <w:r>
        <w:rPr>
          <w:b/>
          <w:color w:val="1B1B1B"/>
        </w:rPr>
        <w:t>Faculty Sitemap</w:t>
      </w:r>
    </w:p>
    <w:p w14:paraId="6E3472C4" w14:textId="77777777" w:rsidR="00276B3F" w:rsidRDefault="00276B3F">
      <w:pPr>
        <w:rPr>
          <w:color w:val="1B1B1B"/>
        </w:rPr>
      </w:pPr>
    </w:p>
    <w:p w14:paraId="6D23B6BF" w14:textId="75471BCB" w:rsidR="00276B3F" w:rsidRPr="00276B3F" w:rsidRDefault="00276B3F">
      <w:pPr>
        <w:rPr>
          <w:color w:val="1B1B1B"/>
        </w:rPr>
      </w:pPr>
      <w:r>
        <w:rPr>
          <w:color w:val="1B1B1B"/>
        </w:rPr>
        <w:t xml:space="preserve">See File </w:t>
      </w:r>
      <w:r>
        <w:rPr>
          <w:b/>
          <w:color w:val="1B1B1B"/>
        </w:rPr>
        <w:t>Faculty_Member_Sitemap.jpg</w:t>
      </w:r>
      <w:r>
        <w:rPr>
          <w:color w:val="1B1B1B"/>
        </w:rPr>
        <w:t xml:space="preserve"> in Portfolio Version 1, Sitemap folder</w:t>
      </w:r>
    </w:p>
    <w:p w14:paraId="199894F4" w14:textId="77777777" w:rsidR="003D3B16" w:rsidRDefault="003D3B16">
      <w:pPr>
        <w:rPr>
          <w:color w:val="1B1B1B"/>
        </w:rPr>
      </w:pPr>
    </w:p>
    <w:p w14:paraId="5E5AF5CD" w14:textId="77777777" w:rsidR="00ED2F05" w:rsidRDefault="00ED2F05">
      <w:pPr>
        <w:rPr>
          <w:color w:val="1B1B1B"/>
        </w:rPr>
      </w:pPr>
    </w:p>
    <w:p w14:paraId="33500F7D" w14:textId="74864A2E"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lastRenderedPageBreak/>
        <w:t>Homepage:</w:t>
      </w:r>
    </w:p>
    <w:p w14:paraId="27B8E573" w14:textId="7412F83D" w:rsidR="004316FB" w:rsidRDefault="004316FB" w:rsidP="004316FB">
      <w:r>
        <w:t>The initial pag</w:t>
      </w:r>
      <w:r w:rsidR="00374176">
        <w:t>e that a member (signed-in user) would see when they visit the site (or when the sign-in).</w:t>
      </w:r>
      <w:r w:rsidR="001E697C">
        <w:t xml:space="preserve"> There would be work displayed on the homepage in some capacity</w:t>
      </w:r>
      <w:r w:rsidR="00374176">
        <w:t>, which would reflect the users history and profile (comments, bookmarks, interests, etc)</w:t>
      </w:r>
    </w:p>
    <w:p w14:paraId="381BAA50" w14:textId="77777777" w:rsidR="00372020" w:rsidRDefault="00372020" w:rsidP="004316FB"/>
    <w:p w14:paraId="612F9C9A" w14:textId="6BE2A2AD" w:rsidR="002D3C29" w:rsidRDefault="002D3C29">
      <w:pPr>
        <w:rPr>
          <w:b/>
          <w:color w:val="0C2833"/>
        </w:rPr>
      </w:pPr>
      <w:r>
        <w:rPr>
          <w:b/>
          <w:color w:val="0C2833"/>
        </w:rPr>
        <w:t>Create</w:t>
      </w:r>
      <w:r w:rsidR="00B1687B">
        <w:rPr>
          <w:b/>
          <w:color w:val="0C2833"/>
        </w:rPr>
        <w:t xml:space="preserve"> </w:t>
      </w:r>
      <w:r>
        <w:rPr>
          <w:b/>
          <w:color w:val="0C2833"/>
        </w:rPr>
        <w:t>Account:</w:t>
      </w:r>
    </w:p>
    <w:p w14:paraId="7345886E" w14:textId="05C539F0" w:rsidR="004316FB" w:rsidRDefault="004316FB" w:rsidP="004316FB">
      <w:r>
        <w:t xml:space="preserve">An easy to find link on the homepage should take you to a page where an anonymous user would create an account and set up their profile (or a signed in user would be able to edit their profile). Once the account is created, it would </w:t>
      </w:r>
      <w:r w:rsidR="00ED2F05">
        <w:t xml:space="preserve">take </w:t>
      </w:r>
      <w:r>
        <w:t>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75596E48" w:rsidR="004316FB" w:rsidRDefault="004316FB" w:rsidP="004316FB">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t>
      </w:r>
      <w:r w:rsidR="00ED2F05">
        <w:t xml:space="preserve">. </w:t>
      </w:r>
      <w:r w:rsidR="00E14064">
        <w:t>In addition, the user would be able to view and access their bookmarks and click a link to edit their profile.</w:t>
      </w:r>
    </w:p>
    <w:p w14:paraId="7E93CAB9" w14:textId="77777777" w:rsidR="00372020" w:rsidRDefault="00372020" w:rsidP="004316FB"/>
    <w:p w14:paraId="24AE4A3C" w14:textId="40E75A6A" w:rsidR="0028064E" w:rsidRDefault="0028064E" w:rsidP="004316FB">
      <w:pPr>
        <w:rPr>
          <w:b/>
        </w:rPr>
      </w:pPr>
      <w:r>
        <w:rPr>
          <w:b/>
        </w:rPr>
        <w:t>Edit Profile:</w:t>
      </w:r>
    </w:p>
    <w:p w14:paraId="5E1403EC" w14:textId="1E962005" w:rsidR="0028064E" w:rsidRDefault="0028064E" w:rsidP="004316FB">
      <w:r>
        <w:t xml:space="preserve">This would be reached through a link on the profile page and would allow the user to change their profile information and any other profile specific settings the might have access to. </w:t>
      </w:r>
    </w:p>
    <w:p w14:paraId="06845AA5" w14:textId="77777777" w:rsidR="0028064E" w:rsidRDefault="0028064E" w:rsidP="004316FB"/>
    <w:p w14:paraId="00571C83" w14:textId="28ED8603" w:rsidR="0028064E" w:rsidRDefault="0028064E" w:rsidP="004316FB">
      <w:r>
        <w:rPr>
          <w:b/>
        </w:rPr>
        <w:t>Bookmarks:</w:t>
      </w:r>
    </w:p>
    <w:p w14:paraId="3B3AF250" w14:textId="387D9D7C" w:rsidR="0028064E" w:rsidRPr="0028064E" w:rsidRDefault="0028064E" w:rsidP="004316FB">
      <w:r>
        <w:t>From the profile page, the user would be able to access a link of all their bookmarks (portfolios, profiles, projects) and go straight to those bookmarks by clicking on them.</w:t>
      </w:r>
    </w:p>
    <w:p w14:paraId="4D62B058" w14:textId="77777777" w:rsidR="0028064E" w:rsidRDefault="0028064E" w:rsidP="004316FB"/>
    <w:p w14:paraId="24969531" w14:textId="16CA23B7" w:rsidR="002D3C29" w:rsidRDefault="002D3C29">
      <w:pPr>
        <w:rPr>
          <w:b/>
          <w:color w:val="0C2833"/>
        </w:rPr>
      </w:pPr>
      <w:r>
        <w:rPr>
          <w:b/>
          <w:color w:val="0C2833"/>
        </w:rPr>
        <w:t>M</w:t>
      </w:r>
      <w:r w:rsidR="0073299B">
        <w:rPr>
          <w:b/>
          <w:color w:val="0C2833"/>
        </w:rPr>
        <w:t>anage</w:t>
      </w:r>
      <w:r>
        <w:rPr>
          <w:b/>
          <w:color w:val="0C2833"/>
        </w:rPr>
        <w:t xml:space="preserve"> Work:</w:t>
      </w:r>
    </w:p>
    <w:p w14:paraId="1C675F3D" w14:textId="0DBCD9A2" w:rsidR="004316FB" w:rsidRDefault="0073299B" w:rsidP="004316FB">
      <w:r>
        <w:t>The manage work page</w:t>
      </w:r>
      <w:r w:rsidR="004316FB">
        <w:t xml:space="preserve"> would show a user</w:t>
      </w:r>
      <w:r w:rsidR="00DA72C7">
        <w:t>’</w:t>
      </w:r>
      <w:r w:rsidR="004316FB">
        <w:t>s portfolios and projects</w:t>
      </w:r>
      <w:r>
        <w:t xml:space="preserve"> and allow easy access to editing them</w:t>
      </w:r>
      <w:r w:rsidR="00374176">
        <w:t>. Members would be able to access this from the homepage or from a section on their profile page</w:t>
      </w:r>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750AAFE7" w14:textId="77777777" w:rsidR="00BC726C" w:rsidRDefault="00BC726C" w:rsidP="00DA72C7">
      <w:pPr>
        <w:rPr>
          <w:b/>
          <w:color w:val="0C2833"/>
        </w:rPr>
      </w:pP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lastRenderedPageBreak/>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4A319EF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w:t>
      </w:r>
      <w:r w:rsidR="00C66C4E">
        <w:t xml:space="preserve">and all the projects in it, </w:t>
      </w:r>
      <w:r w:rsidR="00E60EE7">
        <w:t xml:space="preserve">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4175C572" w14:textId="33AC18A5" w:rsidR="00F56B11" w:rsidRPr="0028064E" w:rsidRDefault="00BD4EC0" w:rsidP="005C3872">
      <w:r w:rsidRPr="00BC726C">
        <w:rPr>
          <w:color w:val="0C2833"/>
        </w:rPr>
        <w:t>This page would allow the user to browse work/profiles. Upon first visiting the page, the user would see all the projects in the portfolio system. It would have a method to explore departments, categories, classes and any other fields deemed appropriate: each field would have a drop-down list of all members of that field (a list of departments in the department field, etc). The lists would be organized so that the user could easily sort through them (organize alphabetically, organize departments by college, classes by department, etc). Exploring a field would change what work is displayed on the discovery page to only show work in that field.</w:t>
      </w:r>
      <w:r w:rsidR="00374176" w:rsidRPr="00BC726C">
        <w:rPr>
          <w:color w:val="0C2833"/>
        </w:rPr>
        <w:t xml:space="preserve"> The discover page would also be the anonymous user homepage.</w:t>
      </w:r>
    </w:p>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lastRenderedPageBreak/>
        <w:t>Settings:</w:t>
      </w:r>
    </w:p>
    <w:p w14:paraId="72FFD4B5" w14:textId="7087C4E0" w:rsidR="001E697C" w:rsidRDefault="001E697C" w:rsidP="001E697C">
      <w:r>
        <w:t>Where the user would change their preferences for the site</w:t>
      </w:r>
    </w:p>
    <w:p w14:paraId="44CF17A0" w14:textId="77777777" w:rsidR="00372020" w:rsidRDefault="00372020" w:rsidP="001E697C"/>
    <w:p w14:paraId="15BBA495" w14:textId="1E1E7D2E" w:rsidR="00B1687B" w:rsidRDefault="00B1687B" w:rsidP="001E697C">
      <w:pPr>
        <w:rPr>
          <w:b/>
        </w:rPr>
      </w:pPr>
      <w:r>
        <w:rPr>
          <w:b/>
        </w:rPr>
        <w:t>Contact Us:</w:t>
      </w:r>
    </w:p>
    <w:p w14:paraId="5AA59A54" w14:textId="38F918FA" w:rsidR="00B1687B" w:rsidRPr="00B1687B" w:rsidRDefault="00B1687B" w:rsidP="001E697C">
      <w:r>
        <w:t xml:space="preserve">Would be a page where the user would be able to contact the development team directly. This might be or include a forum. It would include an “About” section that would provide information about the Portfolio Site (and potentially ASAP). </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r>
        <w:rPr>
          <w:color w:val="1B1B1B"/>
        </w:rPr>
        <w:t>homepage</w:t>
      </w:r>
    </w:p>
    <w:p w14:paraId="1B6DF8EF" w14:textId="77777777" w:rsidR="00432856" w:rsidRDefault="00432856">
      <w:pPr>
        <w:numPr>
          <w:ilvl w:val="0"/>
          <w:numId w:val="13"/>
        </w:numPr>
        <w:tabs>
          <w:tab w:val="clear" w:pos="215"/>
          <w:tab w:val="num" w:pos="935"/>
        </w:tabs>
        <w:ind w:left="935" w:hanging="215"/>
        <w:rPr>
          <w:color w:val="1B1B1B"/>
        </w:rPr>
      </w:pPr>
      <w:r>
        <w:rPr>
          <w:color w:val="1B1B1B"/>
        </w:rPr>
        <w:t>profile</w:t>
      </w:r>
    </w:p>
    <w:p w14:paraId="64F3B3E7" w14:textId="77777777" w:rsidR="00432856" w:rsidRDefault="00432856">
      <w:pPr>
        <w:numPr>
          <w:ilvl w:val="0"/>
          <w:numId w:val="13"/>
        </w:numPr>
        <w:tabs>
          <w:tab w:val="clear" w:pos="215"/>
          <w:tab w:val="num" w:pos="935"/>
        </w:tabs>
        <w:ind w:left="935" w:hanging="215"/>
        <w:rPr>
          <w:color w:val="1B1B1B"/>
        </w:rPr>
      </w:pPr>
      <w:r>
        <w:rPr>
          <w:color w:val="1B1B1B"/>
        </w:rPr>
        <w:t>discovering work</w:t>
      </w:r>
    </w:p>
    <w:p w14:paraId="74497EE7" w14:textId="77777777" w:rsidR="00432856" w:rsidRDefault="00432856">
      <w:pPr>
        <w:numPr>
          <w:ilvl w:val="0"/>
          <w:numId w:val="13"/>
        </w:numPr>
        <w:tabs>
          <w:tab w:val="clear" w:pos="215"/>
          <w:tab w:val="num" w:pos="935"/>
        </w:tabs>
        <w:ind w:left="935" w:hanging="215"/>
        <w:rPr>
          <w:color w:val="1B1B1B"/>
        </w:rPr>
      </w:pPr>
      <w:r>
        <w:rPr>
          <w:color w:val="1B1B1B"/>
        </w:rPr>
        <w:t>creating new project from A to Z</w:t>
      </w:r>
    </w:p>
    <w:p w14:paraId="429669E4" w14:textId="77777777" w:rsidR="00432856" w:rsidRDefault="00432856">
      <w:pPr>
        <w:numPr>
          <w:ilvl w:val="0"/>
          <w:numId w:val="13"/>
        </w:numPr>
        <w:tabs>
          <w:tab w:val="clear" w:pos="215"/>
          <w:tab w:val="num" w:pos="935"/>
        </w:tabs>
        <w:ind w:left="935" w:hanging="215"/>
        <w:rPr>
          <w:color w:val="1B1B1B"/>
        </w:rPr>
      </w:pPr>
      <w:r>
        <w:rPr>
          <w:color w:val="1B1B1B"/>
        </w:rPr>
        <w:t>registering and connexion page</w:t>
      </w:r>
    </w:p>
    <w:p w14:paraId="1F6920FA" w14:textId="77777777" w:rsidR="00432856" w:rsidRDefault="00432856">
      <w:pPr>
        <w:numPr>
          <w:ilvl w:val="0"/>
          <w:numId w:val="13"/>
        </w:numPr>
        <w:tabs>
          <w:tab w:val="clear" w:pos="215"/>
          <w:tab w:val="num" w:pos="935"/>
        </w:tabs>
        <w:ind w:left="935" w:hanging="215"/>
        <w:rPr>
          <w:color w:val="1B1B1B"/>
        </w:rPr>
      </w:pPr>
      <w:r>
        <w:rPr>
          <w:color w:val="1B1B1B"/>
        </w:rPr>
        <w:t>managing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color w:val="1B1B1B"/>
        </w:rPr>
      </w:pPr>
      <w:r>
        <w:rPr>
          <w:color w:val="1B1B1B"/>
        </w:rPr>
        <w:t xml:space="preserve">Suggest students/work to other users </w:t>
      </w:r>
    </w:p>
    <w:p w14:paraId="5A1ECC5B" w14:textId="4A6DFE79" w:rsidR="00ED3BA7" w:rsidRDefault="006773BB" w:rsidP="003D3B16">
      <w:r>
        <w:lastRenderedPageBreak/>
        <w:t xml:space="preserve">     -</w:t>
      </w:r>
      <w:r>
        <w:tab/>
      </w:r>
      <w:r w:rsidR="00ED3BA7">
        <w:t>The user could be able to control who is able to provide feedback</w:t>
      </w:r>
    </w:p>
    <w:p w14:paraId="6A92B0DF" w14:textId="1F0EF3EA" w:rsidR="00ED3BA7" w:rsidRDefault="006773BB" w:rsidP="003D3B16">
      <w:pPr>
        <w:pStyle w:val="ListParagraph"/>
        <w:numPr>
          <w:ilvl w:val="0"/>
          <w:numId w:val="27"/>
        </w:numPr>
      </w:pPr>
      <w:r>
        <w:t>t</w:t>
      </w:r>
      <w:r w:rsidR="00ED3BA7">
        <w:t xml:space="preserve">his could control different levels of feedback, i.e.: </w:t>
      </w:r>
    </w:p>
    <w:p w14:paraId="189857D8" w14:textId="77777777" w:rsidR="00ED3BA7" w:rsidRDefault="00ED3BA7" w:rsidP="003D3B16">
      <w:pPr>
        <w:pStyle w:val="ListParagraph"/>
        <w:numPr>
          <w:ilvl w:val="1"/>
          <w:numId w:val="27"/>
        </w:numPr>
      </w:pPr>
      <w:r>
        <w:t xml:space="preserve">Only certain users could leave comments/feedback </w:t>
      </w:r>
    </w:p>
    <w:p w14:paraId="28D41A57" w14:textId="03700019" w:rsidR="00E52694" w:rsidRDefault="00E52694" w:rsidP="003D3B16">
      <w:r>
        <w:t>Faculty profiles should be implemented in a later version of the portfolio system</w:t>
      </w:r>
    </w:p>
    <w:p w14:paraId="39D5CCCE" w14:textId="77777777" w:rsidR="00ED3BA7" w:rsidRPr="003D3B16" w:rsidRDefault="00ED3BA7" w:rsidP="003D3B16">
      <w:pPr>
        <w:rPr>
          <w:color w:val="1B1B1B"/>
        </w:rPr>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5E6FB5CF" w14:textId="77777777" w:rsidR="00F020A2" w:rsidRDefault="00F020A2" w:rsidP="002448DD">
      <w:pPr>
        <w:pStyle w:val="ListParagraph"/>
        <w:rPr>
          <w:rFonts w:hAnsi="Symbol"/>
          <w:color w:val="1B1B1B"/>
        </w:rPr>
      </w:pPr>
    </w:p>
    <w:p w14:paraId="02857324" w14:textId="08D03862" w:rsidR="0076538E" w:rsidRPr="0076538E" w:rsidRDefault="0076538E" w:rsidP="00A61F6E">
      <w:r>
        <w:t>Department specific pages &gt; categories as well?</w:t>
      </w:r>
    </w:p>
    <w:p w14:paraId="549ECEC5" w14:textId="77777777" w:rsidR="0076538E" w:rsidRDefault="0076538E" w:rsidP="002448DD">
      <w:pPr>
        <w:pStyle w:val="ListParagraph"/>
        <w:rPr>
          <w:rFonts w:hAnsi="Symbol"/>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24"/>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24"/>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24"/>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should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Scoring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Patric Skigen" w:date="2013-05-08T14:06:00Z" w:initials="PS">
    <w:p w14:paraId="7836E812" w14:textId="77777777" w:rsidR="00611672" w:rsidRDefault="00611672">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611672" w:rsidRDefault="00611672">
      <w:r>
        <w:separator/>
      </w:r>
    </w:p>
  </w:endnote>
  <w:endnote w:type="continuationSeparator" w:id="0">
    <w:p w14:paraId="52A24882" w14:textId="77777777" w:rsidR="00611672" w:rsidRDefault="00611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611672" w:rsidRDefault="00611672">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F47458">
      <w:rPr>
        <w:noProof/>
      </w:rPr>
      <w:t>12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611672" w:rsidRDefault="00611672">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F47458">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611672" w:rsidRDefault="00611672">
      <w:r>
        <w:separator/>
      </w:r>
    </w:p>
  </w:footnote>
  <w:footnote w:type="continuationSeparator" w:id="0">
    <w:p w14:paraId="39E311E3" w14:textId="77777777" w:rsidR="00611672" w:rsidRDefault="006116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16B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4978CC"/>
    <w:multiLevelType w:val="hybridMultilevel"/>
    <w:tmpl w:val="012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07DB"/>
    <w:multiLevelType w:val="hybridMultilevel"/>
    <w:tmpl w:val="C2AAA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8">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7"/>
  </w:num>
  <w:num w:numId="16">
    <w:abstractNumId w:val="20"/>
  </w:num>
  <w:num w:numId="17">
    <w:abstractNumId w:val="15"/>
  </w:num>
  <w:num w:numId="18">
    <w:abstractNumId w:val="22"/>
  </w:num>
  <w:num w:numId="19">
    <w:abstractNumId w:val="0"/>
  </w:num>
  <w:num w:numId="20">
    <w:abstractNumId w:val="14"/>
  </w:num>
  <w:num w:numId="21">
    <w:abstractNumId w:val="25"/>
  </w:num>
  <w:num w:numId="22">
    <w:abstractNumId w:val="24"/>
  </w:num>
  <w:num w:numId="23">
    <w:abstractNumId w:val="16"/>
  </w:num>
  <w:num w:numId="24">
    <w:abstractNumId w:val="19"/>
  </w:num>
  <w:num w:numId="25">
    <w:abstractNumId w:val="23"/>
  </w:num>
  <w:num w:numId="26">
    <w:abstractNumId w:val="28"/>
  </w:num>
  <w:num w:numId="27">
    <w:abstractNumId w:val="18"/>
  </w:num>
  <w:num w:numId="28">
    <w:abstractNumId w:val="2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455C5"/>
    <w:rsid w:val="00096DE4"/>
    <w:rsid w:val="000A2362"/>
    <w:rsid w:val="000D777E"/>
    <w:rsid w:val="00103D67"/>
    <w:rsid w:val="00126AC8"/>
    <w:rsid w:val="00134D79"/>
    <w:rsid w:val="001514CA"/>
    <w:rsid w:val="00173905"/>
    <w:rsid w:val="00186305"/>
    <w:rsid w:val="001B0102"/>
    <w:rsid w:val="001E697C"/>
    <w:rsid w:val="002130A1"/>
    <w:rsid w:val="00222C93"/>
    <w:rsid w:val="00240D85"/>
    <w:rsid w:val="002448DD"/>
    <w:rsid w:val="00250068"/>
    <w:rsid w:val="00276B3F"/>
    <w:rsid w:val="0028064E"/>
    <w:rsid w:val="002B7F93"/>
    <w:rsid w:val="002D2EAB"/>
    <w:rsid w:val="002D3C29"/>
    <w:rsid w:val="00312968"/>
    <w:rsid w:val="00322ED2"/>
    <w:rsid w:val="00327A0D"/>
    <w:rsid w:val="0035773B"/>
    <w:rsid w:val="00372020"/>
    <w:rsid w:val="00374176"/>
    <w:rsid w:val="00380C2F"/>
    <w:rsid w:val="003A5362"/>
    <w:rsid w:val="003D3B16"/>
    <w:rsid w:val="0041160A"/>
    <w:rsid w:val="00416C21"/>
    <w:rsid w:val="004316FB"/>
    <w:rsid w:val="00432856"/>
    <w:rsid w:val="00453E65"/>
    <w:rsid w:val="004911E0"/>
    <w:rsid w:val="004C1A7A"/>
    <w:rsid w:val="004C48E9"/>
    <w:rsid w:val="004C4AE7"/>
    <w:rsid w:val="004D1291"/>
    <w:rsid w:val="004F28E6"/>
    <w:rsid w:val="00504286"/>
    <w:rsid w:val="00507F6D"/>
    <w:rsid w:val="00535A84"/>
    <w:rsid w:val="00540E62"/>
    <w:rsid w:val="00547767"/>
    <w:rsid w:val="0056372A"/>
    <w:rsid w:val="005A69AA"/>
    <w:rsid w:val="005C078D"/>
    <w:rsid w:val="005C3872"/>
    <w:rsid w:val="005F37F0"/>
    <w:rsid w:val="00611672"/>
    <w:rsid w:val="00612AFA"/>
    <w:rsid w:val="00620E1A"/>
    <w:rsid w:val="00637A76"/>
    <w:rsid w:val="00652BE7"/>
    <w:rsid w:val="0065443F"/>
    <w:rsid w:val="00654E84"/>
    <w:rsid w:val="00671340"/>
    <w:rsid w:val="006773BB"/>
    <w:rsid w:val="006863C5"/>
    <w:rsid w:val="006E7C88"/>
    <w:rsid w:val="007142E4"/>
    <w:rsid w:val="0073299B"/>
    <w:rsid w:val="0075210F"/>
    <w:rsid w:val="00756C45"/>
    <w:rsid w:val="0076538E"/>
    <w:rsid w:val="007D0A92"/>
    <w:rsid w:val="007E712A"/>
    <w:rsid w:val="007F32D7"/>
    <w:rsid w:val="00803869"/>
    <w:rsid w:val="00826A55"/>
    <w:rsid w:val="008C2525"/>
    <w:rsid w:val="008C629E"/>
    <w:rsid w:val="008D355B"/>
    <w:rsid w:val="008E1A14"/>
    <w:rsid w:val="00942407"/>
    <w:rsid w:val="00962AA3"/>
    <w:rsid w:val="00975896"/>
    <w:rsid w:val="00990176"/>
    <w:rsid w:val="009C477C"/>
    <w:rsid w:val="009E5845"/>
    <w:rsid w:val="00A044D3"/>
    <w:rsid w:val="00A1583A"/>
    <w:rsid w:val="00A554B6"/>
    <w:rsid w:val="00A61F6E"/>
    <w:rsid w:val="00AA7CFF"/>
    <w:rsid w:val="00AB359C"/>
    <w:rsid w:val="00AD13F8"/>
    <w:rsid w:val="00AF0798"/>
    <w:rsid w:val="00B011DB"/>
    <w:rsid w:val="00B1687B"/>
    <w:rsid w:val="00B33503"/>
    <w:rsid w:val="00B4458E"/>
    <w:rsid w:val="00B76A1D"/>
    <w:rsid w:val="00B778E9"/>
    <w:rsid w:val="00B969BA"/>
    <w:rsid w:val="00BC5487"/>
    <w:rsid w:val="00BC726C"/>
    <w:rsid w:val="00BD4EC0"/>
    <w:rsid w:val="00C14D14"/>
    <w:rsid w:val="00C42EAB"/>
    <w:rsid w:val="00C51D6B"/>
    <w:rsid w:val="00C53BFC"/>
    <w:rsid w:val="00C66C4E"/>
    <w:rsid w:val="00C75C4D"/>
    <w:rsid w:val="00CE1600"/>
    <w:rsid w:val="00CE76DA"/>
    <w:rsid w:val="00D12CB1"/>
    <w:rsid w:val="00D20557"/>
    <w:rsid w:val="00D50713"/>
    <w:rsid w:val="00D91971"/>
    <w:rsid w:val="00D92E80"/>
    <w:rsid w:val="00DA72C7"/>
    <w:rsid w:val="00DB5936"/>
    <w:rsid w:val="00E14064"/>
    <w:rsid w:val="00E52694"/>
    <w:rsid w:val="00E54853"/>
    <w:rsid w:val="00E60EE7"/>
    <w:rsid w:val="00E638A3"/>
    <w:rsid w:val="00E65924"/>
    <w:rsid w:val="00E80790"/>
    <w:rsid w:val="00E8597E"/>
    <w:rsid w:val="00EC3253"/>
    <w:rsid w:val="00ED2F05"/>
    <w:rsid w:val="00ED3BA7"/>
    <w:rsid w:val="00F020A2"/>
    <w:rsid w:val="00F2529B"/>
    <w:rsid w:val="00F47458"/>
    <w:rsid w:val="00F56B11"/>
    <w:rsid w:val="00F85F60"/>
    <w:rsid w:val="00F95F2E"/>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 w:type="character" w:styleId="Strong">
    <w:name w:val="Strong"/>
    <w:basedOn w:val="DefaultParagraphFont"/>
    <w:qFormat/>
    <w:locked/>
    <w:rsid w:val="007E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E7D88-6C81-D545-B0D7-6CB02FA1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2914</Words>
  <Characters>16610</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cp:revision>
  <cp:lastPrinted>2013-05-14T16:06:00Z</cp:lastPrinted>
  <dcterms:created xsi:type="dcterms:W3CDTF">2013-05-16T17:42:00Z</dcterms:created>
  <dcterms:modified xsi:type="dcterms:W3CDTF">2013-05-16T17:51:00Z</dcterms:modified>
</cp:coreProperties>
</file>