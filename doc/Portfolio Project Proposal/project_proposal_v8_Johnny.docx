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AB46D" w14:textId="77777777" w:rsidR="00C82479" w:rsidRDefault="00C82479">
      <w:pPr>
        <w:rPr>
          <w:rFonts w:ascii="Corbel" w:hAnsi="Corbel"/>
          <w:color w:val="303030"/>
        </w:rPr>
      </w:pPr>
    </w:p>
    <w:p w14:paraId="1A2890AB" w14:textId="77777777" w:rsidR="00C82479" w:rsidRDefault="00C82479">
      <w:pPr>
        <w:jc w:val="center"/>
        <w:rPr>
          <w:rFonts w:ascii="Corbel" w:hAnsi="Corbel"/>
          <w:color w:val="303030"/>
        </w:rPr>
      </w:pPr>
      <w:r>
        <w:rPr>
          <w:rFonts w:ascii="Arial Bold" w:hAnsi="Arial Bold"/>
          <w:color w:val="FFFEFE"/>
          <w:sz w:val="48"/>
        </w:rPr>
        <w:t>Undergraduate Portfolio System</w:t>
      </w:r>
    </w:p>
    <w:p w14:paraId="2142A626" w14:textId="77777777" w:rsidR="00C82479" w:rsidRDefault="00C82479">
      <w:pPr>
        <w:rPr>
          <w:rFonts w:ascii="Corbel" w:hAnsi="Corbel"/>
          <w:color w:val="303030"/>
          <w:sz w:val="48"/>
        </w:rPr>
      </w:pPr>
    </w:p>
    <w:p w14:paraId="14ECB1DC" w14:textId="77777777" w:rsidR="00C82479" w:rsidRDefault="00C82479">
      <w:pPr>
        <w:jc w:val="center"/>
        <w:rPr>
          <w:rFonts w:ascii="Arial" w:hAnsi="Arial"/>
          <w:color w:val="1A4654"/>
          <w:sz w:val="40"/>
        </w:rPr>
      </w:pPr>
      <w:r>
        <w:rPr>
          <w:rFonts w:ascii="Arial" w:hAnsi="Arial"/>
          <w:color w:val="1A4654"/>
          <w:sz w:val="40"/>
        </w:rPr>
        <w:t>Project Proposal</w:t>
      </w:r>
    </w:p>
    <w:p w14:paraId="57700549" w14:textId="77777777" w:rsidR="00C82479" w:rsidRDefault="00C82479">
      <w:pPr>
        <w:rPr>
          <w:rFonts w:ascii="Corbel" w:hAnsi="Corbel"/>
          <w:color w:val="303030"/>
        </w:rPr>
      </w:pPr>
    </w:p>
    <w:p w14:paraId="7F879C7B" w14:textId="77777777" w:rsidR="00C82479" w:rsidRDefault="00C82479">
      <w:pPr>
        <w:jc w:val="center"/>
        <w:rPr>
          <w:rFonts w:ascii="Corbel" w:hAnsi="Corbel"/>
          <w:color w:val="303030"/>
        </w:rPr>
      </w:pPr>
      <w:r>
        <w:rPr>
          <w:rFonts w:ascii="Corbel" w:hAnsi="Corbel"/>
          <w:color w:val="303030"/>
        </w:rPr>
        <w:t>April 2013</w:t>
      </w:r>
    </w:p>
    <w:p w14:paraId="108B0828" w14:textId="77777777" w:rsidR="00C82479" w:rsidRDefault="00C82479">
      <w:pPr>
        <w:rPr>
          <w:rFonts w:ascii="Corbel" w:hAnsi="Corbel"/>
          <w:color w:val="303030"/>
        </w:rPr>
      </w:pPr>
    </w:p>
    <w:p w14:paraId="40C4A88B" w14:textId="77777777" w:rsidR="00C82479" w:rsidRDefault="00C82479">
      <w:pPr>
        <w:rPr>
          <w:rFonts w:ascii="Corbel" w:hAnsi="Corbel"/>
          <w:color w:val="303030"/>
        </w:rPr>
      </w:pPr>
    </w:p>
    <w:p w14:paraId="5382B74F" w14:textId="77777777" w:rsidR="00C82479" w:rsidRDefault="00C82479">
      <w:pPr>
        <w:rPr>
          <w:rFonts w:ascii="Corbel" w:hAnsi="Corbel"/>
          <w:color w:val="303030"/>
        </w:rPr>
      </w:pPr>
    </w:p>
    <w:p w14:paraId="58BF313B" w14:textId="77777777" w:rsidR="00C82479" w:rsidRDefault="00C82479">
      <w:pPr>
        <w:rPr>
          <w:rFonts w:ascii="Corbel" w:hAnsi="Corbel"/>
          <w:color w:val="303030"/>
        </w:rPr>
      </w:pPr>
    </w:p>
    <w:p w14:paraId="39D094FA" w14:textId="77777777" w:rsidR="00C82479" w:rsidRDefault="00C82479">
      <w:pPr>
        <w:rPr>
          <w:rFonts w:ascii="Corbel" w:hAnsi="Corbel"/>
          <w:color w:val="303030"/>
        </w:rPr>
      </w:pPr>
    </w:p>
    <w:p w14:paraId="11F00DEB" w14:textId="77777777" w:rsidR="00C82479" w:rsidRDefault="00C82479">
      <w:pPr>
        <w:rPr>
          <w:rFonts w:ascii="Corbel" w:hAnsi="Corbel"/>
          <w:color w:val="303030"/>
        </w:rPr>
      </w:pPr>
    </w:p>
    <w:p w14:paraId="4152B4B5" w14:textId="77777777" w:rsidR="00C82479" w:rsidRDefault="00C82479">
      <w:pPr>
        <w:rPr>
          <w:rFonts w:ascii="Corbel" w:hAnsi="Corbel"/>
          <w:color w:val="303030"/>
        </w:rPr>
      </w:pPr>
    </w:p>
    <w:p w14:paraId="1CEB5068" w14:textId="77777777" w:rsidR="00C82479" w:rsidRDefault="00C82479">
      <w:pPr>
        <w:rPr>
          <w:rFonts w:ascii="Corbel" w:hAnsi="Corbel"/>
          <w:color w:val="303030"/>
        </w:rPr>
      </w:pPr>
    </w:p>
    <w:p w14:paraId="0A7878A8" w14:textId="77777777" w:rsidR="00C82479" w:rsidRDefault="00C82479">
      <w:pPr>
        <w:rPr>
          <w:rFonts w:ascii="Corbel" w:hAnsi="Corbel"/>
          <w:color w:val="303030"/>
        </w:rPr>
      </w:pPr>
    </w:p>
    <w:p w14:paraId="4AB97476" w14:textId="77777777" w:rsidR="00C82479" w:rsidRDefault="00C82479">
      <w:pPr>
        <w:rPr>
          <w:rFonts w:ascii="Corbel" w:hAnsi="Corbel"/>
          <w:color w:val="303030"/>
        </w:rPr>
      </w:pPr>
    </w:p>
    <w:p w14:paraId="47B5ABE2" w14:textId="77777777" w:rsidR="00C82479" w:rsidRDefault="00C82479">
      <w:pPr>
        <w:rPr>
          <w:rFonts w:ascii="Corbel" w:hAnsi="Corbel"/>
          <w:color w:val="303030"/>
        </w:rPr>
      </w:pPr>
    </w:p>
    <w:p w14:paraId="1F8FCEDA" w14:textId="77777777" w:rsidR="00C82479" w:rsidRDefault="00C82479">
      <w:pPr>
        <w:rPr>
          <w:rFonts w:ascii="Corbel" w:hAnsi="Corbel"/>
          <w:color w:val="303030"/>
        </w:rPr>
      </w:pPr>
    </w:p>
    <w:p w14:paraId="6AFF3B30" w14:textId="77777777" w:rsidR="00C82479" w:rsidRDefault="00C82479">
      <w:pPr>
        <w:rPr>
          <w:rFonts w:ascii="Corbel" w:hAnsi="Corbel"/>
          <w:color w:val="303030"/>
        </w:rPr>
      </w:pPr>
    </w:p>
    <w:p w14:paraId="5C8E90E7" w14:textId="77777777" w:rsidR="00C82479" w:rsidRDefault="00C82479">
      <w:pPr>
        <w:rPr>
          <w:rFonts w:ascii="Corbel" w:hAnsi="Corbel"/>
          <w:color w:val="303030"/>
        </w:rPr>
      </w:pPr>
    </w:p>
    <w:p w14:paraId="6459E07B" w14:textId="77777777" w:rsidR="00C82479" w:rsidRDefault="00C82479">
      <w:pPr>
        <w:rPr>
          <w:rFonts w:ascii="Corbel" w:hAnsi="Corbel"/>
          <w:color w:val="303030"/>
        </w:rPr>
      </w:pPr>
    </w:p>
    <w:p w14:paraId="6705C478" w14:textId="77777777" w:rsidR="00C82479" w:rsidRDefault="00C82479">
      <w:pPr>
        <w:rPr>
          <w:rFonts w:ascii="Corbel" w:hAnsi="Corbel"/>
          <w:color w:val="303030"/>
        </w:rPr>
      </w:pPr>
    </w:p>
    <w:p w14:paraId="634F1E1C" w14:textId="77777777" w:rsidR="00C82479" w:rsidRDefault="00C82479">
      <w:pPr>
        <w:rPr>
          <w:rFonts w:ascii="Corbel" w:hAnsi="Corbel"/>
          <w:color w:val="303030"/>
        </w:rPr>
      </w:pPr>
    </w:p>
    <w:p w14:paraId="6D43154D" w14:textId="77777777" w:rsidR="00C82479" w:rsidRDefault="00C82479">
      <w:pPr>
        <w:rPr>
          <w:rFonts w:ascii="Corbel" w:hAnsi="Corbel"/>
          <w:color w:val="303030"/>
        </w:rPr>
      </w:pPr>
    </w:p>
    <w:p w14:paraId="419511D9" w14:textId="77777777" w:rsidR="00C82479" w:rsidRDefault="00C82479">
      <w:pPr>
        <w:rPr>
          <w:rFonts w:ascii="Corbel" w:hAnsi="Corbel"/>
          <w:color w:val="303030"/>
        </w:rPr>
      </w:pPr>
    </w:p>
    <w:p w14:paraId="0EDA9ACF" w14:textId="77777777" w:rsidR="00C82479" w:rsidRDefault="00C82479">
      <w:pPr>
        <w:rPr>
          <w:rFonts w:ascii="Corbel" w:hAnsi="Corbel"/>
          <w:color w:val="303030"/>
        </w:rPr>
      </w:pPr>
    </w:p>
    <w:p w14:paraId="7371BD08" w14:textId="77777777" w:rsidR="00C82479" w:rsidRDefault="00C82479">
      <w:pPr>
        <w:rPr>
          <w:rFonts w:ascii="Corbel" w:hAnsi="Corbel"/>
          <w:color w:val="303030"/>
        </w:rPr>
      </w:pPr>
    </w:p>
    <w:p w14:paraId="6D6DC0D5" w14:textId="77777777" w:rsidR="00C82479" w:rsidRDefault="00C82479">
      <w:pPr>
        <w:rPr>
          <w:rFonts w:ascii="Corbel" w:hAnsi="Corbel"/>
          <w:color w:val="303030"/>
        </w:rPr>
      </w:pPr>
    </w:p>
    <w:p w14:paraId="268B9EFF" w14:textId="77777777" w:rsidR="00C82479" w:rsidRDefault="00C82479">
      <w:pPr>
        <w:rPr>
          <w:rFonts w:ascii="Corbel" w:hAnsi="Corbel"/>
          <w:color w:val="303030"/>
        </w:rPr>
      </w:pPr>
    </w:p>
    <w:p w14:paraId="555F5A9A" w14:textId="77777777" w:rsidR="00C82479" w:rsidRDefault="00C82479">
      <w:pPr>
        <w:jc w:val="center"/>
        <w:rPr>
          <w:rFonts w:ascii="Arial" w:hAnsi="Arial"/>
          <w:color w:val="1A4654"/>
          <w:sz w:val="40"/>
        </w:rPr>
      </w:pPr>
      <w:r>
        <w:rPr>
          <w:rFonts w:ascii="Arial" w:hAnsi="Arial"/>
          <w:color w:val="1A4654"/>
          <w:sz w:val="40"/>
        </w:rPr>
        <w:t>Team Members</w:t>
      </w:r>
    </w:p>
    <w:p w14:paraId="4623A81A" w14:textId="77777777" w:rsidR="00C82479" w:rsidRDefault="00C82479">
      <w:pPr>
        <w:jc w:val="center"/>
        <w:rPr>
          <w:rFonts w:ascii="Corbel" w:hAnsi="Corbel"/>
          <w:color w:val="303030"/>
        </w:rPr>
      </w:pPr>
    </w:p>
    <w:p w14:paraId="60F4C556" w14:textId="77777777" w:rsidR="00C82479" w:rsidRDefault="00C82479">
      <w:pPr>
        <w:jc w:val="center"/>
        <w:rPr>
          <w:rFonts w:ascii="Corbel" w:hAnsi="Corbel"/>
          <w:color w:val="303030"/>
        </w:rPr>
      </w:pPr>
      <w:r>
        <w:rPr>
          <w:rFonts w:ascii="Corbel" w:hAnsi="Corbel"/>
          <w:color w:val="303030"/>
        </w:rPr>
        <w:t>Tim</w:t>
      </w:r>
      <w:r w:rsidR="00001561">
        <w:rPr>
          <w:noProof/>
        </w:rPr>
        <mc:AlternateContent>
          <mc:Choice Requires="wps">
            <w:drawing>
              <wp:anchor distT="0" distB="0" distL="114300" distR="114300" simplePos="0" relativeHeight="251649536" behindDoc="1" locked="0" layoutInCell="1" allowOverlap="1" wp14:anchorId="2A093604" wp14:editId="3E69F678">
                <wp:simplePos x="0" y="0"/>
                <wp:positionH relativeFrom="page">
                  <wp:posOffset>1270</wp:posOffset>
                </wp:positionH>
                <wp:positionV relativeFrom="page">
                  <wp:posOffset>965200</wp:posOffset>
                </wp:positionV>
                <wp:extent cx="7785100" cy="571500"/>
                <wp:effectExtent l="1270" t="0" r="0" b="0"/>
                <wp:wrapNone/>
                <wp:docPr id="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A70936B"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3pt;height:4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" fillcolor="#205867" stroked="f">
                <v:stroke joinstyle="round"/>
                <v:path arrowok="t"/>
                <v:textbox inset="3pt,3pt,3pt,3pt">
                  <w:txbxContent>
                    <w:p w14:paraId="5A70936B"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sidR="00001561">
        <w:rPr>
          <w:noProof/>
        </w:rPr>
        <mc:AlternateContent>
          <mc:Choice Requires="wps">
            <w:drawing>
              <wp:anchor distT="0" distB="0" distL="114300" distR="114300" simplePos="0" relativeHeight="251650560" behindDoc="0" locked="0" layoutInCell="1" allowOverlap="1" wp14:anchorId="02212A38" wp14:editId="4D5D6AE7">
                <wp:simplePos x="0" y="0"/>
                <wp:positionH relativeFrom="page">
                  <wp:posOffset>13970</wp:posOffset>
                </wp:positionH>
                <wp:positionV relativeFrom="page">
                  <wp:posOffset>1644015</wp:posOffset>
                </wp:positionV>
                <wp:extent cx="7759700" cy="0"/>
                <wp:effectExtent l="52070" t="56515" r="62230" b="83185"/>
                <wp:wrapNone/>
                <wp:docPr id="3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cap="flat">
                          <a:solidFill>
                            <a:srgbClr val="205867"/>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57343EDE" w14:textId="77777777" w:rsidR="005532D8" w:rsidRDefault="005532D8">
                            <w:pPr>
                              <w:pStyle w:val="FreeForm"/>
                              <w:rPr>
                                <w:rFonts w:ascii="Times New Roman" w:eastAsia="Times New Roman" w:hAnsi="Times New Roman"/>
                                <w:color w:val="auto"/>
                                <w:sz w:val="20"/>
                                <w:lang w:val="en-US" w:eastAsia="en-US" w:bidi="x-none"/>
                              </w:rPr>
                            </w:pPr>
                          </w:p>
                          <w:p w14:paraId="5ECD648C" w14:textId="77777777" w:rsidR="005532D8" w:rsidRDefault="005532D8"/>
                          <w:p w14:paraId="08973AFC" w14:textId="77777777" w:rsidR="005532D8" w:rsidRDefault="005532D8" w:rsidP="00413343"/>
                          <w:p w14:paraId="2CBE8D25" w14:textId="77777777" w:rsidR="005532D8" w:rsidRDefault="005532D8" w:rsidP="00413343"/>
                          <w:p w14:paraId="253995BE" w14:textId="77777777" w:rsidR="005532D8" w:rsidRDefault="005532D8" w:rsidP="00413343"/>
                          <w:p w14:paraId="2D325093" w14:textId="77777777" w:rsidR="005532D8" w:rsidRDefault="005532D8" w:rsidP="008B5D02"/>
                          <w:p w14:paraId="7E49D3DE" w14:textId="77777777" w:rsidR="005532D8" w:rsidRDefault="005532D8" w:rsidP="008B5D02"/>
                          <w:p w14:paraId="7151DBE3" w14:textId="77777777" w:rsidR="005532D8" w:rsidRDefault="005532D8" w:rsidP="008B5D02"/>
                          <w:p w14:paraId="6C6D9790" w14:textId="77777777" w:rsidR="005532D8" w:rsidRDefault="005532D8" w:rsidP="008B5D02"/>
                          <w:p w14:paraId="435C5225" w14:textId="77777777" w:rsidR="005532D8" w:rsidRDefault="005532D8" w:rsidP="00121084"/>
                          <w:p w14:paraId="47C81F65" w14:textId="77777777" w:rsidR="005532D8" w:rsidRDefault="005532D8" w:rsidP="00121084"/>
                          <w:p w14:paraId="63694A3E" w14:textId="77777777" w:rsidR="005532D8" w:rsidRDefault="005532D8" w:rsidP="00121084"/>
                          <w:p w14:paraId="59522395" w14:textId="77777777" w:rsidR="005532D8" w:rsidRDefault="005532D8" w:rsidP="00121084"/>
                          <w:p w14:paraId="3F2BFD05" w14:textId="77777777" w:rsidR="005532D8" w:rsidRDefault="005532D8" w:rsidP="00121084"/>
                          <w:p w14:paraId="15968641" w14:textId="77777777" w:rsidR="005532D8" w:rsidRDefault="005532D8" w:rsidP="00121084"/>
                          <w:p w14:paraId="4AA9327F" w14:textId="77777777" w:rsidR="005532D8" w:rsidRDefault="005532D8" w:rsidP="00121084"/>
                          <w:p w14:paraId="58030588" w14:textId="77777777" w:rsidR="005532D8" w:rsidRDefault="005532D8" w:rsidP="00121084"/>
                          <w:p w14:paraId="4485213E" w14:textId="77777777" w:rsidR="005532D8" w:rsidRDefault="005532D8" w:rsidP="005532D8"/>
                          <w:p w14:paraId="425913CD" w14:textId="77777777" w:rsidR="005532D8" w:rsidRDefault="005532D8" w:rsidP="005532D8"/>
                          <w:p w14:paraId="6E5975DD" w14:textId="77777777" w:rsidR="005532D8" w:rsidRDefault="005532D8" w:rsidP="005532D8"/>
                          <w:p w14:paraId="790B89AE" w14:textId="77777777" w:rsidR="005532D8" w:rsidRDefault="005532D8" w:rsidP="005532D8"/>
                          <w:p w14:paraId="4AADD5B7" w14:textId="77777777" w:rsidR="005532D8" w:rsidRDefault="005532D8" w:rsidP="005532D8"/>
                          <w:p w14:paraId="09ECB0EA" w14:textId="77777777" w:rsidR="005532D8" w:rsidRDefault="005532D8" w:rsidP="005532D8"/>
                          <w:p w14:paraId="584BB5E8" w14:textId="77777777" w:rsidR="005532D8" w:rsidRDefault="005532D8" w:rsidP="005532D8"/>
                          <w:p w14:paraId="6B8E6842" w14:textId="77777777" w:rsidR="005532D8" w:rsidRDefault="005532D8" w:rsidP="005532D8"/>
                          <w:p w14:paraId="335144F6" w14:textId="77777777" w:rsidR="005532D8" w:rsidRDefault="005532D8" w:rsidP="005532D8"/>
                          <w:p w14:paraId="4FCF6E5A" w14:textId="77777777" w:rsidR="005532D8" w:rsidRDefault="005532D8" w:rsidP="005532D8"/>
                          <w:p w14:paraId="63C95C7E" w14:textId="77777777" w:rsidR="005532D8" w:rsidRDefault="005532D8" w:rsidP="005532D8"/>
                          <w:p w14:paraId="3EEE39E5" w14:textId="77777777" w:rsidR="005532D8" w:rsidRDefault="005532D8" w:rsidP="005532D8"/>
                          <w:p w14:paraId="0A5CA1B8" w14:textId="77777777" w:rsidR="005532D8" w:rsidRDefault="005532D8" w:rsidP="005532D8"/>
                          <w:p w14:paraId="1EB4C5DF" w14:textId="77777777" w:rsidR="005532D8" w:rsidRDefault="005532D8" w:rsidP="005532D8"/>
                          <w:p w14:paraId="1817AE11" w14:textId="77777777" w:rsidR="005532D8" w:rsidRDefault="005532D8" w:rsidP="005532D8"/>
                        </w:txbxContent>
                      </wps:txbx>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" strokecolor="#205867" strokeweight="2pt">
                <v:fill o:detectmouseclick="t"/>
                <v:shadow on="t" color="gray" opacity="24903f" mv:blur="12700f" offset="0,20000emu"/>
                <w10:wrap anchorx="page" anchory="page"/>
              </v:line>
            </w:pict>
          </mc:Fallback>
        </mc:AlternateContent>
      </w:r>
      <w:r>
        <w:rPr>
          <w:rFonts w:ascii="Corbel" w:hAnsi="Corbel"/>
          <w:color w:val="303030"/>
        </w:rPr>
        <w:t xml:space="preserve"> </w:t>
      </w:r>
      <w:proofErr w:type="spellStart"/>
      <w:r>
        <w:rPr>
          <w:rFonts w:ascii="Corbel" w:hAnsi="Corbel"/>
          <w:color w:val="303030"/>
        </w:rPr>
        <w:t>Westbaker</w:t>
      </w:r>
      <w:proofErr w:type="spellEnd"/>
    </w:p>
    <w:p w14:paraId="2943508E" w14:textId="77777777" w:rsidR="00C82479" w:rsidRDefault="00C82479">
      <w:pPr>
        <w:jc w:val="center"/>
        <w:rPr>
          <w:rFonts w:ascii="Corbel" w:hAnsi="Corbel"/>
          <w:color w:val="303030"/>
        </w:rPr>
      </w:pPr>
      <w:r>
        <w:rPr>
          <w:rFonts w:ascii="Corbel" w:hAnsi="Corbel"/>
          <w:color w:val="303030"/>
        </w:rPr>
        <w:t>Sam Foster</w:t>
      </w:r>
    </w:p>
    <w:p w14:paraId="16762909" w14:textId="77777777" w:rsidR="00C82479" w:rsidRDefault="00C82479">
      <w:pPr>
        <w:jc w:val="center"/>
        <w:rPr>
          <w:rFonts w:ascii="Corbel" w:hAnsi="Corbel"/>
          <w:color w:val="303030"/>
        </w:rPr>
      </w:pPr>
      <w:r>
        <w:rPr>
          <w:rFonts w:ascii="Corbel" w:hAnsi="Corbel"/>
          <w:color w:val="303030"/>
        </w:rPr>
        <w:t>John Sullivan</w:t>
      </w:r>
    </w:p>
    <w:p w14:paraId="4E1102C1" w14:textId="77777777" w:rsidR="00C82479" w:rsidRDefault="00C82479">
      <w:pPr>
        <w:jc w:val="center"/>
        <w:rPr>
          <w:rFonts w:ascii="Corbel" w:hAnsi="Corbel"/>
          <w:color w:val="303030"/>
        </w:rPr>
      </w:pPr>
      <w:r>
        <w:rPr>
          <w:rFonts w:ascii="Corbel" w:hAnsi="Corbel"/>
          <w:color w:val="303030"/>
        </w:rPr>
        <w:t xml:space="preserve">Adrian </w:t>
      </w:r>
      <w:proofErr w:type="spellStart"/>
      <w:r>
        <w:rPr>
          <w:rFonts w:ascii="Corbel" w:hAnsi="Corbel"/>
          <w:color w:val="303030"/>
        </w:rPr>
        <w:t>Rahier</w:t>
      </w:r>
      <w:proofErr w:type="spellEnd"/>
    </w:p>
    <w:p w14:paraId="7DA380B3" w14:textId="77777777" w:rsidR="00C82479" w:rsidRDefault="00C82479">
      <w:pPr>
        <w:jc w:val="center"/>
        <w:rPr>
          <w:rFonts w:ascii="Corbel" w:hAnsi="Corbel"/>
          <w:color w:val="303030"/>
        </w:rPr>
      </w:pPr>
      <w:proofErr w:type="spellStart"/>
      <w:r>
        <w:rPr>
          <w:rFonts w:ascii="Corbel" w:hAnsi="Corbel"/>
          <w:color w:val="303030"/>
        </w:rPr>
        <w:t>Patric</w:t>
      </w:r>
      <w:proofErr w:type="spellEnd"/>
      <w:r>
        <w:rPr>
          <w:rFonts w:ascii="Corbel" w:hAnsi="Corbel"/>
          <w:color w:val="303030"/>
        </w:rPr>
        <w:t xml:space="preserve"> </w:t>
      </w:r>
      <w:proofErr w:type="spellStart"/>
      <w:r>
        <w:rPr>
          <w:rFonts w:ascii="Corbel" w:hAnsi="Corbel"/>
          <w:color w:val="303030"/>
        </w:rPr>
        <w:t>Skigen</w:t>
      </w:r>
      <w:proofErr w:type="spellEnd"/>
    </w:p>
    <w:p w14:paraId="048D4406" w14:textId="77777777" w:rsidR="00C82479" w:rsidRDefault="00C82479">
      <w:pPr>
        <w:jc w:val="center"/>
        <w:rPr>
          <w:rFonts w:ascii="Corbel" w:hAnsi="Corbel"/>
          <w:color w:val="303030"/>
        </w:rPr>
      </w:pPr>
      <w:r>
        <w:rPr>
          <w:rFonts w:ascii="Corbel" w:hAnsi="Corbel"/>
          <w:color w:val="303030"/>
        </w:rPr>
        <w:t xml:space="preserve">Mike </w:t>
      </w:r>
      <w:proofErr w:type="spellStart"/>
      <w:r>
        <w:rPr>
          <w:rFonts w:ascii="Corbel" w:hAnsi="Corbel"/>
          <w:color w:val="303030"/>
        </w:rPr>
        <w:t>Botieri</w:t>
      </w:r>
      <w:proofErr w:type="spellEnd"/>
    </w:p>
    <w:p w14:paraId="3A774A5C" w14:textId="77777777" w:rsidR="00C82479" w:rsidRDefault="00C82479">
      <w:pPr>
        <w:jc w:val="center"/>
        <w:rPr>
          <w:rFonts w:ascii="Corbel" w:hAnsi="Corbel"/>
          <w:color w:val="303030"/>
        </w:rPr>
      </w:pPr>
      <w:r>
        <w:rPr>
          <w:rFonts w:ascii="Corbel" w:hAnsi="Corbel"/>
          <w:color w:val="303030"/>
        </w:rPr>
        <w:t>Philip Kolmar</w:t>
      </w:r>
    </w:p>
    <w:p w14:paraId="0D6C7D66" w14:textId="77777777" w:rsidR="00C82479" w:rsidRDefault="00C82479">
      <w:pPr>
        <w:jc w:val="center"/>
        <w:rPr>
          <w:rFonts w:ascii="Corbel" w:hAnsi="Corbel"/>
          <w:color w:val="303030"/>
        </w:rPr>
      </w:pPr>
      <w:r>
        <w:rPr>
          <w:rFonts w:ascii="Corbel" w:hAnsi="Corbel"/>
          <w:color w:val="303030"/>
        </w:rPr>
        <w:t>Ben Carlson</w:t>
      </w:r>
      <w:r>
        <w:br w:type="page"/>
      </w:r>
    </w:p>
    <w:p w14:paraId="7F8736F5" w14:textId="77777777" w:rsidR="00C82479" w:rsidRDefault="00C82479">
      <w:pPr>
        <w:rPr>
          <w:rFonts w:ascii="Corbel" w:hAnsi="Corbel"/>
          <w:color w:val="303030"/>
        </w:rPr>
      </w:pPr>
    </w:p>
    <w:p w14:paraId="0154489F" w14:textId="77777777" w:rsidR="00C82479" w:rsidRDefault="00C82479">
      <w:pPr>
        <w:jc w:val="center"/>
        <w:rPr>
          <w:rFonts w:ascii="Arial Bold" w:hAnsi="Arial Bold"/>
          <w:color w:val="FFFEFE"/>
          <w:sz w:val="48"/>
        </w:rPr>
      </w:pPr>
      <w:r>
        <w:rPr>
          <w:rFonts w:ascii="Arial Bold" w:hAnsi="Arial Bold"/>
          <w:color w:val="FFFEFE"/>
          <w:sz w:val="48"/>
        </w:rPr>
        <w:t>Table of Conten</w:t>
      </w:r>
      <w:r w:rsidR="00001561">
        <w:rPr>
          <w:noProof/>
        </w:rPr>
        <mc:AlternateContent>
          <mc:Choice Requires="wps">
            <w:drawing>
              <wp:anchor distT="0" distB="0" distL="114300" distR="114300" simplePos="0" relativeHeight="251651584" behindDoc="1" locked="0" layoutInCell="1" allowOverlap="1" wp14:anchorId="13DB017B" wp14:editId="53D482D4">
                <wp:simplePos x="0" y="0"/>
                <wp:positionH relativeFrom="page">
                  <wp:posOffset>1270</wp:posOffset>
                </wp:positionH>
                <wp:positionV relativeFrom="page">
                  <wp:posOffset>1155700</wp:posOffset>
                </wp:positionV>
                <wp:extent cx="7785100" cy="685800"/>
                <wp:effectExtent l="1270" t="0" r="0" b="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6858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6E32633F"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pt;margin-top:91pt;width:613pt;height:54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" fillcolor="#205867" stroked="f">
                <v:stroke joinstyle="round"/>
                <v:path arrowok="t"/>
                <v:textbox inset="3pt,3pt,3pt,3pt">
                  <w:txbxContent>
                    <w:p w14:paraId="6E32633F"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Arial Bold" w:hAnsi="Arial Bold"/>
          <w:color w:val="FFFEFE"/>
          <w:sz w:val="48"/>
        </w:rPr>
        <w:t>ts</w:t>
      </w:r>
    </w:p>
    <w:p w14:paraId="1972B9BB" w14:textId="77777777" w:rsidR="00C82479" w:rsidRDefault="00C82479">
      <w:pPr>
        <w:rPr>
          <w:rFonts w:ascii="Arial" w:hAnsi="Arial"/>
          <w:color w:val="303030"/>
        </w:rPr>
      </w:pPr>
    </w:p>
    <w:p w14:paraId="614BF6BA" w14:textId="77777777" w:rsidR="00C82479" w:rsidRDefault="00C82479">
      <w:pPr>
        <w:rPr>
          <w:rFonts w:ascii="Arial" w:hAnsi="Arial"/>
          <w:color w:val="303030"/>
        </w:rPr>
      </w:pPr>
    </w:p>
    <w:tbl>
      <w:tblPr>
        <w:tblW w:w="0" w:type="auto"/>
        <w:tblLayout w:type="fixed"/>
        <w:tblLook w:val="0000" w:firstRow="0" w:lastRow="0" w:firstColumn="0" w:lastColumn="0" w:noHBand="0" w:noVBand="0"/>
      </w:tblPr>
      <w:tblGrid>
        <w:gridCol w:w="5040"/>
        <w:gridCol w:w="5040"/>
      </w:tblGrid>
      <w:tr w:rsidR="00C82479" w14:paraId="4700DF73" w14:textId="77777777">
        <w:trPr>
          <w:cantSplit/>
          <w:trHeight w:val="78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3A4520F7" w14:textId="77777777" w:rsidR="00C82479" w:rsidRDefault="00C82479">
            <w:pPr>
              <w:pStyle w:val="TableGrid1"/>
              <w:rPr>
                <w:rFonts w:ascii="Arial Bold" w:hAnsi="Arial Bold"/>
                <w:color w:val="1A4654"/>
                <w:sz w:val="36"/>
              </w:rPr>
            </w:pPr>
            <w:r>
              <w:rPr>
                <w:rFonts w:ascii="Arial Bold" w:hAnsi="Arial Bold"/>
                <w:color w:val="1A4654"/>
                <w:sz w:val="36"/>
              </w:rPr>
              <w:t>Executive Summary</w:t>
            </w:r>
          </w:p>
          <w:p w14:paraId="090E685E"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08C6A050"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5</w:t>
            </w:r>
          </w:p>
        </w:tc>
      </w:tr>
      <w:tr w:rsidR="00C82479" w14:paraId="592D7FCA" w14:textId="77777777">
        <w:trPr>
          <w:cantSplit/>
          <w:trHeight w:val="78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07891613" w14:textId="77777777" w:rsidR="00C82479" w:rsidRDefault="00C82479">
            <w:pPr>
              <w:pStyle w:val="TableGrid1"/>
              <w:tabs>
                <w:tab w:val="left" w:pos="3720"/>
              </w:tabs>
              <w:rPr>
                <w:rFonts w:ascii="Arial Bold" w:hAnsi="Arial Bold"/>
                <w:color w:val="1A4654"/>
                <w:sz w:val="36"/>
              </w:rPr>
            </w:pPr>
            <w:r>
              <w:rPr>
                <w:rFonts w:ascii="Arial Bold" w:hAnsi="Arial Bold"/>
                <w:color w:val="1A4654"/>
                <w:sz w:val="36"/>
              </w:rPr>
              <w:t>Statement of Problem</w:t>
            </w:r>
          </w:p>
          <w:p w14:paraId="31207B78" w14:textId="77777777" w:rsidR="00C82479" w:rsidRDefault="00C82479">
            <w:pPr>
              <w:pStyle w:val="TableGrid1"/>
              <w:tabs>
                <w:tab w:val="left" w:pos="3720"/>
              </w:tabs>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62D76A5"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6</w:t>
            </w:r>
          </w:p>
        </w:tc>
      </w:tr>
      <w:tr w:rsidR="00C82479" w14:paraId="639F3D69" w14:textId="77777777">
        <w:trPr>
          <w:cantSplit/>
          <w:trHeight w:val="30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18C5F25" w14:textId="77777777" w:rsidR="00C82479" w:rsidRDefault="00C82479">
            <w:pPr>
              <w:pStyle w:val="TableGrid1"/>
              <w:rPr>
                <w:rFonts w:ascii="Arial Bold" w:hAnsi="Arial Bold"/>
                <w:color w:val="1A4654"/>
                <w:sz w:val="36"/>
              </w:rPr>
            </w:pPr>
            <w:r>
              <w:rPr>
                <w:rFonts w:ascii="Arial Bold" w:hAnsi="Arial Bold"/>
                <w:color w:val="1A4654"/>
                <w:sz w:val="36"/>
              </w:rPr>
              <w:t>Audiences</w:t>
            </w:r>
          </w:p>
          <w:p w14:paraId="412AE476" w14:textId="77777777" w:rsidR="00C82479" w:rsidRDefault="00C82479">
            <w:pPr>
              <w:pStyle w:val="TableGrid1"/>
              <w:rPr>
                <w:rFonts w:ascii="Arial Bold" w:hAnsi="Arial Bold"/>
                <w:color w:val="1A4654"/>
              </w:rPr>
            </w:pPr>
          </w:p>
          <w:p w14:paraId="258B4A6D" w14:textId="77777777" w:rsidR="00C82479" w:rsidRDefault="00C82479">
            <w:pPr>
              <w:pStyle w:val="TableGrid1"/>
              <w:ind w:left="720"/>
              <w:rPr>
                <w:rFonts w:ascii="Arial" w:hAnsi="Arial"/>
                <w:color w:val="1A4654"/>
                <w:sz w:val="28"/>
              </w:rPr>
            </w:pPr>
            <w:r>
              <w:rPr>
                <w:rFonts w:ascii="Arial" w:hAnsi="Arial"/>
                <w:color w:val="1A4654"/>
                <w:sz w:val="28"/>
              </w:rPr>
              <w:t>Students</w:t>
            </w:r>
          </w:p>
          <w:p w14:paraId="6BB2FCFB" w14:textId="77777777" w:rsidR="00C82479" w:rsidRDefault="00C82479">
            <w:pPr>
              <w:pStyle w:val="TableGrid1"/>
              <w:ind w:left="720"/>
              <w:rPr>
                <w:rFonts w:ascii="Arial" w:hAnsi="Arial"/>
                <w:color w:val="1A4654"/>
                <w:sz w:val="28"/>
              </w:rPr>
            </w:pPr>
            <w:r>
              <w:rPr>
                <w:rFonts w:ascii="Arial" w:hAnsi="Arial"/>
                <w:color w:val="1A4654"/>
                <w:sz w:val="28"/>
              </w:rPr>
              <w:t>Faculty</w:t>
            </w:r>
          </w:p>
          <w:p w14:paraId="4CA00AAA" w14:textId="77777777" w:rsidR="00C82479" w:rsidRDefault="00C82479">
            <w:pPr>
              <w:pStyle w:val="TableGrid1"/>
              <w:ind w:left="720"/>
              <w:rPr>
                <w:rFonts w:ascii="Arial" w:hAnsi="Arial"/>
                <w:color w:val="1A4654"/>
                <w:sz w:val="28"/>
              </w:rPr>
            </w:pPr>
            <w:r>
              <w:rPr>
                <w:rFonts w:ascii="Arial" w:hAnsi="Arial"/>
                <w:color w:val="1A4654"/>
                <w:sz w:val="28"/>
              </w:rPr>
              <w:t>Other Audiences</w:t>
            </w:r>
          </w:p>
          <w:p w14:paraId="32C601BD" w14:textId="77777777" w:rsidR="00C82479" w:rsidRDefault="00C82479">
            <w:pPr>
              <w:pStyle w:val="TableGrid1"/>
              <w:ind w:left="1440"/>
              <w:rPr>
                <w:rFonts w:ascii="Arial" w:hAnsi="Arial"/>
                <w:color w:val="1A4654"/>
              </w:rPr>
            </w:pPr>
            <w:r>
              <w:rPr>
                <w:rFonts w:ascii="Arial" w:hAnsi="Arial"/>
                <w:color w:val="1A4654"/>
              </w:rPr>
              <w:t>Administration / Marketing</w:t>
            </w:r>
          </w:p>
          <w:p w14:paraId="713D6B4D" w14:textId="77777777" w:rsidR="00C82479" w:rsidRDefault="00C82479">
            <w:pPr>
              <w:pStyle w:val="TableGrid1"/>
              <w:ind w:left="1440"/>
              <w:rPr>
                <w:rFonts w:ascii="Arial" w:hAnsi="Arial"/>
                <w:color w:val="1A4654"/>
              </w:rPr>
            </w:pPr>
            <w:r>
              <w:rPr>
                <w:rFonts w:ascii="Arial" w:hAnsi="Arial"/>
                <w:color w:val="1A4654"/>
              </w:rPr>
              <w:t>Prospective Students</w:t>
            </w:r>
          </w:p>
          <w:p w14:paraId="5C4A594A" w14:textId="77777777" w:rsidR="00C82479" w:rsidRDefault="00C82479">
            <w:pPr>
              <w:pStyle w:val="TableGrid1"/>
              <w:ind w:left="1440"/>
              <w:rPr>
                <w:rFonts w:ascii="Arial" w:hAnsi="Arial"/>
                <w:color w:val="1A4654"/>
              </w:rPr>
            </w:pPr>
            <w:r>
              <w:rPr>
                <w:rFonts w:ascii="Arial" w:hAnsi="Arial"/>
                <w:color w:val="1A4654"/>
              </w:rPr>
              <w:t>Parents</w:t>
            </w:r>
          </w:p>
          <w:p w14:paraId="2B505083" w14:textId="77777777" w:rsidR="00C82479" w:rsidRDefault="00C82479">
            <w:pPr>
              <w:pStyle w:val="TableGrid1"/>
              <w:ind w:left="1440"/>
              <w:rPr>
                <w:rFonts w:ascii="Arial" w:hAnsi="Arial"/>
                <w:color w:val="1A4654"/>
              </w:rPr>
            </w:pPr>
            <w:r>
              <w:rPr>
                <w:rFonts w:ascii="Arial" w:hAnsi="Arial"/>
                <w:color w:val="1A4654"/>
              </w:rPr>
              <w:t>Potential Employers</w:t>
            </w:r>
          </w:p>
          <w:p w14:paraId="432D8942"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4F77062"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7</w:t>
            </w:r>
          </w:p>
        </w:tc>
      </w:tr>
      <w:tr w:rsidR="00C82479" w14:paraId="63610140" w14:textId="77777777">
        <w:trPr>
          <w:cantSplit/>
          <w:trHeight w:val="78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6F03CEDE" w14:textId="77777777" w:rsidR="00C82479" w:rsidRDefault="00C82479">
            <w:pPr>
              <w:pStyle w:val="TableGrid1"/>
              <w:rPr>
                <w:rFonts w:ascii="Arial Bold" w:hAnsi="Arial Bold"/>
                <w:color w:val="1A4654"/>
                <w:sz w:val="36"/>
              </w:rPr>
            </w:pPr>
            <w:r>
              <w:rPr>
                <w:rFonts w:ascii="Arial Bold" w:hAnsi="Arial Bold"/>
                <w:color w:val="1A4654"/>
                <w:sz w:val="36"/>
              </w:rPr>
              <w:t>Project Objectives</w:t>
            </w:r>
          </w:p>
          <w:p w14:paraId="0023FFCE"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00193DB5"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11</w:t>
            </w:r>
          </w:p>
        </w:tc>
      </w:tr>
      <w:tr w:rsidR="00C82479" w14:paraId="16D397C9" w14:textId="77777777">
        <w:trPr>
          <w:cantSplit/>
          <w:trHeight w:val="40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1B79DAD1" w14:textId="77777777" w:rsidR="00C82479" w:rsidRDefault="00C82479">
            <w:pPr>
              <w:pStyle w:val="TableGrid1"/>
              <w:rPr>
                <w:rFonts w:ascii="Arial Bold" w:hAnsi="Arial Bold"/>
                <w:color w:val="1A4654"/>
                <w:sz w:val="36"/>
              </w:rPr>
            </w:pPr>
            <w:r>
              <w:rPr>
                <w:rFonts w:ascii="Arial Bold" w:hAnsi="Arial Bold"/>
                <w:color w:val="1A4654"/>
                <w:sz w:val="36"/>
              </w:rPr>
              <w:t>Solution Overview</w:t>
            </w:r>
          </w:p>
          <w:p w14:paraId="2CCC4A96" w14:textId="77777777" w:rsidR="00C82479" w:rsidRDefault="00C82479">
            <w:pPr>
              <w:pStyle w:val="TableGrid1"/>
              <w:rPr>
                <w:rFonts w:ascii="Arial Bold" w:hAnsi="Arial Bold"/>
                <w:color w:val="1A4654"/>
              </w:rPr>
            </w:pPr>
          </w:p>
          <w:p w14:paraId="34561AFC" w14:textId="77777777" w:rsidR="00C82479" w:rsidRDefault="00C82479">
            <w:pPr>
              <w:pStyle w:val="TableGrid1"/>
              <w:ind w:left="720"/>
              <w:rPr>
                <w:rFonts w:ascii="Arial" w:hAnsi="Arial"/>
                <w:color w:val="1A4654"/>
                <w:sz w:val="28"/>
              </w:rPr>
            </w:pPr>
            <w:r>
              <w:rPr>
                <w:rFonts w:ascii="Arial" w:hAnsi="Arial"/>
                <w:color w:val="1A4654"/>
                <w:sz w:val="28"/>
              </w:rPr>
              <w:t>Proposed Solution</w:t>
            </w:r>
          </w:p>
          <w:p w14:paraId="6655FBC1" w14:textId="77777777" w:rsidR="00C82479" w:rsidRDefault="00C82479">
            <w:pPr>
              <w:pStyle w:val="TableGrid1"/>
              <w:ind w:left="720"/>
              <w:rPr>
                <w:rFonts w:ascii="Arial" w:hAnsi="Arial"/>
                <w:color w:val="1A4654"/>
                <w:sz w:val="28"/>
              </w:rPr>
            </w:pPr>
            <w:r>
              <w:rPr>
                <w:rFonts w:ascii="Arial" w:hAnsi="Arial"/>
                <w:color w:val="1A4654"/>
                <w:sz w:val="28"/>
              </w:rPr>
              <w:t>In-Scope</w:t>
            </w:r>
          </w:p>
          <w:p w14:paraId="0BA7FC86" w14:textId="77777777" w:rsidR="00C82479" w:rsidRDefault="00C82479">
            <w:pPr>
              <w:pStyle w:val="TableGrid1"/>
              <w:ind w:left="720"/>
              <w:rPr>
                <w:rFonts w:ascii="Arial" w:hAnsi="Arial"/>
                <w:color w:val="1A4654"/>
                <w:sz w:val="28"/>
              </w:rPr>
            </w:pPr>
            <w:r>
              <w:rPr>
                <w:rFonts w:ascii="Arial" w:hAnsi="Arial"/>
                <w:color w:val="1A4654"/>
                <w:sz w:val="28"/>
              </w:rPr>
              <w:t>Out of Scope</w:t>
            </w:r>
          </w:p>
          <w:p w14:paraId="468F5940" w14:textId="77777777" w:rsidR="00C82479" w:rsidRDefault="00C82479">
            <w:pPr>
              <w:pStyle w:val="TableGrid1"/>
              <w:ind w:left="720"/>
              <w:rPr>
                <w:rFonts w:ascii="Arial" w:hAnsi="Arial"/>
                <w:color w:val="1A4654"/>
                <w:sz w:val="28"/>
              </w:rPr>
            </w:pPr>
            <w:r>
              <w:rPr>
                <w:rFonts w:ascii="Arial" w:hAnsi="Arial"/>
                <w:color w:val="1A4654"/>
                <w:sz w:val="28"/>
              </w:rPr>
              <w:t>Alternative Solutions</w:t>
            </w:r>
          </w:p>
          <w:p w14:paraId="045FCB6A" w14:textId="77777777" w:rsidR="00C82479" w:rsidRDefault="00C82479">
            <w:pPr>
              <w:pStyle w:val="TableGrid1"/>
              <w:ind w:left="720"/>
              <w:rPr>
                <w:rFonts w:ascii="Arial" w:hAnsi="Arial"/>
                <w:color w:val="1A4654"/>
                <w:sz w:val="28"/>
              </w:rPr>
            </w:pPr>
            <w:r>
              <w:rPr>
                <w:rFonts w:ascii="Arial" w:hAnsi="Arial"/>
                <w:color w:val="1A4654"/>
                <w:sz w:val="28"/>
              </w:rPr>
              <w:t>Technical Approach</w:t>
            </w:r>
          </w:p>
          <w:p w14:paraId="6A0B48D8" w14:textId="77777777" w:rsidR="00C82479" w:rsidRDefault="00C82479">
            <w:pPr>
              <w:pStyle w:val="TableGrid1"/>
              <w:ind w:left="1440"/>
              <w:rPr>
                <w:rFonts w:ascii="Arial" w:hAnsi="Arial"/>
                <w:color w:val="1A4654"/>
              </w:rPr>
            </w:pPr>
            <w:r>
              <w:rPr>
                <w:rFonts w:ascii="Arial" w:hAnsi="Arial"/>
                <w:color w:val="1A4654"/>
              </w:rPr>
              <w:t>Server side</w:t>
            </w:r>
          </w:p>
          <w:p w14:paraId="4DF66E2B" w14:textId="77777777" w:rsidR="00C82479" w:rsidRDefault="00C82479">
            <w:pPr>
              <w:pStyle w:val="TableGrid1"/>
              <w:ind w:left="1440"/>
              <w:rPr>
                <w:rFonts w:ascii="Arial" w:hAnsi="Arial"/>
                <w:color w:val="1A4654"/>
              </w:rPr>
            </w:pPr>
            <w:r>
              <w:rPr>
                <w:rFonts w:ascii="Arial" w:hAnsi="Arial"/>
                <w:color w:val="1A4654"/>
              </w:rPr>
              <w:t>Client Side</w:t>
            </w:r>
          </w:p>
          <w:p w14:paraId="01ED5073" w14:textId="77777777" w:rsidR="00C82479" w:rsidRDefault="00C82479">
            <w:pPr>
              <w:pStyle w:val="TableGrid1"/>
              <w:ind w:left="1440"/>
              <w:rPr>
                <w:rFonts w:ascii="Arial" w:hAnsi="Arial"/>
                <w:color w:val="1A4654"/>
              </w:rPr>
            </w:pPr>
            <w:r>
              <w:rPr>
                <w:rFonts w:ascii="Arial" w:hAnsi="Arial"/>
                <w:color w:val="1A4654"/>
              </w:rPr>
              <w:t>Source Control Management</w:t>
            </w:r>
          </w:p>
          <w:p w14:paraId="083403AD" w14:textId="77777777" w:rsidR="00C82479" w:rsidRDefault="00C82479">
            <w:pPr>
              <w:pStyle w:val="TableGrid1"/>
              <w:ind w:left="1440"/>
              <w:rPr>
                <w:rFonts w:ascii="Arial" w:hAnsi="Arial"/>
                <w:color w:val="1A4654"/>
              </w:rPr>
            </w:pPr>
            <w:r>
              <w:rPr>
                <w:rFonts w:ascii="Arial" w:hAnsi="Arial"/>
                <w:color w:val="1A4654"/>
              </w:rPr>
              <w:t>Coding Standards</w:t>
            </w:r>
          </w:p>
          <w:p w14:paraId="4E7DCAA8" w14:textId="77777777" w:rsidR="00C82479" w:rsidRDefault="00C82479">
            <w:pPr>
              <w:pStyle w:val="TableGrid1"/>
              <w:ind w:left="720"/>
              <w:rPr>
                <w:rFonts w:ascii="Arial" w:hAnsi="Arial"/>
                <w:color w:val="1A4654"/>
                <w:sz w:val="28"/>
              </w:rPr>
            </w:pPr>
            <w:r>
              <w:rPr>
                <w:rFonts w:ascii="Arial" w:hAnsi="Arial"/>
                <w:color w:val="1A4654"/>
                <w:sz w:val="28"/>
              </w:rPr>
              <w:t>Design Approach</w:t>
            </w:r>
          </w:p>
          <w:p w14:paraId="4AD47274"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5337981E"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12</w:t>
            </w:r>
          </w:p>
        </w:tc>
      </w:tr>
      <w:tr w:rsidR="00C82479" w14:paraId="4AE6D835" w14:textId="77777777">
        <w:trPr>
          <w:cantSplit/>
          <w:trHeight w:val="26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E72A82D" w14:textId="77777777" w:rsidR="00C82479" w:rsidRDefault="00C82479">
            <w:pPr>
              <w:pStyle w:val="TableGrid1"/>
              <w:rPr>
                <w:rFonts w:ascii="Arial Bold" w:hAnsi="Arial Bold"/>
                <w:color w:val="1A4654"/>
                <w:sz w:val="36"/>
              </w:rPr>
            </w:pPr>
            <w:r>
              <w:rPr>
                <w:rFonts w:ascii="Arial Bold" w:hAnsi="Arial Bold"/>
                <w:color w:val="1A4654"/>
                <w:sz w:val="36"/>
              </w:rPr>
              <w:t>Definitions</w:t>
            </w:r>
          </w:p>
          <w:p w14:paraId="1FAA9BFE" w14:textId="77777777" w:rsidR="00C82479" w:rsidRDefault="00C82479">
            <w:pPr>
              <w:pStyle w:val="TableGrid1"/>
              <w:ind w:left="720"/>
              <w:rPr>
                <w:rFonts w:ascii="Arial" w:hAnsi="Arial"/>
                <w:color w:val="1A4654"/>
                <w:sz w:val="28"/>
              </w:rPr>
            </w:pPr>
          </w:p>
          <w:p w14:paraId="6F2F2A59" w14:textId="77777777" w:rsidR="00C82479" w:rsidRDefault="00C82479">
            <w:pPr>
              <w:pStyle w:val="TableGrid1"/>
              <w:ind w:left="720"/>
              <w:rPr>
                <w:rFonts w:ascii="Arial" w:hAnsi="Arial"/>
                <w:color w:val="1A4654"/>
                <w:sz w:val="28"/>
              </w:rPr>
            </w:pPr>
            <w:r>
              <w:rPr>
                <w:rFonts w:ascii="Arial" w:hAnsi="Arial"/>
                <w:color w:val="1A4654"/>
                <w:sz w:val="28"/>
              </w:rPr>
              <w:t>Users</w:t>
            </w:r>
          </w:p>
          <w:p w14:paraId="7F7898AE" w14:textId="77777777" w:rsidR="00C82479" w:rsidRDefault="00C82479">
            <w:pPr>
              <w:pStyle w:val="TableGrid1"/>
              <w:ind w:left="720"/>
              <w:rPr>
                <w:rFonts w:ascii="Arial" w:hAnsi="Arial"/>
                <w:color w:val="1A4654"/>
                <w:sz w:val="28"/>
              </w:rPr>
            </w:pPr>
            <w:r>
              <w:rPr>
                <w:rFonts w:ascii="Arial" w:hAnsi="Arial"/>
                <w:color w:val="1A4654"/>
                <w:sz w:val="28"/>
              </w:rPr>
              <w:t>Groups of Users</w:t>
            </w:r>
          </w:p>
          <w:p w14:paraId="50865142" w14:textId="77777777" w:rsidR="00C82479" w:rsidRDefault="00C82479">
            <w:pPr>
              <w:pStyle w:val="TableGrid1"/>
              <w:ind w:left="720"/>
              <w:rPr>
                <w:rFonts w:ascii="Arial" w:hAnsi="Arial"/>
                <w:color w:val="1A4654"/>
                <w:sz w:val="28"/>
              </w:rPr>
            </w:pPr>
            <w:r>
              <w:rPr>
                <w:rFonts w:ascii="Arial" w:hAnsi="Arial"/>
                <w:color w:val="1A4654"/>
                <w:sz w:val="28"/>
              </w:rPr>
              <w:t>Student Work</w:t>
            </w:r>
          </w:p>
          <w:p w14:paraId="4BE8292B" w14:textId="77777777" w:rsidR="00C82479" w:rsidRDefault="00C82479">
            <w:pPr>
              <w:pStyle w:val="TableGrid1"/>
              <w:ind w:left="720"/>
              <w:rPr>
                <w:rFonts w:ascii="Arial" w:hAnsi="Arial"/>
                <w:color w:val="1A4654"/>
                <w:sz w:val="28"/>
              </w:rPr>
            </w:pPr>
            <w:r>
              <w:rPr>
                <w:rFonts w:ascii="Arial" w:hAnsi="Arial"/>
                <w:color w:val="1A4654"/>
                <w:sz w:val="28"/>
              </w:rPr>
              <w:t>User Profile</w:t>
            </w:r>
          </w:p>
          <w:p w14:paraId="24802872" w14:textId="77777777" w:rsidR="00C82479" w:rsidRDefault="00C82479">
            <w:pPr>
              <w:pStyle w:val="TableGrid1"/>
              <w:ind w:left="720"/>
              <w:rPr>
                <w:rFonts w:ascii="Arial" w:hAnsi="Arial"/>
                <w:color w:val="1A4654"/>
                <w:sz w:val="28"/>
              </w:rPr>
            </w:pPr>
            <w:r>
              <w:rPr>
                <w:rFonts w:ascii="Arial" w:hAnsi="Arial"/>
                <w:color w:val="1A4654"/>
                <w:sz w:val="28"/>
              </w:rPr>
              <w:t>Collections of Student Work</w:t>
            </w:r>
          </w:p>
          <w:p w14:paraId="639C5E60" w14:textId="77777777" w:rsidR="00C82479" w:rsidRDefault="00C82479">
            <w:pPr>
              <w:pStyle w:val="TableGrid1"/>
              <w:ind w:left="720"/>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00DD753A"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14</w:t>
            </w:r>
          </w:p>
        </w:tc>
      </w:tr>
      <w:tr w:rsidR="00C82479" w14:paraId="093B468B" w14:textId="77777777">
        <w:trPr>
          <w:cantSplit/>
          <w:trHeight w:val="16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1501548E" w14:textId="77777777" w:rsidR="00C82479" w:rsidRDefault="00C82479">
            <w:pPr>
              <w:pStyle w:val="TableGrid1"/>
              <w:rPr>
                <w:rFonts w:ascii="Arial Bold" w:hAnsi="Arial Bold"/>
                <w:color w:val="1A4654"/>
                <w:sz w:val="36"/>
              </w:rPr>
            </w:pPr>
            <w:r>
              <w:rPr>
                <w:rFonts w:ascii="Arial Bold" w:hAnsi="Arial Bold"/>
                <w:color w:val="1A4654"/>
                <w:sz w:val="36"/>
              </w:rPr>
              <w:t>Features</w:t>
            </w:r>
          </w:p>
          <w:p w14:paraId="6F158EB8" w14:textId="77777777" w:rsidR="00C82479" w:rsidRDefault="00C82479">
            <w:pPr>
              <w:pStyle w:val="TableGrid1"/>
              <w:rPr>
                <w:rFonts w:ascii="Arial Bold" w:hAnsi="Arial Bold"/>
                <w:color w:val="1A4654"/>
              </w:rPr>
            </w:pPr>
          </w:p>
          <w:p w14:paraId="29111F75" w14:textId="77777777" w:rsidR="00C82479" w:rsidRDefault="00C82479">
            <w:pPr>
              <w:pStyle w:val="TableGrid1"/>
              <w:ind w:left="720"/>
              <w:rPr>
                <w:rFonts w:ascii="Arial" w:hAnsi="Arial"/>
                <w:color w:val="1A4654"/>
                <w:sz w:val="28"/>
              </w:rPr>
            </w:pPr>
            <w:r>
              <w:rPr>
                <w:rFonts w:ascii="Arial" w:hAnsi="Arial"/>
                <w:color w:val="1A4654"/>
                <w:sz w:val="28"/>
              </w:rPr>
              <w:t>User Features</w:t>
            </w:r>
          </w:p>
          <w:p w14:paraId="10F093AA" w14:textId="77777777" w:rsidR="00C82479" w:rsidRDefault="00C82479">
            <w:pPr>
              <w:pStyle w:val="TableGrid1"/>
              <w:ind w:left="720"/>
              <w:rPr>
                <w:rFonts w:ascii="Arial" w:hAnsi="Arial"/>
                <w:color w:val="1A4654"/>
                <w:sz w:val="28"/>
              </w:rPr>
            </w:pPr>
            <w:r>
              <w:rPr>
                <w:rFonts w:ascii="Arial" w:hAnsi="Arial"/>
                <w:color w:val="1A4654"/>
                <w:sz w:val="28"/>
              </w:rPr>
              <w:t>All Features</w:t>
            </w:r>
          </w:p>
          <w:p w14:paraId="785D9129" w14:textId="77777777" w:rsidR="00C82479" w:rsidRDefault="00C82479">
            <w:pPr>
              <w:pStyle w:val="TableGrid1"/>
            </w:pP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3896B8C6"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18</w:t>
            </w:r>
          </w:p>
        </w:tc>
      </w:tr>
      <w:tr w:rsidR="00C82479" w14:paraId="3E75A488" w14:textId="77777777">
        <w:trPr>
          <w:cantSplit/>
          <w:trHeight w:val="2720"/>
        </w:trPr>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20E0854" w14:textId="77777777" w:rsidR="00C82479" w:rsidRDefault="00C82479">
            <w:pPr>
              <w:pStyle w:val="TableGrid1"/>
              <w:rPr>
                <w:rFonts w:ascii="Arial Bold" w:hAnsi="Arial Bold"/>
                <w:color w:val="1A4654"/>
                <w:sz w:val="36"/>
              </w:rPr>
            </w:pPr>
            <w:r>
              <w:rPr>
                <w:rFonts w:ascii="Arial Bold" w:hAnsi="Arial Bold"/>
                <w:color w:val="1A4654"/>
                <w:sz w:val="36"/>
              </w:rPr>
              <w:t>Designs</w:t>
            </w:r>
          </w:p>
          <w:p w14:paraId="2F626372" w14:textId="77777777" w:rsidR="00C82479" w:rsidRDefault="00C82479">
            <w:pPr>
              <w:pStyle w:val="TableGrid1"/>
              <w:rPr>
                <w:rFonts w:ascii="Arial Bold" w:hAnsi="Arial Bold"/>
                <w:color w:val="1A4654"/>
                <w:sz w:val="36"/>
              </w:rPr>
            </w:pPr>
          </w:p>
          <w:p w14:paraId="6C8DD996" w14:textId="77777777" w:rsidR="00C82479" w:rsidRDefault="00C82479">
            <w:pPr>
              <w:pStyle w:val="TableGrid1"/>
              <w:ind w:left="720"/>
              <w:rPr>
                <w:rFonts w:ascii="Arial" w:hAnsi="Arial"/>
                <w:color w:val="1A4654"/>
                <w:sz w:val="28"/>
              </w:rPr>
            </w:pPr>
            <w:r>
              <w:rPr>
                <w:rFonts w:ascii="Arial" w:hAnsi="Arial"/>
                <w:color w:val="1A4654"/>
                <w:sz w:val="28"/>
              </w:rPr>
              <w:t>Site Map</w:t>
            </w:r>
          </w:p>
          <w:p w14:paraId="18E15325" w14:textId="77777777" w:rsidR="00C82479" w:rsidRDefault="00C82479">
            <w:pPr>
              <w:pStyle w:val="TableGrid1"/>
              <w:ind w:left="720"/>
              <w:rPr>
                <w:rFonts w:ascii="Arial" w:hAnsi="Arial"/>
                <w:color w:val="1A4654"/>
                <w:sz w:val="28"/>
              </w:rPr>
            </w:pPr>
            <w:r>
              <w:rPr>
                <w:rFonts w:ascii="Arial" w:hAnsi="Arial"/>
                <w:color w:val="1A4654"/>
                <w:sz w:val="28"/>
              </w:rPr>
              <w:t>User Flow Charts</w:t>
            </w:r>
          </w:p>
          <w:p w14:paraId="173F6B77" w14:textId="77777777" w:rsidR="00C82479" w:rsidRDefault="00C82479">
            <w:pPr>
              <w:pStyle w:val="TableGrid1"/>
              <w:ind w:left="720"/>
              <w:rPr>
                <w:rFonts w:ascii="Arial" w:hAnsi="Arial"/>
                <w:color w:val="1A4654"/>
                <w:sz w:val="28"/>
              </w:rPr>
            </w:pPr>
            <w:r>
              <w:rPr>
                <w:rFonts w:ascii="Arial" w:hAnsi="Arial"/>
                <w:color w:val="1A4654"/>
                <w:sz w:val="28"/>
              </w:rPr>
              <w:t>Wireframes</w:t>
            </w:r>
          </w:p>
          <w:p w14:paraId="770A7078" w14:textId="77777777" w:rsidR="00C82479" w:rsidRDefault="00C82479">
            <w:pPr>
              <w:pStyle w:val="TableGrid1"/>
              <w:ind w:left="720"/>
              <w:rPr>
                <w:rFonts w:ascii="Arial" w:hAnsi="Arial"/>
                <w:color w:val="1A4654"/>
                <w:sz w:val="28"/>
              </w:rPr>
            </w:pPr>
            <w:r>
              <w:rPr>
                <w:rFonts w:ascii="Arial" w:hAnsi="Arial"/>
                <w:color w:val="1A4654"/>
                <w:sz w:val="28"/>
              </w:rPr>
              <w:t>Storyboards</w:t>
            </w:r>
          </w:p>
          <w:p w14:paraId="6689AD4B" w14:textId="77777777" w:rsidR="00C82479" w:rsidRDefault="00C82479">
            <w:pPr>
              <w:pStyle w:val="TableGrid1"/>
              <w:ind w:left="720"/>
              <w:rPr>
                <w:rFonts w:ascii="Arial" w:hAnsi="Arial"/>
                <w:color w:val="1A4654"/>
                <w:sz w:val="28"/>
              </w:rPr>
            </w:pPr>
            <w:r>
              <w:rPr>
                <w:rFonts w:ascii="Arial" w:hAnsi="Arial"/>
                <w:color w:val="1A4654"/>
                <w:sz w:val="28"/>
              </w:rPr>
              <w:t>Class Diagram</w:t>
            </w:r>
          </w:p>
          <w:p w14:paraId="4ACA0045" w14:textId="77777777" w:rsidR="00C82479" w:rsidRDefault="00C82479">
            <w:pPr>
              <w:pStyle w:val="TableGrid1"/>
              <w:ind w:left="720"/>
              <w:rPr>
                <w:rFonts w:ascii="Arial" w:hAnsi="Arial"/>
                <w:color w:val="1A4654"/>
                <w:sz w:val="28"/>
              </w:rPr>
            </w:pPr>
            <w:r>
              <w:rPr>
                <w:rFonts w:ascii="Arial" w:hAnsi="Arial"/>
                <w:color w:val="1A4654"/>
                <w:sz w:val="28"/>
              </w:rPr>
              <w:t>Database Schema</w:t>
            </w:r>
          </w:p>
        </w:tc>
        <w:tc>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427931BB" w14:textId="77777777" w:rsidR="00C82479" w:rsidRDefault="00C82479">
            <w:pPr>
              <w:pStyle w:val="TableGrid1"/>
              <w:jc w:val="right"/>
              <w:rPr>
                <w:rFonts w:ascii="Arial" w:hAnsi="Arial"/>
                <w:color w:val="1A4654"/>
              </w:rPr>
            </w:pPr>
            <w:proofErr w:type="gramStart"/>
            <w:r>
              <w:rPr>
                <w:rFonts w:ascii="Arial" w:hAnsi="Arial"/>
                <w:color w:val="1A4654"/>
              </w:rPr>
              <w:t>page</w:t>
            </w:r>
            <w:proofErr w:type="gramEnd"/>
            <w:r>
              <w:rPr>
                <w:rFonts w:ascii="Arial" w:hAnsi="Arial"/>
                <w:color w:val="1A4654"/>
              </w:rPr>
              <w:t xml:space="preserve"> 20</w:t>
            </w:r>
          </w:p>
        </w:tc>
      </w:tr>
    </w:tbl>
    <w:p w14:paraId="4235C7D4" w14:textId="77777777" w:rsidR="00C82479" w:rsidRDefault="00C82479">
      <w:pPr>
        <w:pStyle w:val="FreeForm"/>
        <w:rPr>
          <w:rFonts w:ascii="Arial" w:hAnsi="Arial"/>
          <w:color w:val="303030"/>
        </w:rPr>
      </w:pPr>
    </w:p>
    <w:p w14:paraId="243FE25D" w14:textId="77777777" w:rsidR="00C82479" w:rsidRDefault="00C82479">
      <w:pPr>
        <w:rPr>
          <w:rFonts w:ascii="Corbel" w:hAnsi="Corbel"/>
          <w:color w:val="303030"/>
        </w:rPr>
      </w:pPr>
    </w:p>
    <w:p w14:paraId="41DBD52A" w14:textId="77777777" w:rsidR="00C82479" w:rsidRDefault="00C82479">
      <w:pPr>
        <w:pStyle w:val="FreeForm"/>
        <w:rPr>
          <w:rFonts w:ascii="Corbel" w:hAnsi="Corbel"/>
          <w:color w:val="303030"/>
        </w:rPr>
      </w:pPr>
      <w:r>
        <w:br w:type="page"/>
      </w:r>
    </w:p>
    <w:p w14:paraId="33D1909A" w14:textId="77777777" w:rsidR="00C82479" w:rsidRDefault="00C82479">
      <w:pPr>
        <w:rPr>
          <w:rFonts w:ascii="Corbel" w:hAnsi="Corbel"/>
          <w:color w:val="303030"/>
        </w:rPr>
      </w:pPr>
      <w:r>
        <w:rPr>
          <w:rFonts w:ascii="Arial Bold" w:hAnsi="Arial Bold"/>
          <w:color w:val="FFFEFE"/>
          <w:sz w:val="48"/>
        </w:rPr>
        <w:t xml:space="preserve">   Document To Do</w:t>
      </w:r>
    </w:p>
    <w:p w14:paraId="09A53698" w14:textId="77777777" w:rsidR="00C82479" w:rsidRDefault="00C82479">
      <w:pPr>
        <w:rPr>
          <w:rFonts w:ascii="Corbel" w:hAnsi="Corbel"/>
          <w:color w:val="303030"/>
        </w:rPr>
      </w:pPr>
    </w:p>
    <w:p w14:paraId="222C261C" w14:textId="77777777" w:rsidR="00C82479" w:rsidRDefault="00C82479">
      <w:pPr>
        <w:rPr>
          <w:rFonts w:ascii="Corbel" w:hAnsi="Corbel"/>
          <w:color w:val="303030"/>
        </w:rPr>
      </w:pPr>
    </w:p>
    <w:p w14:paraId="12BEBF31" w14:textId="77777777" w:rsidR="00C82479" w:rsidRDefault="00C82479">
      <w:pPr>
        <w:rPr>
          <w:rFonts w:ascii="Corbel" w:hAnsi="Corbel"/>
          <w:color w:val="303030"/>
        </w:rPr>
      </w:pPr>
    </w:p>
    <w:p w14:paraId="3AB96510" w14:textId="77777777" w:rsidR="00C82479" w:rsidRDefault="00C82479">
      <w:pPr>
        <w:rPr>
          <w:rFonts w:ascii="Arial Bold" w:hAnsi="Arial Bold"/>
          <w:color w:val="1A4654"/>
        </w:rPr>
      </w:pPr>
      <w:r>
        <w:rPr>
          <w:rFonts w:ascii="Arial Bold" w:hAnsi="Arial Bold"/>
          <w:color w:val="1A4654"/>
        </w:rPr>
        <w:t>Audiences</w:t>
      </w:r>
    </w:p>
    <w:p w14:paraId="7566DB5E" w14:textId="77777777" w:rsidR="00C82479" w:rsidRDefault="00C82479">
      <w:pPr>
        <w:rPr>
          <w:rFonts w:ascii="Arial Bold" w:hAnsi="Arial Bold"/>
          <w:color w:val="1A4654"/>
        </w:rPr>
      </w:pPr>
    </w:p>
    <w:p w14:paraId="05FAAD12"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Add Alumni</w:t>
      </w:r>
    </w:p>
    <w:p w14:paraId="7CCE5231" w14:textId="77777777" w:rsidR="00C82479" w:rsidRDefault="00C82479">
      <w:pPr>
        <w:rPr>
          <w:rFonts w:ascii="Corbel" w:hAnsi="Corbel"/>
          <w:color w:val="303030"/>
        </w:rPr>
      </w:pPr>
    </w:p>
    <w:p w14:paraId="12342D05" w14:textId="77777777" w:rsidR="00C82479" w:rsidRDefault="00C82479">
      <w:pPr>
        <w:rPr>
          <w:rFonts w:ascii="Corbel" w:hAnsi="Corbel"/>
          <w:color w:val="303030"/>
        </w:rPr>
      </w:pPr>
    </w:p>
    <w:p w14:paraId="76AFDF2C" w14:textId="77777777" w:rsidR="00C82479" w:rsidRDefault="00C82479">
      <w:pPr>
        <w:rPr>
          <w:rFonts w:ascii="Arial Bold" w:hAnsi="Arial Bold"/>
          <w:color w:val="1A4654"/>
        </w:rPr>
      </w:pPr>
      <w:r>
        <w:rPr>
          <w:rFonts w:ascii="Arial Bold" w:hAnsi="Arial Bold"/>
          <w:color w:val="1A4654"/>
        </w:rPr>
        <w:t>Technical Approach</w:t>
      </w:r>
    </w:p>
    <w:p w14:paraId="54118A54" w14:textId="77777777" w:rsidR="00C82479" w:rsidRDefault="00C82479">
      <w:pPr>
        <w:rPr>
          <w:rFonts w:ascii="Arial Bold" w:hAnsi="Arial Bold"/>
          <w:color w:val="1A4654"/>
        </w:rPr>
      </w:pPr>
    </w:p>
    <w:p w14:paraId="3FF48F5C"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Coding Standards</w:t>
      </w:r>
    </w:p>
    <w:p w14:paraId="242C83E8" w14:textId="77777777" w:rsidR="00C82479" w:rsidRDefault="00C82479">
      <w:pPr>
        <w:rPr>
          <w:rFonts w:ascii="Corbel" w:hAnsi="Corbel"/>
          <w:color w:val="303030"/>
        </w:rPr>
      </w:pPr>
    </w:p>
    <w:p w14:paraId="5ACD19B2" w14:textId="77777777" w:rsidR="00C82479" w:rsidRDefault="00C82479">
      <w:pPr>
        <w:rPr>
          <w:rFonts w:ascii="Corbel" w:hAnsi="Corbel"/>
          <w:color w:val="303030"/>
        </w:rPr>
      </w:pPr>
    </w:p>
    <w:p w14:paraId="095FA745" w14:textId="77777777" w:rsidR="00C82479" w:rsidRDefault="00C82479">
      <w:pPr>
        <w:rPr>
          <w:rFonts w:ascii="Arial Bold" w:hAnsi="Arial Bold"/>
          <w:color w:val="1A4654"/>
        </w:rPr>
      </w:pPr>
      <w:r>
        <w:rPr>
          <w:rFonts w:ascii="Arial Bold" w:hAnsi="Arial Bold"/>
          <w:color w:val="1A4654"/>
        </w:rPr>
        <w:t>Solution Overview</w:t>
      </w:r>
    </w:p>
    <w:p w14:paraId="35A0C13B" w14:textId="77777777" w:rsidR="00C82479" w:rsidRDefault="00C82479">
      <w:pPr>
        <w:rPr>
          <w:rFonts w:ascii="Arial Bold" w:hAnsi="Arial Bold"/>
          <w:color w:val="1A4654"/>
        </w:rPr>
      </w:pPr>
    </w:p>
    <w:p w14:paraId="7321D2FE"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Proposed solution</w:t>
      </w:r>
    </w:p>
    <w:p w14:paraId="73A83CF4"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Add more details to in scope a</w:t>
      </w:r>
      <w:r w:rsidR="00001561">
        <w:rPr>
          <w:noProof/>
        </w:rPr>
        <mc:AlternateContent>
          <mc:Choice Requires="wps">
            <w:drawing>
              <wp:anchor distT="0" distB="0" distL="114300" distR="114300" simplePos="0" relativeHeight="251652608" behindDoc="1" locked="0" layoutInCell="1" allowOverlap="1" wp14:anchorId="1AABF33B" wp14:editId="519EEDB5">
                <wp:simplePos x="0" y="0"/>
                <wp:positionH relativeFrom="page">
                  <wp:posOffset>685800</wp:posOffset>
                </wp:positionH>
                <wp:positionV relativeFrom="page">
                  <wp:posOffset>991870</wp:posOffset>
                </wp:positionV>
                <wp:extent cx="7099300" cy="571500"/>
                <wp:effectExtent l="0" t="127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A0F9FC2"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54pt;margin-top:78.1pt;width:559pt;height:4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o8wAoXICAAD1BAAADgAAAAAAAAAA&#10;AAAAAAAsAgAAZHJzL2Uyb0RvYy54bWxQSwECLQAUAAYACAAAACEAyehis98AAAAMAQAADwAAAAAA&#10;AAAAAAAAAADKBAAAZHJzL2Rvd25yZXYueG1sUEsFBgAAAAAEAAQA8wAAANYFAAAAAA==&#10;" fillcolor="#205867" stroked="f">
                <v:stroke joinstyle="round"/>
                <v:path arrowok="t"/>
                <v:textbox inset="3pt,3pt,3pt,3pt">
                  <w:txbxContent>
                    <w:p w14:paraId="4A0F9FC2"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nd convert to paragraph</w:t>
      </w:r>
    </w:p>
    <w:p w14:paraId="18373F06"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Alternative solutions</w:t>
      </w:r>
    </w:p>
    <w:p w14:paraId="1A798FB1"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Design approach</w:t>
      </w:r>
    </w:p>
    <w:p w14:paraId="448A29DB" w14:textId="77777777" w:rsidR="00C82479" w:rsidRDefault="00C82479">
      <w:pPr>
        <w:ind w:left="360"/>
        <w:rPr>
          <w:rFonts w:ascii="Corbel" w:hAnsi="Corbel"/>
          <w:color w:val="303030"/>
        </w:rPr>
      </w:pPr>
    </w:p>
    <w:p w14:paraId="03748503" w14:textId="77777777" w:rsidR="00C82479" w:rsidRDefault="00C82479">
      <w:pPr>
        <w:ind w:left="360"/>
        <w:rPr>
          <w:rFonts w:ascii="Corbel" w:hAnsi="Corbel"/>
          <w:color w:val="303030"/>
        </w:rPr>
      </w:pPr>
    </w:p>
    <w:p w14:paraId="281F7E63" w14:textId="77777777" w:rsidR="00C82479" w:rsidRDefault="00C82479">
      <w:pPr>
        <w:rPr>
          <w:rFonts w:ascii="Arial Bold" w:hAnsi="Arial Bold"/>
          <w:color w:val="1A4654"/>
        </w:rPr>
      </w:pPr>
      <w:r>
        <w:rPr>
          <w:rFonts w:ascii="Arial Bold" w:hAnsi="Arial Bold"/>
          <w:color w:val="1A4654"/>
        </w:rPr>
        <w:t>Designs</w:t>
      </w:r>
    </w:p>
    <w:p w14:paraId="5B405B94" w14:textId="77777777" w:rsidR="00C82479" w:rsidRDefault="00C82479">
      <w:pPr>
        <w:rPr>
          <w:rFonts w:ascii="Arial Bold" w:hAnsi="Arial Bold"/>
          <w:color w:val="1A4654"/>
        </w:rPr>
      </w:pPr>
    </w:p>
    <w:p w14:paraId="4F061EC5"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Site map</w:t>
      </w:r>
    </w:p>
    <w:p w14:paraId="38D75BE2"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User flow charts</w:t>
      </w:r>
    </w:p>
    <w:p w14:paraId="38ECD1A8"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Wireframes</w:t>
      </w:r>
    </w:p>
    <w:p w14:paraId="7033EABA"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Storyboards</w:t>
      </w:r>
    </w:p>
    <w:p w14:paraId="12C0D377"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Class diagram</w:t>
      </w:r>
    </w:p>
    <w:p w14:paraId="0A7D334E"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Database schema</w:t>
      </w:r>
      <w:r>
        <w:br w:type="page"/>
      </w:r>
    </w:p>
    <w:p w14:paraId="4C967DBD" w14:textId="77777777" w:rsidR="00C82479" w:rsidRDefault="00C82479">
      <w:pPr>
        <w:rPr>
          <w:rFonts w:ascii="Arial Bold" w:hAnsi="Arial Bold"/>
          <w:color w:val="FFFEFE"/>
          <w:sz w:val="48"/>
        </w:rPr>
      </w:pPr>
      <w:r>
        <w:rPr>
          <w:rFonts w:ascii="Arial Bold" w:hAnsi="Arial Bold"/>
          <w:color w:val="FFFEFE"/>
          <w:sz w:val="48"/>
        </w:rPr>
        <w:t xml:space="preserve">   Executive Summary</w:t>
      </w:r>
    </w:p>
    <w:p w14:paraId="44629BDF" w14:textId="77777777" w:rsidR="00C82479" w:rsidRDefault="00C82479">
      <w:pPr>
        <w:rPr>
          <w:rFonts w:ascii="Corbel" w:hAnsi="Corbel"/>
          <w:color w:val="303030"/>
        </w:rPr>
      </w:pPr>
    </w:p>
    <w:p w14:paraId="16028491" w14:textId="77777777" w:rsidR="00C82479" w:rsidRDefault="00C82479">
      <w:pPr>
        <w:rPr>
          <w:rFonts w:ascii="Corbel" w:hAnsi="Corbel"/>
          <w:color w:val="303030"/>
        </w:rPr>
      </w:pPr>
    </w:p>
    <w:p w14:paraId="79A47E3F" w14:textId="77777777" w:rsidR="00C82479" w:rsidRDefault="00C82479">
      <w:pPr>
        <w:ind w:firstLine="720"/>
        <w:rPr>
          <w:rFonts w:ascii="Corbel" w:hAnsi="Corbel"/>
          <w:color w:val="303030"/>
        </w:rPr>
      </w:pPr>
      <w:r>
        <w:rPr>
          <w:rFonts w:ascii="Corbel" w:hAnsi="Corbel"/>
          <w:color w:val="303030"/>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Default="00C82479">
      <w:pPr>
        <w:rPr>
          <w:rFonts w:ascii="Corbel" w:hAnsi="Corbel"/>
          <w:color w:val="303030"/>
        </w:rPr>
      </w:pPr>
    </w:p>
    <w:p w14:paraId="3B9A8592" w14:textId="77777777" w:rsidR="00C82479" w:rsidRDefault="00C82479">
      <w:pPr>
        <w:rPr>
          <w:rFonts w:ascii="Corbel" w:hAnsi="Corbel"/>
          <w:color w:val="303030"/>
        </w:rPr>
      </w:pPr>
      <w:r>
        <w:rPr>
          <w:rFonts w:ascii="Corbel" w:hAnsi="Corbel"/>
          <w:color w:val="303030"/>
        </w:rPr>
        <w:tab/>
        <w:t xml:space="preserve">The proposed project seeks to address these issues and more by developing a system </w:t>
      </w:r>
      <w:r w:rsidR="00001561">
        <w:rPr>
          <w:noProof/>
        </w:rPr>
        <mc:AlternateContent>
          <mc:Choice Requires="wps">
            <w:drawing>
              <wp:anchor distT="0" distB="0" distL="114300" distR="114300" simplePos="0" relativeHeight="251653632" behindDoc="1" locked="0" layoutInCell="1" allowOverlap="1" wp14:anchorId="59121956" wp14:editId="2662D741">
                <wp:simplePos x="0" y="0"/>
                <wp:positionH relativeFrom="page">
                  <wp:posOffset>685800</wp:posOffset>
                </wp:positionH>
                <wp:positionV relativeFrom="page">
                  <wp:posOffset>991870</wp:posOffset>
                </wp:positionV>
                <wp:extent cx="7099300" cy="571500"/>
                <wp:effectExtent l="0" t="1270" r="0" b="0"/>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75E2D0"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78.1pt;width:559pt;height:4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OVIRipzAgAA9gQAAA4AAAAAAAAA&#10;AAAAAAAALAIAAGRycy9lMm9Eb2MueG1sUEsBAi0AFAAGAAgAAAAhAMnoYrPfAAAADAEAAA8AAAAA&#10;AAAAAAAAAAAAywQAAGRycy9kb3ducmV2LnhtbFBLBQYAAAAABAAEAPMAAADXBQAAAAA=&#10;" fillcolor="#205867" stroked="f">
                <v:stroke joinstyle="round"/>
                <v:path arrowok="t"/>
                <v:textbox inset="3pt,3pt,3pt,3pt">
                  <w:txbxContent>
                    <w:p w14:paraId="3B75E2D0"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Default="00C82479">
      <w:pPr>
        <w:rPr>
          <w:rFonts w:ascii="Corbel" w:hAnsi="Corbel"/>
          <w:color w:val="303030"/>
        </w:rPr>
      </w:pPr>
    </w:p>
    <w:p w14:paraId="374806CD" w14:textId="77777777" w:rsidR="00C82479" w:rsidRDefault="00C82479">
      <w:pPr>
        <w:rPr>
          <w:rFonts w:ascii="Corbel" w:hAnsi="Corbel"/>
          <w:color w:val="303030"/>
        </w:rPr>
      </w:pPr>
      <w:r>
        <w:rPr>
          <w:rFonts w:ascii="Corbel" w:hAnsi="Corbel"/>
          <w:color w:val="303030"/>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Default="00C82479">
      <w:pPr>
        <w:pStyle w:val="FreeForm"/>
        <w:rPr>
          <w:rFonts w:ascii="Corbel" w:hAnsi="Corbel"/>
          <w:color w:val="303030"/>
        </w:rPr>
      </w:pPr>
      <w:r>
        <w:br w:type="page"/>
      </w:r>
    </w:p>
    <w:p w14:paraId="1D92D4AD" w14:textId="77777777" w:rsidR="00C82479" w:rsidRDefault="00C82479">
      <w:pPr>
        <w:rPr>
          <w:rFonts w:ascii="Arial Bold" w:hAnsi="Arial Bold"/>
          <w:color w:val="FFFEFE"/>
          <w:sz w:val="48"/>
        </w:rPr>
      </w:pPr>
      <w:r>
        <w:rPr>
          <w:rFonts w:ascii="Arial Bold" w:hAnsi="Arial Bold"/>
          <w:color w:val="FFFEFE"/>
          <w:sz w:val="48"/>
        </w:rPr>
        <w:t xml:space="preserve">   Statement of Problem</w:t>
      </w:r>
    </w:p>
    <w:p w14:paraId="24F5C54C" w14:textId="77777777" w:rsidR="00C82479" w:rsidRDefault="00C82479">
      <w:pPr>
        <w:rPr>
          <w:rFonts w:ascii="Corbel" w:hAnsi="Corbel"/>
          <w:color w:val="303030"/>
        </w:rPr>
      </w:pPr>
    </w:p>
    <w:p w14:paraId="039EA86D" w14:textId="77777777" w:rsidR="00C82479" w:rsidRDefault="00C82479">
      <w:pPr>
        <w:rPr>
          <w:rFonts w:ascii="Corbel" w:hAnsi="Corbel"/>
          <w:color w:val="303030"/>
        </w:rPr>
      </w:pPr>
    </w:p>
    <w:p w14:paraId="78B01514" w14:textId="77777777" w:rsidR="00C82479" w:rsidRDefault="00C82479">
      <w:pPr>
        <w:ind w:firstLine="720"/>
        <w:rPr>
          <w:rFonts w:ascii="Corbel" w:hAnsi="Corbel"/>
          <w:color w:val="303030"/>
        </w:rPr>
      </w:pPr>
      <w:r>
        <w:rPr>
          <w:rFonts w:ascii="Corbel" w:hAnsi="Corbel"/>
          <w:color w:val="303030"/>
        </w:rPr>
        <w:t>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po</w:t>
      </w:r>
      <w:r w:rsidR="00001561">
        <w:rPr>
          <w:noProof/>
        </w:rPr>
        <mc:AlternateContent>
          <mc:Choice Requires="wps">
            <w:drawing>
              <wp:anchor distT="0" distB="0" distL="114300" distR="114300" simplePos="0" relativeHeight="251654656" behindDoc="1" locked="0" layoutInCell="1" allowOverlap="1" wp14:anchorId="38E89861" wp14:editId="4E2A8AD1">
                <wp:simplePos x="0" y="0"/>
                <wp:positionH relativeFrom="page">
                  <wp:posOffset>685800</wp:posOffset>
                </wp:positionH>
                <wp:positionV relativeFrom="page">
                  <wp:posOffset>991870</wp:posOffset>
                </wp:positionV>
                <wp:extent cx="7099300" cy="571500"/>
                <wp:effectExtent l="0" t="1270" r="0" b="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84DAE64"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54pt;margin-top:78.1pt;width:559pt;height: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" fillcolor="#205867" stroked="f">
                <v:stroke joinstyle="round"/>
                <v:path arrowok="t"/>
                <v:textbox inset="3pt,3pt,3pt,3pt">
                  <w:txbxContent>
                    <w:p w14:paraId="584DAE64"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tential employers, graduate schools, and many others.</w:t>
      </w:r>
    </w:p>
    <w:p w14:paraId="1625A0A8" w14:textId="77777777" w:rsidR="00C82479" w:rsidRDefault="00C82479">
      <w:pPr>
        <w:rPr>
          <w:rFonts w:ascii="Corbel" w:hAnsi="Corbel"/>
          <w:color w:val="303030"/>
        </w:rPr>
      </w:pPr>
    </w:p>
    <w:p w14:paraId="3C911CFB" w14:textId="77777777" w:rsidR="00C82479" w:rsidRDefault="00C82479">
      <w:pPr>
        <w:ind w:firstLine="720"/>
        <w:rPr>
          <w:rFonts w:ascii="Corbel" w:hAnsi="Corbel"/>
          <w:color w:val="303030"/>
        </w:rPr>
      </w:pPr>
      <w:r>
        <w:rPr>
          <w:rFonts w:ascii="Corbel" w:hAnsi="Corbel"/>
          <w:color w:val="303030"/>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Faculty and departments are also disadvantaged by losing exemplary classroom and student </w:t>
      </w:r>
      <w:proofErr w:type="gramStart"/>
      <w:r>
        <w:rPr>
          <w:rFonts w:ascii="Corbel" w:hAnsi="Corbel"/>
          <w:color w:val="303030"/>
        </w:rPr>
        <w:t>work which could be used for future classes</w:t>
      </w:r>
      <w:proofErr w:type="gramEnd"/>
      <w:r>
        <w:rPr>
          <w:rFonts w:ascii="Corbel" w:hAnsi="Corbel"/>
          <w:color w:val="303030"/>
        </w:rPr>
        <w:t xml:space="preserve"> and exciting prospective students. </w:t>
      </w:r>
    </w:p>
    <w:p w14:paraId="26119BC2" w14:textId="77777777" w:rsidR="00C82479" w:rsidRDefault="00C82479">
      <w:pPr>
        <w:rPr>
          <w:rFonts w:ascii="Corbel" w:hAnsi="Corbel"/>
          <w:color w:val="303030"/>
        </w:rPr>
      </w:pPr>
    </w:p>
    <w:p w14:paraId="0C911B66" w14:textId="77777777" w:rsidR="00C82479" w:rsidRDefault="00C82479">
      <w:pPr>
        <w:rPr>
          <w:rFonts w:ascii="Corbel" w:hAnsi="Corbel"/>
          <w:color w:val="303030"/>
        </w:rPr>
      </w:pPr>
      <w:bookmarkStart w:id="0" w:name="GoBack"/>
      <w:bookmarkEnd w:id="0"/>
    </w:p>
    <w:p w14:paraId="35D4DB31" w14:textId="77777777" w:rsidR="00C82479" w:rsidRDefault="00C82479">
      <w:pPr>
        <w:rPr>
          <w:rFonts w:ascii="Corbel" w:hAnsi="Corbel"/>
          <w:color w:val="303030"/>
        </w:rPr>
      </w:pPr>
    </w:p>
    <w:p w14:paraId="41E9B70D" w14:textId="77777777" w:rsidR="00C82479" w:rsidRDefault="00C82479">
      <w:pPr>
        <w:rPr>
          <w:rFonts w:ascii="Corbel" w:hAnsi="Corbel"/>
          <w:color w:val="303030"/>
        </w:rPr>
      </w:pPr>
    </w:p>
    <w:p w14:paraId="3E2035CE" w14:textId="77777777" w:rsidR="00C82479" w:rsidRDefault="00C82479">
      <w:pPr>
        <w:rPr>
          <w:rFonts w:ascii="Corbel" w:hAnsi="Corbel"/>
          <w:color w:val="303030"/>
        </w:rPr>
      </w:pPr>
    </w:p>
    <w:p w14:paraId="74BCEFA2" w14:textId="77777777" w:rsidR="00C82479" w:rsidRDefault="00C82479">
      <w:pPr>
        <w:rPr>
          <w:rFonts w:ascii="Corbel" w:hAnsi="Corbel"/>
          <w:color w:val="303030"/>
        </w:rPr>
      </w:pPr>
    </w:p>
    <w:p w14:paraId="0F4204DA" w14:textId="77777777" w:rsidR="00C82479" w:rsidRDefault="00C82479">
      <w:pPr>
        <w:rPr>
          <w:rFonts w:ascii="Corbel" w:hAnsi="Corbel"/>
          <w:color w:val="303030"/>
        </w:rPr>
      </w:pPr>
    </w:p>
    <w:p w14:paraId="72C0E15B" w14:textId="77777777" w:rsidR="00C82479" w:rsidRDefault="00C82479">
      <w:pPr>
        <w:rPr>
          <w:rFonts w:ascii="Corbel" w:hAnsi="Corbel"/>
          <w:color w:val="303030"/>
        </w:rPr>
      </w:pPr>
    </w:p>
    <w:p w14:paraId="6C9248CE" w14:textId="77777777" w:rsidR="00C82479" w:rsidRDefault="00C82479">
      <w:pPr>
        <w:pStyle w:val="FreeForm"/>
        <w:rPr>
          <w:rFonts w:ascii="Arial Bold" w:hAnsi="Arial Bold"/>
          <w:color w:val="1A4654"/>
          <w:sz w:val="48"/>
        </w:rPr>
      </w:pPr>
      <w:r>
        <w:br w:type="page"/>
      </w:r>
    </w:p>
    <w:p w14:paraId="72BEE084" w14:textId="77777777" w:rsidR="00C82479" w:rsidRDefault="00C82479">
      <w:pPr>
        <w:rPr>
          <w:rFonts w:ascii="Arial Bold" w:hAnsi="Arial Bold"/>
          <w:color w:val="FFFEFE"/>
          <w:sz w:val="48"/>
        </w:rPr>
      </w:pPr>
      <w:r>
        <w:rPr>
          <w:rFonts w:ascii="Arial Bold" w:hAnsi="Arial Bold"/>
          <w:color w:val="FFFEFE"/>
          <w:sz w:val="48"/>
        </w:rPr>
        <w:t xml:space="preserve">   Audiences</w:t>
      </w:r>
    </w:p>
    <w:p w14:paraId="1FB81919" w14:textId="77777777" w:rsidR="00C82479" w:rsidRDefault="00C82479">
      <w:pPr>
        <w:rPr>
          <w:rFonts w:ascii="Corbel" w:hAnsi="Corbel"/>
          <w:color w:val="303030"/>
        </w:rPr>
      </w:pPr>
    </w:p>
    <w:p w14:paraId="74A79258" w14:textId="77777777" w:rsidR="00C82479" w:rsidRDefault="00C82479">
      <w:pPr>
        <w:rPr>
          <w:rFonts w:ascii="Corbel" w:hAnsi="Corbel"/>
          <w:color w:val="303030"/>
        </w:rPr>
      </w:pPr>
    </w:p>
    <w:p w14:paraId="5BA637FF" w14:textId="77777777" w:rsidR="00C82479" w:rsidRDefault="00C82479">
      <w:pPr>
        <w:ind w:firstLine="720"/>
        <w:rPr>
          <w:rFonts w:ascii="Corbel" w:hAnsi="Corbel"/>
          <w:color w:val="303030"/>
        </w:rPr>
      </w:pPr>
      <w:r>
        <w:rPr>
          <w:rFonts w:ascii="Corbel" w:hAnsi="Corbel"/>
          <w:color w:val="303030"/>
        </w:rPr>
        <w:t xml:space="preserve">This section describes the various audiences and audience needs for a portfolio system. </w:t>
      </w:r>
      <w:r>
        <w:rPr>
          <w:rFonts w:ascii="Corbel" w:hAnsi="Corbel"/>
          <w:color w:val="303030"/>
        </w:rPr>
        <w:tab/>
        <w:t xml:space="preserve">The primary audience is undergraduate students, followed by faculty as a secondary audience. Tertiary audiences include the administration, prospective students, </w:t>
      </w:r>
      <w:proofErr w:type="gramStart"/>
      <w:r>
        <w:rPr>
          <w:rFonts w:ascii="Corbel" w:hAnsi="Corbel"/>
          <w:color w:val="303030"/>
        </w:rPr>
        <w:t>parents</w:t>
      </w:r>
      <w:proofErr w:type="gramEnd"/>
      <w:r>
        <w:rPr>
          <w:rFonts w:ascii="Corbel" w:hAnsi="Corbel"/>
          <w:color w:val="303030"/>
        </w:rPr>
        <w:t xml:space="preserve"> of students, potential employers, and alumni, among others.</w:t>
      </w:r>
    </w:p>
    <w:p w14:paraId="12BF1F8F" w14:textId="77777777" w:rsidR="00C82479" w:rsidRDefault="00C82479">
      <w:pPr>
        <w:rPr>
          <w:rFonts w:ascii="Corbel" w:hAnsi="Corbel"/>
          <w:color w:val="303030"/>
        </w:rPr>
      </w:pPr>
    </w:p>
    <w:p w14:paraId="492A7655" w14:textId="77777777" w:rsidR="00C82479" w:rsidRDefault="00C82479">
      <w:pPr>
        <w:rPr>
          <w:rFonts w:ascii="Corbel" w:hAnsi="Corbel"/>
          <w:color w:val="303030"/>
        </w:rPr>
      </w:pPr>
    </w:p>
    <w:p w14:paraId="7D0A7C5B" w14:textId="77777777" w:rsidR="00C82479" w:rsidRDefault="00C82479">
      <w:pPr>
        <w:rPr>
          <w:rFonts w:ascii="Arial Bold" w:hAnsi="Arial Bold"/>
          <w:color w:val="1A4654"/>
          <w:sz w:val="36"/>
        </w:rPr>
      </w:pPr>
      <w:r>
        <w:rPr>
          <w:rFonts w:ascii="Arial Bold" w:hAnsi="Arial Bold"/>
          <w:color w:val="1A4654"/>
          <w:sz w:val="36"/>
        </w:rPr>
        <w:t>Undergraduate Students</w:t>
      </w:r>
    </w:p>
    <w:p w14:paraId="1651BB54" w14:textId="77777777" w:rsidR="00C82479" w:rsidRDefault="00C82479">
      <w:pPr>
        <w:rPr>
          <w:rFonts w:ascii="Corbel" w:hAnsi="Corbel"/>
          <w:color w:val="303030"/>
        </w:rPr>
      </w:pPr>
    </w:p>
    <w:p w14:paraId="588C3A30" w14:textId="77777777" w:rsidR="00C82479" w:rsidRDefault="00C82479">
      <w:pPr>
        <w:ind w:firstLine="720"/>
        <w:rPr>
          <w:rFonts w:ascii="Corbel" w:hAnsi="Corbel"/>
          <w:color w:val="303030"/>
        </w:rPr>
      </w:pPr>
      <w:r>
        <w:rPr>
          <w:rFonts w:ascii="Corbel" w:hAnsi="Corbel"/>
          <w:color w:val="303030"/>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Default="00C82479">
      <w:pPr>
        <w:rPr>
          <w:rFonts w:ascii="Corbel" w:hAnsi="Corbel"/>
          <w:color w:val="303030"/>
        </w:rPr>
      </w:pPr>
    </w:p>
    <w:p w14:paraId="41E9708E" w14:textId="77777777" w:rsidR="00C82479" w:rsidRDefault="00C82479">
      <w:pPr>
        <w:ind w:firstLine="720"/>
        <w:rPr>
          <w:rFonts w:ascii="Corbel" w:hAnsi="Corbel"/>
          <w:color w:val="303030"/>
        </w:rPr>
      </w:pPr>
      <w:r>
        <w:rPr>
          <w:rFonts w:ascii="Corbel" w:hAnsi="Corbel"/>
          <w:color w:val="303030"/>
        </w:rPr>
        <w:t>Students currently have limited to no feedback on their academic work except classroom-based feedba</w:t>
      </w:r>
      <w:r w:rsidR="00001561">
        <w:rPr>
          <w:noProof/>
        </w:rPr>
        <mc:AlternateContent>
          <mc:Choice Requires="wps">
            <w:drawing>
              <wp:anchor distT="0" distB="0" distL="114300" distR="114300" simplePos="0" relativeHeight="251655680" behindDoc="1" locked="0" layoutInCell="1" allowOverlap="1" wp14:anchorId="511C5C00" wp14:editId="4802514E">
                <wp:simplePos x="0" y="0"/>
                <wp:positionH relativeFrom="page">
                  <wp:posOffset>685800</wp:posOffset>
                </wp:positionH>
                <wp:positionV relativeFrom="page">
                  <wp:posOffset>1156970</wp:posOffset>
                </wp:positionV>
                <wp:extent cx="7099300" cy="571500"/>
                <wp:effectExtent l="0" t="1270" r="0"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1668DB"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54pt;margin-top:91.1pt;width:559pt;height: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" fillcolor="#205867" stroked="f">
                <v:stroke joinstyle="round"/>
                <v:path arrowok="t"/>
                <v:textbox inset="3pt,3pt,3pt,3pt">
                  <w:txbxContent>
                    <w:p w14:paraId="3B1668DB"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ck. As a consequence, students do not have the tools for evaluating quality work or improving their own work behind limited inspection.</w:t>
      </w:r>
    </w:p>
    <w:p w14:paraId="338FCBCE" w14:textId="77777777" w:rsidR="00C82479" w:rsidRDefault="00C82479">
      <w:pPr>
        <w:rPr>
          <w:rFonts w:ascii="Corbel" w:hAnsi="Corbel"/>
          <w:color w:val="303030"/>
        </w:rPr>
      </w:pPr>
    </w:p>
    <w:p w14:paraId="2E8A7DF8" w14:textId="77777777" w:rsidR="00C82479" w:rsidRDefault="00C82479">
      <w:pPr>
        <w:ind w:firstLine="720"/>
        <w:rPr>
          <w:rFonts w:ascii="Corbel" w:hAnsi="Corbel"/>
          <w:color w:val="303030"/>
        </w:rPr>
      </w:pPr>
      <w:r>
        <w:rPr>
          <w:rFonts w:ascii="Corbel" w:hAnsi="Corbel"/>
          <w:color w:val="303030"/>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Default="00C82479">
      <w:pPr>
        <w:rPr>
          <w:rFonts w:ascii="Corbel" w:hAnsi="Corbel"/>
          <w:color w:val="303030"/>
        </w:rPr>
      </w:pPr>
    </w:p>
    <w:p w14:paraId="7514FB85" w14:textId="77777777" w:rsidR="00C82479" w:rsidRDefault="00C82479">
      <w:pPr>
        <w:ind w:firstLine="720"/>
        <w:rPr>
          <w:rFonts w:ascii="Corbel" w:hAnsi="Corbel"/>
          <w:color w:val="303030"/>
        </w:rPr>
      </w:pPr>
      <w:r>
        <w:rPr>
          <w:rFonts w:ascii="Corbel" w:hAnsi="Corbel"/>
          <w:color w:val="303030"/>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Default="00C82479">
      <w:pPr>
        <w:rPr>
          <w:rFonts w:ascii="Corbel" w:hAnsi="Corbel"/>
          <w:color w:val="303030"/>
        </w:rPr>
      </w:pPr>
    </w:p>
    <w:p w14:paraId="066D48F0" w14:textId="77777777" w:rsidR="00C82479" w:rsidRDefault="00C82479">
      <w:pPr>
        <w:rPr>
          <w:rFonts w:ascii="Corbel" w:hAnsi="Corbel"/>
          <w:color w:val="303030"/>
        </w:rPr>
      </w:pPr>
    </w:p>
    <w:p w14:paraId="2993C04F" w14:textId="77777777" w:rsidR="00C82479" w:rsidRDefault="00C82479">
      <w:pPr>
        <w:rPr>
          <w:rFonts w:ascii="Arial Bold" w:hAnsi="Arial Bold"/>
          <w:color w:val="1A4654"/>
          <w:sz w:val="36"/>
        </w:rPr>
      </w:pPr>
      <w:r>
        <w:rPr>
          <w:rFonts w:ascii="Arial Bold" w:hAnsi="Arial Bold"/>
          <w:color w:val="1A4654"/>
          <w:sz w:val="36"/>
        </w:rPr>
        <w:t>Faculty</w:t>
      </w:r>
    </w:p>
    <w:p w14:paraId="2445551E" w14:textId="77777777" w:rsidR="00C82479" w:rsidRDefault="00C82479">
      <w:pPr>
        <w:rPr>
          <w:rFonts w:ascii="Corbel" w:hAnsi="Corbel"/>
          <w:color w:val="303030"/>
        </w:rPr>
      </w:pPr>
    </w:p>
    <w:p w14:paraId="12DF1F24" w14:textId="77777777" w:rsidR="00C82479" w:rsidRDefault="00C82479">
      <w:pPr>
        <w:ind w:firstLine="720"/>
        <w:rPr>
          <w:rFonts w:ascii="Corbel" w:hAnsi="Corbel"/>
          <w:color w:val="303030"/>
        </w:rPr>
      </w:pPr>
      <w:r>
        <w:rPr>
          <w:rFonts w:ascii="Corbel" w:hAnsi="Corbel"/>
          <w:color w:val="303030"/>
        </w:rPr>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Pr>
          <w:rFonts w:ascii="Corbel" w:hAnsi="Corbel"/>
          <w:color w:val="303030"/>
        </w:rPr>
        <w:t>for</w:t>
      </w:r>
      <w:proofErr w:type="gramEnd"/>
      <w:r>
        <w:rPr>
          <w:rFonts w:ascii="Corbel" w:hAnsi="Corbel"/>
          <w:color w:val="303030"/>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Default="00C82479">
      <w:pPr>
        <w:rPr>
          <w:rFonts w:ascii="Corbel" w:hAnsi="Corbel"/>
          <w:color w:val="303030"/>
        </w:rPr>
      </w:pPr>
    </w:p>
    <w:p w14:paraId="4E179415" w14:textId="77777777" w:rsidR="00C82479" w:rsidRDefault="00C82479">
      <w:pPr>
        <w:ind w:firstLine="720"/>
        <w:rPr>
          <w:rFonts w:ascii="Corbel" w:hAnsi="Corbel"/>
          <w:color w:val="303030"/>
        </w:rPr>
      </w:pPr>
      <w:r>
        <w:rPr>
          <w:rFonts w:ascii="Corbel" w:hAnsi="Corbel"/>
          <w:color w:val="303030"/>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Pr>
          <w:rFonts w:ascii="Corbel" w:hAnsi="Corbel"/>
          <w:color w:val="303030"/>
        </w:rPr>
        <w:t>their</w:t>
      </w:r>
      <w:proofErr w:type="gramEnd"/>
      <w:r>
        <w:rPr>
          <w:rFonts w:ascii="Corbel" w:hAnsi="Corbel"/>
          <w:color w:val="303030"/>
        </w:rPr>
        <w:t xml:space="preserve"> major or class. As well, sharing this work is difficult as </w:t>
      </w:r>
      <w:proofErr w:type="gramStart"/>
      <w:r>
        <w:rPr>
          <w:rFonts w:ascii="Corbel" w:hAnsi="Corbel"/>
          <w:color w:val="303030"/>
        </w:rPr>
        <w:t>their are</w:t>
      </w:r>
      <w:proofErr w:type="gramEnd"/>
      <w:r>
        <w:rPr>
          <w:rFonts w:ascii="Corbel" w:hAnsi="Corbel"/>
          <w:color w:val="303030"/>
        </w:rPr>
        <w:t xml:space="preserve"> no tools or mechanisms in place for maintaining and providing a consistent view of student work.</w:t>
      </w:r>
    </w:p>
    <w:p w14:paraId="7998CC4E" w14:textId="77777777" w:rsidR="00C82479" w:rsidRDefault="00C82479">
      <w:pPr>
        <w:rPr>
          <w:rFonts w:ascii="Corbel" w:hAnsi="Corbel"/>
          <w:color w:val="303030"/>
        </w:rPr>
      </w:pPr>
    </w:p>
    <w:p w14:paraId="75E2D501" w14:textId="77777777" w:rsidR="00C82479" w:rsidRDefault="00C82479">
      <w:pPr>
        <w:ind w:firstLine="720"/>
        <w:rPr>
          <w:rFonts w:ascii="Corbel" w:hAnsi="Corbel"/>
          <w:color w:val="303030"/>
        </w:rPr>
      </w:pPr>
      <w:r>
        <w:rPr>
          <w:rFonts w:ascii="Corbel" w:hAnsi="Corbel"/>
          <w:color w:val="303030"/>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Pr>
          <w:rFonts w:ascii="Corbel" w:hAnsi="Corbel"/>
          <w:color w:val="303030"/>
        </w:rPr>
        <w:t>difficult</w:t>
      </w:r>
      <w:proofErr w:type="gramEnd"/>
      <w:r>
        <w:rPr>
          <w:rFonts w:ascii="Corbel" w:hAnsi="Corbel"/>
          <w:color w:val="303030"/>
        </w:rPr>
        <w:t xml:space="preserve"> as tools for recommending and supporting student work do not exist.</w:t>
      </w:r>
    </w:p>
    <w:p w14:paraId="1A126D32" w14:textId="77777777" w:rsidR="00C82479" w:rsidRDefault="00C82479">
      <w:pPr>
        <w:rPr>
          <w:rFonts w:ascii="Corbel" w:hAnsi="Corbel"/>
          <w:color w:val="303030"/>
        </w:rPr>
      </w:pPr>
    </w:p>
    <w:p w14:paraId="4FF3C4F2" w14:textId="77777777" w:rsidR="00C82479" w:rsidRDefault="00C82479">
      <w:pPr>
        <w:ind w:firstLine="720"/>
        <w:rPr>
          <w:rFonts w:ascii="Corbel" w:hAnsi="Corbel"/>
          <w:color w:val="303030"/>
        </w:rPr>
      </w:pPr>
      <w:r>
        <w:rPr>
          <w:rFonts w:ascii="Corbel" w:hAnsi="Corbel"/>
          <w:color w:val="303030"/>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Default="00C82479">
      <w:pPr>
        <w:rPr>
          <w:rFonts w:ascii="Corbel" w:hAnsi="Corbel"/>
          <w:color w:val="303030"/>
        </w:rPr>
      </w:pPr>
    </w:p>
    <w:p w14:paraId="404E4BF3" w14:textId="77777777" w:rsidR="00C82479" w:rsidRDefault="00C82479">
      <w:pPr>
        <w:rPr>
          <w:rFonts w:ascii="Corbel" w:hAnsi="Corbel"/>
          <w:color w:val="303030"/>
        </w:rPr>
      </w:pPr>
    </w:p>
    <w:p w14:paraId="16C48165" w14:textId="77777777" w:rsidR="00C82479" w:rsidRDefault="00C82479">
      <w:pPr>
        <w:rPr>
          <w:rFonts w:ascii="Arial Bold" w:hAnsi="Arial Bold"/>
          <w:color w:val="1A4654"/>
          <w:sz w:val="36"/>
        </w:rPr>
      </w:pPr>
      <w:r>
        <w:rPr>
          <w:rFonts w:ascii="Arial Bold" w:hAnsi="Arial Bold"/>
          <w:color w:val="1A4654"/>
          <w:sz w:val="36"/>
        </w:rPr>
        <w:t>Other Audiences</w:t>
      </w:r>
    </w:p>
    <w:p w14:paraId="0BA4CA8C" w14:textId="77777777" w:rsidR="00C82479" w:rsidRDefault="00C82479">
      <w:pPr>
        <w:rPr>
          <w:rFonts w:ascii="Corbel" w:hAnsi="Corbel"/>
          <w:color w:val="303030"/>
        </w:rPr>
      </w:pPr>
    </w:p>
    <w:p w14:paraId="4BFB21F1" w14:textId="77777777" w:rsidR="00C82479" w:rsidRDefault="00C82479">
      <w:pPr>
        <w:rPr>
          <w:rFonts w:ascii="Corbel" w:hAnsi="Corbel"/>
          <w:color w:val="303030"/>
        </w:rPr>
      </w:pPr>
    </w:p>
    <w:p w14:paraId="7C520685" w14:textId="77777777" w:rsidR="00C82479" w:rsidRDefault="00C82479">
      <w:pPr>
        <w:rPr>
          <w:rFonts w:ascii="Arial Bold" w:hAnsi="Arial Bold"/>
          <w:color w:val="1A4654"/>
        </w:rPr>
      </w:pPr>
      <w:r>
        <w:rPr>
          <w:rFonts w:ascii="Arial Bold" w:hAnsi="Arial Bold"/>
          <w:color w:val="1A4654"/>
        </w:rPr>
        <w:t>Administration / Marketing</w:t>
      </w:r>
    </w:p>
    <w:p w14:paraId="71D112B3" w14:textId="77777777" w:rsidR="00C82479" w:rsidRDefault="00C82479">
      <w:pPr>
        <w:rPr>
          <w:rFonts w:ascii="Corbel" w:hAnsi="Corbel"/>
          <w:color w:val="303030"/>
        </w:rPr>
      </w:pPr>
    </w:p>
    <w:p w14:paraId="7CC75CED" w14:textId="77777777" w:rsidR="00C82479" w:rsidRDefault="00C82479">
      <w:pPr>
        <w:rPr>
          <w:rFonts w:ascii="Corbel" w:hAnsi="Corbel"/>
          <w:color w:val="303030"/>
        </w:rPr>
      </w:pPr>
    </w:p>
    <w:p w14:paraId="0744F2B4" w14:textId="77777777" w:rsidR="00C82479" w:rsidRDefault="00C82479">
      <w:pPr>
        <w:rPr>
          <w:rFonts w:ascii="Corbel Bold" w:hAnsi="Corbel Bold"/>
          <w:color w:val="303030"/>
        </w:rPr>
      </w:pPr>
      <w:r>
        <w:rPr>
          <w:rFonts w:ascii="Corbel Bold" w:hAnsi="Corbel Bold"/>
          <w:color w:val="303030"/>
        </w:rPr>
        <w:t>Administration</w:t>
      </w:r>
    </w:p>
    <w:p w14:paraId="7B1F8794" w14:textId="77777777" w:rsidR="00C82479" w:rsidRDefault="00C82479">
      <w:pPr>
        <w:rPr>
          <w:rFonts w:ascii="Corbel" w:hAnsi="Corbel"/>
          <w:color w:val="303030"/>
        </w:rPr>
      </w:pPr>
    </w:p>
    <w:p w14:paraId="03A12EB5" w14:textId="77777777" w:rsidR="00C82479" w:rsidRDefault="00C82479">
      <w:pPr>
        <w:rPr>
          <w:rFonts w:ascii="Corbel" w:hAnsi="Corbel"/>
          <w:color w:val="303030"/>
        </w:rPr>
      </w:pPr>
      <w:r>
        <w:rPr>
          <w:rFonts w:ascii="Corbel" w:hAnsi="Corbel"/>
          <w:color w:val="303030"/>
        </w:rPr>
        <w:t>The primary need concerning the administration audience is to find somebody with special skills (be able to take some beautiful photographs, be able to design an advert for an incoming event...).</w:t>
      </w:r>
    </w:p>
    <w:p w14:paraId="598985A2" w14:textId="77777777" w:rsidR="00C82479" w:rsidRDefault="00C82479">
      <w:pPr>
        <w:rPr>
          <w:rFonts w:ascii="Corbel" w:hAnsi="Corbel"/>
          <w:color w:val="303030"/>
        </w:rPr>
      </w:pPr>
    </w:p>
    <w:p w14:paraId="0BD87451" w14:textId="77777777" w:rsidR="00C82479" w:rsidRDefault="00C82479">
      <w:pPr>
        <w:rPr>
          <w:rFonts w:ascii="Corbel" w:hAnsi="Corbel"/>
          <w:color w:val="303030"/>
        </w:rPr>
      </w:pPr>
      <w:r>
        <w:rPr>
          <w:rFonts w:ascii="Corbel" w:hAnsi="Corbel"/>
          <w:color w:val="303030"/>
        </w:rPr>
        <w:t xml:space="preserve">Presently people from the administration are forced to send a general email to their different contacts to find the right person. Our system must therefore overcome this problem by proposing </w:t>
      </w:r>
      <w:proofErr w:type="gramStart"/>
      <w:r>
        <w:rPr>
          <w:rFonts w:ascii="Corbel" w:hAnsi="Corbel"/>
          <w:color w:val="303030"/>
        </w:rPr>
        <w:t>a</w:t>
      </w:r>
      <w:proofErr w:type="gramEnd"/>
      <w:r>
        <w:rPr>
          <w:rFonts w:ascii="Corbel" w:hAnsi="Corbel"/>
          <w:color w:val="303030"/>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Pr>
          <w:rFonts w:ascii="Corbel" w:hAnsi="Corbel"/>
          <w:color w:val="303030"/>
        </w:rPr>
        <w:t>this function could be materialized by a filter among the search criteria</w:t>
      </w:r>
      <w:proofErr w:type="gramEnd"/>
      <w:r>
        <w:rPr>
          <w:rFonts w:ascii="Corbel" w:hAnsi="Corbel"/>
          <w:color w:val="303030"/>
        </w:rPr>
        <w:t>. Obviously it should be possible to contact directly this selected student if necessary.</w:t>
      </w:r>
    </w:p>
    <w:p w14:paraId="09F30073" w14:textId="77777777" w:rsidR="00C82479" w:rsidRDefault="00C82479">
      <w:pPr>
        <w:rPr>
          <w:rFonts w:ascii="Corbel" w:hAnsi="Corbel"/>
          <w:color w:val="303030"/>
        </w:rPr>
      </w:pPr>
    </w:p>
    <w:p w14:paraId="4A64F805" w14:textId="77777777" w:rsidR="00C82479" w:rsidRDefault="00C82479">
      <w:pPr>
        <w:rPr>
          <w:rFonts w:ascii="Corbel" w:hAnsi="Corbel"/>
          <w:color w:val="303030"/>
        </w:rPr>
      </w:pPr>
    </w:p>
    <w:p w14:paraId="1E8BB328" w14:textId="77777777" w:rsidR="00C82479" w:rsidRDefault="00C82479">
      <w:pPr>
        <w:rPr>
          <w:rFonts w:ascii="Corbel Bold" w:hAnsi="Corbel Bold"/>
          <w:color w:val="303030"/>
        </w:rPr>
      </w:pPr>
      <w:r>
        <w:rPr>
          <w:rFonts w:ascii="Corbel Bold" w:hAnsi="Corbel Bold"/>
          <w:color w:val="303030"/>
        </w:rPr>
        <w:t>Marketing</w:t>
      </w:r>
    </w:p>
    <w:p w14:paraId="7064C91D" w14:textId="77777777" w:rsidR="00C82479" w:rsidRDefault="00C82479">
      <w:pPr>
        <w:rPr>
          <w:rFonts w:ascii="Corbel" w:hAnsi="Corbel"/>
          <w:color w:val="303030"/>
        </w:rPr>
      </w:pPr>
    </w:p>
    <w:p w14:paraId="65845797" w14:textId="77777777" w:rsidR="00C82479" w:rsidRDefault="00C82479">
      <w:pPr>
        <w:rPr>
          <w:rFonts w:ascii="Corbel" w:hAnsi="Corbel"/>
          <w:color w:val="303030"/>
        </w:rPr>
      </w:pPr>
      <w:r>
        <w:rPr>
          <w:rFonts w:ascii="Corbel" w:hAnsi="Corbel"/>
          <w:color w:val="303030"/>
        </w:rPr>
        <w:t xml:space="preserve">The administration always wants UMO to look good.  A system of show off repository should be implemented to be able to pick images or stories of good student. These media could </w:t>
      </w:r>
      <w:proofErr w:type="spellStart"/>
      <w:r>
        <w:rPr>
          <w:rFonts w:ascii="Corbel" w:hAnsi="Corbel"/>
          <w:color w:val="303030"/>
        </w:rPr>
        <w:t>potentiallyî</w:t>
      </w:r>
      <w:proofErr w:type="spellEnd"/>
      <w:r>
        <w:rPr>
          <w:rFonts w:ascii="Corbel" w:hAnsi="Corbel"/>
          <w:color w:val="303030"/>
        </w:rPr>
        <w:t xml:space="preserve"> be used for marketing events and promotion. Finally the administration could see which departments are actually doing good work.</w:t>
      </w:r>
    </w:p>
    <w:p w14:paraId="21213804" w14:textId="77777777" w:rsidR="00C82479" w:rsidRDefault="00C82479">
      <w:pPr>
        <w:rPr>
          <w:rFonts w:ascii="Corbel" w:hAnsi="Corbel"/>
          <w:color w:val="303030"/>
        </w:rPr>
      </w:pPr>
    </w:p>
    <w:p w14:paraId="126EA41C" w14:textId="77777777" w:rsidR="00C82479" w:rsidRDefault="00C82479">
      <w:pPr>
        <w:rPr>
          <w:rFonts w:ascii="Corbel" w:hAnsi="Corbel"/>
          <w:color w:val="303030"/>
        </w:rPr>
      </w:pPr>
    </w:p>
    <w:p w14:paraId="399A718E" w14:textId="77777777" w:rsidR="00C82479" w:rsidRDefault="00C82479">
      <w:pPr>
        <w:rPr>
          <w:rFonts w:ascii="Arial Bold" w:hAnsi="Arial Bold"/>
          <w:color w:val="1A4654"/>
        </w:rPr>
      </w:pPr>
      <w:r>
        <w:rPr>
          <w:rFonts w:ascii="Arial Bold" w:hAnsi="Arial Bold"/>
          <w:color w:val="1A4654"/>
        </w:rPr>
        <w:t>Prospective Students</w:t>
      </w:r>
    </w:p>
    <w:p w14:paraId="750334F1" w14:textId="77777777" w:rsidR="00C82479" w:rsidRDefault="00C82479">
      <w:pPr>
        <w:rPr>
          <w:rFonts w:ascii="Corbel" w:hAnsi="Corbel"/>
          <w:color w:val="303030"/>
        </w:rPr>
      </w:pPr>
    </w:p>
    <w:p w14:paraId="1712F205" w14:textId="77777777" w:rsidR="00C82479" w:rsidRDefault="00C82479">
      <w:pPr>
        <w:ind w:firstLine="720"/>
        <w:rPr>
          <w:rFonts w:ascii="Corbel" w:hAnsi="Corbel"/>
          <w:color w:val="303030"/>
        </w:rPr>
      </w:pPr>
      <w:r>
        <w:rPr>
          <w:rFonts w:ascii="Corbel" w:hAnsi="Corbel"/>
          <w:color w:val="303030"/>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proofErr w:type="gramStart"/>
      <w:r>
        <w:rPr>
          <w:rFonts w:ascii="Corbel" w:hAnsi="Corbel"/>
          <w:color w:val="303030"/>
        </w:rPr>
        <w:t>place which</w:t>
      </w:r>
      <w:proofErr w:type="gramEnd"/>
      <w:r>
        <w:rPr>
          <w:rFonts w:ascii="Corbel" w:hAnsi="Corbel"/>
          <w:color w:val="303030"/>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should be able to accommodate this need.</w:t>
      </w:r>
    </w:p>
    <w:p w14:paraId="4CDB7605" w14:textId="77777777" w:rsidR="00C82479" w:rsidRDefault="00C82479">
      <w:pPr>
        <w:rPr>
          <w:rFonts w:ascii="Corbel" w:hAnsi="Corbel"/>
          <w:color w:val="303030"/>
        </w:rPr>
      </w:pPr>
    </w:p>
    <w:p w14:paraId="1A4B6D3E" w14:textId="77777777" w:rsidR="00C82479" w:rsidRDefault="00C82479">
      <w:pPr>
        <w:rPr>
          <w:rFonts w:ascii="Corbel" w:hAnsi="Corbel"/>
          <w:color w:val="303030"/>
        </w:rPr>
      </w:pPr>
    </w:p>
    <w:p w14:paraId="5AAAABAE" w14:textId="77777777" w:rsidR="00C82479" w:rsidRDefault="00C82479">
      <w:pPr>
        <w:rPr>
          <w:rFonts w:ascii="Arial Bold" w:hAnsi="Arial Bold"/>
          <w:color w:val="1A4654"/>
        </w:rPr>
      </w:pPr>
      <w:r>
        <w:rPr>
          <w:rFonts w:ascii="Arial Bold" w:hAnsi="Arial Bold"/>
          <w:color w:val="1A4654"/>
        </w:rPr>
        <w:t>Parents of Students</w:t>
      </w:r>
    </w:p>
    <w:p w14:paraId="608908FA" w14:textId="77777777" w:rsidR="00C82479" w:rsidRDefault="00C82479">
      <w:pPr>
        <w:rPr>
          <w:rFonts w:ascii="Corbel" w:hAnsi="Corbel"/>
          <w:color w:val="303030"/>
        </w:rPr>
      </w:pPr>
    </w:p>
    <w:p w14:paraId="042A45B3" w14:textId="77777777" w:rsidR="00C82479" w:rsidRDefault="00C82479">
      <w:pPr>
        <w:ind w:firstLine="720"/>
        <w:rPr>
          <w:rFonts w:ascii="Corbel" w:hAnsi="Corbel"/>
          <w:color w:val="303030"/>
        </w:rPr>
      </w:pPr>
      <w:r>
        <w:rPr>
          <w:rFonts w:ascii="Corbel" w:hAnsi="Corbel"/>
          <w:color w:val="303030"/>
        </w:rPr>
        <w:t xml:space="preserve">Parents of current and prospective students comprise a peripheral yet important audience for the portfolio system. Currently their access to student work is largely limited to what their child might choose to share with them or what they can glean from various 'featured student' columns throughout the university and department websites. </w:t>
      </w:r>
    </w:p>
    <w:p w14:paraId="64C0A690" w14:textId="77777777" w:rsidR="00C82479" w:rsidRDefault="00C82479">
      <w:pPr>
        <w:rPr>
          <w:rFonts w:ascii="Corbel" w:hAnsi="Corbel"/>
          <w:color w:val="303030"/>
        </w:rPr>
      </w:pPr>
    </w:p>
    <w:p w14:paraId="4DC2C78A" w14:textId="77777777" w:rsidR="00C82479" w:rsidRDefault="00C82479">
      <w:pPr>
        <w:rPr>
          <w:rFonts w:ascii="Corbel" w:hAnsi="Corbel"/>
          <w:color w:val="303030"/>
        </w:rPr>
      </w:pPr>
      <w:proofErr w:type="gramStart"/>
      <w:r>
        <w:rPr>
          <w:rFonts w:ascii="Corbel" w:hAnsi="Corbel"/>
          <w:color w:val="303030"/>
        </w:rPr>
        <w:t>while</w:t>
      </w:r>
      <w:proofErr w:type="gramEnd"/>
      <w:r>
        <w:rPr>
          <w:rFonts w:ascii="Corbel" w:hAnsi="Corbel"/>
          <w:color w:val="303030"/>
        </w:rPr>
        <w:t xml:space="preserve"> away at school. They will have access to other student's work as well which will allow them to easily gauge how their student is performing compared with others in their department or even university-wide. </w:t>
      </w:r>
    </w:p>
    <w:p w14:paraId="446DE22F" w14:textId="77777777" w:rsidR="00C82479" w:rsidRDefault="00C82479">
      <w:pPr>
        <w:rPr>
          <w:rFonts w:ascii="Corbel" w:hAnsi="Corbel"/>
          <w:color w:val="303030"/>
        </w:rPr>
      </w:pPr>
    </w:p>
    <w:p w14:paraId="468AF1E0" w14:textId="77777777" w:rsidR="00C82479" w:rsidRDefault="00C82479">
      <w:pPr>
        <w:ind w:firstLine="720"/>
        <w:rPr>
          <w:rFonts w:ascii="Corbel" w:hAnsi="Corbel"/>
          <w:color w:val="303030"/>
        </w:rPr>
      </w:pPr>
      <w:r>
        <w:rPr>
          <w:rFonts w:ascii="Corbel" w:hAnsi="Corbel"/>
          <w:color w:val="303030"/>
        </w:rPr>
        <w:t xml:space="preserve">Parents will also be able to track their child's progress over time, and have a better sense of their ongoing development. </w:t>
      </w:r>
    </w:p>
    <w:p w14:paraId="5B6DFF2E" w14:textId="77777777" w:rsidR="00C82479" w:rsidRDefault="00C82479">
      <w:pPr>
        <w:rPr>
          <w:rFonts w:ascii="Corbel" w:hAnsi="Corbel"/>
          <w:color w:val="303030"/>
        </w:rPr>
      </w:pPr>
    </w:p>
    <w:p w14:paraId="25E37BA0" w14:textId="77777777" w:rsidR="00C82479" w:rsidRDefault="00C82479">
      <w:pPr>
        <w:ind w:firstLine="720"/>
        <w:rPr>
          <w:rFonts w:ascii="Corbel" w:hAnsi="Corbel"/>
          <w:color w:val="303030"/>
        </w:rPr>
      </w:pPr>
      <w:r>
        <w:rPr>
          <w:rFonts w:ascii="Corbel" w:hAnsi="Corbel"/>
          <w:color w:val="303030"/>
        </w:rPr>
        <w:t>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Default="00C82479">
      <w:pPr>
        <w:rPr>
          <w:rFonts w:ascii="Corbel" w:hAnsi="Corbel"/>
          <w:color w:val="303030"/>
        </w:rPr>
      </w:pPr>
    </w:p>
    <w:p w14:paraId="654C2F88" w14:textId="77777777" w:rsidR="00C82479" w:rsidRDefault="00C82479">
      <w:pPr>
        <w:ind w:firstLine="720"/>
        <w:rPr>
          <w:rFonts w:ascii="Corbel" w:hAnsi="Corbel"/>
          <w:color w:val="303030"/>
        </w:rPr>
      </w:pPr>
      <w:r>
        <w:rPr>
          <w:rFonts w:ascii="Corbel" w:hAnsi="Corbel"/>
          <w:color w:val="303030"/>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clear idea of the quality of the education and department that their child might enter into.</w:t>
      </w:r>
    </w:p>
    <w:p w14:paraId="36C851EB" w14:textId="77777777" w:rsidR="00C82479" w:rsidRDefault="00C82479">
      <w:pPr>
        <w:rPr>
          <w:rFonts w:ascii="Corbel" w:hAnsi="Corbel"/>
          <w:color w:val="303030"/>
        </w:rPr>
      </w:pPr>
    </w:p>
    <w:p w14:paraId="3DFB7239" w14:textId="77777777" w:rsidR="00C82479" w:rsidRDefault="00C82479">
      <w:pPr>
        <w:rPr>
          <w:rFonts w:ascii="Corbel" w:hAnsi="Corbel"/>
          <w:color w:val="303030"/>
        </w:rPr>
      </w:pPr>
    </w:p>
    <w:p w14:paraId="7259C3FA" w14:textId="77777777" w:rsidR="00C82479" w:rsidRDefault="00C82479">
      <w:pPr>
        <w:rPr>
          <w:rFonts w:ascii="Arial Bold" w:hAnsi="Arial Bold"/>
          <w:color w:val="1A4654"/>
        </w:rPr>
      </w:pPr>
      <w:r>
        <w:rPr>
          <w:rFonts w:ascii="Arial Bold" w:hAnsi="Arial Bold"/>
          <w:color w:val="1A4654"/>
        </w:rPr>
        <w:t>Potential Employers</w:t>
      </w:r>
    </w:p>
    <w:p w14:paraId="78C054C3" w14:textId="77777777" w:rsidR="00C82479" w:rsidRDefault="00C82479">
      <w:pPr>
        <w:rPr>
          <w:rFonts w:ascii="Arial Bold" w:hAnsi="Arial Bold"/>
          <w:color w:val="1A4654"/>
        </w:rPr>
      </w:pPr>
    </w:p>
    <w:p w14:paraId="0580C24B" w14:textId="77777777" w:rsidR="00C82479" w:rsidRDefault="00C82479">
      <w:pPr>
        <w:ind w:firstLine="720"/>
        <w:rPr>
          <w:rFonts w:ascii="Corbel" w:hAnsi="Corbel"/>
          <w:color w:val="303030"/>
        </w:rPr>
      </w:pPr>
      <w:r>
        <w:rPr>
          <w:rFonts w:ascii="Corbel" w:hAnsi="Corbel"/>
          <w:color w:val="303030"/>
        </w:rPr>
        <w:t xml:space="preserve">Any excellent academic work that might help employers </w:t>
      </w:r>
      <w:proofErr w:type="gramStart"/>
      <w:r>
        <w:rPr>
          <w:rFonts w:ascii="Corbel" w:hAnsi="Corbel"/>
          <w:color w:val="303030"/>
        </w:rPr>
        <w:t>find</w:t>
      </w:r>
      <w:proofErr w:type="gramEnd"/>
      <w:r>
        <w:rPr>
          <w:rFonts w:ascii="Corbel" w:hAnsi="Corbel"/>
          <w:color w:val="303030"/>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Default="00C82479">
      <w:pPr>
        <w:rPr>
          <w:rFonts w:ascii="Corbel" w:hAnsi="Corbel"/>
          <w:color w:val="303030"/>
        </w:rPr>
      </w:pPr>
    </w:p>
    <w:p w14:paraId="1CF2EDBB" w14:textId="77777777" w:rsidR="00C82479" w:rsidRDefault="00C82479">
      <w:pPr>
        <w:ind w:firstLine="720"/>
        <w:rPr>
          <w:rFonts w:ascii="Corbel" w:hAnsi="Corbel"/>
          <w:color w:val="303030"/>
        </w:rPr>
      </w:pPr>
      <w:r>
        <w:rPr>
          <w:rFonts w:ascii="Corbel" w:hAnsi="Corbel"/>
          <w:color w:val="303030"/>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Default="00C82479">
      <w:pPr>
        <w:ind w:firstLine="720"/>
        <w:rPr>
          <w:rFonts w:ascii="Corbel" w:hAnsi="Corbel"/>
          <w:color w:val="303030"/>
        </w:rPr>
      </w:pPr>
    </w:p>
    <w:p w14:paraId="6CA545B5" w14:textId="77777777" w:rsidR="00C82479" w:rsidRDefault="00C82479">
      <w:pPr>
        <w:ind w:firstLine="720"/>
        <w:rPr>
          <w:rFonts w:ascii="Corbel" w:hAnsi="Corbel"/>
          <w:color w:val="303030"/>
        </w:rPr>
      </w:pPr>
      <w:r>
        <w:rPr>
          <w:rFonts w:ascii="Corbel" w:hAnsi="Corbel"/>
          <w:color w:val="303030"/>
        </w:rPr>
        <w:t>It is difficult for employers to views student skills that might apply in the job market. Without seeing these specific skills it can be hard for match students to the jobs that would fit them the best.</w:t>
      </w:r>
    </w:p>
    <w:p w14:paraId="1B702F03" w14:textId="77777777" w:rsidR="00C82479" w:rsidRDefault="00C82479">
      <w:pPr>
        <w:pStyle w:val="FreeForm"/>
        <w:rPr>
          <w:ins w:id="1" w:author="John Sullivan" w:date="2013-04-12T11:16:00Z"/>
          <w:rFonts w:ascii="Corbel" w:hAnsi="Corbel"/>
          <w:color w:val="303030"/>
        </w:rPr>
      </w:pPr>
    </w:p>
    <w:p w14:paraId="39C83C1D" w14:textId="77777777" w:rsidR="00C82479" w:rsidRPr="00C82479" w:rsidRDefault="00C82479" w:rsidP="00C82479">
      <w:pPr>
        <w:rPr>
          <w:ins w:id="2" w:author="John Sullivan" w:date="2013-04-12T11:16:00Z"/>
          <w:rFonts w:ascii="Arial" w:hAnsi="Arial" w:cs="Arial"/>
          <w:b/>
          <w:color w:val="215868"/>
        </w:rPr>
      </w:pPr>
      <w:ins w:id="3" w:author="John Sullivan" w:date="2013-04-12T11:16:00Z">
        <w:r w:rsidRPr="00C82479">
          <w:rPr>
            <w:rFonts w:ascii="Arial" w:hAnsi="Arial" w:cs="Arial"/>
            <w:b/>
            <w:color w:val="215868"/>
          </w:rPr>
          <w:t>Alumni</w:t>
        </w:r>
      </w:ins>
    </w:p>
    <w:p w14:paraId="51B6FCF3" w14:textId="77777777" w:rsidR="00C82479" w:rsidRPr="00C82479" w:rsidRDefault="00C82479" w:rsidP="00C82479">
      <w:pPr>
        <w:rPr>
          <w:ins w:id="4" w:author="John Sullivan" w:date="2013-04-12T11:16:00Z"/>
          <w:rFonts w:ascii="Arial" w:hAnsi="Arial" w:cs="Arial"/>
          <w:b/>
          <w:color w:val="215868"/>
        </w:rPr>
      </w:pPr>
    </w:p>
    <w:p w14:paraId="7412DD00" w14:textId="77777777" w:rsidR="00C82479" w:rsidRDefault="00C82479" w:rsidP="00C82479">
      <w:pPr>
        <w:pStyle w:val="FreeForm"/>
        <w:rPr>
          <w:ins w:id="5" w:author="John Sullivan" w:date="2013-04-12T11:27:00Z"/>
          <w:rFonts w:ascii="Corbel" w:hAnsi="Corbel"/>
          <w:color w:val="404040"/>
        </w:rPr>
      </w:pPr>
      <w:ins w:id="6" w:author="John Sullivan" w:date="2013-04-12T11:16:00Z">
        <w:r w:rsidRPr="00C82479">
          <w:rPr>
            <w:rFonts w:ascii="Corbel" w:hAnsi="Corbel"/>
            <w:color w:val="404040"/>
          </w:rPr>
          <w:tab/>
          <w:t xml:space="preserve">Alumni represent a small but important audience for the portfolio system. </w:t>
        </w:r>
      </w:ins>
      <w:ins w:id="7" w:author="John Sullivan" w:date="2013-04-12T11:25:00Z">
        <w:r>
          <w:rPr>
            <w:rFonts w:ascii="Corbel" w:hAnsi="Corbel"/>
            <w:color w:val="404040"/>
          </w:rPr>
          <w:t>Their usage falls</w:t>
        </w:r>
      </w:ins>
      <w:ins w:id="8" w:author="John Sullivan" w:date="2013-04-12T11:16:00Z">
        <w:r w:rsidRPr="00C82479">
          <w:rPr>
            <w:rFonts w:ascii="Corbel" w:hAnsi="Corbel"/>
            <w:color w:val="404040"/>
          </w:rPr>
          <w:t xml:space="preserve"> in two general categories: previous students that have used the portfolio system and </w:t>
        </w:r>
      </w:ins>
      <w:ins w:id="9" w:author="John Sullivan" w:date="2013-04-12T11:18:00Z">
        <w:r>
          <w:rPr>
            <w:rFonts w:ascii="Corbel" w:hAnsi="Corbel"/>
            <w:color w:val="404040"/>
          </w:rPr>
          <w:t>wish to have access to their undergraduate work after graduation</w:t>
        </w:r>
      </w:ins>
      <w:ins w:id="10" w:author="John Sullivan" w:date="2013-04-12T11:16:00Z">
        <w:r w:rsidRPr="00C82479">
          <w:rPr>
            <w:rFonts w:ascii="Corbel" w:hAnsi="Corbel"/>
            <w:color w:val="404040"/>
          </w:rPr>
          <w:t>, and</w:t>
        </w:r>
      </w:ins>
      <w:ins w:id="11" w:author="John Sullivan" w:date="2013-04-12T11:19:00Z">
        <w:r>
          <w:rPr>
            <w:rFonts w:ascii="Corbel" w:hAnsi="Corbel"/>
            <w:color w:val="404040"/>
          </w:rPr>
          <w:t xml:space="preserve"> alumni that </w:t>
        </w:r>
      </w:ins>
      <w:ins w:id="12" w:author="John Sullivan" w:date="2013-04-12T11:21:00Z">
        <w:r>
          <w:rPr>
            <w:rFonts w:ascii="Corbel" w:hAnsi="Corbel"/>
            <w:color w:val="404040"/>
          </w:rPr>
          <w:t xml:space="preserve">can provide feedback </w:t>
        </w:r>
      </w:ins>
      <w:ins w:id="13" w:author="John Sullivan" w:date="2013-04-12T11:23:00Z">
        <w:r>
          <w:rPr>
            <w:rFonts w:ascii="Corbel" w:hAnsi="Corbel"/>
            <w:color w:val="404040"/>
          </w:rPr>
          <w:t xml:space="preserve">for current undergraduate students. The two groups are not mutually exclusive and </w:t>
        </w:r>
      </w:ins>
      <w:ins w:id="14" w:author="John Sullivan" w:date="2013-04-12T11:24:00Z">
        <w:r>
          <w:rPr>
            <w:rFonts w:ascii="Corbel" w:hAnsi="Corbel"/>
            <w:color w:val="404040"/>
          </w:rPr>
          <w:t>presumably many alumni would fall in both.</w:t>
        </w:r>
      </w:ins>
    </w:p>
    <w:p w14:paraId="12B54A54" w14:textId="77777777" w:rsidR="00C7358B" w:rsidRDefault="00C7358B" w:rsidP="00C82479">
      <w:pPr>
        <w:pStyle w:val="FreeForm"/>
        <w:rPr>
          <w:ins w:id="15" w:author="John Sullivan" w:date="2013-04-12T11:28:00Z"/>
          <w:rFonts w:ascii="Corbel" w:hAnsi="Corbel"/>
          <w:color w:val="404040"/>
        </w:rPr>
      </w:pPr>
    </w:p>
    <w:p w14:paraId="4FF13FC6" w14:textId="77777777" w:rsidR="00C7358B" w:rsidRDefault="00C7358B" w:rsidP="00C82479">
      <w:pPr>
        <w:pStyle w:val="FreeForm"/>
        <w:rPr>
          <w:ins w:id="16" w:author="John Sullivan" w:date="2013-04-12T11:35:00Z"/>
          <w:rFonts w:ascii="Corbel" w:hAnsi="Corbel"/>
          <w:color w:val="404040"/>
        </w:rPr>
      </w:pPr>
      <w:ins w:id="17" w:author="John Sullivan" w:date="2013-04-12T11:28:00Z">
        <w:r>
          <w:rPr>
            <w:rFonts w:ascii="Corbel" w:hAnsi="Corbel"/>
            <w:color w:val="404040"/>
          </w:rPr>
          <w:tab/>
          <w:t xml:space="preserve">For graduated students who have used the portfolio system during their </w:t>
        </w:r>
        <w:proofErr w:type="spellStart"/>
        <w:r>
          <w:rPr>
            <w:rFonts w:ascii="Corbel" w:hAnsi="Corbel"/>
            <w:color w:val="404040"/>
          </w:rPr>
          <w:t>UMaine</w:t>
        </w:r>
        <w:proofErr w:type="spellEnd"/>
        <w:r>
          <w:rPr>
            <w:rFonts w:ascii="Corbel" w:hAnsi="Corbel"/>
            <w:color w:val="404040"/>
          </w:rPr>
          <w:t xml:space="preserve"> career, the </w:t>
        </w:r>
      </w:ins>
      <w:ins w:id="18" w:author="John Sullivan" w:date="2013-04-12T11:30:00Z">
        <w:r>
          <w:rPr>
            <w:rFonts w:ascii="Corbel" w:hAnsi="Corbel"/>
            <w:color w:val="404040"/>
          </w:rPr>
          <w:t>portfolio</w:t>
        </w:r>
      </w:ins>
      <w:ins w:id="19" w:author="John Sullivan" w:date="2013-04-12T11:28:00Z">
        <w:r>
          <w:rPr>
            <w:rFonts w:ascii="Corbel" w:hAnsi="Corbel"/>
            <w:color w:val="404040"/>
          </w:rPr>
          <w:t xml:space="preserve"> </w:t>
        </w:r>
      </w:ins>
      <w:ins w:id="20" w:author="John Sullivan" w:date="2013-04-12T11:30:00Z">
        <w:r>
          <w:rPr>
            <w:rFonts w:ascii="Corbel" w:hAnsi="Corbel"/>
            <w:color w:val="404040"/>
          </w:rPr>
          <w:t xml:space="preserve">system gives them a useful tool for showing their work to potential employers or graduate programs. </w:t>
        </w:r>
      </w:ins>
      <w:ins w:id="21" w:author="John Sullivan" w:date="2013-04-12T11:33:00Z">
        <w:r>
          <w:rPr>
            <w:rFonts w:ascii="Corbel" w:hAnsi="Corbel"/>
            <w:color w:val="404040"/>
          </w:rPr>
          <w:t xml:space="preserve">Not only </w:t>
        </w:r>
      </w:ins>
      <w:ins w:id="22" w:author="John Sullivan" w:date="2013-04-12T11:35:00Z">
        <w:r>
          <w:rPr>
            <w:rFonts w:ascii="Corbel" w:hAnsi="Corbel"/>
            <w:color w:val="404040"/>
          </w:rPr>
          <w:t>can</w:t>
        </w:r>
      </w:ins>
      <w:ins w:id="23" w:author="John Sullivan" w:date="2013-04-12T11:33:00Z">
        <w:r>
          <w:rPr>
            <w:rFonts w:ascii="Corbel" w:hAnsi="Corbel"/>
            <w:color w:val="404040"/>
          </w:rPr>
          <w:t xml:space="preserve"> it function </w:t>
        </w:r>
      </w:ins>
      <w:ins w:id="24" w:author="John Sullivan" w:date="2013-04-12T11:35:00Z">
        <w:r>
          <w:rPr>
            <w:rFonts w:ascii="Corbel" w:hAnsi="Corbel"/>
            <w:color w:val="404040"/>
          </w:rPr>
          <w:t>to display</w:t>
        </w:r>
      </w:ins>
      <w:ins w:id="25" w:author="John Sullivan" w:date="2013-04-12T11:33:00Z">
        <w:r>
          <w:rPr>
            <w:rFonts w:ascii="Corbel" w:hAnsi="Corbel"/>
            <w:color w:val="404040"/>
          </w:rPr>
          <w:t xml:space="preserve"> an alumnus</w:t>
        </w:r>
      </w:ins>
      <w:ins w:id="26" w:author="John Sullivan" w:date="2013-04-12T11:34:00Z">
        <w:r>
          <w:rPr>
            <w:rFonts w:ascii="Corbel" w:hAnsi="Corbel"/>
            <w:color w:val="404040"/>
          </w:rPr>
          <w:t xml:space="preserve">’ best or featured work, it can also </w:t>
        </w:r>
      </w:ins>
      <w:ins w:id="27" w:author="John Sullivan" w:date="2013-04-12T11:35:00Z">
        <w:r>
          <w:rPr>
            <w:rFonts w:ascii="Corbel" w:hAnsi="Corbel"/>
            <w:color w:val="404040"/>
          </w:rPr>
          <w:t xml:space="preserve">show the development of the student through their undergraduate career. </w:t>
        </w:r>
      </w:ins>
    </w:p>
    <w:p w14:paraId="75285ECD" w14:textId="77777777" w:rsidR="00C7358B" w:rsidRDefault="00C7358B" w:rsidP="00C82479">
      <w:pPr>
        <w:pStyle w:val="FreeForm"/>
        <w:rPr>
          <w:ins w:id="28" w:author="John Sullivan" w:date="2013-04-12T11:36:00Z"/>
          <w:rFonts w:ascii="Corbel" w:hAnsi="Corbel"/>
          <w:color w:val="404040"/>
        </w:rPr>
      </w:pPr>
    </w:p>
    <w:p w14:paraId="28C9D071" w14:textId="77777777" w:rsidR="00C7358B" w:rsidRDefault="00C7358B" w:rsidP="00C82479">
      <w:pPr>
        <w:pStyle w:val="FreeForm"/>
        <w:rPr>
          <w:ins w:id="29" w:author="John Sullivan" w:date="2013-04-12T11:27:00Z"/>
          <w:rFonts w:ascii="Corbel" w:hAnsi="Corbel"/>
          <w:color w:val="404040"/>
        </w:rPr>
      </w:pPr>
      <w:ins w:id="30" w:author="John Sullivan" w:date="2013-04-12T11:36:00Z">
        <w:r>
          <w:rPr>
            <w:rFonts w:ascii="Corbel" w:hAnsi="Corbel"/>
            <w:color w:val="404040"/>
          </w:rPr>
          <w:tab/>
        </w:r>
      </w:ins>
      <w:ins w:id="31" w:author="John Sullivan" w:date="2013-04-12T11:37:00Z">
        <w:r>
          <w:rPr>
            <w:rFonts w:ascii="Corbel" w:hAnsi="Corbel"/>
            <w:color w:val="404040"/>
          </w:rPr>
          <w:t xml:space="preserve">Alumni </w:t>
        </w:r>
      </w:ins>
      <w:ins w:id="32" w:author="John Sullivan" w:date="2013-04-12T11:40:00Z">
        <w:r w:rsidR="00001561">
          <w:rPr>
            <w:rFonts w:ascii="Corbel" w:hAnsi="Corbel"/>
            <w:color w:val="404040"/>
          </w:rPr>
          <w:t>can be</w:t>
        </w:r>
      </w:ins>
      <w:ins w:id="33" w:author="John Sullivan" w:date="2013-04-12T11:37:00Z">
        <w:r>
          <w:rPr>
            <w:rFonts w:ascii="Corbel" w:hAnsi="Corbel"/>
            <w:color w:val="404040"/>
          </w:rPr>
          <w:t xml:space="preserve"> invaluable </w:t>
        </w:r>
      </w:ins>
      <w:ins w:id="34" w:author="John Sullivan" w:date="2013-04-12T11:40:00Z">
        <w:r w:rsidR="00001561">
          <w:rPr>
            <w:rFonts w:ascii="Corbel" w:hAnsi="Corbel"/>
            <w:color w:val="404040"/>
          </w:rPr>
          <w:t>sources</w:t>
        </w:r>
      </w:ins>
      <w:ins w:id="35" w:author="John Sullivan" w:date="2013-04-12T11:37:00Z">
        <w:r>
          <w:rPr>
            <w:rFonts w:ascii="Corbel" w:hAnsi="Corbel"/>
            <w:color w:val="404040"/>
          </w:rPr>
          <w:t xml:space="preserve"> </w:t>
        </w:r>
      </w:ins>
      <w:ins w:id="36" w:author="John Sullivan" w:date="2013-04-12T11:40:00Z">
        <w:r w:rsidR="00001561">
          <w:rPr>
            <w:rFonts w:ascii="Corbel" w:hAnsi="Corbel"/>
            <w:color w:val="404040"/>
          </w:rPr>
          <w:t>of</w:t>
        </w:r>
      </w:ins>
      <w:ins w:id="37" w:author="John Sullivan" w:date="2013-04-12T11:37:00Z">
        <w:r>
          <w:rPr>
            <w:rFonts w:ascii="Corbel" w:hAnsi="Corbel"/>
            <w:color w:val="404040"/>
          </w:rPr>
          <w:t xml:space="preserve"> </w:t>
        </w:r>
        <w:r w:rsidR="00001561">
          <w:rPr>
            <w:rFonts w:ascii="Corbel" w:hAnsi="Corbel"/>
            <w:color w:val="404040"/>
          </w:rPr>
          <w:t xml:space="preserve">feedback </w:t>
        </w:r>
      </w:ins>
      <w:ins w:id="38" w:author="John Sullivan" w:date="2013-04-12T11:40:00Z">
        <w:r w:rsidR="00001561">
          <w:rPr>
            <w:rFonts w:ascii="Corbel" w:hAnsi="Corbel"/>
            <w:color w:val="404040"/>
          </w:rPr>
          <w:t>for</w:t>
        </w:r>
      </w:ins>
      <w:ins w:id="39" w:author="John Sullivan" w:date="2013-04-12T11:37:00Z">
        <w:r w:rsidR="00001561">
          <w:rPr>
            <w:rFonts w:ascii="Corbel" w:hAnsi="Corbel"/>
            <w:color w:val="404040"/>
          </w:rPr>
          <w:t xml:space="preserve"> undergraduate work. </w:t>
        </w:r>
      </w:ins>
      <w:ins w:id="40" w:author="John Sullivan" w:date="2013-04-12T11:45:00Z">
        <w:r w:rsidR="00001561">
          <w:rPr>
            <w:rFonts w:ascii="Corbel" w:hAnsi="Corbel"/>
            <w:color w:val="404040"/>
          </w:rPr>
          <w:t xml:space="preserve">Having graduated </w:t>
        </w:r>
      </w:ins>
      <w:ins w:id="41" w:author="John Sullivan" w:date="2013-04-12T11:40:00Z">
        <w:r w:rsidR="00001561">
          <w:rPr>
            <w:rFonts w:ascii="Corbel" w:hAnsi="Corbel"/>
            <w:color w:val="404040"/>
          </w:rPr>
          <w:t xml:space="preserve">from a specific department and area of study, they represent an ideal target for students </w:t>
        </w:r>
      </w:ins>
      <w:ins w:id="42" w:author="John Sullivan" w:date="2013-04-12T11:45:00Z">
        <w:r w:rsidR="00001561">
          <w:rPr>
            <w:rFonts w:ascii="Corbel" w:hAnsi="Corbel"/>
            <w:color w:val="404040"/>
          </w:rPr>
          <w:t>in this regard</w:t>
        </w:r>
      </w:ins>
      <w:ins w:id="43" w:author="John Sullivan" w:date="2013-04-12T11:40:00Z">
        <w:r w:rsidR="00001561">
          <w:rPr>
            <w:rFonts w:ascii="Corbel" w:hAnsi="Corbel"/>
            <w:color w:val="404040"/>
          </w:rPr>
          <w:t xml:space="preserve">. They will have a strong knowledge of the subject </w:t>
        </w:r>
        <w:proofErr w:type="gramStart"/>
        <w:r w:rsidR="00001561">
          <w:rPr>
            <w:rFonts w:ascii="Corbel" w:hAnsi="Corbel"/>
            <w:color w:val="404040"/>
          </w:rPr>
          <w:t>matter,</w:t>
        </w:r>
        <w:proofErr w:type="gramEnd"/>
        <w:r w:rsidR="00001561">
          <w:rPr>
            <w:rFonts w:ascii="Corbel" w:hAnsi="Corbel"/>
            <w:color w:val="404040"/>
          </w:rPr>
          <w:t xml:space="preserve"> an understanding of the demands and expectations of the depar</w:t>
        </w:r>
      </w:ins>
      <w:ins w:id="44" w:author="John Sullivan" w:date="2013-04-12T11:44:00Z">
        <w:r w:rsidR="00001561">
          <w:rPr>
            <w:rFonts w:ascii="Corbel" w:hAnsi="Corbel"/>
            <w:color w:val="404040"/>
          </w:rPr>
          <w:t>t</w:t>
        </w:r>
      </w:ins>
      <w:ins w:id="45" w:author="John Sullivan" w:date="2013-04-12T11:40:00Z">
        <w:r w:rsidR="00001561">
          <w:rPr>
            <w:rFonts w:ascii="Corbel" w:hAnsi="Corbel"/>
            <w:color w:val="404040"/>
          </w:rPr>
          <w:t xml:space="preserve">ment/class/field, and in many cases will also </w:t>
        </w:r>
      </w:ins>
      <w:ins w:id="46" w:author="John Sullivan" w:date="2013-04-12T11:44:00Z">
        <w:r w:rsidR="00001561">
          <w:rPr>
            <w:rFonts w:ascii="Corbel" w:hAnsi="Corbel"/>
            <w:color w:val="404040"/>
          </w:rPr>
          <w:t xml:space="preserve">have professional experience coming directly from their own related studies. </w:t>
        </w:r>
      </w:ins>
    </w:p>
    <w:p w14:paraId="614E3D2A" w14:textId="77777777" w:rsidR="00C7358B" w:rsidRDefault="00C7358B" w:rsidP="00C82479">
      <w:pPr>
        <w:pStyle w:val="FreeForm"/>
        <w:rPr>
          <w:ins w:id="47" w:author="John Sullivan" w:date="2013-04-12T11:27:00Z"/>
          <w:rFonts w:ascii="Corbel" w:hAnsi="Corbel"/>
          <w:color w:val="404040"/>
        </w:rPr>
      </w:pPr>
    </w:p>
    <w:p w14:paraId="118D645B" w14:textId="77777777" w:rsidR="00C82479" w:rsidRDefault="00C82479" w:rsidP="00C82479">
      <w:pPr>
        <w:pStyle w:val="FreeForm"/>
        <w:rPr>
          <w:rFonts w:ascii="Corbel" w:hAnsi="Corbel"/>
          <w:color w:val="303030"/>
        </w:rPr>
      </w:pPr>
      <w:ins w:id="48" w:author="John Sullivan" w:date="2013-04-12T11:24:00Z">
        <w:r>
          <w:rPr>
            <w:rFonts w:ascii="Corbel" w:hAnsi="Corbel"/>
            <w:color w:val="404040"/>
          </w:rPr>
          <w:t xml:space="preserve"> </w:t>
        </w:r>
      </w:ins>
      <w:r>
        <w:br w:type="page"/>
      </w:r>
    </w:p>
    <w:p w14:paraId="21C72D08" w14:textId="77777777" w:rsidR="00C82479" w:rsidRDefault="00C82479">
      <w:pPr>
        <w:rPr>
          <w:rFonts w:ascii="Arial Bold" w:hAnsi="Arial Bold"/>
          <w:color w:val="FFFEFE"/>
          <w:sz w:val="48"/>
        </w:rPr>
      </w:pPr>
      <w:r>
        <w:rPr>
          <w:rFonts w:ascii="Arial Bold" w:hAnsi="Arial Bold"/>
          <w:color w:val="FFFEFE"/>
          <w:sz w:val="48"/>
        </w:rPr>
        <w:t xml:space="preserve">   Project Objectives</w:t>
      </w:r>
    </w:p>
    <w:p w14:paraId="71175675" w14:textId="77777777" w:rsidR="00C82479" w:rsidRDefault="00C82479">
      <w:pPr>
        <w:rPr>
          <w:rFonts w:ascii="Corbel" w:hAnsi="Corbel"/>
          <w:color w:val="303030"/>
        </w:rPr>
      </w:pPr>
    </w:p>
    <w:p w14:paraId="275CBC71" w14:textId="77777777" w:rsidR="00C82479" w:rsidRDefault="00C82479">
      <w:pPr>
        <w:rPr>
          <w:rFonts w:ascii="Corbel" w:hAnsi="Corbel"/>
          <w:color w:val="303030"/>
        </w:rPr>
      </w:pPr>
    </w:p>
    <w:p w14:paraId="2BB6114B" w14:textId="77777777" w:rsidR="00C82479" w:rsidRDefault="00C82479">
      <w:pPr>
        <w:rPr>
          <w:rFonts w:ascii="Corbel" w:hAnsi="Corbel"/>
          <w:color w:val="303030"/>
        </w:rPr>
      </w:pPr>
    </w:p>
    <w:p w14:paraId="02C246B6" w14:textId="77777777" w:rsidR="00C82479" w:rsidRDefault="00C82479">
      <w:pPr>
        <w:rPr>
          <w:rFonts w:ascii="Corbel" w:hAnsi="Corbel"/>
          <w:color w:val="303030"/>
        </w:rPr>
      </w:pPr>
      <w:r>
        <w:rPr>
          <w:rFonts w:ascii="Corbel" w:hAnsi="Corbel"/>
          <w:color w:val="303030"/>
        </w:rPr>
        <w:tab/>
        <w:t>So as to address the primary needs of all of the audiences, this project will focus on accomplishing the following objectives:</w:t>
      </w:r>
    </w:p>
    <w:p w14:paraId="721F6D23" w14:textId="77777777" w:rsidR="00C82479" w:rsidRDefault="00C82479">
      <w:pPr>
        <w:ind w:firstLine="360"/>
        <w:rPr>
          <w:rFonts w:ascii="Corbel" w:hAnsi="Corbel"/>
          <w:color w:val="303030"/>
        </w:rPr>
      </w:pPr>
    </w:p>
    <w:p w14:paraId="3AAABA53" w14:textId="77777777" w:rsidR="00C82479" w:rsidRDefault="00C82479">
      <w:pPr>
        <w:rPr>
          <w:rFonts w:ascii="Corbel" w:hAnsi="Corbel"/>
          <w:color w:val="303030"/>
        </w:rPr>
      </w:pPr>
    </w:p>
    <w:p w14:paraId="42BACE34" w14:textId="77777777" w:rsidR="00C82479" w:rsidRDefault="00C82479">
      <w:pPr>
        <w:spacing w:line="360" w:lineRule="auto"/>
        <w:ind w:left="720" w:firstLine="720"/>
        <w:rPr>
          <w:rFonts w:ascii="Arial" w:hAnsi="Arial"/>
          <w:color w:val="1A4654"/>
          <w:sz w:val="32"/>
        </w:rPr>
      </w:pPr>
      <w:r>
        <w:rPr>
          <w:rFonts w:ascii="Arial Bold" w:hAnsi="Arial Bold"/>
          <w:color w:val="1A4654"/>
          <w:sz w:val="32"/>
        </w:rPr>
        <w:t>•</w:t>
      </w:r>
      <w:r>
        <w:rPr>
          <w:rFonts w:ascii="Arial" w:hAnsi="Arial"/>
          <w:color w:val="1A4654"/>
          <w:sz w:val="32"/>
        </w:rPr>
        <w:t xml:space="preserve"> </w:t>
      </w:r>
      <w:r>
        <w:rPr>
          <w:rFonts w:ascii="Corbel" w:hAnsi="Corbel"/>
          <w:color w:val="1A4654"/>
          <w:sz w:val="32"/>
        </w:rPr>
        <w:t>Provide access to student academic work</w:t>
      </w:r>
      <w:r>
        <w:rPr>
          <w:rFonts w:ascii="Corbel" w:hAnsi="Corbel"/>
          <w:color w:val="1A4654"/>
          <w:sz w:val="32"/>
        </w:rPr>
        <w:tab/>
      </w:r>
    </w:p>
    <w:p w14:paraId="138588BF" w14:textId="77777777" w:rsidR="00C82479" w:rsidRDefault="00C82479">
      <w:pPr>
        <w:spacing w:line="360" w:lineRule="auto"/>
        <w:ind w:left="720" w:firstLine="720"/>
        <w:rPr>
          <w:rFonts w:ascii="Corbel" w:hAnsi="Corbel"/>
          <w:color w:val="1A4654"/>
          <w:sz w:val="32"/>
        </w:rPr>
      </w:pPr>
      <w:r>
        <w:rPr>
          <w:rFonts w:ascii="Arial Bold" w:hAnsi="Arial Bold"/>
          <w:color w:val="1A4654"/>
          <w:sz w:val="32"/>
        </w:rPr>
        <w:t xml:space="preserve">• </w:t>
      </w:r>
      <w:r>
        <w:rPr>
          <w:rFonts w:ascii="Corbel" w:hAnsi="Corbel"/>
          <w:color w:val="1A4654"/>
          <w:sz w:val="32"/>
        </w:rPr>
        <w:t>Network students with other audiences</w:t>
      </w:r>
    </w:p>
    <w:p w14:paraId="04DBB16D" w14:textId="77777777" w:rsidR="00C82479" w:rsidRDefault="00C82479">
      <w:pPr>
        <w:spacing w:line="360" w:lineRule="auto"/>
        <w:ind w:left="720" w:firstLine="720"/>
        <w:rPr>
          <w:rFonts w:ascii="Arial" w:hAnsi="Arial"/>
          <w:color w:val="1A4654"/>
          <w:sz w:val="32"/>
        </w:rPr>
      </w:pPr>
      <w:r>
        <w:rPr>
          <w:rFonts w:ascii="Arial Bold" w:hAnsi="Arial Bold"/>
          <w:color w:val="1A4654"/>
          <w:sz w:val="32"/>
        </w:rPr>
        <w:t>•</w:t>
      </w:r>
      <w:r>
        <w:rPr>
          <w:rFonts w:ascii="Arial" w:hAnsi="Arial"/>
          <w:color w:val="1A4654"/>
          <w:sz w:val="32"/>
        </w:rPr>
        <w:t xml:space="preserve"> </w:t>
      </w:r>
      <w:r>
        <w:rPr>
          <w:rFonts w:ascii="Corbel" w:hAnsi="Corbel"/>
          <w:color w:val="1A4654"/>
          <w:sz w:val="32"/>
        </w:rPr>
        <w:t>Facilitate communities around academic work</w:t>
      </w:r>
    </w:p>
    <w:p w14:paraId="7B325240" w14:textId="77777777" w:rsidR="00C82479" w:rsidRDefault="00C82479">
      <w:pPr>
        <w:rPr>
          <w:rFonts w:ascii="Corbel" w:hAnsi="Corbel"/>
          <w:color w:val="303030"/>
        </w:rPr>
      </w:pPr>
    </w:p>
    <w:p w14:paraId="548A4F2B" w14:textId="77777777" w:rsidR="00C82479" w:rsidRDefault="00C82479">
      <w:pPr>
        <w:rPr>
          <w:rFonts w:ascii="Corbel" w:hAnsi="Corbel"/>
          <w:color w:val="303030"/>
        </w:rPr>
      </w:pPr>
      <w:r>
        <w:rPr>
          <w:rFonts w:ascii="Corbel" w:hAnsi="Corbel"/>
          <w:color w:val="303030"/>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Pr>
          <w:rFonts w:ascii="Corbel" w:hAnsi="Corbel"/>
          <w:color w:val="303030"/>
        </w:rPr>
        <w:t>or .</w:t>
      </w:r>
      <w:proofErr w:type="gramEnd"/>
    </w:p>
    <w:p w14:paraId="590C1071" w14:textId="77777777" w:rsidR="00C82479" w:rsidRDefault="00C82479">
      <w:pPr>
        <w:rPr>
          <w:rFonts w:ascii="Corbel" w:hAnsi="Corbel"/>
          <w:color w:val="303030"/>
        </w:rPr>
      </w:pPr>
    </w:p>
    <w:p w14:paraId="3EDFA780" w14:textId="77777777" w:rsidR="00C82479" w:rsidRDefault="00C82479">
      <w:pPr>
        <w:rPr>
          <w:rFonts w:ascii="Corbel" w:hAnsi="Corbel"/>
          <w:color w:val="303030"/>
        </w:rPr>
      </w:pPr>
      <w:r>
        <w:rPr>
          <w:rFonts w:ascii="Corbel" w:hAnsi="Corbel"/>
          <w:color w:val="303030"/>
        </w:rPr>
        <w:tab/>
        <w:t>Networking st</w:t>
      </w:r>
      <w:r w:rsidR="00001561">
        <w:rPr>
          <w:noProof/>
        </w:rPr>
        <mc:AlternateContent>
          <mc:Choice Requires="wps">
            <w:drawing>
              <wp:anchor distT="0" distB="0" distL="114300" distR="114300" simplePos="0" relativeHeight="251656704" behindDoc="1" locked="0" layoutInCell="1" allowOverlap="1" wp14:anchorId="1BF5E6FE" wp14:editId="43AB66F4">
                <wp:simplePos x="0" y="0"/>
                <wp:positionH relativeFrom="page">
                  <wp:posOffset>685800</wp:posOffset>
                </wp:positionH>
                <wp:positionV relativeFrom="page">
                  <wp:posOffset>991870</wp:posOffset>
                </wp:positionV>
                <wp:extent cx="7099300" cy="571500"/>
                <wp:effectExtent l="0" t="1270" r="0" b="0"/>
                <wp:wrapNone/>
                <wp:docPr id="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6E7C97C3"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78.1pt;width:559pt;height: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AC/wsbcQIAAPYEAAAOAAAAAAAAAAAA&#10;AAAAACwCAABkcnMvZTJvRG9jLnhtbFBLAQItABQABgAIAAAAIQDJ6GKz3wAAAAwBAAAPAAAAAAAA&#10;AAAAAAAAAMkEAABkcnMvZG93bnJldi54bWxQSwUGAAAAAAQABADzAAAA1QUAAAAA&#10;" fillcolor="#205867" stroked="f">
                <v:stroke joinstyle="round"/>
                <v:path arrowok="t"/>
                <v:textbox inset="3pt,3pt,3pt,3pt">
                  <w:txbxContent>
                    <w:p w14:paraId="6E7C97C3"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 xml:space="preserve">udents with other </w:t>
      </w:r>
      <w:proofErr w:type="gramStart"/>
      <w:r>
        <w:rPr>
          <w:rFonts w:ascii="Corbel" w:hAnsi="Corbel"/>
          <w:color w:val="303030"/>
        </w:rPr>
        <w:t>audiences</w:t>
      </w:r>
      <w:proofErr w:type="gramEnd"/>
      <w:r>
        <w:rPr>
          <w:rFonts w:ascii="Corbel" w:hAnsi="Corbel"/>
          <w:color w:val="303030"/>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Default="00C82479">
      <w:pPr>
        <w:rPr>
          <w:rFonts w:ascii="Corbel" w:hAnsi="Corbel"/>
          <w:color w:val="303030"/>
        </w:rPr>
      </w:pPr>
    </w:p>
    <w:p w14:paraId="4D029491" w14:textId="77777777" w:rsidR="00C82479" w:rsidRDefault="00C82479">
      <w:pPr>
        <w:rPr>
          <w:rFonts w:ascii="Corbel" w:hAnsi="Corbel"/>
          <w:color w:val="303030"/>
        </w:rPr>
      </w:pPr>
      <w:r>
        <w:rPr>
          <w:rFonts w:ascii="Corbel" w:hAnsi="Corbel"/>
          <w:color w:val="303030"/>
        </w:rPr>
        <w:tab/>
        <w:t xml:space="preserve">The objective of facilitating communities around academic work is to leverage online tools for strengthening the academic experience. Because student work is </w:t>
      </w:r>
      <w:proofErr w:type="gramStart"/>
      <w:r>
        <w:rPr>
          <w:rFonts w:ascii="Corbel" w:hAnsi="Corbel"/>
          <w:color w:val="303030"/>
        </w:rPr>
        <w:t>on-going</w:t>
      </w:r>
      <w:proofErr w:type="gramEnd"/>
      <w:r>
        <w:rPr>
          <w:rFonts w:ascii="Corbel" w:hAnsi="Corbel"/>
          <w:color w:val="303030"/>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Default="00C82479">
      <w:pPr>
        <w:rPr>
          <w:rFonts w:ascii="Corbel" w:hAnsi="Corbel"/>
          <w:color w:val="303030"/>
        </w:rPr>
      </w:pPr>
    </w:p>
    <w:p w14:paraId="6667E9CA" w14:textId="77777777" w:rsidR="00C82479" w:rsidRDefault="00C82479">
      <w:pPr>
        <w:pStyle w:val="FreeForm"/>
        <w:rPr>
          <w:rFonts w:ascii="Corbel" w:hAnsi="Corbel"/>
          <w:color w:val="303030"/>
        </w:rPr>
      </w:pPr>
      <w:r>
        <w:br w:type="page"/>
      </w:r>
    </w:p>
    <w:p w14:paraId="5B2A545F" w14:textId="77777777" w:rsidR="00C82479" w:rsidRDefault="00C82479">
      <w:pPr>
        <w:rPr>
          <w:rFonts w:ascii="Corbel" w:hAnsi="Corbel"/>
          <w:color w:val="303030"/>
        </w:rPr>
      </w:pPr>
      <w:r>
        <w:rPr>
          <w:rFonts w:ascii="Arial Bold" w:hAnsi="Arial Bold"/>
          <w:color w:val="FFFEFE"/>
          <w:sz w:val="48"/>
        </w:rPr>
        <w:t xml:space="preserve">   Solution Overview</w:t>
      </w:r>
    </w:p>
    <w:p w14:paraId="01F39FE6" w14:textId="77777777" w:rsidR="00C82479" w:rsidRDefault="00C82479">
      <w:pPr>
        <w:rPr>
          <w:rFonts w:ascii="Corbel" w:hAnsi="Corbel"/>
          <w:color w:val="303030"/>
        </w:rPr>
      </w:pPr>
    </w:p>
    <w:p w14:paraId="7A49F6CB" w14:textId="77777777" w:rsidR="00C82479" w:rsidRDefault="00C82479">
      <w:pPr>
        <w:rPr>
          <w:rFonts w:ascii="Corbel" w:hAnsi="Corbel"/>
          <w:color w:val="303030"/>
        </w:rPr>
      </w:pPr>
    </w:p>
    <w:p w14:paraId="028DCB74" w14:textId="77777777" w:rsidR="00C82479" w:rsidRDefault="00C82479">
      <w:pPr>
        <w:rPr>
          <w:rFonts w:ascii="Corbel" w:hAnsi="Corbel"/>
          <w:color w:val="303030"/>
        </w:rPr>
      </w:pPr>
    </w:p>
    <w:p w14:paraId="14C2D55E" w14:textId="77777777" w:rsidR="00C82479" w:rsidRDefault="00C82479">
      <w:pPr>
        <w:rPr>
          <w:rFonts w:ascii="Arial Bold" w:hAnsi="Arial Bold"/>
          <w:color w:val="1A4654"/>
          <w:sz w:val="36"/>
        </w:rPr>
      </w:pPr>
      <w:r>
        <w:rPr>
          <w:rFonts w:ascii="Arial Bold" w:hAnsi="Arial Bold"/>
          <w:color w:val="1A4654"/>
          <w:sz w:val="36"/>
        </w:rPr>
        <w:t>Proposed Solution</w:t>
      </w:r>
    </w:p>
    <w:p w14:paraId="118041C8" w14:textId="77777777" w:rsidR="00454B4B" w:rsidRDefault="00454B4B">
      <w:pPr>
        <w:rPr>
          <w:ins w:id="49" w:author="John Sullivan" w:date="2013-04-12T11:59:00Z"/>
          <w:rFonts w:ascii="Corbel" w:hAnsi="Corbel"/>
          <w:color w:val="303030"/>
        </w:rPr>
      </w:pPr>
    </w:p>
    <w:p w14:paraId="00685CD8" w14:textId="42355EC1" w:rsidR="00454B4B" w:rsidRDefault="00445FD7">
      <w:pPr>
        <w:rPr>
          <w:ins w:id="50" w:author="John Sullivan" w:date="2013-04-12T12:10:00Z"/>
          <w:rFonts w:ascii="Corbel" w:hAnsi="Corbel"/>
          <w:color w:val="303030"/>
        </w:rPr>
      </w:pPr>
      <w:ins w:id="51" w:author="John Sullivan" w:date="2013-04-12T12:10:00Z">
        <w:r>
          <w:rPr>
            <w:rFonts w:ascii="Corbel" w:hAnsi="Corbel"/>
            <w:color w:val="303030"/>
          </w:rPr>
          <w:t>We</w:t>
        </w:r>
      </w:ins>
      <w:ins w:id="52" w:author="John Sullivan" w:date="2013-04-12T11:57:00Z">
        <w:r w:rsidR="00454B4B">
          <w:rPr>
            <w:rFonts w:ascii="Corbel" w:hAnsi="Corbel"/>
            <w:color w:val="303030"/>
          </w:rPr>
          <w:t xml:space="preserve"> propose the construction of </w:t>
        </w:r>
        <w:r w:rsidR="00BF15B1">
          <w:rPr>
            <w:rFonts w:ascii="Corbel" w:hAnsi="Corbel"/>
            <w:color w:val="303030"/>
          </w:rPr>
          <w:t>the</w:t>
        </w:r>
        <w:r w:rsidR="00454B4B">
          <w:rPr>
            <w:rFonts w:ascii="Corbel" w:hAnsi="Corbel"/>
            <w:color w:val="303030"/>
          </w:rPr>
          <w:t xml:space="preserve"> </w:t>
        </w:r>
      </w:ins>
      <w:ins w:id="53" w:author="John Sullivan" w:date="2013-04-12T12:46:00Z">
        <w:r w:rsidR="00BF15B1">
          <w:rPr>
            <w:rFonts w:ascii="Corbel" w:hAnsi="Corbel"/>
            <w:color w:val="303030"/>
          </w:rPr>
          <w:t xml:space="preserve">Undergraduate Portfolio System, a </w:t>
        </w:r>
      </w:ins>
      <w:ins w:id="54" w:author="John Sullivan" w:date="2013-04-12T12:25:00Z">
        <w:r w:rsidR="00165B96">
          <w:rPr>
            <w:rFonts w:ascii="Corbel" w:hAnsi="Corbel"/>
            <w:color w:val="303030"/>
          </w:rPr>
          <w:t>web application</w:t>
        </w:r>
      </w:ins>
      <w:ins w:id="55" w:author="John Sullivan" w:date="2013-04-12T11:57:00Z">
        <w:r w:rsidR="00165B96">
          <w:rPr>
            <w:rFonts w:ascii="Corbel" w:hAnsi="Corbel"/>
            <w:color w:val="303030"/>
          </w:rPr>
          <w:t xml:space="preserve"> </w:t>
        </w:r>
      </w:ins>
      <w:ins w:id="56" w:author="John Sullivan" w:date="2013-04-12T12:21:00Z">
        <w:r w:rsidR="00165B96">
          <w:rPr>
            <w:rFonts w:ascii="Corbel" w:hAnsi="Corbel"/>
            <w:color w:val="303030"/>
          </w:rPr>
          <w:t xml:space="preserve">containing </w:t>
        </w:r>
      </w:ins>
      <w:ins w:id="57" w:author="John Sullivan" w:date="2013-04-12T11:57:00Z">
        <w:r w:rsidR="00454B4B">
          <w:rPr>
            <w:rFonts w:ascii="Corbel" w:hAnsi="Corbel"/>
            <w:color w:val="303030"/>
          </w:rPr>
          <w:t>the following components:</w:t>
        </w:r>
      </w:ins>
    </w:p>
    <w:p w14:paraId="3EBE6D03" w14:textId="77777777" w:rsidR="00445FD7" w:rsidRDefault="00445FD7">
      <w:pPr>
        <w:rPr>
          <w:ins w:id="58" w:author="John Sullivan" w:date="2013-04-12T12:00:00Z"/>
          <w:rFonts w:ascii="Corbel" w:hAnsi="Corbel"/>
          <w:color w:val="303030"/>
        </w:rPr>
      </w:pPr>
    </w:p>
    <w:p w14:paraId="2A68DBD1" w14:textId="77777777" w:rsidR="00454B4B" w:rsidRDefault="00454B4B" w:rsidP="00454B4B">
      <w:pPr>
        <w:pStyle w:val="ListParagraph"/>
        <w:numPr>
          <w:ilvl w:val="0"/>
          <w:numId w:val="15"/>
        </w:numPr>
        <w:rPr>
          <w:ins w:id="59" w:author="John Sullivan" w:date="2013-04-12T12:01:00Z"/>
          <w:rFonts w:ascii="Corbel" w:hAnsi="Corbel"/>
          <w:color w:val="303030"/>
        </w:rPr>
        <w:pPrChange w:id="60" w:author="John Sullivan" w:date="2013-04-12T12:01:00Z">
          <w:pPr/>
        </w:pPrChange>
      </w:pPr>
      <w:ins w:id="61" w:author="John Sullivan" w:date="2013-04-12T11:59:00Z">
        <w:r w:rsidRPr="00454B4B">
          <w:rPr>
            <w:rFonts w:ascii="Corbel" w:hAnsi="Corbel"/>
            <w:color w:val="303030"/>
            <w:rPrChange w:id="62" w:author="John Sullivan" w:date="2013-04-12T12:00:00Z">
              <w:rPr/>
            </w:rPrChange>
          </w:rPr>
          <w:t>A</w:t>
        </w:r>
      </w:ins>
      <w:ins w:id="63" w:author="John Sullivan" w:date="2013-04-12T12:25:00Z">
        <w:r w:rsidR="00165B96">
          <w:rPr>
            <w:rFonts w:ascii="Corbel" w:hAnsi="Corbel"/>
            <w:color w:val="303030"/>
          </w:rPr>
          <w:t>n undergraduate</w:t>
        </w:r>
      </w:ins>
      <w:ins w:id="64" w:author="John Sullivan" w:date="2013-04-12T11:59:00Z">
        <w:r w:rsidRPr="00454B4B">
          <w:rPr>
            <w:rFonts w:ascii="Corbel" w:hAnsi="Corbel"/>
            <w:color w:val="303030"/>
            <w:rPrChange w:id="65" w:author="John Sullivan" w:date="2013-04-12T12:00:00Z">
              <w:rPr/>
            </w:rPrChange>
          </w:rPr>
          <w:t xml:space="preserve"> student workspace in which they can upload, </w:t>
        </w:r>
      </w:ins>
      <w:ins w:id="66" w:author="John Sullivan" w:date="2013-04-12T12:07:00Z">
        <w:r>
          <w:rPr>
            <w:rFonts w:ascii="Corbel" w:hAnsi="Corbel"/>
            <w:color w:val="303030"/>
          </w:rPr>
          <w:t xml:space="preserve">edit, </w:t>
        </w:r>
      </w:ins>
      <w:ins w:id="67" w:author="John Sullivan" w:date="2013-04-12T11:59:00Z">
        <w:r w:rsidRPr="00454B4B">
          <w:rPr>
            <w:rFonts w:ascii="Corbel" w:hAnsi="Corbel"/>
            <w:color w:val="303030"/>
            <w:rPrChange w:id="68" w:author="John Sullivan" w:date="2013-04-12T12:00:00Z">
              <w:rPr/>
            </w:rPrChange>
          </w:rPr>
          <w:t>display and share their academic and personal work online</w:t>
        </w:r>
      </w:ins>
      <w:ins w:id="69" w:author="John Sullivan" w:date="2013-04-12T12:12:00Z">
        <w:r w:rsidR="00445FD7">
          <w:rPr>
            <w:rFonts w:ascii="Corbel" w:hAnsi="Corbel"/>
            <w:color w:val="303030"/>
          </w:rPr>
          <w:t xml:space="preserve"> with peers, faculty, </w:t>
        </w:r>
      </w:ins>
      <w:ins w:id="70" w:author="John Sullivan" w:date="2013-04-12T12:13:00Z">
        <w:r w:rsidR="00445FD7">
          <w:rPr>
            <w:rFonts w:ascii="Corbel" w:hAnsi="Corbel"/>
            <w:color w:val="303030"/>
          </w:rPr>
          <w:t>administration, parents, potential students, alumni and the general public</w:t>
        </w:r>
      </w:ins>
      <w:ins w:id="71" w:author="John Sullivan" w:date="2013-04-12T12:07:00Z">
        <w:r>
          <w:rPr>
            <w:rFonts w:ascii="Corbel" w:hAnsi="Corbel"/>
            <w:color w:val="303030"/>
          </w:rPr>
          <w:t>.</w:t>
        </w:r>
      </w:ins>
    </w:p>
    <w:p w14:paraId="13C5ACFB" w14:textId="77777777" w:rsidR="00454B4B" w:rsidRDefault="00454B4B" w:rsidP="00454B4B">
      <w:pPr>
        <w:pStyle w:val="ListParagraph"/>
        <w:numPr>
          <w:ilvl w:val="0"/>
          <w:numId w:val="15"/>
        </w:numPr>
        <w:rPr>
          <w:ins w:id="72" w:author="John Sullivan" w:date="2013-04-12T12:07:00Z"/>
          <w:rFonts w:ascii="Corbel" w:hAnsi="Corbel"/>
          <w:color w:val="303030"/>
        </w:rPr>
        <w:pPrChange w:id="73" w:author="John Sullivan" w:date="2013-04-12T12:01:00Z">
          <w:pPr/>
        </w:pPrChange>
      </w:pPr>
      <w:ins w:id="74" w:author="John Sullivan" w:date="2013-04-12T12:01:00Z">
        <w:r>
          <w:rPr>
            <w:rFonts w:ascii="Corbel" w:hAnsi="Corbel"/>
            <w:color w:val="303030"/>
          </w:rPr>
          <w:t xml:space="preserve">A </w:t>
        </w:r>
      </w:ins>
      <w:ins w:id="75" w:author="John Sullivan" w:date="2013-04-12T12:23:00Z">
        <w:r w:rsidR="00165B96">
          <w:rPr>
            <w:rFonts w:ascii="Corbel" w:hAnsi="Corbel"/>
            <w:color w:val="303030"/>
          </w:rPr>
          <w:t xml:space="preserve">publicly </w:t>
        </w:r>
      </w:ins>
      <w:ins w:id="76" w:author="John Sullivan" w:date="2013-04-12T12:02:00Z">
        <w:r>
          <w:rPr>
            <w:rFonts w:ascii="Corbel" w:hAnsi="Corbel"/>
            <w:color w:val="303030"/>
          </w:rPr>
          <w:t>viewable</w:t>
        </w:r>
      </w:ins>
      <w:ins w:id="77" w:author="John Sullivan" w:date="2013-04-12T12:01:00Z">
        <w:r>
          <w:rPr>
            <w:rFonts w:ascii="Corbel" w:hAnsi="Corbel"/>
            <w:color w:val="303030"/>
          </w:rPr>
          <w:t xml:space="preserve"> catalogue of </w:t>
        </w:r>
      </w:ins>
      <w:ins w:id="78" w:author="John Sullivan" w:date="2013-04-12T12:02:00Z">
        <w:r>
          <w:rPr>
            <w:rFonts w:ascii="Corbel" w:hAnsi="Corbel"/>
            <w:color w:val="303030"/>
          </w:rPr>
          <w:t xml:space="preserve">undergraduate student work that can be </w:t>
        </w:r>
      </w:ins>
      <w:ins w:id="79" w:author="John Sullivan" w:date="2013-04-12T12:04:00Z">
        <w:r>
          <w:rPr>
            <w:rFonts w:ascii="Corbel" w:hAnsi="Corbel"/>
            <w:color w:val="303030"/>
          </w:rPr>
          <w:t>browsed and sea</w:t>
        </w:r>
        <w:r w:rsidR="00165B96">
          <w:rPr>
            <w:rFonts w:ascii="Corbel" w:hAnsi="Corbel"/>
            <w:color w:val="303030"/>
          </w:rPr>
          <w:t>rched based on several criteria</w:t>
        </w:r>
        <w:r>
          <w:rPr>
            <w:rFonts w:ascii="Corbel" w:hAnsi="Corbel"/>
            <w:color w:val="303030"/>
          </w:rPr>
          <w:t xml:space="preserve"> including: subject/type of work, department, </w:t>
        </w:r>
        <w:proofErr w:type="gramStart"/>
        <w:r>
          <w:rPr>
            <w:rFonts w:ascii="Corbel" w:hAnsi="Corbel"/>
            <w:color w:val="303030"/>
          </w:rPr>
          <w:t>student</w:t>
        </w:r>
        <w:proofErr w:type="gramEnd"/>
        <w:r>
          <w:rPr>
            <w:rFonts w:ascii="Corbel" w:hAnsi="Corbel"/>
            <w:color w:val="303030"/>
          </w:rPr>
          <w:t xml:space="preserve"> profile</w:t>
        </w:r>
      </w:ins>
      <w:ins w:id="80" w:author="John Sullivan" w:date="2013-04-12T12:24:00Z">
        <w:r w:rsidR="00165B96">
          <w:rPr>
            <w:rFonts w:ascii="Corbel" w:hAnsi="Corbel"/>
            <w:color w:val="303030"/>
          </w:rPr>
          <w:t>s</w:t>
        </w:r>
      </w:ins>
      <w:ins w:id="81" w:author="John Sullivan" w:date="2013-04-12T12:04:00Z">
        <w:r>
          <w:rPr>
            <w:rFonts w:ascii="Corbel" w:hAnsi="Corbel"/>
            <w:color w:val="303030"/>
          </w:rPr>
          <w:t>, user-created groups</w:t>
        </w:r>
      </w:ins>
      <w:ins w:id="82" w:author="John Sullivan" w:date="2013-04-12T12:23:00Z">
        <w:r w:rsidR="00165B96">
          <w:rPr>
            <w:rFonts w:ascii="Corbel" w:hAnsi="Corbel"/>
            <w:color w:val="303030"/>
          </w:rPr>
          <w:t>, special interests</w:t>
        </w:r>
      </w:ins>
      <w:ins w:id="83" w:author="John Sullivan" w:date="2013-04-12T12:06:00Z">
        <w:r>
          <w:rPr>
            <w:rFonts w:ascii="Corbel" w:hAnsi="Corbel"/>
            <w:color w:val="303030"/>
          </w:rPr>
          <w:t xml:space="preserve"> and more. </w:t>
        </w:r>
      </w:ins>
    </w:p>
    <w:p w14:paraId="2189DAAC" w14:textId="77777777" w:rsidR="00165B96" w:rsidRPr="00165B96" w:rsidRDefault="00445FD7" w:rsidP="00165B96">
      <w:pPr>
        <w:pStyle w:val="ListParagraph"/>
        <w:numPr>
          <w:ilvl w:val="0"/>
          <w:numId w:val="15"/>
        </w:numPr>
        <w:rPr>
          <w:rFonts w:ascii="Corbel" w:hAnsi="Corbel"/>
          <w:color w:val="303030"/>
          <w:rPrChange w:id="84" w:author="John Sullivan" w:date="2013-04-12T12:25:00Z">
            <w:rPr/>
          </w:rPrChange>
        </w:rPr>
        <w:pPrChange w:id="85" w:author="John Sullivan" w:date="2013-04-12T12:25:00Z">
          <w:pPr/>
        </w:pPrChange>
      </w:pPr>
      <w:ins w:id="86" w:author="John Sullivan" w:date="2013-04-12T12:07:00Z">
        <w:r w:rsidRPr="00165B96">
          <w:rPr>
            <w:rFonts w:ascii="Corbel" w:hAnsi="Corbel"/>
            <w:color w:val="303030"/>
          </w:rPr>
          <w:t xml:space="preserve">A robust networking system that </w:t>
        </w:r>
      </w:ins>
      <w:ins w:id="87" w:author="John Sullivan" w:date="2013-04-12T12:10:00Z">
        <w:r w:rsidRPr="00165B96">
          <w:rPr>
            <w:rFonts w:ascii="Corbel" w:hAnsi="Corbel"/>
            <w:color w:val="303030"/>
          </w:rPr>
          <w:t>enables</w:t>
        </w:r>
      </w:ins>
      <w:ins w:id="88" w:author="John Sullivan" w:date="2013-04-12T12:07:00Z">
        <w:r w:rsidRPr="00165B96">
          <w:rPr>
            <w:rFonts w:ascii="Corbel" w:hAnsi="Corbel"/>
            <w:color w:val="303030"/>
          </w:rPr>
          <w:t xml:space="preserve"> students to solicit and receive feedback on their work, </w:t>
        </w:r>
      </w:ins>
      <w:ins w:id="89" w:author="John Sullivan" w:date="2013-04-12T12:11:00Z">
        <w:r w:rsidRPr="00165B96">
          <w:rPr>
            <w:rFonts w:ascii="Corbel" w:hAnsi="Corbel"/>
            <w:color w:val="303030"/>
          </w:rPr>
          <w:t>fosters collaboration between students</w:t>
        </w:r>
      </w:ins>
      <w:ins w:id="90" w:author="John Sullivan" w:date="2013-04-12T12:17:00Z">
        <w:r w:rsidR="00165B96" w:rsidRPr="00165B96">
          <w:rPr>
            <w:rFonts w:ascii="Corbel" w:hAnsi="Corbel"/>
            <w:color w:val="303030"/>
          </w:rPr>
          <w:t>,</w:t>
        </w:r>
      </w:ins>
      <w:ins w:id="91" w:author="John Sullivan" w:date="2013-04-12T12:27:00Z">
        <w:r w:rsidR="00165B96">
          <w:rPr>
            <w:rFonts w:ascii="Corbel" w:hAnsi="Corbel"/>
            <w:color w:val="303030"/>
          </w:rPr>
          <w:t xml:space="preserve"> </w:t>
        </w:r>
      </w:ins>
      <w:ins w:id="92" w:author="John Sullivan" w:date="2013-04-12T12:15:00Z">
        <w:r w:rsidR="00165B96">
          <w:rPr>
            <w:rFonts w:ascii="Corbel" w:hAnsi="Corbel"/>
            <w:color w:val="303030"/>
          </w:rPr>
          <w:t xml:space="preserve">gives faculty a </w:t>
        </w:r>
      </w:ins>
      <w:ins w:id="93" w:author="John Sullivan" w:date="2013-04-12T12:27:00Z">
        <w:r w:rsidR="00413343">
          <w:rPr>
            <w:rFonts w:ascii="Corbel" w:hAnsi="Corbel"/>
            <w:color w:val="303030"/>
          </w:rPr>
          <w:t xml:space="preserve">utility to help organize and review classroom and field-based </w:t>
        </w:r>
      </w:ins>
      <w:ins w:id="94" w:author="John Sullivan" w:date="2013-04-12T12:29:00Z">
        <w:r w:rsidR="00413343">
          <w:rPr>
            <w:rFonts w:ascii="Corbel" w:hAnsi="Corbel"/>
            <w:color w:val="303030"/>
          </w:rPr>
          <w:t xml:space="preserve">student </w:t>
        </w:r>
      </w:ins>
      <w:ins w:id="95" w:author="John Sullivan" w:date="2013-04-12T12:27:00Z">
        <w:r w:rsidR="00413343">
          <w:rPr>
            <w:rFonts w:ascii="Corbel" w:hAnsi="Corbel"/>
            <w:color w:val="303030"/>
          </w:rPr>
          <w:t xml:space="preserve">work, </w:t>
        </w:r>
      </w:ins>
      <w:ins w:id="96" w:author="John Sullivan" w:date="2013-04-12T12:15:00Z">
        <w:r w:rsidRPr="00165B96">
          <w:rPr>
            <w:rFonts w:ascii="Corbel" w:hAnsi="Corbel"/>
            <w:color w:val="303030"/>
          </w:rPr>
          <w:t>and connects students to other students, facul</w:t>
        </w:r>
        <w:r w:rsidR="00413343">
          <w:rPr>
            <w:rFonts w:ascii="Corbel" w:hAnsi="Corbel"/>
            <w:color w:val="303030"/>
          </w:rPr>
          <w:t xml:space="preserve">ty, advisors and others </w:t>
        </w:r>
      </w:ins>
      <w:ins w:id="97" w:author="John Sullivan" w:date="2013-04-12T12:31:00Z">
        <w:r w:rsidR="00413343">
          <w:rPr>
            <w:rFonts w:ascii="Corbel" w:hAnsi="Corbel"/>
            <w:color w:val="303030"/>
          </w:rPr>
          <w:t>via</w:t>
        </w:r>
      </w:ins>
      <w:ins w:id="98" w:author="John Sullivan" w:date="2013-04-12T12:15:00Z">
        <w:r w:rsidRPr="00165B96">
          <w:rPr>
            <w:rFonts w:ascii="Corbel" w:hAnsi="Corbel"/>
            <w:color w:val="303030"/>
          </w:rPr>
          <w:t xml:space="preserve"> flexible user groups, </w:t>
        </w:r>
      </w:ins>
      <w:ins w:id="99" w:author="John Sullivan" w:date="2013-04-12T12:18:00Z">
        <w:r w:rsidR="00165B96" w:rsidRPr="00165B96">
          <w:rPr>
            <w:rFonts w:ascii="Corbel" w:hAnsi="Corbel"/>
            <w:color w:val="303030"/>
          </w:rPr>
          <w:t xml:space="preserve">related work </w:t>
        </w:r>
      </w:ins>
      <w:ins w:id="100" w:author="John Sullivan" w:date="2013-04-12T12:20:00Z">
        <w:r w:rsidR="00165B96" w:rsidRPr="00165B96">
          <w:rPr>
            <w:rFonts w:ascii="Corbel" w:hAnsi="Corbel"/>
            <w:color w:val="303030"/>
          </w:rPr>
          <w:t xml:space="preserve">and peer </w:t>
        </w:r>
      </w:ins>
      <w:ins w:id="101" w:author="John Sullivan" w:date="2013-04-12T12:15:00Z">
        <w:r w:rsidR="00413343">
          <w:rPr>
            <w:rFonts w:ascii="Corbel" w:hAnsi="Corbel"/>
            <w:color w:val="303030"/>
          </w:rPr>
          <w:t xml:space="preserve">profiles, </w:t>
        </w:r>
        <w:r w:rsidRPr="00165B96">
          <w:rPr>
            <w:rFonts w:ascii="Corbel" w:hAnsi="Corbel"/>
            <w:color w:val="303030"/>
          </w:rPr>
          <w:t>direct messag</w:t>
        </w:r>
      </w:ins>
      <w:ins w:id="102" w:author="John Sullivan" w:date="2013-04-12T12:32:00Z">
        <w:r w:rsidR="00413343">
          <w:rPr>
            <w:rFonts w:ascii="Corbel" w:hAnsi="Corbel"/>
            <w:color w:val="303030"/>
          </w:rPr>
          <w:t>es</w:t>
        </w:r>
      </w:ins>
      <w:ins w:id="103" w:author="John Sullivan" w:date="2013-04-12T12:15:00Z">
        <w:r w:rsidRPr="00165B96">
          <w:rPr>
            <w:rFonts w:ascii="Corbel" w:hAnsi="Corbel"/>
            <w:color w:val="303030"/>
          </w:rPr>
          <w:t>,</w:t>
        </w:r>
      </w:ins>
      <w:ins w:id="104" w:author="John Sullivan" w:date="2013-04-12T12:18:00Z">
        <w:r w:rsidR="00165B96" w:rsidRPr="00165B96">
          <w:rPr>
            <w:rFonts w:ascii="Corbel" w:hAnsi="Corbel"/>
            <w:color w:val="303030"/>
          </w:rPr>
          <w:t xml:space="preserve"> </w:t>
        </w:r>
      </w:ins>
      <w:ins w:id="105" w:author="John Sullivan" w:date="2013-04-12T12:31:00Z">
        <w:r w:rsidR="00413343">
          <w:rPr>
            <w:rFonts w:ascii="Corbel" w:hAnsi="Corbel"/>
            <w:color w:val="303030"/>
          </w:rPr>
          <w:t>‘following’,</w:t>
        </w:r>
        <w:r w:rsidR="00413343" w:rsidRPr="00165B96">
          <w:rPr>
            <w:rFonts w:ascii="Corbel" w:hAnsi="Corbel"/>
            <w:color w:val="303030"/>
          </w:rPr>
          <w:t xml:space="preserve"> </w:t>
        </w:r>
      </w:ins>
      <w:ins w:id="106" w:author="John Sullivan" w:date="2013-04-12T12:20:00Z">
        <w:r w:rsidR="00413343">
          <w:rPr>
            <w:rFonts w:ascii="Corbel" w:hAnsi="Corbel"/>
            <w:color w:val="303030"/>
          </w:rPr>
          <w:t>comments</w:t>
        </w:r>
      </w:ins>
      <w:ins w:id="107" w:author="John Sullivan" w:date="2013-04-12T12:30:00Z">
        <w:r w:rsidR="00413343">
          <w:rPr>
            <w:rFonts w:ascii="Corbel" w:hAnsi="Corbel"/>
            <w:color w:val="303030"/>
          </w:rPr>
          <w:t xml:space="preserve">, </w:t>
        </w:r>
      </w:ins>
      <w:ins w:id="108" w:author="John Sullivan" w:date="2013-04-12T12:18:00Z">
        <w:r w:rsidR="00165B96" w:rsidRPr="00165B96">
          <w:rPr>
            <w:rFonts w:ascii="Corbel" w:hAnsi="Corbel"/>
            <w:color w:val="303030"/>
          </w:rPr>
          <w:t>and evaluation systems.</w:t>
        </w:r>
      </w:ins>
    </w:p>
    <w:p w14:paraId="4096C8E2" w14:textId="77777777" w:rsidR="00C82479" w:rsidRDefault="00C82479">
      <w:pPr>
        <w:rPr>
          <w:rFonts w:ascii="Corbel" w:hAnsi="Corbel"/>
          <w:color w:val="303030"/>
        </w:rPr>
      </w:pPr>
    </w:p>
    <w:p w14:paraId="73A55C1E" w14:textId="77777777" w:rsidR="00C82479" w:rsidRDefault="00C82479">
      <w:pPr>
        <w:rPr>
          <w:rFonts w:ascii="Corbel" w:hAnsi="Corbel"/>
          <w:color w:val="303030"/>
        </w:rPr>
      </w:pPr>
    </w:p>
    <w:p w14:paraId="29CBD8D2" w14:textId="77777777" w:rsidR="00C82479" w:rsidRDefault="00C82479">
      <w:pPr>
        <w:rPr>
          <w:rFonts w:ascii="Corbel" w:hAnsi="Corbel"/>
          <w:color w:val="303030"/>
        </w:rPr>
      </w:pPr>
    </w:p>
    <w:p w14:paraId="0C49B5C0" w14:textId="77777777" w:rsidR="00C82479" w:rsidRDefault="00C82479">
      <w:pPr>
        <w:rPr>
          <w:rFonts w:ascii="Arial Bold" w:hAnsi="Arial Bold"/>
          <w:color w:val="1A4654"/>
          <w:sz w:val="36"/>
        </w:rPr>
      </w:pPr>
      <w:r>
        <w:rPr>
          <w:rFonts w:ascii="Arial Bold" w:hAnsi="Arial Bold"/>
          <w:color w:val="1A4654"/>
          <w:sz w:val="36"/>
        </w:rPr>
        <w:t>In Scope</w:t>
      </w:r>
    </w:p>
    <w:p w14:paraId="02CE48D7" w14:textId="77777777" w:rsidR="00C82479" w:rsidRDefault="00C82479">
      <w:pPr>
        <w:rPr>
          <w:rFonts w:ascii="Corbel" w:hAnsi="Corbel"/>
          <w:color w:val="303030"/>
        </w:rPr>
      </w:pPr>
    </w:p>
    <w:p w14:paraId="3ECD1B86" w14:textId="77777777" w:rsidR="00C82479" w:rsidRDefault="00C82479" w:rsidP="00413343">
      <w:pPr>
        <w:pStyle w:val="ListParagraph"/>
        <w:numPr>
          <w:ilvl w:val="0"/>
          <w:numId w:val="16"/>
        </w:numPr>
        <w:rPr>
          <w:ins w:id="109" w:author="John Sullivan" w:date="2013-04-12T12:34:00Z"/>
          <w:rFonts w:ascii="Corbel" w:hAnsi="Corbel"/>
          <w:color w:val="303030"/>
        </w:rPr>
        <w:pPrChange w:id="110" w:author="John Sullivan" w:date="2013-04-12T12:34:00Z">
          <w:pPr/>
        </w:pPrChange>
      </w:pPr>
      <w:del w:id="111" w:author="John Sullivan" w:date="2013-04-12T12:34:00Z">
        <w:r w:rsidRPr="00413343" w:rsidDel="00413343">
          <w:rPr>
            <w:rFonts w:ascii="Corbel" w:hAnsi="Corbel"/>
            <w:color w:val="303030"/>
            <w:rPrChange w:id="112" w:author="John Sullivan" w:date="2013-04-12T12:34:00Z">
              <w:rPr/>
            </w:rPrChange>
          </w:rPr>
          <w:delText xml:space="preserve">- </w:delText>
        </w:r>
      </w:del>
      <w:r w:rsidRPr="00413343">
        <w:rPr>
          <w:rFonts w:ascii="Corbel" w:hAnsi="Corbel"/>
          <w:color w:val="303030"/>
          <w:rPrChange w:id="113" w:author="John Sullivan" w:date="2013-04-12T12:34:00Z">
            <w:rPr/>
          </w:rPrChange>
        </w:rPr>
        <w:t>Undergraduate student portfolio system</w:t>
      </w:r>
      <w:ins w:id="114" w:author="John Sullivan" w:date="2013-04-12T12:26:00Z">
        <w:r w:rsidR="00165B96" w:rsidRPr="00413343">
          <w:rPr>
            <w:rFonts w:ascii="Corbel" w:hAnsi="Corbel"/>
            <w:color w:val="303030"/>
            <w:rPrChange w:id="115" w:author="John Sullivan" w:date="2013-04-12T12:34:00Z">
              <w:rPr/>
            </w:rPrChange>
          </w:rPr>
          <w:t>, as defined above</w:t>
        </w:r>
      </w:ins>
    </w:p>
    <w:p w14:paraId="5DA5BF18" w14:textId="77777777" w:rsidR="00413343" w:rsidRPr="00413343" w:rsidRDefault="00413343" w:rsidP="00413343">
      <w:pPr>
        <w:pStyle w:val="ListParagraph"/>
        <w:numPr>
          <w:ilvl w:val="0"/>
          <w:numId w:val="16"/>
        </w:numPr>
        <w:rPr>
          <w:ins w:id="116" w:author="John Sullivan" w:date="2013-04-12T12:34:00Z"/>
          <w:rFonts w:ascii="Corbel" w:hAnsi="Corbel"/>
          <w:color w:val="303030"/>
        </w:rPr>
      </w:pPr>
      <w:ins w:id="117" w:author="John Sullivan" w:date="2013-04-12T12:34:00Z">
        <w:r w:rsidRPr="00413343">
          <w:rPr>
            <w:rFonts w:ascii="Corbel" w:hAnsi="Corbel"/>
            <w:color w:val="303030"/>
          </w:rPr>
          <w:t xml:space="preserve">System integration with other tools like classroom project tools </w:t>
        </w:r>
      </w:ins>
    </w:p>
    <w:p w14:paraId="3AA0DD47" w14:textId="77777777" w:rsidR="00413343" w:rsidRDefault="00413343" w:rsidP="00413343">
      <w:pPr>
        <w:pStyle w:val="ListParagraph"/>
        <w:numPr>
          <w:ilvl w:val="0"/>
          <w:numId w:val="16"/>
        </w:numPr>
        <w:rPr>
          <w:ins w:id="118" w:author="John Sullivan" w:date="2013-04-12T12:35:00Z"/>
          <w:rFonts w:ascii="Corbel" w:hAnsi="Corbel"/>
          <w:color w:val="303030"/>
        </w:rPr>
        <w:pPrChange w:id="119" w:author="John Sullivan" w:date="2013-04-12T12:34:00Z">
          <w:pPr/>
        </w:pPrChange>
      </w:pPr>
      <w:ins w:id="120" w:author="John Sullivan" w:date="2013-04-12T12:35:00Z">
        <w:r>
          <w:rPr>
            <w:rFonts w:ascii="Corbel" w:hAnsi="Corbel"/>
            <w:color w:val="303030"/>
          </w:rPr>
          <w:t xml:space="preserve">Student authentication linked with </w:t>
        </w:r>
        <w:proofErr w:type="spellStart"/>
        <w:r>
          <w:rPr>
            <w:rFonts w:ascii="Corbel" w:hAnsi="Corbel"/>
            <w:color w:val="303030"/>
          </w:rPr>
          <w:t>MaineStreet</w:t>
        </w:r>
        <w:proofErr w:type="spellEnd"/>
        <w:r>
          <w:rPr>
            <w:rFonts w:ascii="Corbel" w:hAnsi="Corbel"/>
            <w:color w:val="303030"/>
          </w:rPr>
          <w:t xml:space="preserve"> student account</w:t>
        </w:r>
      </w:ins>
    </w:p>
    <w:p w14:paraId="1ACC67E4" w14:textId="77777777" w:rsidR="00413343" w:rsidRDefault="00AB55FB" w:rsidP="00413343">
      <w:pPr>
        <w:pStyle w:val="ListParagraph"/>
        <w:numPr>
          <w:ilvl w:val="0"/>
          <w:numId w:val="16"/>
        </w:numPr>
        <w:rPr>
          <w:ins w:id="121" w:author="John Sullivan" w:date="2013-04-12T12:34:00Z"/>
          <w:rFonts w:ascii="Corbel" w:hAnsi="Corbel"/>
          <w:color w:val="303030"/>
        </w:rPr>
        <w:pPrChange w:id="122" w:author="John Sullivan" w:date="2013-04-12T12:34:00Z">
          <w:pPr/>
        </w:pPrChange>
      </w:pPr>
      <w:ins w:id="123" w:author="John Sullivan" w:date="2013-04-12T12:44:00Z">
        <w:r>
          <w:rPr>
            <w:rFonts w:ascii="Corbel" w:hAnsi="Corbel"/>
            <w:color w:val="303030"/>
          </w:rPr>
          <w:t>A</w:t>
        </w:r>
      </w:ins>
      <w:ins w:id="124" w:author="John Sullivan" w:date="2013-04-12T12:40:00Z">
        <w:r>
          <w:rPr>
            <w:rFonts w:ascii="Corbel" w:hAnsi="Corbel"/>
            <w:color w:val="303030"/>
          </w:rPr>
          <w:t>pplication</w:t>
        </w:r>
      </w:ins>
      <w:ins w:id="125" w:author="John Sullivan" w:date="2013-04-12T12:39:00Z">
        <w:r>
          <w:rPr>
            <w:rFonts w:ascii="Corbel" w:hAnsi="Corbel"/>
            <w:color w:val="303030"/>
          </w:rPr>
          <w:t xml:space="preserve"> documentation</w:t>
        </w:r>
      </w:ins>
    </w:p>
    <w:p w14:paraId="2EBA6448" w14:textId="77777777" w:rsidR="00413343" w:rsidRPr="00413343" w:rsidDel="00413343" w:rsidRDefault="00413343" w:rsidP="00413343">
      <w:pPr>
        <w:pStyle w:val="ListParagraph"/>
        <w:numPr>
          <w:ilvl w:val="0"/>
          <w:numId w:val="16"/>
        </w:numPr>
        <w:rPr>
          <w:del w:id="126" w:author="John Sullivan" w:date="2013-04-12T12:34:00Z"/>
          <w:rFonts w:ascii="Corbel" w:hAnsi="Corbel"/>
          <w:color w:val="303030"/>
          <w:rPrChange w:id="127" w:author="John Sullivan" w:date="2013-04-12T12:34:00Z">
            <w:rPr>
              <w:del w:id="128" w:author="John Sullivan" w:date="2013-04-12T12:34:00Z"/>
            </w:rPr>
          </w:rPrChange>
        </w:rPr>
        <w:pPrChange w:id="129" w:author="John Sullivan" w:date="2013-04-12T12:34:00Z">
          <w:pPr/>
        </w:pPrChange>
      </w:pPr>
    </w:p>
    <w:p w14:paraId="3FA5D873" w14:textId="77777777" w:rsidR="00413343" w:rsidDel="00413343" w:rsidRDefault="00C82479">
      <w:pPr>
        <w:rPr>
          <w:del w:id="130" w:author="John Sullivan" w:date="2013-04-12T12:34:00Z"/>
          <w:rFonts w:ascii="Corbel" w:hAnsi="Corbel"/>
          <w:color w:val="303030"/>
        </w:rPr>
      </w:pPr>
      <w:del w:id="131" w:author="John Sullivan" w:date="2013-04-12T12:34:00Z">
        <w:r w:rsidDel="00413343">
          <w:rPr>
            <w:rFonts w:ascii="Corbel" w:hAnsi="Corbel"/>
            <w:color w:val="303030"/>
          </w:rPr>
          <w:delText>- System integration with other tools like classroom project tools</w:delText>
        </w:r>
      </w:del>
    </w:p>
    <w:p w14:paraId="586D99C1" w14:textId="77777777" w:rsidR="00C82479" w:rsidRDefault="00C82479">
      <w:pPr>
        <w:rPr>
          <w:rFonts w:ascii="Corbel" w:hAnsi="Corbel"/>
          <w:color w:val="303030"/>
        </w:rPr>
      </w:pPr>
      <w:del w:id="132" w:author="John Sullivan" w:date="2013-04-12T12:34:00Z">
        <w:r w:rsidDel="00413343">
          <w:rPr>
            <w:rFonts w:ascii="Corbel" w:hAnsi="Corbel"/>
            <w:color w:val="303030"/>
          </w:rPr>
          <w:delText xml:space="preserve"> </w:delText>
        </w:r>
      </w:del>
    </w:p>
    <w:p w14:paraId="7FB0631E" w14:textId="77777777" w:rsidR="00C82479" w:rsidRDefault="00C82479">
      <w:pPr>
        <w:rPr>
          <w:rFonts w:ascii="Corbel" w:hAnsi="Corbel"/>
          <w:color w:val="303030"/>
        </w:rPr>
      </w:pPr>
    </w:p>
    <w:p w14:paraId="2CD76638" w14:textId="77777777" w:rsidR="00C82479" w:rsidRDefault="00C82479">
      <w:pPr>
        <w:rPr>
          <w:rFonts w:ascii="Arial Bold" w:hAnsi="Arial Bold"/>
          <w:color w:val="1A4654"/>
          <w:sz w:val="36"/>
        </w:rPr>
      </w:pPr>
      <w:r>
        <w:rPr>
          <w:rFonts w:ascii="Arial Bold" w:hAnsi="Arial Bold"/>
          <w:color w:val="1A4654"/>
          <w:sz w:val="36"/>
        </w:rPr>
        <w:t>Out of Scope</w:t>
      </w:r>
    </w:p>
    <w:p w14:paraId="5E79309C" w14:textId="77777777" w:rsidR="00C82479" w:rsidRDefault="00C82479">
      <w:pPr>
        <w:rPr>
          <w:rFonts w:ascii="Corbel" w:hAnsi="Corbel"/>
          <w:color w:val="303030"/>
        </w:rPr>
      </w:pPr>
    </w:p>
    <w:p w14:paraId="331A25E7" w14:textId="68421602" w:rsidR="00AB55FB" w:rsidRDefault="00C82479" w:rsidP="00803069">
      <w:pPr>
        <w:ind w:firstLine="720"/>
        <w:rPr>
          <w:rFonts w:ascii="Corbel" w:hAnsi="Corbel"/>
          <w:color w:val="303030"/>
        </w:rPr>
      </w:pPr>
      <w:r>
        <w:rPr>
          <w:rFonts w:ascii="Corbel" w:hAnsi="Corbel"/>
          <w:color w:val="303030"/>
        </w:rPr>
        <w:t xml:space="preserve">The proposed project will not be providing portfolio functionality for graduate, faculty, or alumni work. As well, sophisticated collaboration tools such as managing project files like </w:t>
      </w:r>
      <w:proofErr w:type="spellStart"/>
      <w:r>
        <w:rPr>
          <w:rFonts w:ascii="Corbel" w:hAnsi="Corbel"/>
          <w:color w:val="303030"/>
        </w:rPr>
        <w:t>Dropbox</w:t>
      </w:r>
      <w:proofErr w:type="spellEnd"/>
      <w:r>
        <w:rPr>
          <w:rFonts w:ascii="Corbel" w:hAnsi="Corbel"/>
          <w:color w:val="303030"/>
        </w:rPr>
        <w:t>, planning tools, and other group-based</w:t>
      </w:r>
      <w:del w:id="133" w:author="John Sullivan" w:date="2013-04-12T13:11:00Z">
        <w:r w:rsidDel="006D5DB1">
          <w:rPr>
            <w:rFonts w:ascii="Corbel" w:hAnsi="Corbel"/>
            <w:color w:val="303030"/>
          </w:rPr>
          <w:delText xml:space="preserve"> </w:delText>
        </w:r>
      </w:del>
      <w:r>
        <w:rPr>
          <w:rFonts w:ascii="Corbel" w:hAnsi="Corbel"/>
          <w:color w:val="303030"/>
        </w:rPr>
        <w:t xml:space="preserve"> collaboration that is outside of basic sharing for feedbac</w:t>
      </w:r>
      <w:r w:rsidR="00001561">
        <w:rPr>
          <w:noProof/>
        </w:rPr>
        <mc:AlternateContent>
          <mc:Choice Requires="wps">
            <w:drawing>
              <wp:anchor distT="0" distB="0" distL="114300" distR="114300" simplePos="0" relativeHeight="251657728" behindDoc="1" locked="0" layoutInCell="1" allowOverlap="1" wp14:anchorId="21997FD3" wp14:editId="18C98BAF">
                <wp:simplePos x="0" y="0"/>
                <wp:positionH relativeFrom="page">
                  <wp:posOffset>685800</wp:posOffset>
                </wp:positionH>
                <wp:positionV relativeFrom="page">
                  <wp:posOffset>991870</wp:posOffset>
                </wp:positionV>
                <wp:extent cx="7099300" cy="571500"/>
                <wp:effectExtent l="0" t="1270" r="0" b="0"/>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22007D8E"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54pt;margin-top:78.1pt;width:559pt;height: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HRboypzAgAA9wQAAA4AAAAAAAAA&#10;AAAAAAAALAIAAGRycy9lMm9Eb2MueG1sUEsBAi0AFAAGAAgAAAAhAMnoYrPfAAAADAEAAA8AAAAA&#10;AAAAAAAAAAAAywQAAGRycy9kb3ducmV2LnhtbFBLBQYAAAAABAAEAPMAAADXBQAAAAA=&#10;" fillcolor="#205867" stroked="f">
                <v:stroke joinstyle="round"/>
                <v:path arrowok="t"/>
                <v:textbox inset="3pt,3pt,3pt,3pt">
                  <w:txbxContent>
                    <w:p w14:paraId="22007D8E"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 xml:space="preserve">k and project viewing will not be included. </w:t>
      </w:r>
    </w:p>
    <w:p w14:paraId="0D2CD248" w14:textId="77777777" w:rsidR="00C82479" w:rsidRDefault="00C82479">
      <w:pPr>
        <w:rPr>
          <w:rFonts w:ascii="Corbel" w:hAnsi="Corbel"/>
          <w:color w:val="303030"/>
        </w:rPr>
      </w:pPr>
    </w:p>
    <w:p w14:paraId="0B8BD2F3" w14:textId="77777777" w:rsidR="00C82479" w:rsidRDefault="00C82479">
      <w:pPr>
        <w:rPr>
          <w:rFonts w:ascii="Corbel" w:hAnsi="Corbel"/>
          <w:color w:val="303030"/>
        </w:rPr>
      </w:pPr>
    </w:p>
    <w:p w14:paraId="0E287000" w14:textId="77777777" w:rsidR="00C82479" w:rsidRDefault="00C82479">
      <w:pPr>
        <w:rPr>
          <w:ins w:id="134" w:author="John Sullivan" w:date="2013-04-12T12:50:00Z"/>
          <w:rFonts w:ascii="Arial Bold" w:hAnsi="Arial Bold"/>
          <w:color w:val="1A4654"/>
          <w:sz w:val="36"/>
        </w:rPr>
      </w:pPr>
      <w:r>
        <w:rPr>
          <w:rFonts w:ascii="Arial Bold" w:hAnsi="Arial Bold"/>
          <w:color w:val="1A4654"/>
          <w:sz w:val="36"/>
        </w:rPr>
        <w:t>Alternative Solutions</w:t>
      </w:r>
    </w:p>
    <w:p w14:paraId="4A534C6D" w14:textId="26E54CCF" w:rsidR="00803069" w:rsidRDefault="006D5DB1" w:rsidP="00803069">
      <w:pPr>
        <w:ind w:firstLine="720"/>
        <w:rPr>
          <w:rFonts w:ascii="Corbel" w:hAnsi="Corbel"/>
          <w:color w:val="303030"/>
        </w:rPr>
        <w:pPrChange w:id="135" w:author="John Sullivan" w:date="2013-04-12T12:50:00Z">
          <w:pPr/>
        </w:pPrChange>
      </w:pPr>
      <w:ins w:id="136" w:author="John Sullivan" w:date="2013-04-12T13:11:00Z">
        <w:r>
          <w:rPr>
            <w:rFonts w:ascii="Corbel" w:hAnsi="Corbel"/>
            <w:color w:val="303030"/>
          </w:rPr>
          <w:t>A</w:t>
        </w:r>
      </w:ins>
      <w:ins w:id="137" w:author="John Sullivan" w:date="2013-04-12T13:12:00Z">
        <w:r>
          <w:rPr>
            <w:rFonts w:ascii="Corbel" w:hAnsi="Corbel"/>
            <w:color w:val="303030"/>
          </w:rPr>
          <w:t>dopting a</w:t>
        </w:r>
      </w:ins>
      <w:ins w:id="138" w:author="John Sullivan" w:date="2013-04-12T12:50:00Z">
        <w:r w:rsidR="00803069">
          <w:rPr>
            <w:rFonts w:ascii="Corbel" w:hAnsi="Corbel"/>
            <w:color w:val="303030"/>
          </w:rPr>
          <w:t xml:space="preserve"> 3</w:t>
        </w:r>
        <w:r w:rsidR="00803069" w:rsidRPr="00803069">
          <w:rPr>
            <w:rFonts w:ascii="Corbel" w:hAnsi="Corbel"/>
            <w:color w:val="303030"/>
            <w:vertAlign w:val="superscript"/>
            <w:rPrChange w:id="139" w:author="John Sullivan" w:date="2013-04-12T12:51:00Z">
              <w:rPr>
                <w:rFonts w:ascii="Corbel" w:hAnsi="Corbel"/>
                <w:color w:val="303030"/>
              </w:rPr>
            </w:rPrChange>
          </w:rPr>
          <w:t>rd</w:t>
        </w:r>
        <w:r w:rsidR="00803069">
          <w:rPr>
            <w:rFonts w:ascii="Corbel" w:hAnsi="Corbel"/>
            <w:color w:val="303030"/>
          </w:rPr>
          <w:t xml:space="preserve"> </w:t>
        </w:r>
      </w:ins>
      <w:ins w:id="140" w:author="John Sullivan" w:date="2013-04-12T12:51:00Z">
        <w:r>
          <w:rPr>
            <w:rFonts w:ascii="Corbel" w:hAnsi="Corbel"/>
            <w:color w:val="303030"/>
          </w:rPr>
          <w:t xml:space="preserve">party electronic </w:t>
        </w:r>
        <w:r w:rsidR="00803069">
          <w:rPr>
            <w:rFonts w:ascii="Corbel" w:hAnsi="Corbel"/>
            <w:color w:val="303030"/>
          </w:rPr>
          <w:t xml:space="preserve">portfolio system such as </w:t>
        </w:r>
        <w:proofErr w:type="spellStart"/>
        <w:r w:rsidR="00803069">
          <w:rPr>
            <w:rFonts w:ascii="Corbel" w:hAnsi="Corbel"/>
            <w:color w:val="303030"/>
          </w:rPr>
          <w:t>Behance</w:t>
        </w:r>
        <w:proofErr w:type="spellEnd"/>
        <w:r w:rsidR="00803069">
          <w:rPr>
            <w:rFonts w:ascii="Corbel" w:hAnsi="Corbel"/>
            <w:color w:val="303030"/>
          </w:rPr>
          <w:t xml:space="preserve">, </w:t>
        </w:r>
      </w:ins>
      <w:proofErr w:type="spellStart"/>
      <w:ins w:id="141" w:author="John Sullivan" w:date="2013-04-12T12:52:00Z">
        <w:r w:rsidR="00803069">
          <w:rPr>
            <w:rFonts w:ascii="Corbel" w:hAnsi="Corbel"/>
            <w:color w:val="303030"/>
          </w:rPr>
          <w:t>Carbonmade</w:t>
        </w:r>
        <w:proofErr w:type="spellEnd"/>
        <w:r w:rsidR="00803069">
          <w:rPr>
            <w:rFonts w:ascii="Corbel" w:hAnsi="Corbel"/>
            <w:color w:val="303030"/>
          </w:rPr>
          <w:t xml:space="preserve"> or </w:t>
        </w:r>
      </w:ins>
      <w:proofErr w:type="spellStart"/>
      <w:ins w:id="142" w:author="John Sullivan" w:date="2013-04-12T12:53:00Z">
        <w:r w:rsidR="00803069">
          <w:rPr>
            <w:rFonts w:ascii="Corbel" w:hAnsi="Corbel"/>
            <w:color w:val="303030"/>
          </w:rPr>
          <w:t>ePortfolio</w:t>
        </w:r>
        <w:proofErr w:type="spellEnd"/>
        <w:r w:rsidR="00803069">
          <w:rPr>
            <w:rFonts w:ascii="Corbel" w:hAnsi="Corbel"/>
            <w:color w:val="303030"/>
          </w:rPr>
          <w:t xml:space="preserve"> </w:t>
        </w:r>
      </w:ins>
      <w:ins w:id="143" w:author="John Sullivan" w:date="2013-04-12T12:58:00Z">
        <w:r w:rsidR="00CC3FBD">
          <w:rPr>
            <w:rFonts w:ascii="Corbel" w:hAnsi="Corbel"/>
            <w:color w:val="303030"/>
          </w:rPr>
          <w:t>was</w:t>
        </w:r>
      </w:ins>
      <w:ins w:id="144" w:author="John Sullivan" w:date="2013-04-12T12:53:00Z">
        <w:r w:rsidR="00CC3FBD">
          <w:rPr>
            <w:rFonts w:ascii="Corbel" w:hAnsi="Corbel"/>
            <w:color w:val="303030"/>
          </w:rPr>
          <w:t xml:space="preserve"> considered. However, </w:t>
        </w:r>
      </w:ins>
      <w:ins w:id="145" w:author="John Sullivan" w:date="2013-04-12T13:02:00Z">
        <w:r w:rsidR="00CC3FBD">
          <w:rPr>
            <w:rFonts w:ascii="Corbel" w:hAnsi="Corbel"/>
            <w:color w:val="303030"/>
          </w:rPr>
          <w:t xml:space="preserve">the </w:t>
        </w:r>
      </w:ins>
      <w:ins w:id="146" w:author="John Sullivan" w:date="2013-04-12T12:53:00Z">
        <w:r w:rsidR="00803069">
          <w:rPr>
            <w:rFonts w:ascii="Corbel" w:hAnsi="Corbel"/>
            <w:color w:val="303030"/>
          </w:rPr>
          <w:t xml:space="preserve">extensive customization </w:t>
        </w:r>
      </w:ins>
      <w:ins w:id="147" w:author="John Sullivan" w:date="2013-04-12T12:59:00Z">
        <w:r w:rsidR="00CC3FBD">
          <w:rPr>
            <w:rFonts w:ascii="Corbel" w:hAnsi="Corbel"/>
            <w:color w:val="303030"/>
          </w:rPr>
          <w:t xml:space="preserve">that would be necessary </w:t>
        </w:r>
      </w:ins>
      <w:ins w:id="148" w:author="John Sullivan" w:date="2013-04-12T12:53:00Z">
        <w:r w:rsidR="00803069">
          <w:rPr>
            <w:rFonts w:ascii="Corbel" w:hAnsi="Corbel"/>
            <w:color w:val="303030"/>
          </w:rPr>
          <w:t xml:space="preserve">to </w:t>
        </w:r>
      </w:ins>
      <w:ins w:id="149" w:author="John Sullivan" w:date="2013-04-12T13:07:00Z">
        <w:r w:rsidR="00CC3FBD">
          <w:rPr>
            <w:rFonts w:ascii="Corbel" w:hAnsi="Corbel"/>
            <w:color w:val="303030"/>
          </w:rPr>
          <w:t>fully</w:t>
        </w:r>
      </w:ins>
      <w:ins w:id="150" w:author="John Sullivan" w:date="2013-04-12T12:53:00Z">
        <w:r w:rsidR="00803069">
          <w:rPr>
            <w:rFonts w:ascii="Corbel" w:hAnsi="Corbel"/>
            <w:color w:val="303030"/>
          </w:rPr>
          <w:t xml:space="preserve"> </w:t>
        </w:r>
      </w:ins>
      <w:ins w:id="151" w:author="John Sullivan" w:date="2013-04-12T12:55:00Z">
        <w:r w:rsidR="00803069">
          <w:rPr>
            <w:rFonts w:ascii="Corbel" w:hAnsi="Corbel"/>
            <w:color w:val="303030"/>
          </w:rPr>
          <w:t>address</w:t>
        </w:r>
      </w:ins>
      <w:ins w:id="152" w:author="John Sullivan" w:date="2013-04-12T12:53:00Z">
        <w:r w:rsidR="00803069">
          <w:rPr>
            <w:rFonts w:ascii="Corbel" w:hAnsi="Corbel"/>
            <w:color w:val="303030"/>
          </w:rPr>
          <w:t xml:space="preserve"> </w:t>
        </w:r>
      </w:ins>
      <w:ins w:id="153" w:author="John Sullivan" w:date="2013-04-12T12:55:00Z">
        <w:r w:rsidR="00CC3FBD">
          <w:rPr>
            <w:rFonts w:ascii="Corbel" w:hAnsi="Corbel"/>
            <w:color w:val="303030"/>
          </w:rPr>
          <w:t>the specific</w:t>
        </w:r>
        <w:r w:rsidR="00803069">
          <w:rPr>
            <w:rFonts w:ascii="Corbel" w:hAnsi="Corbel"/>
            <w:color w:val="303030"/>
          </w:rPr>
          <w:t xml:space="preserve"> </w:t>
        </w:r>
      </w:ins>
      <w:ins w:id="154" w:author="John Sullivan" w:date="2013-04-12T12:58:00Z">
        <w:r w:rsidR="00CC3FBD">
          <w:rPr>
            <w:rFonts w:ascii="Corbel" w:hAnsi="Corbel"/>
            <w:color w:val="303030"/>
          </w:rPr>
          <w:t>needs</w:t>
        </w:r>
      </w:ins>
      <w:ins w:id="155" w:author="John Sullivan" w:date="2013-04-12T12:55:00Z">
        <w:r w:rsidR="00803069">
          <w:rPr>
            <w:rFonts w:ascii="Corbel" w:hAnsi="Corbel"/>
            <w:color w:val="303030"/>
          </w:rPr>
          <w:t xml:space="preserve"> of the University of Maine</w:t>
        </w:r>
      </w:ins>
      <w:ins w:id="156" w:author="John Sullivan" w:date="2013-04-12T12:56:00Z">
        <w:r w:rsidR="00803069">
          <w:rPr>
            <w:rFonts w:ascii="Corbel" w:hAnsi="Corbel"/>
            <w:color w:val="303030"/>
          </w:rPr>
          <w:t xml:space="preserve"> community are not feasible</w:t>
        </w:r>
        <w:r w:rsidR="00CC3FBD">
          <w:rPr>
            <w:rFonts w:ascii="Corbel" w:hAnsi="Corbel"/>
            <w:color w:val="303030"/>
          </w:rPr>
          <w:t xml:space="preserve">, leaving any such solution a </w:t>
        </w:r>
      </w:ins>
      <w:ins w:id="157" w:author="John Sullivan" w:date="2013-04-12T13:04:00Z">
        <w:r w:rsidR="00CC3FBD">
          <w:rPr>
            <w:rFonts w:ascii="Corbel" w:hAnsi="Corbel"/>
            <w:color w:val="303030"/>
          </w:rPr>
          <w:t xml:space="preserve">compromise at best. Additionally, developing in-house represents a substantial cost savings over </w:t>
        </w:r>
      </w:ins>
      <w:ins w:id="158" w:author="John Sullivan" w:date="2013-04-12T13:07:00Z">
        <w:r w:rsidR="00CC3FBD">
          <w:rPr>
            <w:rFonts w:ascii="Corbel" w:hAnsi="Corbel"/>
            <w:color w:val="303030"/>
          </w:rPr>
          <w:t xml:space="preserve">the </w:t>
        </w:r>
      </w:ins>
      <w:ins w:id="159" w:author="John Sullivan" w:date="2013-04-12T13:04:00Z">
        <w:r w:rsidR="00CC3FBD">
          <w:rPr>
            <w:rFonts w:ascii="Corbel" w:hAnsi="Corbel"/>
            <w:color w:val="303030"/>
          </w:rPr>
          <w:t>purchase or subscription to a 3</w:t>
        </w:r>
        <w:r w:rsidR="00CC3FBD" w:rsidRPr="00CC3FBD">
          <w:rPr>
            <w:rFonts w:ascii="Corbel" w:hAnsi="Corbel"/>
            <w:color w:val="303030"/>
            <w:vertAlign w:val="superscript"/>
            <w:rPrChange w:id="160" w:author="John Sullivan" w:date="2013-04-12T13:06:00Z">
              <w:rPr>
                <w:rFonts w:ascii="Corbel" w:hAnsi="Corbel"/>
                <w:color w:val="303030"/>
              </w:rPr>
            </w:rPrChange>
          </w:rPr>
          <w:t>rd</w:t>
        </w:r>
        <w:r w:rsidR="00CC3FBD">
          <w:rPr>
            <w:rFonts w:ascii="Corbel" w:hAnsi="Corbel"/>
            <w:color w:val="303030"/>
          </w:rPr>
          <w:t xml:space="preserve"> </w:t>
        </w:r>
      </w:ins>
      <w:ins w:id="161" w:author="John Sullivan" w:date="2013-04-12T13:06:00Z">
        <w:r w:rsidR="00CC3FBD">
          <w:rPr>
            <w:rFonts w:ascii="Corbel" w:hAnsi="Corbel"/>
            <w:color w:val="303030"/>
          </w:rPr>
          <w:t xml:space="preserve">party system. </w:t>
        </w:r>
      </w:ins>
    </w:p>
    <w:p w14:paraId="405D5A8F" w14:textId="77777777" w:rsidR="00C82479" w:rsidRDefault="00C82479">
      <w:pPr>
        <w:rPr>
          <w:rFonts w:ascii="Corbel" w:hAnsi="Corbel"/>
          <w:color w:val="303030"/>
        </w:rPr>
      </w:pPr>
    </w:p>
    <w:p w14:paraId="58680061" w14:textId="77777777" w:rsidR="00C82479" w:rsidRDefault="00C82479">
      <w:pPr>
        <w:rPr>
          <w:rFonts w:ascii="Corbel" w:hAnsi="Corbel"/>
          <w:color w:val="303030"/>
        </w:rPr>
      </w:pPr>
    </w:p>
    <w:p w14:paraId="28E380AD" w14:textId="77777777" w:rsidR="00C82479" w:rsidRDefault="00C82479">
      <w:pPr>
        <w:rPr>
          <w:rFonts w:ascii="Corbel" w:hAnsi="Corbel"/>
          <w:color w:val="303030"/>
        </w:rPr>
      </w:pPr>
    </w:p>
    <w:p w14:paraId="3ACC34DB" w14:textId="77777777" w:rsidR="00C82479" w:rsidRDefault="00C82479">
      <w:pPr>
        <w:rPr>
          <w:rFonts w:ascii="Arial Bold" w:hAnsi="Arial Bold"/>
          <w:color w:val="1A4654"/>
          <w:sz w:val="36"/>
        </w:rPr>
      </w:pPr>
      <w:r>
        <w:rPr>
          <w:rFonts w:ascii="Arial Bold" w:hAnsi="Arial Bold"/>
          <w:color w:val="1A4654"/>
          <w:sz w:val="36"/>
        </w:rPr>
        <w:t>Technical Approach</w:t>
      </w:r>
    </w:p>
    <w:p w14:paraId="47147E64" w14:textId="77777777" w:rsidR="00C82479" w:rsidRDefault="00C82479">
      <w:pPr>
        <w:rPr>
          <w:rFonts w:ascii="Corbel" w:hAnsi="Corbel"/>
          <w:color w:val="303030"/>
        </w:rPr>
      </w:pPr>
    </w:p>
    <w:p w14:paraId="78418B15" w14:textId="77777777" w:rsidR="00C82479" w:rsidRDefault="00C82479">
      <w:pPr>
        <w:ind w:firstLine="720"/>
        <w:rPr>
          <w:rFonts w:ascii="Corbel" w:hAnsi="Corbel"/>
          <w:color w:val="303030"/>
        </w:rPr>
      </w:pPr>
      <w:r>
        <w:rPr>
          <w:rFonts w:ascii="Corbel" w:hAnsi="Corbel"/>
          <w:color w:val="303030"/>
        </w:rPr>
        <w:t>The technical decisions were made primarily out of convenience to leverage existing skills and implementations in other projects. Distinct libraries were chosen instead of</w:t>
      </w:r>
      <w:del w:id="162" w:author="John Sullivan" w:date="2013-04-12T13:09:00Z">
        <w:r w:rsidDel="006D5DB1">
          <w:rPr>
            <w:rFonts w:ascii="Corbel" w:hAnsi="Corbel"/>
            <w:color w:val="303030"/>
          </w:rPr>
          <w:delText xml:space="preserve"> </w:delText>
        </w:r>
      </w:del>
      <w:r>
        <w:rPr>
          <w:rFonts w:ascii="Corbel" w:hAnsi="Corbel"/>
          <w:color w:val="303030"/>
        </w:rPr>
        <w:t xml:space="preserve"> customizing a content management system</w:t>
      </w:r>
      <w:del w:id="163" w:author="John Sullivan" w:date="2013-04-12T13:10:00Z">
        <w:r w:rsidDel="006D5DB1">
          <w:rPr>
            <w:rFonts w:ascii="Corbel" w:hAnsi="Corbel"/>
            <w:color w:val="303030"/>
          </w:rPr>
          <w:delText>s</w:delText>
        </w:r>
      </w:del>
      <w:r>
        <w:rPr>
          <w:rFonts w:ascii="Corbel" w:hAnsi="Corbel"/>
          <w:color w:val="303030"/>
        </w:rPr>
        <w:t xml:space="preserve"> to minimize extraneous functionality and ease adoption by new developers. As well, additional libraries can be added to the system with relative ease.</w:t>
      </w:r>
    </w:p>
    <w:p w14:paraId="05818CC8" w14:textId="77777777" w:rsidR="00C82479" w:rsidRDefault="00C82479">
      <w:pPr>
        <w:rPr>
          <w:rFonts w:ascii="Corbel" w:hAnsi="Corbel"/>
          <w:color w:val="303030"/>
        </w:rPr>
      </w:pPr>
    </w:p>
    <w:p w14:paraId="56029AB7" w14:textId="77777777" w:rsidR="00C82479" w:rsidRDefault="00C82479">
      <w:pPr>
        <w:rPr>
          <w:rFonts w:ascii="Arial Bold" w:hAnsi="Arial Bold"/>
          <w:color w:val="1A4654"/>
        </w:rPr>
      </w:pPr>
    </w:p>
    <w:p w14:paraId="3CF631F3" w14:textId="77777777" w:rsidR="00C82479" w:rsidRDefault="00C82479">
      <w:pPr>
        <w:rPr>
          <w:rFonts w:ascii="Corbel" w:hAnsi="Corbel"/>
          <w:color w:val="303030"/>
        </w:rPr>
      </w:pPr>
      <w:r>
        <w:rPr>
          <w:rFonts w:ascii="Arial Bold" w:hAnsi="Arial Bold"/>
          <w:color w:val="1A4654"/>
        </w:rPr>
        <w:t>Server Side</w:t>
      </w:r>
    </w:p>
    <w:p w14:paraId="4BE71E74" w14:textId="77777777" w:rsidR="00C82479" w:rsidRDefault="00C82479">
      <w:pPr>
        <w:rPr>
          <w:rFonts w:ascii="Corbel" w:hAnsi="Corbel"/>
          <w:color w:val="303030"/>
        </w:rPr>
      </w:pPr>
    </w:p>
    <w:p w14:paraId="7C88268C" w14:textId="77777777" w:rsidR="00C82479" w:rsidRDefault="00C82479">
      <w:pPr>
        <w:ind w:firstLine="720"/>
        <w:rPr>
          <w:rFonts w:ascii="Corbel" w:hAnsi="Corbel"/>
          <w:color w:val="303030"/>
        </w:rPr>
      </w:pPr>
      <w:r>
        <w:rPr>
          <w:rFonts w:ascii="Corbel" w:hAnsi="Corbel"/>
          <w:color w:val="303030"/>
        </w:rPr>
        <w:t xml:space="preserve">The backend will be developed using a LAMP setup </w:t>
      </w:r>
      <w:hyperlink r:id="rId8" w:history="1">
        <w:r>
          <w:rPr>
            <w:rStyle w:val="Hyperlink1"/>
            <w:rFonts w:ascii="Corbel" w:hAnsi="Corbel"/>
          </w:rPr>
          <w:t>http://en.wikipedia.org/wiki/LAMP_(software_bundle)</w:t>
        </w:r>
      </w:hyperlink>
      <w:r>
        <w:rPr>
          <w:rFonts w:ascii="Corbel" w:hAnsi="Corbel"/>
          <w:color w:val="303030"/>
        </w:rPr>
        <w:t xml:space="preserve">.  Page requests will be managed by the library Slim </w:t>
      </w:r>
      <w:hyperlink r:id="rId9" w:history="1">
        <w:r>
          <w:rPr>
            <w:rStyle w:val="Hyperlink1"/>
            <w:rFonts w:ascii="Corbel" w:hAnsi="Corbel"/>
          </w:rPr>
          <w:t>http://www.slimframework.com/</w:t>
        </w:r>
      </w:hyperlink>
      <w:r>
        <w:rPr>
          <w:rFonts w:ascii="Corbel" w:hAnsi="Corbel"/>
          <w:color w:val="303030"/>
        </w:rPr>
        <w:t xml:space="preserve"> and database access will use the active records implementation provided by Paris </w:t>
      </w:r>
      <w:hyperlink r:id="rId10" w:history="1">
        <w:r>
          <w:rPr>
            <w:rStyle w:val="Hyperlink1"/>
            <w:rFonts w:ascii="Corbel" w:hAnsi="Corbel"/>
          </w:rPr>
          <w:t>https://github.com/j4mie/paris</w:t>
        </w:r>
      </w:hyperlink>
      <w:r>
        <w:rPr>
          <w:rFonts w:ascii="Corbel" w:hAnsi="Corbel"/>
          <w:color w:val="303030"/>
        </w:rPr>
        <w:t xml:space="preserve">. Twig will be used for rendering html templates </w:t>
      </w:r>
      <w:hyperlink r:id="rId11" w:history="1">
        <w:r>
          <w:rPr>
            <w:rStyle w:val="Hyperlink1"/>
            <w:rFonts w:ascii="Corbel" w:hAnsi="Corbel"/>
          </w:rPr>
          <w:t>http://twig.sensiolabs.org/</w:t>
        </w:r>
      </w:hyperlink>
      <w:r>
        <w:rPr>
          <w:rFonts w:ascii="Corbel" w:hAnsi="Corbel"/>
          <w:color w:val="303030"/>
        </w:rPr>
        <w:t>.</w:t>
      </w:r>
    </w:p>
    <w:p w14:paraId="0E3BC3F8" w14:textId="77777777" w:rsidR="00C82479" w:rsidRDefault="00C82479">
      <w:pPr>
        <w:rPr>
          <w:rFonts w:ascii="Corbel" w:hAnsi="Corbel"/>
          <w:color w:val="303030"/>
        </w:rPr>
      </w:pPr>
    </w:p>
    <w:p w14:paraId="25D9C55B" w14:textId="77777777" w:rsidR="00C82479" w:rsidRDefault="00C82479">
      <w:pPr>
        <w:rPr>
          <w:rFonts w:ascii="Corbel" w:hAnsi="Corbel"/>
          <w:color w:val="303030"/>
        </w:rPr>
      </w:pPr>
    </w:p>
    <w:p w14:paraId="2E74F9BE" w14:textId="77777777" w:rsidR="00C82479" w:rsidRDefault="00C82479">
      <w:pPr>
        <w:rPr>
          <w:rFonts w:ascii="Arial Bold" w:hAnsi="Arial Bold"/>
          <w:color w:val="1A4654"/>
        </w:rPr>
      </w:pPr>
      <w:r>
        <w:rPr>
          <w:rFonts w:ascii="Arial Bold" w:hAnsi="Arial Bold"/>
          <w:color w:val="1A4654"/>
        </w:rPr>
        <w:t xml:space="preserve">Client Side </w:t>
      </w:r>
    </w:p>
    <w:p w14:paraId="589DC504" w14:textId="77777777" w:rsidR="00C82479" w:rsidRDefault="00C82479">
      <w:pPr>
        <w:rPr>
          <w:rFonts w:ascii="Corbel" w:hAnsi="Corbel"/>
          <w:color w:val="303030"/>
        </w:rPr>
      </w:pPr>
    </w:p>
    <w:p w14:paraId="379BFFDF" w14:textId="77777777" w:rsidR="00C82479" w:rsidRDefault="00C82479">
      <w:pPr>
        <w:ind w:firstLine="720"/>
        <w:rPr>
          <w:rFonts w:ascii="Corbel" w:hAnsi="Corbel"/>
          <w:color w:val="303030"/>
        </w:rPr>
      </w:pPr>
      <w:r>
        <w:rPr>
          <w:rFonts w:ascii="Corbel" w:hAnsi="Corbel"/>
          <w:color w:val="303030"/>
        </w:rPr>
        <w:t xml:space="preserve">Twitter bootstrap will be used to ease html structures and </w:t>
      </w:r>
      <w:proofErr w:type="spellStart"/>
      <w:r>
        <w:rPr>
          <w:rFonts w:ascii="Corbel" w:hAnsi="Corbel"/>
          <w:color w:val="303030"/>
        </w:rPr>
        <w:t>JQuery</w:t>
      </w:r>
      <w:proofErr w:type="spellEnd"/>
      <w:r>
        <w:rPr>
          <w:rFonts w:ascii="Corbel" w:hAnsi="Corbel"/>
          <w:color w:val="303030"/>
        </w:rPr>
        <w:t xml:space="preserve"> will be used for DOM manipulation where necessary. Other JavaScript frameworks will be explored as needed such as underscore.js and </w:t>
      </w:r>
      <w:proofErr w:type="spellStart"/>
      <w:r>
        <w:rPr>
          <w:rFonts w:ascii="Corbel" w:hAnsi="Corbel"/>
          <w:color w:val="303030"/>
        </w:rPr>
        <w:t>JQueryUI</w:t>
      </w:r>
      <w:proofErr w:type="spellEnd"/>
      <w:r>
        <w:rPr>
          <w:rFonts w:ascii="Corbel" w:hAnsi="Corbel"/>
          <w:color w:val="303030"/>
        </w:rPr>
        <w:t>.</w:t>
      </w:r>
    </w:p>
    <w:p w14:paraId="76B3EA8C" w14:textId="77777777" w:rsidR="00C82479" w:rsidRDefault="00C82479">
      <w:pPr>
        <w:rPr>
          <w:rFonts w:ascii="Corbel" w:hAnsi="Corbel"/>
          <w:color w:val="303030"/>
        </w:rPr>
      </w:pPr>
    </w:p>
    <w:p w14:paraId="6F39E335" w14:textId="77777777" w:rsidR="00C82479" w:rsidRDefault="00C82479">
      <w:pPr>
        <w:rPr>
          <w:rFonts w:ascii="Corbel" w:hAnsi="Corbel"/>
          <w:color w:val="303030"/>
        </w:rPr>
      </w:pPr>
    </w:p>
    <w:p w14:paraId="1ACE6D41" w14:textId="77777777" w:rsidR="00C82479" w:rsidRDefault="00C82479">
      <w:pPr>
        <w:rPr>
          <w:rFonts w:ascii="Arial Bold" w:hAnsi="Arial Bold"/>
          <w:color w:val="1A4654"/>
        </w:rPr>
      </w:pPr>
      <w:r>
        <w:rPr>
          <w:rFonts w:ascii="Arial Bold" w:hAnsi="Arial Bold"/>
          <w:color w:val="1A4654"/>
        </w:rPr>
        <w:t>Source Control Management</w:t>
      </w:r>
    </w:p>
    <w:p w14:paraId="7C4219F8" w14:textId="77777777" w:rsidR="00C82479" w:rsidRDefault="00C82479">
      <w:pPr>
        <w:rPr>
          <w:rFonts w:ascii="Corbel" w:hAnsi="Corbel"/>
          <w:color w:val="303030"/>
        </w:rPr>
      </w:pPr>
    </w:p>
    <w:p w14:paraId="0EEB4A9D" w14:textId="77777777" w:rsidR="00C82479" w:rsidRDefault="00C82479">
      <w:pPr>
        <w:ind w:firstLine="720"/>
        <w:rPr>
          <w:rFonts w:ascii="Corbel" w:hAnsi="Corbel"/>
          <w:color w:val="303030"/>
        </w:rPr>
      </w:pPr>
      <w:r>
        <w:t xml:space="preserve">To manage code between developers </w:t>
      </w:r>
      <w:proofErr w:type="spellStart"/>
      <w:r>
        <w:t>git</w:t>
      </w:r>
      <w:proofErr w:type="spellEnd"/>
      <w:r>
        <w:t xml:space="preserve"> will be used to mange the application code. For tutorials see </w:t>
      </w:r>
      <w:hyperlink r:id="rId12"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Default="00C82479">
      <w:pPr>
        <w:rPr>
          <w:rFonts w:ascii="Arial Bold" w:hAnsi="Arial Bold"/>
          <w:color w:val="1A4654"/>
        </w:rPr>
      </w:pPr>
      <w:r>
        <w:rPr>
          <w:rFonts w:ascii="Arial Bold" w:hAnsi="Arial Bold"/>
          <w:color w:val="1A4654"/>
        </w:rPr>
        <w:t>Coding Standards</w:t>
      </w:r>
    </w:p>
    <w:p w14:paraId="13D7F8B0" w14:textId="77777777" w:rsidR="00C82479" w:rsidRDefault="00C82479">
      <w:pPr>
        <w:rPr>
          <w:rFonts w:ascii="Corbel" w:hAnsi="Corbel"/>
          <w:color w:val="303030"/>
        </w:rPr>
      </w:pPr>
    </w:p>
    <w:p w14:paraId="5F6C37B3" w14:textId="77777777" w:rsidR="00C82479" w:rsidRDefault="00C82479">
      <w:pPr>
        <w:rPr>
          <w:rFonts w:ascii="Corbel" w:hAnsi="Corbel"/>
          <w:color w:val="303030"/>
        </w:rPr>
      </w:pPr>
    </w:p>
    <w:p w14:paraId="55A1BDF8" w14:textId="77777777" w:rsidR="00C82479" w:rsidRDefault="00C82479">
      <w:pPr>
        <w:rPr>
          <w:rFonts w:ascii="Corbel" w:hAnsi="Corbel"/>
          <w:color w:val="303030"/>
        </w:rPr>
      </w:pPr>
    </w:p>
    <w:p w14:paraId="3901BB2B" w14:textId="77777777" w:rsidR="00C82479" w:rsidRDefault="00C82479">
      <w:pPr>
        <w:rPr>
          <w:rFonts w:ascii="Corbel" w:hAnsi="Corbel"/>
          <w:color w:val="303030"/>
        </w:rPr>
      </w:pPr>
    </w:p>
    <w:p w14:paraId="127645ED" w14:textId="77777777" w:rsidR="00C82479" w:rsidRDefault="00C82479">
      <w:pPr>
        <w:rPr>
          <w:rFonts w:ascii="Arial Bold" w:hAnsi="Arial Bold"/>
          <w:color w:val="1A4654"/>
          <w:sz w:val="36"/>
        </w:rPr>
      </w:pPr>
      <w:r>
        <w:rPr>
          <w:rFonts w:ascii="Arial Bold" w:hAnsi="Arial Bold"/>
          <w:color w:val="1A4654"/>
          <w:sz w:val="36"/>
        </w:rPr>
        <w:t>Design Approach</w:t>
      </w:r>
    </w:p>
    <w:p w14:paraId="5E655EC0" w14:textId="77777777" w:rsidR="00C82479" w:rsidRDefault="00C82479">
      <w:pPr>
        <w:rPr>
          <w:rFonts w:ascii="Corbel" w:hAnsi="Corbel"/>
          <w:color w:val="303030"/>
        </w:rPr>
      </w:pPr>
    </w:p>
    <w:p w14:paraId="71F0DACA" w14:textId="77777777" w:rsidR="00C82479" w:rsidRDefault="00C82479">
      <w:pPr>
        <w:rPr>
          <w:rFonts w:ascii="Corbel" w:hAnsi="Corbel"/>
          <w:color w:val="303030"/>
        </w:rPr>
      </w:pPr>
    </w:p>
    <w:p w14:paraId="40067EEE" w14:textId="77777777" w:rsidR="00C82479" w:rsidRDefault="00C82479">
      <w:pPr>
        <w:pStyle w:val="FreeForm"/>
        <w:rPr>
          <w:rFonts w:ascii="Corbel" w:hAnsi="Corbel"/>
          <w:color w:val="303030"/>
        </w:rPr>
      </w:pPr>
      <w:r>
        <w:br w:type="page"/>
      </w:r>
    </w:p>
    <w:p w14:paraId="3F1398CE" w14:textId="77777777" w:rsidR="00C82479" w:rsidRDefault="00C82479">
      <w:pPr>
        <w:rPr>
          <w:rFonts w:ascii="Arial Bold" w:hAnsi="Arial Bold"/>
          <w:color w:val="1A4654"/>
          <w:sz w:val="36"/>
        </w:rPr>
      </w:pPr>
      <w:r>
        <w:rPr>
          <w:rFonts w:ascii="Arial Bold" w:hAnsi="Arial Bold"/>
          <w:color w:val="FFFEFE"/>
          <w:sz w:val="48"/>
        </w:rPr>
        <w:t xml:space="preserve">   Definitions</w:t>
      </w:r>
    </w:p>
    <w:p w14:paraId="6DD9DF4A" w14:textId="77777777" w:rsidR="00C82479" w:rsidRDefault="00C82479">
      <w:pPr>
        <w:rPr>
          <w:rFonts w:ascii="Arial Bold" w:hAnsi="Arial Bold"/>
          <w:color w:val="1A4654"/>
          <w:sz w:val="36"/>
        </w:rPr>
      </w:pPr>
    </w:p>
    <w:p w14:paraId="5A580C86" w14:textId="77777777" w:rsidR="00C82479" w:rsidRDefault="00C82479">
      <w:pPr>
        <w:rPr>
          <w:rFonts w:ascii="Arial Bold" w:hAnsi="Arial Bold"/>
          <w:color w:val="1A4654"/>
          <w:sz w:val="36"/>
        </w:rPr>
      </w:pPr>
    </w:p>
    <w:p w14:paraId="7EE54738" w14:textId="77777777" w:rsidR="00C82479" w:rsidRDefault="00C82479">
      <w:pPr>
        <w:rPr>
          <w:rFonts w:ascii="Arial Bold" w:hAnsi="Arial Bold"/>
          <w:color w:val="1A4654"/>
          <w:sz w:val="36"/>
        </w:rPr>
      </w:pPr>
    </w:p>
    <w:p w14:paraId="3CEA27AE" w14:textId="77777777" w:rsidR="00C82479" w:rsidRDefault="00C82479">
      <w:pPr>
        <w:rPr>
          <w:rFonts w:ascii="Corbel" w:hAnsi="Corbel"/>
          <w:color w:val="303030"/>
        </w:rPr>
      </w:pPr>
      <w:r>
        <w:rPr>
          <w:rFonts w:ascii="Arial Bold" w:hAnsi="Arial Bold"/>
          <w:color w:val="1A4654"/>
          <w:sz w:val="36"/>
        </w:rPr>
        <w:t>Users</w:t>
      </w:r>
    </w:p>
    <w:p w14:paraId="7E010D42" w14:textId="77777777" w:rsidR="00C82479" w:rsidRDefault="00C82479">
      <w:pPr>
        <w:rPr>
          <w:rFonts w:ascii="Corbel" w:hAnsi="Corbel"/>
          <w:color w:val="303030"/>
        </w:rPr>
      </w:pPr>
    </w:p>
    <w:p w14:paraId="09668F05" w14:textId="77777777" w:rsidR="00C82479" w:rsidRDefault="00C82479">
      <w:pPr>
        <w:ind w:firstLine="720"/>
        <w:rPr>
          <w:rFonts w:ascii="Corbel" w:hAnsi="Corbel"/>
          <w:color w:val="303030"/>
        </w:rPr>
      </w:pPr>
      <w:r>
        <w:rPr>
          <w:rFonts w:ascii="Corbel" w:hAnsi="Corbel"/>
          <w:color w:val="303030"/>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r w:rsidR="00001561">
        <w:rPr>
          <w:noProof/>
        </w:rPr>
        <mc:AlternateContent>
          <mc:Choice Requires="wps">
            <w:drawing>
              <wp:anchor distT="0" distB="0" distL="114300" distR="114300" simplePos="0" relativeHeight="251658752" behindDoc="1" locked="0" layoutInCell="1" allowOverlap="1" wp14:anchorId="07007DBD" wp14:editId="38E461E0">
                <wp:simplePos x="0" y="0"/>
                <wp:positionH relativeFrom="page">
                  <wp:posOffset>685800</wp:posOffset>
                </wp:positionH>
                <wp:positionV relativeFrom="page">
                  <wp:posOffset>991870</wp:posOffset>
                </wp:positionV>
                <wp:extent cx="7099300" cy="571500"/>
                <wp:effectExtent l="0" t="1270" r="0" b="0"/>
                <wp:wrapNone/>
                <wp:docPr id="2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1A5651DC"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left:0;text-align:left;margin-left:54pt;margin-top:78.1pt;width:559pt;height: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O792fNzAgAA9wQAAA4AAAAAAAAA&#10;AAAAAAAALAIAAGRycy9lMm9Eb2MueG1sUEsBAi0AFAAGAAgAAAAhAMnoYrPfAAAADAEAAA8AAAAA&#10;AAAAAAAAAAAAywQAAGRycy9kb3ducmV2LnhtbFBLBQYAAAAABAAEAPMAAADXBQAAAAA=&#10;" fillcolor="#205867" stroked="f">
                <v:stroke joinstyle="round"/>
                <v:path arrowok="t"/>
                <v:textbox inset="3pt,3pt,3pt,3pt">
                  <w:txbxContent>
                    <w:p w14:paraId="1A5651DC"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 xml:space="preserve"> as a member.  </w:t>
      </w:r>
      <w:proofErr w:type="gramStart"/>
      <w:r>
        <w:rPr>
          <w:rFonts w:ascii="Corbel" w:hAnsi="Corbel"/>
          <w:color w:val="303030"/>
        </w:rPr>
        <w:t>For detailed features associated with users, see the Features &gt; User Features section.</w:t>
      </w:r>
      <w:proofErr w:type="gramEnd"/>
    </w:p>
    <w:p w14:paraId="3E8977FA" w14:textId="77777777" w:rsidR="00C82479" w:rsidRDefault="00C82479">
      <w:pPr>
        <w:ind w:firstLine="720"/>
        <w:rPr>
          <w:rFonts w:ascii="Corbel" w:hAnsi="Corbel"/>
          <w:color w:val="303030"/>
        </w:rPr>
      </w:pPr>
    </w:p>
    <w:p w14:paraId="3ACC7E66" w14:textId="77777777" w:rsidR="00C82479" w:rsidRDefault="00C82479">
      <w:pPr>
        <w:rPr>
          <w:rFonts w:ascii="Corbel" w:hAnsi="Corbel"/>
          <w:color w:val="303030"/>
        </w:rPr>
      </w:pPr>
    </w:p>
    <w:p w14:paraId="5219DAF5" w14:textId="77777777" w:rsidR="00C82479" w:rsidRDefault="00001561">
      <w:pPr>
        <w:jc w:val="center"/>
        <w:rPr>
          <w:rFonts w:ascii="Corbel" w:hAnsi="Corbel"/>
          <w:color w:val="303030"/>
        </w:rPr>
      </w:pPr>
      <w:r>
        <w:rPr>
          <w:noProof/>
        </w:rPr>
        <mc:AlternateContent>
          <mc:Choice Requires="wpg">
            <w:drawing>
              <wp:inline distT="0" distB="0" distL="0" distR="0" wp14:anchorId="2C8B9A47" wp14:editId="1A2A749D">
                <wp:extent cx="3200400" cy="2844800"/>
                <wp:effectExtent l="0" t="0" r="12700" b="12700"/>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2844800"/>
                          <a:chOff x="0" y="0"/>
                          <a:chExt cx="5040" cy="4480"/>
                        </a:xfrm>
                      </wpg:grpSpPr>
                      <wps:wsp>
                        <wps:cNvPr id="18" name="Rectangle 12"/>
                        <wps:cNvSpPr>
                          <a:spLocks/>
                        </wps:cNvSpPr>
                        <wps:spPr bwMode="auto">
                          <a:xfrm>
                            <a:off x="14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6D05C318"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Anonymous</w:t>
                              </w:r>
                            </w:p>
                          </w:txbxContent>
                        </wps:txbx>
                        <wps:bodyPr rot="0" vert="horz" wrap="square" lIns="101600" tIns="101600" rIns="101600" bIns="101600" anchor="t" anchorCtr="0" upright="1">
                          <a:noAutofit/>
                        </wps:bodyPr>
                      </wps:wsp>
                      <wps:wsp>
                        <wps:cNvPr id="19" name="Rectangle 13"/>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5F4D2453"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Member</w:t>
                              </w:r>
                            </w:p>
                          </w:txbxContent>
                        </wps:txbx>
                        <wps:bodyPr rot="0" vert="horz" wrap="square" lIns="101600" tIns="101600" rIns="101600" bIns="101600" anchor="t" anchorCtr="0" upright="1">
                          <a:noAutofit/>
                        </wps:bodyPr>
                      </wps:wsp>
                      <wps:wsp>
                        <wps:cNvPr id="20" name="AutoShape 14"/>
                        <wps:cNvSpPr>
                          <a:spLocks/>
                        </wps:cNvSpPr>
                        <wps:spPr bwMode="auto">
                          <a:xfrm>
                            <a:off x="2520" y="1120"/>
                            <a:ext cx="0" cy="560"/>
                          </a:xfrm>
                          <a:custGeom>
                            <a:avLst/>
                            <a:gdLst/>
                            <a:ahLst/>
                            <a:cxnLst/>
                            <a:rect l="0" t="0" r="r" b="b"/>
                            <a:pathLst>
                              <a:path w="21600" h="21600">
                                <a:moveTo>
                                  <a:pt x="0" y="0"/>
                                </a:moveTo>
                                <a:lnTo>
                                  <a:pt x="108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518BC29"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23" name="Rectangle 15"/>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16F1EBCC"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Student</w:t>
                              </w:r>
                              <w:r>
                                <w:rPr>
                                  <w:sz w:val="22"/>
                                  <w:u w:color="000000"/>
                                </w:rPr>
                                <w:cr/>
                                <w:t>(Undergraduate)</w:t>
                              </w:r>
                            </w:p>
                          </w:txbxContent>
                        </wps:txbx>
                        <wps:bodyPr rot="0" vert="horz" wrap="square" lIns="101600" tIns="101600" rIns="101600" bIns="101600" anchor="t" anchorCtr="0" upright="1">
                          <a:noAutofit/>
                        </wps:bodyPr>
                      </wps:wsp>
                      <wps:wsp>
                        <wps:cNvPr id="24" name="AutoShape 16"/>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2753589"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25" name="Rectangle 17"/>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2C2A9E56"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Faculty</w:t>
                              </w:r>
                            </w:p>
                          </w:txbxContent>
                        </wps:txbx>
                        <wps:bodyPr rot="0" vert="horz" wrap="square" lIns="101600" tIns="101600" rIns="101600" bIns="101600" anchor="t" anchorCtr="0" upright="1">
                          <a:noAutofit/>
                        </wps:bodyPr>
                      </wps:wsp>
                      <wps:wsp>
                        <wps:cNvPr id="26" name="AutoShape 18"/>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865E268"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g:wgp>
                  </a:graphicData>
                </a:graphic>
              </wp:inline>
            </w:drawing>
          </mc:Choice>
          <mc:Fallback>
            <w:pict>
              <v:group id="Group 11" o:spid="_x0000_s1035" style="width:252pt;height:224pt;mso-position-horizontal-relative:char;mso-position-vertical-relative:line" coordsize="50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">
                <v:rect id="Rectangle 12" o:spid="_x0000_s1036" style="position:absolute;left:14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7gexAAA&#10;ANsAAAAPAAAAZHJzL2Rvd25yZXYueG1sRI9Ba8JAEIXvBf/DMoKXopt6qCW6ighRoQjV+gOG7JjE&#10;ZGdDdqvx3zsHobcZ3pv3vlmseteoG3Wh8mzgY5KAIs69rbgwcP7Nxl+gQkS22HgmAw8KsFoO3haY&#10;Wn/nI91OsVASwiFFA2WMbap1yEtyGCa+JRbt4juHUdau0LbDu4S7Rk+T5FM7rFgaSmxpU1Jen/6c&#10;gcs0OdrtT/19mL1ft7PM1btHVhszGvbrOahIffw3v673VvAFV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4HsQAAADbAAAADwAAAAAAAAAAAAAAAACXAgAAZHJzL2Rv&#10;d25yZXYueG1sUEsFBgAAAAAEAAQA9QAAAIgDAAAAAA==&#10;" strokecolor="#4a7dbb">
                  <v:fill opacity="58853f"/>
                  <v:stroke joinstyle="round"/>
                  <v:path arrowok="t"/>
                  <v:textbox inset="8pt,8pt,8pt,8pt">
                    <w:txbxContent>
                      <w:p w14:paraId="6D05C318"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Anonymous</w:t>
                        </w:r>
                      </w:p>
                    </w:txbxContent>
                  </v:textbox>
                </v:rect>
                <v:rect id="Rectangle 13" o:spid="_x0000_s1037"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5F4D2453"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Member</w:t>
                        </w:r>
                      </w:p>
                    </w:txbxContent>
                  </v:textbox>
                </v:rect>
                <v:shape id="AutoShape 14" o:spid="_x0000_s1038" style="position:absolute;left:2520;top:1120;width: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VLwwAA&#10;ANsAAAAPAAAAZHJzL2Rvd25yZXYueG1sRE/JbsIwEL0j9R+sqdRLVZwiQWnAoILYyi20gusoHhKL&#10;eBxil6R/Xx8qcXx6+3Te2UrcqPHGsYLXfgKCOHfacKHg+2v9MgbhA7LGyjEp+CUP89lDb4qpdi1n&#10;dDuEQsQQ9ikqKEOoUyl9XpJF33c1ceTOrrEYImwKqRtsY7it5CBJRtKi4dhQYk3LkvLL4ccqMKfL&#10;MDs+f27f96v1Ri9Wy2v7ZpR6euw+JiACdeEu/nfvtIJBXB+/xB8gZ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VLwwAAANsAAAAPAAAAAAAAAAAAAAAAAJcCAABkcnMvZG93&#10;bnJldi54bWxQSwUGAAAAAAQABAD1AAAAhwMAAAAA&#10;" adj="-11796480,,5400" path="m0,0l10800,10800,21600,21600e" filled="f" strokecolor="#3e6695">
                  <v:stroke joinstyle="round"/>
                  <v:formulas/>
                  <v:path arrowok="t" o:connecttype="custom" textboxrect="0,0,0,21600"/>
                  <v:textbox inset="0,0,0,0">
                    <w:txbxContent>
                      <w:p w14:paraId="7518BC29" w14:textId="77777777" w:rsidR="005532D8" w:rsidRDefault="005532D8">
                        <w:pPr>
                          <w:pStyle w:val="FreeForm"/>
                          <w:rPr>
                            <w:rFonts w:ascii="Times New Roman" w:eastAsia="Times New Roman" w:hAnsi="Times New Roman"/>
                            <w:color w:val="auto"/>
                            <w:sz w:val="20"/>
                            <w:lang w:val="en-US" w:eastAsia="en-US" w:bidi="x-none"/>
                          </w:rPr>
                        </w:pPr>
                      </w:p>
                    </w:txbxContent>
                  </v:textbox>
                </v:shape>
                <v:rect id="Rectangle 15" o:spid="_x0000_s1039"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DSxAAA&#10;ANsAAAAPAAAAZHJzL2Rvd25yZXYueG1sRI/RisIwFETfhf2HcBd8EU2to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fg0sQAAADbAAAADwAAAAAAAAAAAAAAAACXAgAAZHJzL2Rv&#10;d25yZXYueG1sUEsFBgAAAAAEAAQA9QAAAIgDAAAAAA==&#10;" strokecolor="#4a7dbb">
                  <v:fill opacity="58853f"/>
                  <v:stroke joinstyle="round"/>
                  <v:path arrowok="t"/>
                  <v:textbox inset="8pt,8pt,8pt,8pt">
                    <w:txbxContent>
                      <w:p w14:paraId="16F1EBCC"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Student</w:t>
                        </w:r>
                        <w:r>
                          <w:rPr>
                            <w:sz w:val="22"/>
                            <w:u w:color="000000"/>
                          </w:rPr>
                          <w:cr/>
                          <w:t>(Undergraduate)</w:t>
                        </w:r>
                      </w:p>
                    </w:txbxContent>
                  </v:textbox>
                </v:rect>
                <v:shape id="AutoShape 16" o:spid="_x0000_s1040"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fhwwAA&#10;ANsAAAAPAAAAZHJzL2Rvd25yZXYueG1sRI9BawIxFITvgv8hvEJvmlVaka1RimCx9CCugtdH8tws&#10;3bwsm9Td+uuNIHgcZuYbZrHqXS0u1IbKs4LJOANBrL2puFRwPGxGcxAhIhusPZOCfwqwWg4HC8yN&#10;73hPlyKWIkE45KjAxtjkUgZtyWEY+4Y4eWffOoxJtqU0LXYJ7mo5zbKZdFhxWrDY0NqS/i3+nILa&#10;9tuJdef373VXnK5fpH+6nVbq9aX//AARqY/P8KO9NQqmb3D/kn6A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DdfhwwAAANs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72753589" w14:textId="77777777" w:rsidR="005532D8" w:rsidRDefault="005532D8">
                        <w:pPr>
                          <w:pStyle w:val="FreeForm"/>
                          <w:rPr>
                            <w:rFonts w:ascii="Times New Roman" w:eastAsia="Times New Roman" w:hAnsi="Times New Roman"/>
                            <w:color w:val="auto"/>
                            <w:sz w:val="20"/>
                            <w:lang w:val="en-US" w:eastAsia="en-US" w:bidi="x-none"/>
                          </w:rPr>
                        </w:pPr>
                      </w:p>
                    </w:txbxContent>
                  </v:textbox>
                </v:shape>
                <v:rect id="Rectangle 17" o:spid="_x0000_s1041"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2C2A9E56"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Faculty</w:t>
                        </w:r>
                      </w:p>
                    </w:txbxContent>
                  </v:textbox>
                </v:rect>
                <v:shape id="AutoShape 18" o:spid="_x0000_s1042"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NwwAA&#10;ANsAAAAPAAAAZHJzL2Rvd25yZXYueG1sRI9BawIxFITvQv9DeIXe3KxCRVajiNBi8SBdBa+P5LlZ&#10;3Lwsm9Td9tcboeBxmJlvmOV6cI24URdqzwomWQ6CWHtTc6XgdPwYz0GEiGyw8UwKfinAevUyWmJh&#10;fM/fdCtjJRKEQ4EKbIxtIWXQlhyGzLfEybv4zmFMsquk6bBPcNfIaZ7PpMOa04LFlraW9LX8cQoa&#10;O+wm1l3ev7Z9ef77JL3vD1qpt9dhswARaYjP8H97ZxRMZ/D4kn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wNwwAAANsAAAAPAAAAAAAAAAAAAAAAAJcCAABkcnMvZG93&#10;bnJldi54bWxQSwUGAAAAAAQABAD1AAAAhwMAAAAA&#10;" adj="-11796480,,5400" path="m0,0l0,10800,21600,10800,21600,21600e" filled="f" strokecolor="#4774aa">
                  <v:stroke joinstyle="round"/>
                  <v:formulas/>
                  <v:path arrowok="t" o:connecttype="custom" textboxrect="0,0,21600,21600"/>
                  <v:textbox inset="0,0,0,0">
                    <w:txbxContent>
                      <w:p w14:paraId="5865E268" w14:textId="77777777" w:rsidR="005532D8" w:rsidRDefault="005532D8">
                        <w:pPr>
                          <w:pStyle w:val="FreeForm"/>
                          <w:rPr>
                            <w:rFonts w:ascii="Times New Roman" w:eastAsia="Times New Roman" w:hAnsi="Times New Roman"/>
                            <w:color w:val="auto"/>
                            <w:sz w:val="20"/>
                            <w:lang w:val="en-US" w:eastAsia="en-US" w:bidi="x-none"/>
                          </w:rPr>
                        </w:pPr>
                      </w:p>
                    </w:txbxContent>
                  </v:textbox>
                </v:shape>
                <w10:anchorlock/>
              </v:group>
            </w:pict>
          </mc:Fallback>
        </mc:AlternateContent>
      </w:r>
    </w:p>
    <w:p w14:paraId="44F1C2EB" w14:textId="77777777" w:rsidR="00C82479" w:rsidRDefault="00C82479">
      <w:pPr>
        <w:rPr>
          <w:rFonts w:ascii="Arial Bold" w:hAnsi="Arial Bold"/>
          <w:color w:val="1A4654"/>
        </w:rPr>
      </w:pPr>
    </w:p>
    <w:p w14:paraId="09CF8A04" w14:textId="77777777" w:rsidR="00C82479" w:rsidRDefault="00C82479">
      <w:pPr>
        <w:rPr>
          <w:rFonts w:ascii="Corbel" w:hAnsi="Corbel"/>
          <w:color w:val="303030"/>
        </w:rPr>
      </w:pPr>
      <w:r>
        <w:rPr>
          <w:rFonts w:ascii="Arial Bold" w:hAnsi="Arial Bold"/>
          <w:color w:val="1A4654"/>
        </w:rPr>
        <w:t>Anonymous</w:t>
      </w:r>
    </w:p>
    <w:p w14:paraId="79EE6A5B" w14:textId="77777777" w:rsidR="00C82479" w:rsidRDefault="00C82479">
      <w:pPr>
        <w:rPr>
          <w:rFonts w:ascii="Corbel" w:hAnsi="Corbel"/>
          <w:color w:val="303030"/>
        </w:rPr>
      </w:pPr>
    </w:p>
    <w:p w14:paraId="4A731A05" w14:textId="77777777" w:rsidR="00C82479" w:rsidRDefault="00C82479">
      <w:pPr>
        <w:rPr>
          <w:rFonts w:ascii="Corbel" w:hAnsi="Corbel"/>
          <w:color w:val="303030"/>
        </w:rPr>
      </w:pPr>
      <w:r>
        <w:rPr>
          <w:rFonts w:ascii="Corbel" w:hAnsi="Corbel"/>
          <w:color w:val="303030"/>
        </w:rPr>
        <w:tab/>
        <w:t>Anonymous users are users who are not logged into the system, i.e. the general public viewing the website. Publically accessible work and portfolios are available for browsing.</w:t>
      </w:r>
    </w:p>
    <w:p w14:paraId="3CBA207C" w14:textId="77777777" w:rsidR="00C82479" w:rsidRDefault="00C82479">
      <w:pPr>
        <w:rPr>
          <w:rFonts w:ascii="Arial Bold" w:hAnsi="Arial Bold"/>
          <w:color w:val="1A4654"/>
        </w:rPr>
      </w:pPr>
    </w:p>
    <w:p w14:paraId="4B7D19C0" w14:textId="77777777" w:rsidR="00C82479" w:rsidRDefault="00C82479">
      <w:pPr>
        <w:rPr>
          <w:rFonts w:ascii="Arial Bold" w:hAnsi="Arial Bold"/>
          <w:color w:val="1A4654"/>
        </w:rPr>
      </w:pPr>
    </w:p>
    <w:p w14:paraId="1951B963" w14:textId="77777777" w:rsidR="00C82479" w:rsidRDefault="00C82479">
      <w:pPr>
        <w:rPr>
          <w:rFonts w:ascii="Corbel" w:hAnsi="Corbel"/>
          <w:color w:val="303030"/>
        </w:rPr>
      </w:pPr>
      <w:r>
        <w:rPr>
          <w:rFonts w:ascii="Arial Bold" w:hAnsi="Arial Bold"/>
          <w:color w:val="1A4654"/>
        </w:rPr>
        <w:t>Member</w:t>
      </w:r>
    </w:p>
    <w:p w14:paraId="6F41CE3F" w14:textId="77777777" w:rsidR="00C82479" w:rsidRDefault="00C82479">
      <w:pPr>
        <w:rPr>
          <w:rFonts w:ascii="Corbel" w:hAnsi="Corbel"/>
          <w:color w:val="303030"/>
        </w:rPr>
      </w:pPr>
    </w:p>
    <w:p w14:paraId="4A924B6F" w14:textId="77777777" w:rsidR="00C82479" w:rsidRDefault="00C82479">
      <w:pPr>
        <w:rPr>
          <w:rFonts w:ascii="Corbel" w:hAnsi="Corbel"/>
          <w:color w:val="303030"/>
        </w:rPr>
      </w:pPr>
      <w:r>
        <w:rPr>
          <w:rFonts w:ascii="Corbel" w:hAnsi="Corbel"/>
          <w:color w:val="303030"/>
        </w:rPr>
        <w:tab/>
        <w:t xml:space="preserve">Members are generic, logged in users of the portfolio system. Any person from any audience can become a registered member, such </w:t>
      </w:r>
      <w:proofErr w:type="gramStart"/>
      <w:r>
        <w:rPr>
          <w:rFonts w:ascii="Corbel" w:hAnsi="Corbel"/>
          <w:color w:val="303030"/>
        </w:rPr>
        <w:t>as an alumni</w:t>
      </w:r>
      <w:proofErr w:type="gramEnd"/>
      <w:r>
        <w:rPr>
          <w:rFonts w:ascii="Corbel" w:hAnsi="Corbel"/>
          <w:color w:val="303030"/>
        </w:rPr>
        <w:t xml:space="preserve">, graduate student, potential employer, and parent. </w:t>
      </w:r>
    </w:p>
    <w:p w14:paraId="6964C799" w14:textId="77777777" w:rsidR="00C82479" w:rsidRDefault="00C82479">
      <w:pPr>
        <w:rPr>
          <w:rFonts w:ascii="Corbel" w:hAnsi="Corbel"/>
          <w:color w:val="303030"/>
        </w:rPr>
      </w:pPr>
    </w:p>
    <w:p w14:paraId="5A4A3676" w14:textId="77777777" w:rsidR="00C82479" w:rsidRDefault="00C82479">
      <w:pPr>
        <w:rPr>
          <w:rFonts w:ascii="Corbel" w:hAnsi="Corbel"/>
          <w:color w:val="303030"/>
        </w:rPr>
      </w:pPr>
    </w:p>
    <w:p w14:paraId="6C182CB3" w14:textId="77777777" w:rsidR="00C82479" w:rsidRDefault="00C82479">
      <w:pPr>
        <w:rPr>
          <w:rFonts w:ascii="Corbel" w:hAnsi="Corbel"/>
          <w:color w:val="303030"/>
        </w:rPr>
      </w:pPr>
      <w:r>
        <w:rPr>
          <w:rFonts w:ascii="Arial Bold" w:hAnsi="Arial Bold"/>
          <w:color w:val="1A4654"/>
        </w:rPr>
        <w:t>Student</w:t>
      </w:r>
    </w:p>
    <w:p w14:paraId="7677B514" w14:textId="77777777" w:rsidR="00C82479" w:rsidRDefault="00C82479">
      <w:pPr>
        <w:rPr>
          <w:rFonts w:ascii="Corbel" w:hAnsi="Corbel"/>
          <w:color w:val="303030"/>
        </w:rPr>
      </w:pPr>
    </w:p>
    <w:p w14:paraId="696AA963" w14:textId="77777777" w:rsidR="00C82479" w:rsidRDefault="00C82479">
      <w:pPr>
        <w:rPr>
          <w:rFonts w:ascii="Corbel" w:hAnsi="Corbel"/>
          <w:color w:val="303030"/>
        </w:rPr>
      </w:pPr>
      <w:r>
        <w:rPr>
          <w:rFonts w:ascii="Corbel" w:hAnsi="Corbel"/>
          <w:color w:val="303030"/>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Default="00C82479">
      <w:pPr>
        <w:rPr>
          <w:rFonts w:ascii="Corbel" w:hAnsi="Corbel"/>
          <w:color w:val="303030"/>
        </w:rPr>
      </w:pPr>
    </w:p>
    <w:p w14:paraId="2F91BCA4" w14:textId="77777777" w:rsidR="00C82479" w:rsidRDefault="00C82479">
      <w:pPr>
        <w:rPr>
          <w:rFonts w:ascii="Corbel" w:hAnsi="Corbel"/>
          <w:color w:val="303030"/>
        </w:rPr>
      </w:pPr>
    </w:p>
    <w:p w14:paraId="04FEA963" w14:textId="77777777" w:rsidR="00C82479" w:rsidRDefault="00C82479">
      <w:pPr>
        <w:rPr>
          <w:rFonts w:ascii="Corbel" w:hAnsi="Corbel"/>
          <w:color w:val="303030"/>
        </w:rPr>
      </w:pPr>
      <w:r>
        <w:rPr>
          <w:rFonts w:ascii="Arial Bold" w:hAnsi="Arial Bold"/>
          <w:color w:val="1A4654"/>
        </w:rPr>
        <w:t>Faculty</w:t>
      </w:r>
    </w:p>
    <w:p w14:paraId="38B4EB38" w14:textId="77777777" w:rsidR="00C82479" w:rsidRDefault="00C82479">
      <w:pPr>
        <w:rPr>
          <w:rFonts w:ascii="Corbel" w:hAnsi="Corbel"/>
          <w:color w:val="303030"/>
        </w:rPr>
      </w:pPr>
    </w:p>
    <w:p w14:paraId="0FB09C49" w14:textId="77777777" w:rsidR="00C82479" w:rsidRDefault="00C82479">
      <w:pPr>
        <w:rPr>
          <w:rFonts w:ascii="Corbel" w:hAnsi="Corbel"/>
          <w:color w:val="303030"/>
        </w:rPr>
      </w:pPr>
      <w:r>
        <w:rPr>
          <w:rFonts w:ascii="Corbel" w:hAnsi="Corbel"/>
          <w:color w:val="303030"/>
        </w:rPr>
        <w:tab/>
        <w:t xml:space="preserve">A faculty user is another specialized type of registered user. A faculty user refers to a professor or instructor at the University of Maine. </w:t>
      </w:r>
    </w:p>
    <w:p w14:paraId="0568674D" w14:textId="77777777" w:rsidR="00C82479" w:rsidRDefault="00C82479">
      <w:pPr>
        <w:rPr>
          <w:rFonts w:ascii="Corbel" w:hAnsi="Corbel"/>
          <w:color w:val="303030"/>
        </w:rPr>
      </w:pPr>
    </w:p>
    <w:p w14:paraId="114FB317" w14:textId="77777777" w:rsidR="00C82479" w:rsidRDefault="00C82479">
      <w:pPr>
        <w:rPr>
          <w:rFonts w:ascii="Corbel" w:hAnsi="Corbel"/>
          <w:color w:val="303030"/>
        </w:rPr>
      </w:pPr>
    </w:p>
    <w:p w14:paraId="39964316" w14:textId="77777777" w:rsidR="00C82479" w:rsidRDefault="00C82479">
      <w:pPr>
        <w:rPr>
          <w:rFonts w:ascii="Corbel" w:hAnsi="Corbel"/>
          <w:color w:val="303030"/>
        </w:rPr>
      </w:pPr>
    </w:p>
    <w:p w14:paraId="549872A4" w14:textId="77777777" w:rsidR="00C82479" w:rsidRDefault="00C82479">
      <w:pPr>
        <w:rPr>
          <w:rFonts w:ascii="Corbel" w:hAnsi="Corbel"/>
          <w:color w:val="303030"/>
        </w:rPr>
      </w:pPr>
      <w:r>
        <w:rPr>
          <w:rFonts w:ascii="Arial Bold" w:hAnsi="Arial Bold"/>
          <w:color w:val="1A4654"/>
          <w:sz w:val="36"/>
        </w:rPr>
        <w:t>Groups of Users</w:t>
      </w:r>
    </w:p>
    <w:p w14:paraId="7772DAA3" w14:textId="77777777" w:rsidR="00C82479" w:rsidRDefault="00C82479">
      <w:pPr>
        <w:rPr>
          <w:rFonts w:ascii="Corbel" w:hAnsi="Corbel"/>
          <w:color w:val="303030"/>
        </w:rPr>
      </w:pPr>
    </w:p>
    <w:p w14:paraId="0C3A8FFC" w14:textId="3E937C69" w:rsidR="00C82479" w:rsidRDefault="00C82479">
      <w:pPr>
        <w:ind w:firstLine="720"/>
        <w:rPr>
          <w:color w:val="242424"/>
        </w:rPr>
      </w:pPr>
      <w:r>
        <w:rPr>
          <w:rFonts w:ascii="Corbel" w:hAnsi="Corbel"/>
          <w:color w:val="303030"/>
        </w:rPr>
        <w:t>A Group is a set of people who share a common attribute or interest.</w:t>
      </w:r>
      <w:r>
        <w:rPr>
          <w:color w:val="242424"/>
        </w:rPr>
        <w:t xml:space="preserve"> (See below </w:t>
      </w:r>
      <w:del w:id="164" w:author="John Sullivan" w:date="2013-04-12T14:38:00Z">
        <w:r w:rsidDel="00BF0106">
          <w:rPr>
            <w:color w:val="242424"/>
          </w:rPr>
          <w:delText xml:space="preserve"> </w:delText>
        </w:r>
      </w:del>
      <w:r>
        <w:rPr>
          <w:color w:val="242424"/>
        </w:rPr>
        <w:t>for different examples of groups).</w:t>
      </w:r>
    </w:p>
    <w:p w14:paraId="3DB27842" w14:textId="77777777" w:rsidR="00C82479" w:rsidRDefault="00C82479">
      <w:pPr>
        <w:rPr>
          <w:color w:val="242424"/>
        </w:rPr>
      </w:pPr>
    </w:p>
    <w:p w14:paraId="02BC6149" w14:textId="77777777" w:rsidR="00C82479" w:rsidRDefault="00C82479">
      <w:pPr>
        <w:rPr>
          <w:color w:val="242424"/>
        </w:rPr>
      </w:pPr>
      <w:r>
        <w:rPr>
          <w:color w:val="242424"/>
        </w:rPr>
        <w:t>Intrinsically a group has two sections: on the one hand the “Work in progress” section which is compulsory and by default private.  On the other hand, the “public gallery” section which is optional and as it’s name indicate with a public visibility.</w:t>
      </w:r>
    </w:p>
    <w:p w14:paraId="0FECD0D0" w14:textId="77777777" w:rsidR="00C82479" w:rsidRDefault="00C82479">
      <w:pPr>
        <w:rPr>
          <w:color w:val="242424"/>
        </w:rPr>
      </w:pPr>
    </w:p>
    <w:p w14:paraId="0B138440" w14:textId="77777777" w:rsidR="00C82479" w:rsidRDefault="00C82479">
      <w:pPr>
        <w:rPr>
          <w:color w:val="242424"/>
        </w:rPr>
      </w:pPr>
    </w:p>
    <w:p w14:paraId="06C536B6" w14:textId="77777777" w:rsidR="00C82479" w:rsidRDefault="00C82479">
      <w:pPr>
        <w:rPr>
          <w:rFonts w:ascii="Cambria Bold" w:hAnsi="Cambria Bold"/>
          <w:color w:val="242424"/>
        </w:rPr>
      </w:pPr>
      <w:r>
        <w:rPr>
          <w:rFonts w:ascii="Cambria Bold" w:hAnsi="Cambria Bold"/>
          <w:color w:val="242424"/>
        </w:rPr>
        <w:t>Work in progress section:</w:t>
      </w:r>
    </w:p>
    <w:p w14:paraId="56D0A514" w14:textId="77777777" w:rsidR="00C82479" w:rsidRDefault="00C82479">
      <w:pPr>
        <w:rPr>
          <w:color w:val="242424"/>
        </w:rPr>
      </w:pPr>
    </w:p>
    <w:p w14:paraId="1D59DC9D" w14:textId="77777777" w:rsidR="00C82479" w:rsidRDefault="00C82479">
      <w:pPr>
        <w:rPr>
          <w:color w:val="242424"/>
        </w:rPr>
      </w:pPr>
      <w:r>
        <w:rPr>
          <w:color w:val="242424"/>
        </w:rPr>
        <w:t>This section is a dedicated space for members who want to receive</w:t>
      </w:r>
      <w:del w:id="165" w:author="John Sullivan" w:date="2013-04-12T14:38:00Z">
        <w:r w:rsidDel="00BF0106">
          <w:rPr>
            <w:color w:val="242424"/>
          </w:rPr>
          <w:delText>d</w:delText>
        </w:r>
      </w:del>
      <w:r>
        <w:rPr>
          <w:color w:val="242424"/>
        </w:rPr>
        <w:t xml:space="preserve"> feedbacks on their projects.</w:t>
      </w:r>
    </w:p>
    <w:p w14:paraId="1B713F8A" w14:textId="77777777" w:rsidR="00C82479" w:rsidRDefault="00C82479">
      <w:pPr>
        <w:rPr>
          <w:color w:val="242424"/>
        </w:rPr>
      </w:pPr>
      <w:r>
        <w:rPr>
          <w:color w:val="242424"/>
        </w:rPr>
        <w:t>It’s a private section where only the group’s members can interact.</w:t>
      </w:r>
    </w:p>
    <w:p w14:paraId="629F5611" w14:textId="77777777" w:rsidR="00C82479" w:rsidRDefault="00C82479">
      <w:pPr>
        <w:rPr>
          <w:color w:val="242424"/>
        </w:rPr>
      </w:pPr>
    </w:p>
    <w:p w14:paraId="15B5A837" w14:textId="77777777" w:rsidR="00C82479" w:rsidRDefault="00C82479">
      <w:pPr>
        <w:rPr>
          <w:rFonts w:ascii="Cambria Bold" w:hAnsi="Cambria Bold"/>
          <w:color w:val="242424"/>
        </w:rPr>
      </w:pPr>
      <w:r>
        <w:rPr>
          <w:rFonts w:ascii="Cambria Bold" w:hAnsi="Cambria Bold"/>
          <w:color w:val="242424"/>
        </w:rPr>
        <w:t>Public gallery:</w:t>
      </w:r>
    </w:p>
    <w:p w14:paraId="7502F7E1" w14:textId="77777777" w:rsidR="00C82479" w:rsidRDefault="00C82479">
      <w:pPr>
        <w:rPr>
          <w:color w:val="242424"/>
        </w:rPr>
      </w:pPr>
    </w:p>
    <w:p w14:paraId="0DEC71E5" w14:textId="77777777" w:rsidR="00C82479" w:rsidRDefault="00C82479">
      <w:pPr>
        <w:rPr>
          <w:color w:val="242424"/>
        </w:rPr>
      </w:pPr>
      <w:r>
        <w:rPr>
          <w:color w:val="242424"/>
        </w:rPr>
        <w:t>This gallery is designed to show some finished works. It’s public and accessible by anybody.</w:t>
      </w:r>
    </w:p>
    <w:p w14:paraId="42DA1B1C" w14:textId="77777777" w:rsidR="00C82479" w:rsidRDefault="00C82479">
      <w:pPr>
        <w:rPr>
          <w:rFonts w:ascii="Cambria Bold" w:hAnsi="Cambria Bold"/>
          <w:color w:val="242424"/>
        </w:rPr>
      </w:pPr>
    </w:p>
    <w:p w14:paraId="444ECE7F" w14:textId="77777777" w:rsidR="00C82479" w:rsidRDefault="00C82479">
      <w:pPr>
        <w:rPr>
          <w:rFonts w:ascii="Cambria Bold" w:hAnsi="Cambria Bold"/>
          <w:color w:val="242424"/>
        </w:rPr>
      </w:pPr>
    </w:p>
    <w:p w14:paraId="1E54C95D" w14:textId="77777777" w:rsidR="00C82479" w:rsidRDefault="00C82479">
      <w:pPr>
        <w:rPr>
          <w:rFonts w:ascii="Cambria Bold" w:hAnsi="Cambria Bold"/>
          <w:color w:val="242424"/>
        </w:rPr>
      </w:pPr>
    </w:p>
    <w:p w14:paraId="35BDA57D" w14:textId="77777777" w:rsidR="00C82479" w:rsidRDefault="00C82479">
      <w:pPr>
        <w:rPr>
          <w:color w:val="242424"/>
        </w:rPr>
      </w:pPr>
    </w:p>
    <w:p w14:paraId="478288CC" w14:textId="77777777" w:rsidR="00C82479" w:rsidRDefault="00C82479">
      <w:pPr>
        <w:rPr>
          <w:color w:val="242424"/>
        </w:rPr>
      </w:pPr>
    </w:p>
    <w:p w14:paraId="75C6D286" w14:textId="77777777" w:rsidR="00C82479" w:rsidRDefault="00C82479">
      <w:pPr>
        <w:rPr>
          <w:color w:val="242424"/>
        </w:rPr>
      </w:pPr>
      <w:r>
        <w:rPr>
          <w:rFonts w:ascii="Cambria Bold" w:hAnsi="Cambria Bold"/>
          <w:color w:val="242424"/>
        </w:rPr>
        <w:t>Synthesis diagram</w:t>
      </w:r>
      <w:r>
        <w:rPr>
          <w:color w:val="242424"/>
        </w:rPr>
        <w:t>:</w:t>
      </w:r>
    </w:p>
    <w:p w14:paraId="67874567" w14:textId="77777777" w:rsidR="00C82479" w:rsidRDefault="00C82479">
      <w:pPr>
        <w:rPr>
          <w:color w:val="242424"/>
        </w:rPr>
      </w:pPr>
    </w:p>
    <w:p w14:paraId="4B7E81D2" w14:textId="77777777" w:rsidR="00C82479" w:rsidRDefault="00C82479">
      <w:pPr>
        <w:rPr>
          <w:color w:val="242424"/>
        </w:rPr>
      </w:pPr>
    </w:p>
    <w:p w14:paraId="4F47235D" w14:textId="77777777" w:rsidR="00C82479" w:rsidRDefault="00C82479">
      <w:pPr>
        <w:rPr>
          <w:color w:val="242424"/>
        </w:rPr>
      </w:pPr>
    </w:p>
    <w:p w14:paraId="77248AF6" w14:textId="77777777" w:rsidR="00C82479" w:rsidRDefault="00C82479">
      <w:pPr>
        <w:rPr>
          <w:color w:val="242424"/>
        </w:rPr>
      </w:pPr>
    </w:p>
    <w:p w14:paraId="4FF3F9F3" w14:textId="77777777" w:rsidR="00C82479" w:rsidRDefault="00C82479">
      <w:pPr>
        <w:rPr>
          <w:color w:val="242424"/>
        </w:rPr>
      </w:pPr>
    </w:p>
    <w:p w14:paraId="5DC8BF69" w14:textId="77777777" w:rsidR="00C82479" w:rsidRDefault="00C82479">
      <w:pPr>
        <w:rPr>
          <w:color w:val="242424"/>
        </w:rPr>
      </w:pPr>
    </w:p>
    <w:p w14:paraId="7963FAB4" w14:textId="77777777" w:rsidR="00C82479" w:rsidRDefault="00C82479">
      <w:pPr>
        <w:rPr>
          <w:color w:val="242424"/>
        </w:rPr>
      </w:pPr>
    </w:p>
    <w:p w14:paraId="0B95CA3F" w14:textId="77777777" w:rsidR="00C82479" w:rsidRDefault="00C82479">
      <w:pPr>
        <w:rPr>
          <w:color w:val="242424"/>
        </w:rPr>
      </w:pPr>
    </w:p>
    <w:p w14:paraId="0C7C9A4C" w14:textId="77777777" w:rsidR="00C82479" w:rsidRDefault="00C82479">
      <w:pPr>
        <w:rPr>
          <w:color w:val="242424"/>
        </w:rPr>
      </w:pPr>
    </w:p>
    <w:p w14:paraId="23380D0F" w14:textId="77777777" w:rsidR="00C82479" w:rsidRDefault="00C82479">
      <w:pPr>
        <w:rPr>
          <w:color w:val="242424"/>
        </w:rPr>
      </w:pPr>
    </w:p>
    <w:p w14:paraId="3859BBD0" w14:textId="77777777" w:rsidR="00C82479" w:rsidRDefault="00C82479">
      <w:pPr>
        <w:rPr>
          <w:color w:val="242424"/>
        </w:rPr>
      </w:pPr>
    </w:p>
    <w:p w14:paraId="6586D95A" w14:textId="77777777" w:rsidR="00C82479" w:rsidRDefault="00C82479">
      <w:pPr>
        <w:rPr>
          <w:color w:val="242424"/>
        </w:rPr>
      </w:pPr>
    </w:p>
    <w:p w14:paraId="014D33C8" w14:textId="77777777" w:rsidR="00C82479" w:rsidRDefault="00C82479">
      <w:pPr>
        <w:rPr>
          <w:color w:val="242424"/>
        </w:rPr>
      </w:pPr>
    </w:p>
    <w:p w14:paraId="09C82A38" w14:textId="77777777" w:rsidR="00C82479" w:rsidRDefault="00C82479">
      <w:pPr>
        <w:rPr>
          <w:color w:val="242424"/>
        </w:rPr>
      </w:pPr>
    </w:p>
    <w:p w14:paraId="5F08606A" w14:textId="77777777" w:rsidR="00C82479" w:rsidRDefault="00C82479">
      <w:pPr>
        <w:rPr>
          <w:color w:val="242424"/>
        </w:rPr>
      </w:pPr>
    </w:p>
    <w:p w14:paraId="5F679F15" w14:textId="77777777" w:rsidR="00C82479" w:rsidRDefault="00C82479">
      <w:pPr>
        <w:rPr>
          <w:color w:val="242424"/>
        </w:rPr>
      </w:pPr>
    </w:p>
    <w:p w14:paraId="254EBF3F" w14:textId="77777777" w:rsidR="00C82479" w:rsidRDefault="00C82479">
      <w:pPr>
        <w:rPr>
          <w:color w:val="242424"/>
        </w:rPr>
      </w:pPr>
    </w:p>
    <w:p w14:paraId="590BACD3" w14:textId="77777777" w:rsidR="00C82479" w:rsidRDefault="00C82479">
      <w:pPr>
        <w:rPr>
          <w:color w:val="242424"/>
        </w:rPr>
      </w:pPr>
    </w:p>
    <w:p w14:paraId="2FF20BCC" w14:textId="77777777" w:rsidR="00C82479" w:rsidRDefault="00C82479">
      <w:pPr>
        <w:rPr>
          <w:color w:val="242424"/>
        </w:rPr>
      </w:pPr>
    </w:p>
    <w:p w14:paraId="73BB4F39" w14:textId="77777777" w:rsidR="00C82479" w:rsidRDefault="00C82479">
      <w:pPr>
        <w:rPr>
          <w:color w:val="242424"/>
        </w:rPr>
      </w:pPr>
    </w:p>
    <w:p w14:paraId="73DB2DCC" w14:textId="77777777" w:rsidR="00C82479" w:rsidRDefault="00C82479">
      <w:pPr>
        <w:rPr>
          <w:color w:val="242424"/>
        </w:rPr>
      </w:pPr>
    </w:p>
    <w:p w14:paraId="3A78E11F" w14:textId="77777777" w:rsidR="00C82479" w:rsidRDefault="00C82479">
      <w:pPr>
        <w:rPr>
          <w:rFonts w:ascii="Cambria Bold" w:hAnsi="Cambria Bold"/>
          <w:color w:val="242424"/>
        </w:rPr>
      </w:pPr>
      <w:r>
        <w:rPr>
          <w:rFonts w:ascii="Cambria Bold" w:hAnsi="Cambria Bold"/>
          <w:color w:val="242424"/>
        </w:rPr>
        <w:t>Concrete example of group:</w:t>
      </w:r>
    </w:p>
    <w:p w14:paraId="4A613F66" w14:textId="77777777" w:rsidR="00C82479" w:rsidRDefault="00C82479">
      <w:pPr>
        <w:rPr>
          <w:color w:val="242424"/>
        </w:rPr>
      </w:pPr>
    </w:p>
    <w:p w14:paraId="0FC9FD6E" w14:textId="1DF021F1" w:rsidR="00C82479" w:rsidRDefault="00C82479">
      <w:pPr>
        <w:rPr>
          <w:color w:val="242424"/>
        </w:rPr>
      </w:pPr>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w:t>
      </w:r>
      <w:ins w:id="166" w:author="John Sullivan" w:date="2013-04-12T14:39:00Z">
        <w:r w:rsidR="00BF0106">
          <w:rPr>
            <w:color w:val="242424"/>
          </w:rPr>
          <w:t>.</w:t>
        </w:r>
      </w:ins>
      <w:r>
        <w:rPr>
          <w:color w:val="242424"/>
        </w:rPr>
        <w:t xml:space="preserve"> </w:t>
      </w:r>
      <w:proofErr w:type="gramStart"/>
      <w:ins w:id="167" w:author="John Sullivan" w:date="2013-04-12T14:39:00Z">
        <w:r w:rsidR="00BF0106">
          <w:rPr>
            <w:color w:val="242424"/>
          </w:rPr>
          <w:t>A</w:t>
        </w:r>
      </w:ins>
      <w:del w:id="168" w:author="John Sullivan" w:date="2013-04-12T14:39:00Z">
        <w:r w:rsidDel="00BF0106">
          <w:rPr>
            <w:color w:val="242424"/>
          </w:rPr>
          <w:delText>a</w:delText>
        </w:r>
      </w:del>
      <w:r>
        <w:rPr>
          <w:color w:val="242424"/>
        </w:rPr>
        <w:t>nonymous users</w:t>
      </w:r>
      <w:proofErr w:type="gramEnd"/>
      <w:r>
        <w:rPr>
          <w:color w:val="242424"/>
        </w:rPr>
        <w:t xml:space="preserve"> can only see the public gallery with fully functional works.</w:t>
      </w:r>
    </w:p>
    <w:p w14:paraId="530C227A" w14:textId="77777777" w:rsidR="00C82479" w:rsidRDefault="00C82479">
      <w:pPr>
        <w:rPr>
          <w:color w:val="242424"/>
        </w:rPr>
      </w:pPr>
    </w:p>
    <w:p w14:paraId="13938108" w14:textId="77777777" w:rsidR="00C82479" w:rsidRDefault="00C82479">
      <w:pPr>
        <w:rPr>
          <w:color w:val="242424"/>
        </w:rPr>
      </w:pPr>
    </w:p>
    <w:p w14:paraId="1CC9DA2A" w14:textId="77777777" w:rsidR="00C82479" w:rsidRDefault="00C82479">
      <w:pPr>
        <w:rPr>
          <w:rFonts w:ascii="Cambria Bold" w:hAnsi="Cambria Bold"/>
          <w:color w:val="242424"/>
        </w:rPr>
      </w:pPr>
      <w:r>
        <w:rPr>
          <w:rFonts w:ascii="Cambria Bold" w:hAnsi="Cambria Bold"/>
          <w:color w:val="242424"/>
        </w:rPr>
        <w:t>External functioning of a group:</w:t>
      </w:r>
    </w:p>
    <w:p w14:paraId="06C330F6"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create a group (you will become the admin)</w:t>
      </w:r>
    </w:p>
    <w:p w14:paraId="093A0D96"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p>
    <w:p w14:paraId="1327DA29" w14:textId="2052CE6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w:t>
      </w:r>
      <w:del w:id="169" w:author="John Sullivan" w:date="2013-04-12T14:39:00Z">
        <w:r w:rsidR="00001561" w:rsidDel="00BF0106">
          <w:rPr>
            <w:noProof/>
          </w:rPr>
          <mc:AlternateContent>
            <mc:Choice Requires="wps">
              <w:drawing>
                <wp:anchor distT="0" distB="0" distL="114300" distR="114300" simplePos="0" relativeHeight="251659776" behindDoc="0" locked="0" layoutInCell="1" allowOverlap="1" wp14:anchorId="5F8C4B64" wp14:editId="23C51392">
                  <wp:simplePos x="0" y="0"/>
                  <wp:positionH relativeFrom="page">
                    <wp:posOffset>4089400</wp:posOffset>
                  </wp:positionH>
                  <wp:positionV relativeFrom="page">
                    <wp:posOffset>4871720</wp:posOffset>
                  </wp:positionV>
                  <wp:extent cx="317500" cy="0"/>
                  <wp:effectExtent l="50800" t="45720" r="63500" b="93980"/>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3EA6AA3F" w14:textId="77777777" w:rsidR="005532D8" w:rsidRDefault="005532D8">
                              <w:pPr>
                                <w:pStyle w:val="FreeForm"/>
                                <w:rPr>
                                  <w:rFonts w:ascii="Times New Roman" w:eastAsia="Times New Roman" w:hAnsi="Times New Roman"/>
                                  <w:color w:val="auto"/>
                                  <w:sz w:val="20"/>
                                  <w:lang w:val="en-US" w:eastAsia="en-US" w:bidi="x-none"/>
                                </w:rPr>
                              </w:pPr>
                            </w:p>
                            <w:p w14:paraId="2B8C4A0B" w14:textId="77777777" w:rsidR="005532D8" w:rsidRDefault="005532D8"/>
                            <w:p w14:paraId="40015F10" w14:textId="77777777" w:rsidR="005532D8" w:rsidRDefault="005532D8" w:rsidP="00413343"/>
                            <w:p w14:paraId="0FA8C534" w14:textId="77777777" w:rsidR="005532D8" w:rsidRDefault="005532D8" w:rsidP="00413343"/>
                            <w:p w14:paraId="58A20DF1" w14:textId="77777777" w:rsidR="005532D8" w:rsidRDefault="005532D8" w:rsidP="00413343"/>
                            <w:p w14:paraId="5BFDBD47" w14:textId="77777777" w:rsidR="005532D8" w:rsidRDefault="005532D8" w:rsidP="008B5D02"/>
                            <w:p w14:paraId="305327C2" w14:textId="77777777" w:rsidR="005532D8" w:rsidRDefault="005532D8" w:rsidP="008B5D02"/>
                            <w:p w14:paraId="01290496" w14:textId="77777777" w:rsidR="005532D8" w:rsidRDefault="005532D8" w:rsidP="008B5D02"/>
                            <w:p w14:paraId="1DA1B06E" w14:textId="77777777" w:rsidR="005532D8" w:rsidRDefault="005532D8" w:rsidP="008B5D02"/>
                            <w:p w14:paraId="5EFA3FCE" w14:textId="77777777" w:rsidR="005532D8" w:rsidRDefault="005532D8" w:rsidP="00121084"/>
                            <w:p w14:paraId="416EB0FE" w14:textId="77777777" w:rsidR="005532D8" w:rsidRDefault="005532D8" w:rsidP="00121084"/>
                            <w:p w14:paraId="4E88D8B0" w14:textId="77777777" w:rsidR="005532D8" w:rsidRDefault="005532D8" w:rsidP="00121084"/>
                            <w:p w14:paraId="72EDBEA9" w14:textId="77777777" w:rsidR="005532D8" w:rsidRDefault="005532D8" w:rsidP="00121084"/>
                            <w:p w14:paraId="25B85AB9" w14:textId="77777777" w:rsidR="005532D8" w:rsidRDefault="005532D8" w:rsidP="00121084"/>
                            <w:p w14:paraId="2C7D3277" w14:textId="77777777" w:rsidR="005532D8" w:rsidRDefault="005532D8" w:rsidP="00121084"/>
                            <w:p w14:paraId="5A05CF1A" w14:textId="77777777" w:rsidR="005532D8" w:rsidRDefault="005532D8" w:rsidP="00121084"/>
                            <w:p w14:paraId="2BE70A6A" w14:textId="77777777" w:rsidR="005532D8" w:rsidRDefault="005532D8" w:rsidP="00121084"/>
                            <w:p w14:paraId="2671A0D1" w14:textId="77777777" w:rsidR="005532D8" w:rsidRDefault="005532D8" w:rsidP="005532D8"/>
                            <w:p w14:paraId="7033264C" w14:textId="77777777" w:rsidR="005532D8" w:rsidRDefault="005532D8" w:rsidP="005532D8"/>
                            <w:p w14:paraId="75513089" w14:textId="77777777" w:rsidR="005532D8" w:rsidRDefault="005532D8" w:rsidP="005532D8"/>
                            <w:p w14:paraId="46BFEC95" w14:textId="77777777" w:rsidR="005532D8" w:rsidRDefault="005532D8" w:rsidP="005532D8"/>
                            <w:p w14:paraId="4BE3F0DC" w14:textId="77777777" w:rsidR="005532D8" w:rsidRDefault="005532D8" w:rsidP="005532D8"/>
                            <w:p w14:paraId="029C14DF" w14:textId="77777777" w:rsidR="005532D8" w:rsidRDefault="005532D8" w:rsidP="005532D8"/>
                            <w:p w14:paraId="38D96689" w14:textId="77777777" w:rsidR="005532D8" w:rsidRDefault="005532D8" w:rsidP="005532D8"/>
                            <w:p w14:paraId="073F601B" w14:textId="77777777" w:rsidR="005532D8" w:rsidRDefault="005532D8" w:rsidP="005532D8"/>
                            <w:p w14:paraId="5BEAC856" w14:textId="77777777" w:rsidR="005532D8" w:rsidRDefault="005532D8" w:rsidP="005532D8"/>
                            <w:p w14:paraId="5914751D" w14:textId="77777777" w:rsidR="005532D8" w:rsidRDefault="005532D8" w:rsidP="005532D8"/>
                            <w:p w14:paraId="00DDCCA1" w14:textId="77777777" w:rsidR="005532D8" w:rsidRDefault="005532D8" w:rsidP="005532D8"/>
                            <w:p w14:paraId="57FFEFF6" w14:textId="77777777" w:rsidR="005532D8" w:rsidRDefault="005532D8" w:rsidP="005532D8"/>
                            <w:p w14:paraId="1ADDF8DF" w14:textId="77777777" w:rsidR="005532D8" w:rsidRDefault="005532D8" w:rsidP="005532D8"/>
                            <w:p w14:paraId="50A14F83" w14:textId="77777777" w:rsidR="005532D8" w:rsidRDefault="005532D8" w:rsidP="005532D8"/>
                            <w:p w14:paraId="57743FE3" w14:textId="77777777" w:rsidR="005532D8" w:rsidRDefault="005532D8" w:rsidP="005532D8"/>
                          </w:txbxContent>
                        </wps:txbx>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83.6pt" to="347pt,3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" strokecolor="#4f81bd" strokeweight="2pt">
                  <v:fill o:detectmouseclick="t"/>
                  <v:shadow on="t" color="gray" opacity="24903f" mv:blur="12700f" offset="0,20000emu"/>
                  <w10:wrap anchorx="page" anchory="page"/>
                </v:line>
              </w:pict>
            </mc:Fallback>
          </mc:AlternateContent>
        </w:r>
      </w:del>
      <w:r w:rsidR="00001561">
        <w:rPr>
          <w:noProof/>
        </w:rPr>
        <w:drawing>
          <wp:anchor distT="152400" distB="152400" distL="152400" distR="152400" simplePos="0" relativeHeight="251660800" behindDoc="0" locked="0" layoutInCell="1" allowOverlap="1" wp14:anchorId="288A60F9" wp14:editId="5FB6EF9F">
            <wp:simplePos x="0" y="0"/>
            <wp:positionH relativeFrom="page">
              <wp:posOffset>749300</wp:posOffset>
            </wp:positionH>
            <wp:positionV relativeFrom="page">
              <wp:posOffset>1079500</wp:posOffset>
            </wp:positionV>
            <wp:extent cx="5219700" cy="2857500"/>
            <wp:effectExtent l="0" t="0" r="12700" b="12700"/>
            <wp:wrapThrough wrapText="bothSides">
              <wp:wrapPolygon edited="0">
                <wp:start x="0" y="0"/>
                <wp:lineTo x="0" y="21504"/>
                <wp:lineTo x="21547" y="21504"/>
                <wp:lineTo x="215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42424"/>
        </w:rPr>
        <w:t>can invite a member</w:t>
      </w:r>
    </w:p>
    <w:p w14:paraId="7AE8FFE1"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delete a group (as the admin)</w:t>
      </w:r>
    </w:p>
    <w:p w14:paraId="57AD424A"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edit the settings of the group</w:t>
      </w:r>
    </w:p>
    <w:p w14:paraId="2CD4EBEC" w14:textId="77777777" w:rsidR="00C82479" w:rsidRDefault="00C82479">
      <w:pPr>
        <w:rPr>
          <w:color w:val="242424"/>
        </w:rPr>
      </w:pPr>
    </w:p>
    <w:p w14:paraId="7F6B8ACE" w14:textId="77777777" w:rsidR="00C82479" w:rsidRDefault="00C82479">
      <w:pPr>
        <w:rPr>
          <w:rFonts w:ascii="Cambria Bold" w:hAnsi="Cambria Bold"/>
          <w:color w:val="242424"/>
        </w:rPr>
      </w:pPr>
      <w:r>
        <w:rPr>
          <w:rFonts w:ascii="Cambria Bold" w:hAnsi="Cambria Bold"/>
          <w:color w:val="242424"/>
        </w:rPr>
        <w:t>Internal functioning of a group</w:t>
      </w:r>
    </w:p>
    <w:p w14:paraId="5BB90B61" w14:textId="77777777" w:rsidR="00C82479" w:rsidRDefault="00C82479">
      <w:pPr>
        <w:rPr>
          <w:color w:val="242424"/>
        </w:rPr>
      </w:pPr>
    </w:p>
    <w:p w14:paraId="64F65C88" w14:textId="77777777" w:rsidR="00C82479" w:rsidRDefault="00C82479">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take part in a group</w:t>
      </w:r>
    </w:p>
    <w:p w14:paraId="5A48B482" w14:textId="62578842" w:rsidR="00C82479" w:rsidRDefault="00C82479">
      <w:pPr>
        <w:numPr>
          <w:ilvl w:val="0"/>
          <w:numId w:val="2"/>
        </w:numPr>
        <w:tabs>
          <w:tab w:val="clear" w:pos="215"/>
          <w:tab w:val="num" w:pos="575"/>
        </w:tabs>
        <w:ind w:left="575" w:hanging="215"/>
        <w:rPr>
          <w:color w:val="242424"/>
        </w:rPr>
      </w:pPr>
      <w:proofErr w:type="gramStart"/>
      <w:r>
        <w:rPr>
          <w:color w:val="242424"/>
        </w:rPr>
        <w:t>kick</w:t>
      </w:r>
      <w:proofErr w:type="gramEnd"/>
      <w:r>
        <w:rPr>
          <w:color w:val="242424"/>
        </w:rPr>
        <w:t xml:space="preserve"> a member</w:t>
      </w:r>
      <w:ins w:id="170" w:author="John Sullivan" w:date="2013-04-12T14:40:00Z">
        <w:r w:rsidR="008B5D02">
          <w:rPr>
            <w:color w:val="242424"/>
          </w:rPr>
          <w:t xml:space="preserve"> out</w:t>
        </w:r>
      </w:ins>
    </w:p>
    <w:p w14:paraId="3241B6AB" w14:textId="77777777" w:rsidR="00C82479" w:rsidRDefault="00C82479">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WIP section</w:t>
      </w:r>
    </w:p>
    <w:p w14:paraId="1E0996FD" w14:textId="53132404" w:rsidR="00C82479" w:rsidRDefault="00C82479">
      <w:pPr>
        <w:numPr>
          <w:ilvl w:val="0"/>
          <w:numId w:val="2"/>
        </w:numPr>
        <w:tabs>
          <w:tab w:val="clear" w:pos="215"/>
          <w:tab w:val="num" w:pos="575"/>
        </w:tabs>
        <w:ind w:left="575" w:hanging="215"/>
        <w:rPr>
          <w:color w:val="242424"/>
        </w:rPr>
      </w:pPr>
      <w:proofErr w:type="gramStart"/>
      <w:r>
        <w:rPr>
          <w:color w:val="242424"/>
        </w:rPr>
        <w:t>add</w:t>
      </w:r>
      <w:proofErr w:type="gramEnd"/>
      <w:r>
        <w:rPr>
          <w:color w:val="242424"/>
        </w:rPr>
        <w:t xml:space="preserve"> multiple revisions of you</w:t>
      </w:r>
      <w:ins w:id="171" w:author="John Sullivan" w:date="2013-04-12T14:41:00Z">
        <w:r w:rsidR="008B5D02">
          <w:rPr>
            <w:color w:val="242424"/>
          </w:rPr>
          <w:t>r</w:t>
        </w:r>
      </w:ins>
      <w:r>
        <w:rPr>
          <w:color w:val="242424"/>
        </w:rPr>
        <w:t xml:space="preserve"> works in the WIP section</w:t>
      </w:r>
    </w:p>
    <w:p w14:paraId="70F22BB8" w14:textId="77777777" w:rsidR="00C82479" w:rsidRDefault="00C82479">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public gallery (the last revision is the last accessible) </w:t>
      </w:r>
    </w:p>
    <w:p w14:paraId="15841A72" w14:textId="77777777" w:rsidR="00C82479" w:rsidRDefault="00C82479">
      <w:pPr>
        <w:numPr>
          <w:ilvl w:val="0"/>
          <w:numId w:val="2"/>
        </w:numPr>
        <w:tabs>
          <w:tab w:val="clear" w:pos="215"/>
          <w:tab w:val="num" w:pos="575"/>
        </w:tabs>
        <w:ind w:left="575" w:hanging="215"/>
        <w:rPr>
          <w:color w:val="242424"/>
        </w:rPr>
      </w:pPr>
      <w:proofErr w:type="gramStart"/>
      <w:r>
        <w:rPr>
          <w:color w:val="242424"/>
        </w:rPr>
        <w:t>editing</w:t>
      </w:r>
      <w:proofErr w:type="gramEnd"/>
      <w:r>
        <w:rPr>
          <w:color w:val="242424"/>
        </w:rPr>
        <w:t xml:space="preserve"> your work</w:t>
      </w:r>
    </w:p>
    <w:p w14:paraId="07F750C6" w14:textId="77777777" w:rsidR="00C82479" w:rsidRDefault="00C82479">
      <w:pPr>
        <w:numPr>
          <w:ilvl w:val="0"/>
          <w:numId w:val="2"/>
        </w:numPr>
        <w:tabs>
          <w:tab w:val="clear" w:pos="215"/>
          <w:tab w:val="num" w:pos="575"/>
        </w:tabs>
        <w:ind w:left="575" w:hanging="215"/>
        <w:rPr>
          <w:color w:val="242424"/>
        </w:rPr>
      </w:pPr>
      <w:proofErr w:type="gramStart"/>
      <w:r>
        <w:rPr>
          <w:color w:val="242424"/>
        </w:rPr>
        <w:t>push</w:t>
      </w:r>
      <w:proofErr w:type="gramEnd"/>
      <w:r>
        <w:rPr>
          <w:color w:val="242424"/>
        </w:rPr>
        <w:t xml:space="preserve"> some work from the WIP section to the public gallery</w:t>
      </w:r>
    </w:p>
    <w:p w14:paraId="35E268BD" w14:textId="77777777" w:rsidR="00C82479" w:rsidRDefault="00C82479">
      <w:pPr>
        <w:numPr>
          <w:ilvl w:val="0"/>
          <w:numId w:val="2"/>
        </w:numPr>
        <w:tabs>
          <w:tab w:val="clear" w:pos="215"/>
          <w:tab w:val="num" w:pos="575"/>
        </w:tabs>
        <w:ind w:left="575" w:hanging="215"/>
        <w:rPr>
          <w:color w:val="242424"/>
        </w:rPr>
      </w:pPr>
      <w:proofErr w:type="gramStart"/>
      <w:r>
        <w:rPr>
          <w:color w:val="242424"/>
        </w:rPr>
        <w:t>ask</w:t>
      </w:r>
      <w:proofErr w:type="gramEnd"/>
      <w:r>
        <w:rPr>
          <w:color w:val="242424"/>
        </w:rPr>
        <w:t xml:space="preserve"> for feedbacks</w:t>
      </w:r>
    </w:p>
    <w:p w14:paraId="49D8E5F6" w14:textId="77777777" w:rsidR="00C82479" w:rsidRDefault="00C82479">
      <w:pPr>
        <w:numPr>
          <w:ilvl w:val="0"/>
          <w:numId w:val="2"/>
        </w:numPr>
        <w:tabs>
          <w:tab w:val="clear" w:pos="215"/>
          <w:tab w:val="num" w:pos="575"/>
        </w:tabs>
        <w:ind w:left="575" w:hanging="215"/>
        <w:rPr>
          <w:color w:val="242424"/>
        </w:rPr>
      </w:pPr>
      <w:proofErr w:type="gramStart"/>
      <w:r>
        <w:rPr>
          <w:color w:val="242424"/>
        </w:rPr>
        <w:t>give</w:t>
      </w:r>
      <w:proofErr w:type="gramEnd"/>
      <w:r>
        <w:rPr>
          <w:color w:val="242424"/>
        </w:rPr>
        <w:t xml:space="preserve"> feedbacks</w:t>
      </w:r>
    </w:p>
    <w:p w14:paraId="20FAFD43" w14:textId="77777777" w:rsidR="00C82479" w:rsidRDefault="00C82479">
      <w:pPr>
        <w:rPr>
          <w:color w:val="242424"/>
        </w:rPr>
      </w:pPr>
    </w:p>
    <w:p w14:paraId="57D2C696" w14:textId="77777777" w:rsidR="00C82479" w:rsidRDefault="00C82479">
      <w:pPr>
        <w:rPr>
          <w:color w:val="242424"/>
        </w:rPr>
      </w:pPr>
    </w:p>
    <w:p w14:paraId="4C193AC3" w14:textId="77777777" w:rsidR="00C82479" w:rsidRDefault="00C82479">
      <w:pPr>
        <w:rPr>
          <w:color w:val="242424"/>
        </w:rPr>
      </w:pPr>
    </w:p>
    <w:p w14:paraId="7EF0359C" w14:textId="77777777" w:rsidR="00C82479" w:rsidRDefault="00C82479">
      <w:pPr>
        <w:rPr>
          <w:color w:val="242424"/>
        </w:rPr>
      </w:pPr>
    </w:p>
    <w:p w14:paraId="60459BA7" w14:textId="77777777" w:rsidR="00C82479" w:rsidRDefault="00C82479">
      <w:pPr>
        <w:rPr>
          <w:color w:val="242424"/>
        </w:rPr>
      </w:pPr>
    </w:p>
    <w:p w14:paraId="69714AC7" w14:textId="77777777" w:rsidR="00C82479" w:rsidRDefault="00C82479">
      <w:pPr>
        <w:rPr>
          <w:color w:val="242424"/>
        </w:rPr>
      </w:pPr>
    </w:p>
    <w:p w14:paraId="3A4EB0D3" w14:textId="77777777" w:rsidR="00C82479" w:rsidRDefault="00C82479">
      <w:pPr>
        <w:rPr>
          <w:color w:val="242424"/>
        </w:rPr>
      </w:pPr>
    </w:p>
    <w:p w14:paraId="77E26424" w14:textId="77777777" w:rsidR="00C82479" w:rsidRDefault="00C82479">
      <w:pPr>
        <w:rPr>
          <w:color w:val="242424"/>
        </w:rPr>
      </w:pPr>
    </w:p>
    <w:p w14:paraId="4328C2F2" w14:textId="77777777" w:rsidR="00C82479" w:rsidRDefault="00C82479">
      <w:pPr>
        <w:rPr>
          <w:color w:val="242424"/>
        </w:rPr>
      </w:pPr>
    </w:p>
    <w:p w14:paraId="0DCBA026" w14:textId="77777777" w:rsidR="00C82479" w:rsidRDefault="00C82479">
      <w:pPr>
        <w:rPr>
          <w:color w:val="242424"/>
        </w:rPr>
      </w:pPr>
    </w:p>
    <w:p w14:paraId="57CB8A4D" w14:textId="77777777" w:rsidR="00C82479" w:rsidRDefault="00C82479">
      <w:pPr>
        <w:rPr>
          <w:color w:val="242424"/>
        </w:rPr>
      </w:pPr>
    </w:p>
    <w:p w14:paraId="3685842A" w14:textId="77777777" w:rsidR="00C82479" w:rsidRDefault="00C82479">
      <w:pPr>
        <w:rPr>
          <w:color w:val="242424"/>
        </w:rPr>
      </w:pPr>
    </w:p>
    <w:p w14:paraId="3B2C1115" w14:textId="77777777" w:rsidR="00C82479" w:rsidRDefault="00C82479">
      <w:pPr>
        <w:rPr>
          <w:color w:val="242424"/>
        </w:rPr>
      </w:pPr>
    </w:p>
    <w:p w14:paraId="24981398" w14:textId="77777777" w:rsidR="00C82479" w:rsidRDefault="00C82479">
      <w:pPr>
        <w:rPr>
          <w:color w:val="242424"/>
        </w:rPr>
      </w:pPr>
    </w:p>
    <w:p w14:paraId="79347433" w14:textId="77777777" w:rsidR="00C82479" w:rsidRDefault="00C82479">
      <w:pPr>
        <w:rPr>
          <w:color w:val="242424"/>
        </w:rPr>
      </w:pPr>
    </w:p>
    <w:p w14:paraId="6C5ABB64" w14:textId="77777777" w:rsidR="00C82479" w:rsidRDefault="00C82479">
      <w:pPr>
        <w:rPr>
          <w:color w:val="242424"/>
        </w:rPr>
      </w:pPr>
    </w:p>
    <w:p w14:paraId="6FD3D6B3" w14:textId="77777777" w:rsidR="00C82479" w:rsidRDefault="00C82479">
      <w:pPr>
        <w:rPr>
          <w:color w:val="242424"/>
        </w:rPr>
      </w:pPr>
    </w:p>
    <w:p w14:paraId="2CE0761B" w14:textId="77777777" w:rsidR="00C82479" w:rsidRDefault="00C82479">
      <w:pPr>
        <w:rPr>
          <w:color w:val="242424"/>
        </w:rPr>
      </w:pPr>
    </w:p>
    <w:p w14:paraId="3A1FC4FF" w14:textId="77777777" w:rsidR="00C82479" w:rsidRDefault="00C82479">
      <w:pPr>
        <w:rPr>
          <w:color w:val="242424"/>
        </w:rPr>
      </w:pPr>
    </w:p>
    <w:p w14:paraId="6FD546A5" w14:textId="77777777" w:rsidR="00C82479" w:rsidRDefault="00C82479">
      <w:pPr>
        <w:rPr>
          <w:color w:val="242424"/>
          <w:shd w:val="clear" w:color="auto" w:fill="FFFF33"/>
        </w:rPr>
      </w:pPr>
    </w:p>
    <w:p w14:paraId="64042A3D" w14:textId="77777777" w:rsidR="00C82479" w:rsidRDefault="00C82479">
      <w:pPr>
        <w:rPr>
          <w:color w:val="242424"/>
          <w:shd w:val="clear" w:color="auto" w:fill="FFFF33"/>
        </w:rPr>
      </w:pPr>
    </w:p>
    <w:p w14:paraId="205997B4" w14:textId="77777777" w:rsidR="008B5D02" w:rsidRDefault="008B5D02">
      <w:pPr>
        <w:rPr>
          <w:ins w:id="172" w:author="John Sullivan" w:date="2013-04-12T14:42:00Z"/>
          <w:color w:val="242424"/>
          <w:shd w:val="clear" w:color="auto" w:fill="FFFF33"/>
        </w:rPr>
      </w:pPr>
    </w:p>
    <w:p w14:paraId="281D9D99" w14:textId="77777777" w:rsidR="008B5D02" w:rsidRDefault="008B5D02">
      <w:pPr>
        <w:rPr>
          <w:ins w:id="173" w:author="John Sullivan" w:date="2013-04-12T14:42:00Z"/>
          <w:color w:val="242424"/>
          <w:shd w:val="clear" w:color="auto" w:fill="FFFF33"/>
        </w:rPr>
      </w:pPr>
    </w:p>
    <w:p w14:paraId="1333BBD2" w14:textId="77777777" w:rsidR="008B5D02" w:rsidRDefault="008B5D02">
      <w:pPr>
        <w:rPr>
          <w:ins w:id="174" w:author="John Sullivan" w:date="2013-04-12T14:42:00Z"/>
          <w:color w:val="242424"/>
          <w:shd w:val="clear" w:color="auto" w:fill="FFFF33"/>
        </w:rPr>
      </w:pPr>
    </w:p>
    <w:p w14:paraId="42B91479" w14:textId="77777777" w:rsidR="008B5D02" w:rsidRDefault="008B5D02">
      <w:pPr>
        <w:rPr>
          <w:ins w:id="175" w:author="John Sullivan" w:date="2013-04-12T14:42:00Z"/>
          <w:color w:val="242424"/>
          <w:shd w:val="clear" w:color="auto" w:fill="FFFF33"/>
        </w:rPr>
      </w:pPr>
    </w:p>
    <w:p w14:paraId="51532DBD" w14:textId="77777777" w:rsidR="008B5D02" w:rsidRDefault="008B5D02">
      <w:pPr>
        <w:rPr>
          <w:ins w:id="176" w:author="John Sullivan" w:date="2013-04-12T14:42:00Z"/>
          <w:color w:val="242424"/>
          <w:shd w:val="clear" w:color="auto" w:fill="FFFF33"/>
        </w:rPr>
      </w:pPr>
    </w:p>
    <w:p w14:paraId="6B359065" w14:textId="01245652" w:rsidR="008B5D02" w:rsidRDefault="00C82479">
      <w:pPr>
        <w:rPr>
          <w:ins w:id="177" w:author="John Sullivan" w:date="2013-04-12T14:58:00Z"/>
          <w:color w:val="242424"/>
          <w:shd w:val="clear" w:color="auto" w:fill="FFFF33"/>
        </w:rPr>
      </w:pPr>
      <w:r>
        <w:rPr>
          <w:color w:val="242424"/>
          <w:shd w:val="clear" w:color="auto" w:fill="FFFF33"/>
        </w:rPr>
        <w:t xml:space="preserve">By default </w:t>
      </w:r>
      <w:ins w:id="178" w:author="John Sullivan" w:date="2013-04-12T14:44:00Z">
        <w:r w:rsidR="008B5D02">
          <w:rPr>
            <w:color w:val="242424"/>
            <w:shd w:val="clear" w:color="auto" w:fill="FFFF33"/>
          </w:rPr>
          <w:t xml:space="preserve">does </w:t>
        </w:r>
      </w:ins>
      <w:r>
        <w:rPr>
          <w:color w:val="242424"/>
          <w:shd w:val="clear" w:color="auto" w:fill="FFFF33"/>
        </w:rPr>
        <w:t xml:space="preserve">each department have their </w:t>
      </w:r>
      <w:ins w:id="179" w:author="John Sullivan" w:date="2013-04-12T14:58:00Z">
        <w:r w:rsidR="00121084">
          <w:rPr>
            <w:color w:val="242424"/>
            <w:shd w:val="clear" w:color="auto" w:fill="FFFF33"/>
          </w:rPr>
          <w:t xml:space="preserve">own </w:t>
        </w:r>
      </w:ins>
      <w:r>
        <w:rPr>
          <w:color w:val="242424"/>
          <w:shd w:val="clear" w:color="auto" w:fill="FFFF33"/>
        </w:rPr>
        <w:t>group?</w:t>
      </w:r>
    </w:p>
    <w:p w14:paraId="6A10435B" w14:textId="09E0EBE1" w:rsidR="00121084" w:rsidRDefault="00121084">
      <w:pPr>
        <w:rPr>
          <w:color w:val="242424"/>
          <w:shd w:val="clear" w:color="auto" w:fill="FFFF33"/>
        </w:rPr>
      </w:pPr>
      <w:ins w:id="180" w:author="John Sullivan" w:date="2013-04-12T14:58:00Z">
        <w:r>
          <w:rPr>
            <w:color w:val="242424"/>
            <w:shd w:val="clear" w:color="auto" w:fill="FFFF33"/>
          </w:rPr>
          <w:t xml:space="preserve">And furthermore, do other associative groups auto-create </w:t>
        </w:r>
      </w:ins>
      <w:ins w:id="181" w:author="John Sullivan" w:date="2013-04-12T14:59:00Z">
        <w:r>
          <w:rPr>
            <w:color w:val="242424"/>
            <w:shd w:val="clear" w:color="auto" w:fill="FFFF33"/>
          </w:rPr>
          <w:t>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ins>
      <w:ins w:id="182" w:author="John Sullivan" w:date="2013-04-12T15:00:00Z">
        <w:r>
          <w:rPr>
            <w:color w:val="242424"/>
            <w:shd w:val="clear" w:color="auto" w:fill="FFFF33"/>
          </w:rPr>
          <w:t>)</w:t>
        </w:r>
      </w:ins>
    </w:p>
    <w:p w14:paraId="15EE7D22" w14:textId="7862CB76" w:rsidR="00121084" w:rsidRPr="00121084" w:rsidRDefault="00C82479" w:rsidP="00121084">
      <w:pPr>
        <w:rPr>
          <w:color w:val="242424"/>
          <w:shd w:val="clear" w:color="auto" w:fill="FFFF33"/>
        </w:rPr>
      </w:pPr>
      <w:r>
        <w:rPr>
          <w:color w:val="242424"/>
          <w:shd w:val="clear" w:color="auto" w:fill="FFFF33"/>
        </w:rPr>
        <w:t>The notion of open group if accept some new admission or close group (as for example a class group)</w:t>
      </w:r>
    </w:p>
    <w:p w14:paraId="26BD1BE5" w14:textId="77777777" w:rsidR="00C82479" w:rsidRDefault="00C82479">
      <w:pPr>
        <w:pStyle w:val="ListParagraph"/>
        <w:ind w:left="0"/>
        <w:rPr>
          <w:color w:val="242424"/>
          <w:shd w:val="clear" w:color="auto" w:fill="F3EB00"/>
        </w:rPr>
      </w:pPr>
      <w:r>
        <w:rPr>
          <w:color w:val="242424"/>
          <w:shd w:val="clear" w:color="auto" w:fill="F3EB00"/>
        </w:rPr>
        <w:t xml:space="preserve">Collaborative-work groups (work done with other students, such as research work) </w:t>
      </w:r>
      <w:proofErr w:type="gramStart"/>
      <w:r>
        <w:rPr>
          <w:color w:val="242424"/>
          <w:shd w:val="clear" w:color="auto" w:fill="F3EB00"/>
        </w:rPr>
        <w:t>is</w:t>
      </w:r>
      <w:proofErr w:type="gramEnd"/>
      <w:r>
        <w:rPr>
          <w:color w:val="242424"/>
          <w:shd w:val="clear" w:color="auto" w:fill="F3EB00"/>
        </w:rPr>
        <w:t xml:space="preserve"> now an attribute.</w:t>
      </w:r>
    </w:p>
    <w:p w14:paraId="794346A8" w14:textId="77777777" w:rsidR="00121084" w:rsidRDefault="00121084">
      <w:pPr>
        <w:rPr>
          <w:ins w:id="183" w:author="John Sullivan" w:date="2013-04-12T14:55:00Z"/>
          <w:color w:val="242424"/>
          <w:shd w:val="clear" w:color="auto" w:fill="F3EB00"/>
        </w:rPr>
      </w:pPr>
    </w:p>
    <w:p w14:paraId="3FE3D671" w14:textId="77777777" w:rsidR="00C82479" w:rsidRDefault="00C82479">
      <w:pPr>
        <w:rPr>
          <w:rFonts w:ascii="Corbel" w:hAnsi="Corbel"/>
          <w:color w:val="303030"/>
        </w:rPr>
      </w:pPr>
      <w:r>
        <w:rPr>
          <w:color w:val="242424"/>
          <w:shd w:val="clear" w:color="auto" w:fill="F3EB00"/>
        </w:rPr>
        <w:t>Do we found in the gallery systematically work from member of this group?</w:t>
      </w:r>
    </w:p>
    <w:p w14:paraId="22A67403" w14:textId="77777777" w:rsidR="00C82479" w:rsidRDefault="00C82479">
      <w:pPr>
        <w:rPr>
          <w:rFonts w:ascii="Corbel" w:hAnsi="Corbel"/>
          <w:color w:val="303030"/>
        </w:rPr>
      </w:pPr>
    </w:p>
    <w:p w14:paraId="66BD4B17" w14:textId="77777777" w:rsidR="00C82479" w:rsidRDefault="00C82479">
      <w:pPr>
        <w:rPr>
          <w:rFonts w:ascii="Corbel Bold" w:hAnsi="Corbel Bold"/>
          <w:color w:val="303030"/>
        </w:rPr>
      </w:pPr>
      <w:r>
        <w:rPr>
          <w:rFonts w:ascii="Corbel Bold" w:hAnsi="Corbel Bold"/>
          <w:color w:val="303030"/>
        </w:rPr>
        <w:t>Types of Groups</w:t>
      </w:r>
    </w:p>
    <w:p w14:paraId="06F68D72" w14:textId="77777777" w:rsidR="00C82479" w:rsidRDefault="00C82479">
      <w:pPr>
        <w:rPr>
          <w:rFonts w:ascii="Corbel" w:hAnsi="Corbel"/>
          <w:color w:val="303030"/>
        </w:rPr>
      </w:pPr>
    </w:p>
    <w:p w14:paraId="3B9D0AF5"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Department groups (NMD, CMJ, ENG)</w:t>
      </w:r>
    </w:p>
    <w:p w14:paraId="12BA29DB"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College groups (college of liberal arts and sci</w:t>
      </w:r>
      <w:r w:rsidR="00001561">
        <w:rPr>
          <w:noProof/>
        </w:rPr>
        <w:drawing>
          <wp:anchor distT="152400" distB="152400" distL="152400" distR="152400" simplePos="0" relativeHeight="251661824" behindDoc="0" locked="0" layoutInCell="1" allowOverlap="1" wp14:anchorId="08138553" wp14:editId="6FEE7D78">
            <wp:simplePos x="0" y="0"/>
            <wp:positionH relativeFrom="page">
              <wp:posOffset>508000</wp:posOffset>
            </wp:positionH>
            <wp:positionV relativeFrom="page">
              <wp:posOffset>1638300</wp:posOffset>
            </wp:positionV>
            <wp:extent cx="6057900" cy="3213100"/>
            <wp:effectExtent l="0" t="0" r="12700" b="12700"/>
            <wp:wrapThrough wrapText="bothSides">
              <wp:wrapPolygon edited="0">
                <wp:start x="0" y="0"/>
                <wp:lineTo x="0" y="21515"/>
                <wp:lineTo x="21555" y="21515"/>
                <wp:lineTo x="2155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rbel" w:hAnsi="Corbel"/>
          <w:color w:val="303030"/>
        </w:rPr>
        <w:t xml:space="preserve">ences, </w:t>
      </w:r>
      <w:proofErr w:type="spellStart"/>
      <w:r>
        <w:rPr>
          <w:rFonts w:ascii="Corbel" w:hAnsi="Corbel"/>
          <w:color w:val="303030"/>
        </w:rPr>
        <w:t>etc</w:t>
      </w:r>
      <w:proofErr w:type="spellEnd"/>
      <w:r>
        <w:rPr>
          <w:rFonts w:ascii="Corbel" w:hAnsi="Corbel"/>
          <w:color w:val="303030"/>
        </w:rPr>
        <w:t>)</w:t>
      </w:r>
    </w:p>
    <w:p w14:paraId="0AE469AA"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Class groups (NMD 102, CMJ 236)</w:t>
      </w:r>
    </w:p>
    <w:p w14:paraId="77B64D96"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 xml:space="preserve">Interest groups (photography, programming, robotics, </w:t>
      </w:r>
      <w:proofErr w:type="spellStart"/>
      <w:r>
        <w:rPr>
          <w:rFonts w:ascii="Corbel" w:hAnsi="Corbel"/>
          <w:color w:val="303030"/>
        </w:rPr>
        <w:t>etc</w:t>
      </w:r>
      <w:proofErr w:type="spellEnd"/>
      <w:r>
        <w:rPr>
          <w:rFonts w:ascii="Corbel" w:hAnsi="Corbel"/>
          <w:color w:val="303030"/>
        </w:rPr>
        <w:t>)</w:t>
      </w:r>
    </w:p>
    <w:p w14:paraId="27CB617D"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 xml:space="preserve">Club groups (photo club, </w:t>
      </w:r>
      <w:proofErr w:type="spellStart"/>
      <w:r>
        <w:rPr>
          <w:rFonts w:ascii="Corbel" w:hAnsi="Corbel"/>
          <w:color w:val="303030"/>
        </w:rPr>
        <w:t>etc</w:t>
      </w:r>
      <w:proofErr w:type="spellEnd"/>
      <w:r>
        <w:rPr>
          <w:rFonts w:ascii="Corbel" w:hAnsi="Corbel"/>
          <w:color w:val="303030"/>
        </w:rPr>
        <w:t>)</w:t>
      </w:r>
    </w:p>
    <w:p w14:paraId="4067C4C3"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 xml:space="preserve">Personal groups (friend groups, feedback groups, </w:t>
      </w:r>
      <w:proofErr w:type="spellStart"/>
      <w:r>
        <w:rPr>
          <w:rFonts w:ascii="Corbel" w:hAnsi="Corbel"/>
          <w:color w:val="303030"/>
        </w:rPr>
        <w:t>etc</w:t>
      </w:r>
      <w:proofErr w:type="spellEnd"/>
      <w:r>
        <w:rPr>
          <w:rFonts w:ascii="Corbel" w:hAnsi="Corbel"/>
          <w:color w:val="303030"/>
        </w:rPr>
        <w:t>)</w:t>
      </w:r>
    </w:p>
    <w:p w14:paraId="67F44A33"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 xml:space="preserve">Job groups (ASAP, </w:t>
      </w:r>
      <w:proofErr w:type="spellStart"/>
      <w:r>
        <w:rPr>
          <w:rFonts w:ascii="Corbel" w:hAnsi="Corbel"/>
          <w:color w:val="303030"/>
        </w:rPr>
        <w:t>etc</w:t>
      </w:r>
      <w:proofErr w:type="spellEnd"/>
      <w:r>
        <w:rPr>
          <w:rFonts w:ascii="Corbel" w:hAnsi="Corbel"/>
          <w:color w:val="303030"/>
        </w:rPr>
        <w:t>)</w:t>
      </w:r>
    </w:p>
    <w:p w14:paraId="21CF6CCE"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Major groups (Molecular bio major, journalism major, engineering major)</w:t>
      </w:r>
    </w:p>
    <w:p w14:paraId="2D8DF25B" w14:textId="77777777" w:rsidR="00C82479" w:rsidRDefault="00C82479">
      <w:pPr>
        <w:pStyle w:val="ListParagraph"/>
        <w:numPr>
          <w:ilvl w:val="0"/>
          <w:numId w:val="3"/>
        </w:numPr>
        <w:tabs>
          <w:tab w:val="clear" w:pos="360"/>
          <w:tab w:val="num" w:pos="720"/>
        </w:tabs>
        <w:ind w:left="720" w:hanging="360"/>
        <w:rPr>
          <w:rFonts w:ascii="Corbel" w:hAnsi="Corbel"/>
          <w:color w:val="303030"/>
        </w:rPr>
      </w:pPr>
      <w:r>
        <w:rPr>
          <w:rFonts w:ascii="Corbel" w:hAnsi="Corbel"/>
          <w:color w:val="303030"/>
        </w:rPr>
        <w:t>Collaborative-work groups (work done with other students, such as research work)</w:t>
      </w:r>
    </w:p>
    <w:p w14:paraId="39974688" w14:textId="77777777" w:rsidR="00C82479" w:rsidRDefault="00C82479">
      <w:pPr>
        <w:pStyle w:val="ListParagraph"/>
        <w:numPr>
          <w:ilvl w:val="0"/>
          <w:numId w:val="3"/>
        </w:numPr>
        <w:tabs>
          <w:tab w:val="clear" w:pos="360"/>
          <w:tab w:val="num" w:pos="720"/>
        </w:tabs>
        <w:ind w:left="720" w:hanging="360"/>
        <w:rPr>
          <w:ins w:id="184" w:author="Mike Botieri" w:date="2013-04-11T14:55:00Z"/>
          <w:rFonts w:ascii="Corbel" w:hAnsi="Corbel"/>
          <w:color w:val="303030"/>
        </w:rPr>
      </w:pPr>
      <w:r>
        <w:rPr>
          <w:rFonts w:ascii="Corbel" w:hAnsi="Corbel"/>
          <w:color w:val="303030"/>
        </w:rPr>
        <w:t>Clubs</w:t>
      </w:r>
    </w:p>
    <w:p w14:paraId="7B798F18" w14:textId="77777777" w:rsidR="00C82479" w:rsidRDefault="00C82479">
      <w:pPr>
        <w:pStyle w:val="ListParagraph"/>
        <w:ind w:left="0"/>
        <w:rPr>
          <w:ins w:id="185" w:author="Mike Botieri" w:date="2013-04-11T14:55:00Z"/>
          <w:rFonts w:ascii="Corbel" w:hAnsi="Corbel"/>
          <w:color w:val="303030"/>
        </w:rPr>
      </w:pPr>
    </w:p>
    <w:p w14:paraId="017374B3" w14:textId="77777777" w:rsidR="00C82479" w:rsidRDefault="00C82479">
      <w:pPr>
        <w:pStyle w:val="ListParagraph"/>
        <w:ind w:left="0"/>
        <w:jc w:val="both"/>
        <w:rPr>
          <w:ins w:id="186" w:author="Mike Botieri" w:date="2013-04-11T14:55:00Z"/>
          <w:rFonts w:ascii="Corbel" w:hAnsi="Corbel"/>
          <w:color w:val="303030"/>
        </w:rPr>
        <w:pPrChange w:id="187" w:author="Mike Botieri" w:date="2013-04-11T14:09:00Z">
          <w:pPr>
            <w:pStyle w:val="ListParagraph"/>
            <w:numPr>
              <w:numId w:val="3"/>
            </w:numPr>
            <w:tabs>
              <w:tab w:val="num" w:pos="720"/>
            </w:tabs>
            <w:ind w:hanging="360"/>
          </w:pPr>
        </w:pPrChange>
      </w:pPr>
      <w:ins w:id="188" w:author="Mike Botieri" w:date="2013-04-11T14:55:00Z">
        <w:r>
          <w:rPr>
            <w:rFonts w:ascii="Corbel" w:hAnsi="Corbel"/>
            <w:color w:val="303030"/>
          </w:rPr>
          <w:t>College</w:t>
        </w:r>
      </w:ins>
    </w:p>
    <w:p w14:paraId="45509692" w14:textId="77777777" w:rsidR="00C82479" w:rsidRDefault="00C82479">
      <w:pPr>
        <w:pStyle w:val="ListParagraph"/>
        <w:numPr>
          <w:ilvl w:val="1"/>
          <w:numId w:val="5"/>
        </w:numPr>
        <w:tabs>
          <w:tab w:val="clear" w:pos="180"/>
          <w:tab w:val="num" w:pos="540"/>
        </w:tabs>
        <w:ind w:left="540" w:hanging="180"/>
        <w:jc w:val="both"/>
        <w:rPr>
          <w:ins w:id="189" w:author="Mike Botieri" w:date="2013-04-11T14:55:00Z"/>
          <w:rFonts w:ascii="Corbel" w:hAnsi="Corbel"/>
          <w:color w:val="303030"/>
          <w:position w:val="-2"/>
          <w:rPrChange w:id="190" w:author="Mike Botieri" w:date="2013-04-11T14:09:00Z">
            <w:rPr>
              <w:ins w:id="191" w:author="Mike Botieri" w:date="2013-04-11T14:55:00Z"/>
              <w:rFonts w:ascii="Corbel" w:hAnsi="Corbel"/>
              <w:color w:val="303030"/>
            </w:rPr>
          </w:rPrChange>
        </w:rPr>
        <w:pPrChange w:id="192" w:author="Mike Botieri" w:date="2013-04-11T14:09:00Z">
          <w:pPr>
            <w:pStyle w:val="ListParagraph"/>
            <w:numPr>
              <w:numId w:val="3"/>
            </w:numPr>
            <w:tabs>
              <w:tab w:val="num" w:pos="1440"/>
            </w:tabs>
            <w:ind w:left="1440" w:hanging="360"/>
          </w:pPr>
        </w:pPrChange>
      </w:pPr>
      <w:ins w:id="193" w:author="Mike Botieri" w:date="2013-04-11T14:55:00Z">
        <w:r>
          <w:rPr>
            <w:rFonts w:ascii="Corbel" w:hAnsi="Corbel"/>
            <w:color w:val="303030"/>
          </w:rPr>
          <w:t>This group consists of individuals all within the same college.</w:t>
        </w:r>
      </w:ins>
    </w:p>
    <w:p w14:paraId="3FAD4AF0" w14:textId="77777777" w:rsidR="00C82479" w:rsidRDefault="00C82479">
      <w:pPr>
        <w:pStyle w:val="ListParagraph"/>
        <w:numPr>
          <w:ilvl w:val="1"/>
          <w:numId w:val="5"/>
        </w:numPr>
        <w:tabs>
          <w:tab w:val="clear" w:pos="180"/>
          <w:tab w:val="num" w:pos="540"/>
        </w:tabs>
        <w:ind w:left="540" w:hanging="180"/>
        <w:jc w:val="both"/>
        <w:rPr>
          <w:ins w:id="194" w:author="Mike Botieri" w:date="2013-04-11T14:55:00Z"/>
          <w:rFonts w:ascii="Corbel" w:hAnsi="Corbel"/>
          <w:color w:val="303030"/>
          <w:position w:val="-2"/>
          <w:rPrChange w:id="195" w:author="Mike Botieri" w:date="2013-04-11T14:09:00Z">
            <w:rPr>
              <w:ins w:id="196" w:author="Mike Botieri" w:date="2013-04-11T14:55:00Z"/>
              <w:rFonts w:ascii="Corbel" w:hAnsi="Corbel"/>
              <w:color w:val="303030"/>
            </w:rPr>
          </w:rPrChange>
        </w:rPr>
        <w:pPrChange w:id="197" w:author="Mike Botieri" w:date="2013-04-11T14:09:00Z">
          <w:pPr>
            <w:pStyle w:val="ListParagraph"/>
            <w:numPr>
              <w:numId w:val="3"/>
            </w:numPr>
            <w:tabs>
              <w:tab w:val="num" w:pos="1440"/>
            </w:tabs>
            <w:ind w:left="1440" w:hanging="360"/>
          </w:pPr>
        </w:pPrChange>
      </w:pPr>
      <w:ins w:id="198" w:author="Mike Botieri" w:date="2013-04-11T14:55:00Z">
        <w:r>
          <w:rPr>
            <w:rFonts w:ascii="Corbel" w:hAnsi="Corbel"/>
            <w:color w:val="303030"/>
          </w:rPr>
          <w:t>Any member of the college will be able to participate in this group.</w:t>
        </w:r>
      </w:ins>
    </w:p>
    <w:p w14:paraId="7620ADB4" w14:textId="77777777" w:rsidR="00C82479" w:rsidRDefault="00C82479">
      <w:pPr>
        <w:pStyle w:val="ListParagraph"/>
        <w:numPr>
          <w:ilvl w:val="1"/>
          <w:numId w:val="5"/>
        </w:numPr>
        <w:tabs>
          <w:tab w:val="clear" w:pos="180"/>
          <w:tab w:val="num" w:pos="540"/>
        </w:tabs>
        <w:ind w:left="540" w:hanging="180"/>
        <w:jc w:val="both"/>
        <w:rPr>
          <w:ins w:id="199" w:author="Mike Botieri" w:date="2013-04-11T14:55:00Z"/>
          <w:rFonts w:ascii="Corbel" w:hAnsi="Corbel"/>
          <w:color w:val="303030"/>
          <w:position w:val="-2"/>
          <w:rPrChange w:id="200" w:author="Mike Botieri" w:date="2013-04-11T14:09:00Z">
            <w:rPr>
              <w:ins w:id="201" w:author="Mike Botieri" w:date="2013-04-11T14:55:00Z"/>
              <w:rFonts w:ascii="Corbel" w:hAnsi="Corbel"/>
              <w:color w:val="303030"/>
            </w:rPr>
          </w:rPrChange>
        </w:rPr>
        <w:pPrChange w:id="202" w:author="Mike Botieri" w:date="2013-04-11T14:09:00Z">
          <w:pPr>
            <w:pStyle w:val="ListParagraph"/>
            <w:numPr>
              <w:numId w:val="3"/>
            </w:numPr>
            <w:tabs>
              <w:tab w:val="num" w:pos="1440"/>
            </w:tabs>
            <w:ind w:left="1440" w:hanging="360"/>
          </w:pPr>
        </w:pPrChange>
      </w:pPr>
      <w:ins w:id="203" w:author="Mike Botieri" w:date="2013-04-11T14:55:00Z">
        <w:r>
          <w:rPr>
            <w:rFonts w:ascii="Corbel" w:hAnsi="Corbel"/>
            <w:color w:val="303030"/>
          </w:rPr>
          <w:t>It functions as a basic grouping for the system.</w:t>
        </w:r>
      </w:ins>
    </w:p>
    <w:p w14:paraId="5EB4CE65" w14:textId="77777777" w:rsidR="00C82479" w:rsidRDefault="00C82479">
      <w:pPr>
        <w:pStyle w:val="ListParagraph"/>
        <w:numPr>
          <w:ilvl w:val="1"/>
          <w:numId w:val="5"/>
        </w:numPr>
        <w:tabs>
          <w:tab w:val="clear" w:pos="180"/>
          <w:tab w:val="num" w:pos="540"/>
        </w:tabs>
        <w:ind w:left="540" w:hanging="180"/>
        <w:jc w:val="both"/>
        <w:rPr>
          <w:ins w:id="204" w:author="Mike Botieri" w:date="2013-04-11T14:55:00Z"/>
          <w:rFonts w:ascii="Corbel" w:hAnsi="Corbel"/>
          <w:color w:val="303030"/>
          <w:position w:val="-2"/>
          <w:rPrChange w:id="205" w:author="Mike Botieri" w:date="2013-04-11T14:09:00Z">
            <w:rPr>
              <w:ins w:id="206" w:author="Mike Botieri" w:date="2013-04-11T14:55:00Z"/>
              <w:rFonts w:ascii="Corbel" w:hAnsi="Corbel"/>
              <w:color w:val="303030"/>
            </w:rPr>
          </w:rPrChange>
        </w:rPr>
        <w:pPrChange w:id="207" w:author="Mike Botieri" w:date="2013-04-11T14:09:00Z">
          <w:pPr>
            <w:pStyle w:val="ListParagraph"/>
            <w:numPr>
              <w:numId w:val="3"/>
            </w:numPr>
            <w:tabs>
              <w:tab w:val="num" w:pos="1440"/>
            </w:tabs>
            <w:ind w:left="1440" w:hanging="360"/>
          </w:pPr>
        </w:pPrChange>
      </w:pPr>
      <w:ins w:id="208" w:author="Mike Botieri" w:date="2013-04-11T14:55:00Z">
        <w:r>
          <w:rPr>
            <w:rFonts w:ascii="Corbel" w:hAnsi="Corbel"/>
            <w:color w:val="303030"/>
          </w:rPr>
          <w:t>This group does not separate individuals based in the department or major to which they belong.</w:t>
        </w:r>
      </w:ins>
    </w:p>
    <w:p w14:paraId="595EEA35" w14:textId="77777777" w:rsidR="00C82479" w:rsidRDefault="00C82479">
      <w:pPr>
        <w:pStyle w:val="ListParagraph"/>
        <w:ind w:left="0"/>
        <w:jc w:val="both"/>
        <w:rPr>
          <w:ins w:id="209" w:author="Mike Botieri" w:date="2013-04-11T14:55:00Z"/>
          <w:rFonts w:ascii="Corbel" w:hAnsi="Corbel"/>
          <w:color w:val="303030"/>
        </w:rPr>
        <w:pPrChange w:id="210" w:author="Mike Botieri" w:date="2013-04-11T14:09:00Z">
          <w:pPr>
            <w:pStyle w:val="ListParagraph"/>
            <w:numPr>
              <w:numId w:val="3"/>
            </w:numPr>
            <w:tabs>
              <w:tab w:val="num" w:pos="720"/>
            </w:tabs>
            <w:ind w:hanging="360"/>
          </w:pPr>
        </w:pPrChange>
      </w:pPr>
      <w:ins w:id="211" w:author="Mike Botieri" w:date="2013-04-11T14:55:00Z">
        <w:r>
          <w:rPr>
            <w:rFonts w:ascii="Corbel" w:hAnsi="Corbel"/>
            <w:color w:val="303030"/>
          </w:rPr>
          <w:t>Department</w:t>
        </w:r>
      </w:ins>
    </w:p>
    <w:p w14:paraId="294BD436" w14:textId="77777777" w:rsidR="00C82479" w:rsidRDefault="00C82479">
      <w:pPr>
        <w:pStyle w:val="ListParagraph"/>
        <w:numPr>
          <w:ilvl w:val="1"/>
          <w:numId w:val="5"/>
        </w:numPr>
        <w:tabs>
          <w:tab w:val="clear" w:pos="180"/>
          <w:tab w:val="num" w:pos="540"/>
        </w:tabs>
        <w:ind w:left="540" w:hanging="180"/>
        <w:jc w:val="both"/>
        <w:rPr>
          <w:ins w:id="212" w:author="Mike Botieri" w:date="2013-04-11T14:55:00Z"/>
          <w:rFonts w:ascii="Corbel" w:hAnsi="Corbel"/>
          <w:color w:val="303030"/>
          <w:position w:val="-2"/>
          <w:rPrChange w:id="213" w:author="Mike Botieri" w:date="2013-04-11T14:09:00Z">
            <w:rPr>
              <w:ins w:id="214" w:author="Mike Botieri" w:date="2013-04-11T14:55:00Z"/>
              <w:rFonts w:ascii="Corbel" w:hAnsi="Corbel"/>
              <w:color w:val="303030"/>
            </w:rPr>
          </w:rPrChange>
        </w:rPr>
        <w:pPrChange w:id="215" w:author="Mike Botieri" w:date="2013-04-11T14:09:00Z">
          <w:pPr>
            <w:pStyle w:val="ListParagraph"/>
            <w:numPr>
              <w:numId w:val="3"/>
            </w:numPr>
            <w:tabs>
              <w:tab w:val="num" w:pos="1440"/>
            </w:tabs>
            <w:ind w:left="1440" w:hanging="360"/>
          </w:pPr>
        </w:pPrChange>
      </w:pPr>
      <w:ins w:id="216" w:author="Mike Botieri" w:date="2013-04-11T14:55:00Z">
        <w:r>
          <w:rPr>
            <w:rFonts w:ascii="Corbel" w:hAnsi="Corbel"/>
            <w:color w:val="303030"/>
          </w:rPr>
          <w:t>This group contains individuals belonging to a certain department.</w:t>
        </w:r>
      </w:ins>
    </w:p>
    <w:p w14:paraId="5D18F71A" w14:textId="77777777" w:rsidR="00C82479" w:rsidRDefault="00C82479">
      <w:pPr>
        <w:pStyle w:val="ListParagraph"/>
        <w:numPr>
          <w:ilvl w:val="1"/>
          <w:numId w:val="5"/>
        </w:numPr>
        <w:tabs>
          <w:tab w:val="clear" w:pos="180"/>
          <w:tab w:val="num" w:pos="540"/>
        </w:tabs>
        <w:ind w:left="540" w:hanging="180"/>
        <w:jc w:val="both"/>
        <w:rPr>
          <w:ins w:id="217" w:author="Mike Botieri" w:date="2013-04-11T14:55:00Z"/>
          <w:rFonts w:ascii="Corbel" w:hAnsi="Corbel"/>
          <w:color w:val="303030"/>
          <w:position w:val="-2"/>
          <w:rPrChange w:id="218" w:author="Mike Botieri" w:date="2013-04-11T14:09:00Z">
            <w:rPr>
              <w:ins w:id="219" w:author="Mike Botieri" w:date="2013-04-11T14:55:00Z"/>
              <w:rFonts w:ascii="Corbel" w:hAnsi="Corbel"/>
              <w:color w:val="303030"/>
            </w:rPr>
          </w:rPrChange>
        </w:rPr>
        <w:pPrChange w:id="220" w:author="Mike Botieri" w:date="2013-04-11T14:09:00Z">
          <w:pPr>
            <w:pStyle w:val="ListParagraph"/>
            <w:numPr>
              <w:numId w:val="3"/>
            </w:numPr>
            <w:tabs>
              <w:tab w:val="num" w:pos="1440"/>
            </w:tabs>
            <w:ind w:left="1440" w:hanging="360"/>
          </w:pPr>
        </w:pPrChange>
      </w:pPr>
      <w:ins w:id="221" w:author="Mike Botieri" w:date="2013-04-11T14:55:00Z">
        <w:r>
          <w:rPr>
            <w:rFonts w:ascii="Corbel" w:hAnsi="Corbel"/>
            <w:color w:val="303030"/>
          </w:rPr>
          <w:t>Any member of the department will be able to participate in the group.</w:t>
        </w:r>
      </w:ins>
    </w:p>
    <w:p w14:paraId="21CC9855" w14:textId="77777777" w:rsidR="00C82479" w:rsidRDefault="00C82479">
      <w:pPr>
        <w:pStyle w:val="ListParagraph"/>
        <w:numPr>
          <w:ilvl w:val="1"/>
          <w:numId w:val="5"/>
        </w:numPr>
        <w:tabs>
          <w:tab w:val="clear" w:pos="180"/>
          <w:tab w:val="num" w:pos="540"/>
        </w:tabs>
        <w:ind w:left="540" w:hanging="180"/>
        <w:jc w:val="both"/>
        <w:rPr>
          <w:ins w:id="222" w:author="Mike Botieri" w:date="2013-04-11T14:55:00Z"/>
          <w:rFonts w:ascii="Corbel" w:hAnsi="Corbel"/>
          <w:color w:val="303030"/>
          <w:position w:val="-2"/>
          <w:rPrChange w:id="223" w:author="Mike Botieri" w:date="2013-04-11T14:09:00Z">
            <w:rPr>
              <w:ins w:id="224" w:author="Mike Botieri" w:date="2013-04-11T14:55:00Z"/>
              <w:rFonts w:ascii="Corbel" w:hAnsi="Corbel"/>
              <w:color w:val="303030"/>
            </w:rPr>
          </w:rPrChange>
        </w:rPr>
        <w:pPrChange w:id="225" w:author="Mike Botieri" w:date="2013-04-11T14:09:00Z">
          <w:pPr>
            <w:pStyle w:val="ListParagraph"/>
            <w:numPr>
              <w:numId w:val="3"/>
            </w:numPr>
            <w:tabs>
              <w:tab w:val="num" w:pos="1440"/>
            </w:tabs>
            <w:ind w:left="1440" w:hanging="360"/>
          </w:pPr>
        </w:pPrChange>
      </w:pPr>
      <w:ins w:id="226" w:author="Mike Botieri" w:date="2013-04-11T14:55:00Z">
        <w:r>
          <w:rPr>
            <w:rFonts w:ascii="Corbel" w:hAnsi="Corbel"/>
            <w:color w:val="303030"/>
          </w:rPr>
          <w:t>This functions as a way of grouping work into similar fields, but not to the degree of specificity of an individual’s major.</w:t>
        </w:r>
      </w:ins>
    </w:p>
    <w:p w14:paraId="40FCC055" w14:textId="77777777" w:rsidR="00C82479" w:rsidRDefault="00C82479">
      <w:pPr>
        <w:pStyle w:val="ListParagraph"/>
        <w:numPr>
          <w:ilvl w:val="1"/>
          <w:numId w:val="5"/>
        </w:numPr>
        <w:tabs>
          <w:tab w:val="clear" w:pos="180"/>
          <w:tab w:val="num" w:pos="540"/>
        </w:tabs>
        <w:ind w:left="540" w:hanging="180"/>
        <w:jc w:val="both"/>
        <w:rPr>
          <w:ins w:id="227" w:author="Mike Botieri" w:date="2013-04-11T14:55:00Z"/>
          <w:rFonts w:ascii="Corbel" w:hAnsi="Corbel"/>
          <w:color w:val="303030"/>
          <w:position w:val="-2"/>
          <w:rPrChange w:id="228" w:author="Mike Botieri" w:date="2013-04-11T14:09:00Z">
            <w:rPr>
              <w:ins w:id="229" w:author="Mike Botieri" w:date="2013-04-11T14:55:00Z"/>
              <w:rFonts w:ascii="Corbel" w:hAnsi="Corbel"/>
              <w:color w:val="303030"/>
            </w:rPr>
          </w:rPrChange>
        </w:rPr>
        <w:pPrChange w:id="230" w:author="Mike Botieri" w:date="2013-04-11T14:09:00Z">
          <w:pPr>
            <w:pStyle w:val="ListParagraph"/>
            <w:numPr>
              <w:numId w:val="3"/>
            </w:numPr>
            <w:tabs>
              <w:tab w:val="num" w:pos="1440"/>
            </w:tabs>
            <w:ind w:left="1440" w:hanging="360"/>
          </w:pPr>
        </w:pPrChange>
      </w:pPr>
      <w:ins w:id="231" w:author="Mike Botieri" w:date="2013-04-11T14:55:00Z">
        <w:r>
          <w:rPr>
            <w:rFonts w:ascii="Corbel" w:hAnsi="Corbel"/>
            <w:color w:val="303030"/>
          </w:rPr>
          <w:t>This group doe snot separate individuals based on their major or the classes they are taking.</w:t>
        </w:r>
      </w:ins>
    </w:p>
    <w:p w14:paraId="3B6B5359" w14:textId="77777777" w:rsidR="00C82479" w:rsidRDefault="00C82479">
      <w:pPr>
        <w:pStyle w:val="ListParagraph"/>
        <w:ind w:left="0"/>
        <w:jc w:val="both"/>
        <w:rPr>
          <w:ins w:id="232" w:author="Mike Botieri" w:date="2013-04-11T14:55:00Z"/>
          <w:rFonts w:ascii="Corbel" w:hAnsi="Corbel"/>
          <w:color w:val="303030"/>
        </w:rPr>
      </w:pPr>
    </w:p>
    <w:p w14:paraId="1F694856" w14:textId="77777777" w:rsidR="00C82479" w:rsidRDefault="00C82479">
      <w:pPr>
        <w:pStyle w:val="ListParagraph"/>
        <w:ind w:left="0"/>
        <w:jc w:val="both"/>
        <w:rPr>
          <w:ins w:id="233" w:author="Mike Botieri" w:date="2013-04-11T14:55:00Z"/>
          <w:rFonts w:ascii="Corbel" w:hAnsi="Corbel"/>
          <w:color w:val="303030"/>
        </w:rPr>
      </w:pPr>
    </w:p>
    <w:p w14:paraId="2508DE44" w14:textId="77777777" w:rsidR="00C82479" w:rsidRDefault="00C82479">
      <w:pPr>
        <w:pStyle w:val="ListParagraph"/>
        <w:ind w:left="0"/>
        <w:jc w:val="both"/>
        <w:rPr>
          <w:ins w:id="234" w:author="Mike Botieri" w:date="2013-04-11T14:55:00Z"/>
          <w:rFonts w:ascii="Corbel" w:hAnsi="Corbel"/>
          <w:color w:val="303030"/>
        </w:rPr>
        <w:pPrChange w:id="235" w:author="Mike Botieri" w:date="2013-04-11T14:09:00Z">
          <w:pPr>
            <w:pStyle w:val="ListParagraph"/>
            <w:numPr>
              <w:numId w:val="3"/>
            </w:numPr>
            <w:tabs>
              <w:tab w:val="num" w:pos="720"/>
            </w:tabs>
            <w:ind w:hanging="360"/>
          </w:pPr>
        </w:pPrChange>
      </w:pPr>
      <w:ins w:id="236" w:author="Mike Botieri" w:date="2013-04-11T14:55:00Z">
        <w:r>
          <w:rPr>
            <w:rFonts w:ascii="Corbel" w:hAnsi="Corbel"/>
            <w:color w:val="303030"/>
          </w:rPr>
          <w:t>Major</w:t>
        </w:r>
      </w:ins>
    </w:p>
    <w:p w14:paraId="60439411" w14:textId="77777777" w:rsidR="00C82479" w:rsidRDefault="00C82479">
      <w:pPr>
        <w:pStyle w:val="ListParagraph"/>
        <w:numPr>
          <w:ilvl w:val="1"/>
          <w:numId w:val="5"/>
        </w:numPr>
        <w:tabs>
          <w:tab w:val="clear" w:pos="180"/>
          <w:tab w:val="num" w:pos="540"/>
        </w:tabs>
        <w:ind w:left="540" w:hanging="180"/>
        <w:jc w:val="both"/>
        <w:rPr>
          <w:ins w:id="237" w:author="Mike Botieri" w:date="2013-04-11T14:55:00Z"/>
          <w:rFonts w:ascii="Corbel" w:hAnsi="Corbel"/>
          <w:color w:val="303030"/>
          <w:position w:val="-2"/>
          <w:rPrChange w:id="238" w:author="Mike Botieri" w:date="2013-04-11T14:09:00Z">
            <w:rPr>
              <w:ins w:id="239" w:author="Mike Botieri" w:date="2013-04-11T14:55:00Z"/>
              <w:rFonts w:ascii="Corbel" w:hAnsi="Corbel"/>
              <w:color w:val="303030"/>
            </w:rPr>
          </w:rPrChange>
        </w:rPr>
        <w:pPrChange w:id="240" w:author="Mike Botieri" w:date="2013-04-11T14:09:00Z">
          <w:pPr>
            <w:pStyle w:val="ListParagraph"/>
            <w:numPr>
              <w:numId w:val="3"/>
            </w:numPr>
            <w:tabs>
              <w:tab w:val="num" w:pos="1440"/>
            </w:tabs>
            <w:ind w:left="1440" w:hanging="360"/>
          </w:pPr>
        </w:pPrChange>
      </w:pPr>
      <w:ins w:id="241" w:author="Mike Botieri" w:date="2013-04-11T14:55:00Z">
        <w:r>
          <w:rPr>
            <w:rFonts w:ascii="Corbel" w:hAnsi="Corbel"/>
            <w:color w:val="303030"/>
          </w:rPr>
          <w:t>This group is comprised of individuals in the same major.</w:t>
        </w:r>
      </w:ins>
    </w:p>
    <w:p w14:paraId="1B944750" w14:textId="77777777" w:rsidR="00C82479" w:rsidRDefault="00C82479">
      <w:pPr>
        <w:pStyle w:val="ListParagraph"/>
        <w:numPr>
          <w:ilvl w:val="1"/>
          <w:numId w:val="5"/>
        </w:numPr>
        <w:tabs>
          <w:tab w:val="clear" w:pos="180"/>
          <w:tab w:val="num" w:pos="540"/>
        </w:tabs>
        <w:ind w:left="540" w:hanging="180"/>
        <w:jc w:val="both"/>
        <w:rPr>
          <w:ins w:id="242" w:author="Mike Botieri" w:date="2013-04-11T14:55:00Z"/>
          <w:rFonts w:ascii="Corbel" w:hAnsi="Corbel"/>
          <w:color w:val="303030"/>
          <w:position w:val="-2"/>
          <w:rPrChange w:id="243" w:author="Mike Botieri" w:date="2013-04-11T14:09:00Z">
            <w:rPr>
              <w:ins w:id="244" w:author="Mike Botieri" w:date="2013-04-11T14:55:00Z"/>
              <w:rFonts w:ascii="Corbel" w:hAnsi="Corbel"/>
              <w:color w:val="303030"/>
            </w:rPr>
          </w:rPrChange>
        </w:rPr>
        <w:pPrChange w:id="245" w:author="Mike Botieri" w:date="2013-04-11T14:09:00Z">
          <w:pPr>
            <w:pStyle w:val="ListParagraph"/>
            <w:numPr>
              <w:numId w:val="3"/>
            </w:numPr>
            <w:tabs>
              <w:tab w:val="num" w:pos="1440"/>
            </w:tabs>
            <w:ind w:left="1440" w:hanging="360"/>
          </w:pPr>
        </w:pPrChange>
      </w:pPr>
      <w:ins w:id="246" w:author="Mike Botieri" w:date="2013-04-11T14:55:00Z">
        <w:r>
          <w:rPr>
            <w:rFonts w:ascii="Corbel" w:hAnsi="Corbel"/>
            <w:color w:val="303030"/>
          </w:rPr>
          <w:t>Any member of said major may participate in this group.</w:t>
        </w:r>
      </w:ins>
    </w:p>
    <w:p w14:paraId="22809A90" w14:textId="77777777" w:rsidR="00C82479" w:rsidRDefault="00C82479">
      <w:pPr>
        <w:pStyle w:val="ListParagraph"/>
        <w:numPr>
          <w:ilvl w:val="1"/>
          <w:numId w:val="5"/>
        </w:numPr>
        <w:tabs>
          <w:tab w:val="clear" w:pos="180"/>
          <w:tab w:val="num" w:pos="540"/>
        </w:tabs>
        <w:ind w:left="540" w:hanging="180"/>
        <w:jc w:val="both"/>
        <w:rPr>
          <w:ins w:id="247" w:author="Mike Botieri" w:date="2013-04-11T14:55:00Z"/>
          <w:rFonts w:ascii="Corbel" w:hAnsi="Corbel"/>
          <w:color w:val="303030"/>
          <w:position w:val="-2"/>
          <w:rPrChange w:id="248" w:author="Mike Botieri" w:date="2013-04-11T14:09:00Z">
            <w:rPr>
              <w:ins w:id="249" w:author="Mike Botieri" w:date="2013-04-11T14:55:00Z"/>
              <w:rFonts w:ascii="Corbel" w:hAnsi="Corbel"/>
              <w:color w:val="303030"/>
            </w:rPr>
          </w:rPrChange>
        </w:rPr>
        <w:pPrChange w:id="250" w:author="Mike Botieri" w:date="2013-04-11T14:09:00Z">
          <w:pPr>
            <w:pStyle w:val="ListParagraph"/>
            <w:numPr>
              <w:numId w:val="3"/>
            </w:numPr>
            <w:tabs>
              <w:tab w:val="num" w:pos="1440"/>
            </w:tabs>
            <w:ind w:left="1440" w:hanging="360"/>
          </w:pPr>
        </w:pPrChange>
      </w:pPr>
      <w:ins w:id="251" w:author="Mike Botieri" w:date="2013-04-11T14:55:00Z">
        <w:r>
          <w:rPr>
            <w:rFonts w:ascii="Corbel" w:hAnsi="Corbel"/>
            <w:color w:val="303030"/>
          </w:rPr>
          <w:t>This functions to assemble all the students within a major who will have similar work.</w:t>
        </w:r>
      </w:ins>
    </w:p>
    <w:p w14:paraId="3AB63944" w14:textId="77777777" w:rsidR="00C82479" w:rsidRDefault="00C82479">
      <w:pPr>
        <w:pStyle w:val="ListParagraph"/>
        <w:numPr>
          <w:ilvl w:val="1"/>
          <w:numId w:val="5"/>
        </w:numPr>
        <w:tabs>
          <w:tab w:val="clear" w:pos="180"/>
          <w:tab w:val="num" w:pos="540"/>
        </w:tabs>
        <w:ind w:left="540" w:hanging="180"/>
        <w:jc w:val="both"/>
        <w:rPr>
          <w:ins w:id="252" w:author="Mike Botieri" w:date="2013-04-11T14:55:00Z"/>
          <w:rFonts w:ascii="Corbel" w:hAnsi="Corbel"/>
          <w:color w:val="303030"/>
          <w:position w:val="-2"/>
          <w:rPrChange w:id="253" w:author="Mike Botieri" w:date="2013-04-11T14:09:00Z">
            <w:rPr>
              <w:ins w:id="254" w:author="Mike Botieri" w:date="2013-04-11T14:55:00Z"/>
              <w:rFonts w:ascii="Corbel" w:hAnsi="Corbel"/>
              <w:color w:val="303030"/>
            </w:rPr>
          </w:rPrChange>
        </w:rPr>
        <w:pPrChange w:id="255" w:author="Mike Botieri" w:date="2013-04-11T14:09:00Z">
          <w:pPr>
            <w:pStyle w:val="ListParagraph"/>
            <w:numPr>
              <w:numId w:val="3"/>
            </w:numPr>
            <w:tabs>
              <w:tab w:val="num" w:pos="1440"/>
            </w:tabs>
            <w:ind w:left="1440" w:hanging="360"/>
          </w:pPr>
        </w:pPrChange>
      </w:pPr>
      <w:ins w:id="256" w:author="Mike Botieri" w:date="2013-04-11T14:55:00Z">
        <w:r>
          <w:rPr>
            <w:rFonts w:ascii="Corbel" w:hAnsi="Corbel"/>
            <w:color w:val="303030"/>
          </w:rPr>
          <w:t>This level of classification will not differentiate students based on what classes they may be taking.</w:t>
        </w:r>
      </w:ins>
    </w:p>
    <w:p w14:paraId="7BBFACF5" w14:textId="77777777" w:rsidR="00C82479" w:rsidRDefault="00C82479">
      <w:pPr>
        <w:pStyle w:val="ListParagraph"/>
        <w:ind w:left="0"/>
        <w:jc w:val="both"/>
        <w:rPr>
          <w:ins w:id="257" w:author="Mike Botieri" w:date="2013-04-11T14:55:00Z"/>
          <w:rFonts w:ascii="Corbel" w:hAnsi="Corbel"/>
          <w:color w:val="303030"/>
        </w:rPr>
        <w:pPrChange w:id="258" w:author="Mike Botieri" w:date="2013-04-11T14:09:00Z">
          <w:pPr>
            <w:pStyle w:val="ListParagraph"/>
            <w:numPr>
              <w:numId w:val="3"/>
            </w:numPr>
            <w:tabs>
              <w:tab w:val="num" w:pos="720"/>
            </w:tabs>
            <w:ind w:hanging="360"/>
          </w:pPr>
        </w:pPrChange>
      </w:pPr>
      <w:ins w:id="259" w:author="Mike Botieri" w:date="2013-04-11T14:55:00Z">
        <w:r>
          <w:rPr>
            <w:rFonts w:ascii="Corbel" w:hAnsi="Corbel"/>
            <w:color w:val="303030"/>
          </w:rPr>
          <w:t>Class</w:t>
        </w:r>
      </w:ins>
    </w:p>
    <w:p w14:paraId="035B293F" w14:textId="77777777" w:rsidR="00C82479" w:rsidRDefault="00C82479">
      <w:pPr>
        <w:pStyle w:val="ListParagraph"/>
        <w:numPr>
          <w:ilvl w:val="1"/>
          <w:numId w:val="5"/>
        </w:numPr>
        <w:tabs>
          <w:tab w:val="clear" w:pos="180"/>
          <w:tab w:val="num" w:pos="540"/>
        </w:tabs>
        <w:ind w:left="540" w:hanging="180"/>
        <w:jc w:val="both"/>
        <w:rPr>
          <w:ins w:id="260" w:author="Mike Botieri" w:date="2013-04-11T14:55:00Z"/>
          <w:rFonts w:ascii="Corbel" w:hAnsi="Corbel"/>
          <w:color w:val="303030"/>
          <w:position w:val="-2"/>
          <w:rPrChange w:id="261" w:author="Mike Botieri" w:date="2013-04-11T14:09:00Z">
            <w:rPr>
              <w:ins w:id="262" w:author="Mike Botieri" w:date="2013-04-11T14:55:00Z"/>
              <w:rFonts w:ascii="Corbel" w:hAnsi="Corbel"/>
              <w:color w:val="303030"/>
            </w:rPr>
          </w:rPrChange>
        </w:rPr>
        <w:pPrChange w:id="263" w:author="Mike Botieri" w:date="2013-04-11T14:09:00Z">
          <w:pPr>
            <w:pStyle w:val="ListParagraph"/>
            <w:numPr>
              <w:numId w:val="3"/>
            </w:numPr>
            <w:tabs>
              <w:tab w:val="num" w:pos="1440"/>
            </w:tabs>
            <w:ind w:left="1440" w:hanging="360"/>
          </w:pPr>
        </w:pPrChange>
      </w:pPr>
      <w:ins w:id="264" w:author="Mike Botieri" w:date="2013-04-11T14:55:00Z">
        <w:r>
          <w:rPr>
            <w:rFonts w:ascii="Corbel" w:hAnsi="Corbel"/>
            <w:color w:val="303030"/>
          </w:rPr>
          <w:t>This group is includes individuals in the same class.</w:t>
        </w:r>
      </w:ins>
    </w:p>
    <w:p w14:paraId="5B49FB46" w14:textId="77777777" w:rsidR="00C82479" w:rsidRDefault="00C82479">
      <w:pPr>
        <w:pStyle w:val="ListParagraph"/>
        <w:numPr>
          <w:ilvl w:val="1"/>
          <w:numId w:val="5"/>
        </w:numPr>
        <w:tabs>
          <w:tab w:val="clear" w:pos="180"/>
          <w:tab w:val="num" w:pos="540"/>
        </w:tabs>
        <w:ind w:left="540" w:hanging="180"/>
        <w:jc w:val="both"/>
        <w:rPr>
          <w:ins w:id="265" w:author="Mike Botieri" w:date="2013-04-11T14:55:00Z"/>
          <w:rFonts w:ascii="Corbel" w:hAnsi="Corbel"/>
          <w:color w:val="303030"/>
          <w:position w:val="-2"/>
          <w:rPrChange w:id="266" w:author="Mike Botieri" w:date="2013-04-11T14:09:00Z">
            <w:rPr>
              <w:ins w:id="267" w:author="Mike Botieri" w:date="2013-04-11T14:55:00Z"/>
              <w:rFonts w:ascii="Corbel" w:hAnsi="Corbel"/>
              <w:color w:val="303030"/>
            </w:rPr>
          </w:rPrChange>
        </w:rPr>
        <w:pPrChange w:id="268" w:author="Mike Botieri" w:date="2013-04-11T14:09:00Z">
          <w:pPr>
            <w:pStyle w:val="ListParagraph"/>
            <w:numPr>
              <w:numId w:val="3"/>
            </w:numPr>
            <w:tabs>
              <w:tab w:val="num" w:pos="1440"/>
            </w:tabs>
            <w:ind w:left="1440" w:hanging="360"/>
          </w:pPr>
        </w:pPrChange>
      </w:pPr>
      <w:ins w:id="269" w:author="Mike Botieri" w:date="2013-04-11T14:55:00Z">
        <w:r>
          <w:rPr>
            <w:rFonts w:ascii="Corbel" w:hAnsi="Corbel"/>
            <w:color w:val="303030"/>
          </w:rPr>
          <w:t>Any member currently enrolled in the class may participate in this group.</w:t>
        </w:r>
      </w:ins>
    </w:p>
    <w:p w14:paraId="40399EC5" w14:textId="77777777" w:rsidR="00C82479" w:rsidRDefault="00C82479">
      <w:pPr>
        <w:pStyle w:val="ListParagraph"/>
        <w:numPr>
          <w:ilvl w:val="1"/>
          <w:numId w:val="5"/>
        </w:numPr>
        <w:tabs>
          <w:tab w:val="clear" w:pos="180"/>
          <w:tab w:val="num" w:pos="540"/>
        </w:tabs>
        <w:ind w:left="540" w:hanging="180"/>
        <w:jc w:val="both"/>
        <w:rPr>
          <w:ins w:id="270" w:author="Mike Botieri" w:date="2013-04-11T14:55:00Z"/>
          <w:rFonts w:ascii="Corbel" w:hAnsi="Corbel"/>
          <w:color w:val="303030"/>
          <w:position w:val="-2"/>
          <w:rPrChange w:id="271" w:author="Mike Botieri" w:date="2013-04-11T14:09:00Z">
            <w:rPr>
              <w:ins w:id="272" w:author="Mike Botieri" w:date="2013-04-11T14:55:00Z"/>
              <w:rFonts w:ascii="Corbel" w:hAnsi="Corbel"/>
              <w:color w:val="303030"/>
            </w:rPr>
          </w:rPrChange>
        </w:rPr>
        <w:pPrChange w:id="273" w:author="Mike Botieri" w:date="2013-04-11T14:09:00Z">
          <w:pPr>
            <w:pStyle w:val="ListParagraph"/>
            <w:numPr>
              <w:numId w:val="3"/>
            </w:numPr>
            <w:tabs>
              <w:tab w:val="num" w:pos="1440"/>
            </w:tabs>
            <w:ind w:left="1440" w:hanging="360"/>
          </w:pPr>
        </w:pPrChange>
      </w:pPr>
      <w:ins w:id="274" w:author="Mike Botieri" w:date="2013-04-11T14:55:00Z">
        <w:r>
          <w:rPr>
            <w:rFonts w:ascii="Corbel" w:hAnsi="Corbel"/>
            <w:color w:val="303030"/>
          </w:rPr>
          <w:t>This functions as the most specific group as far as academics go. Students may view work that has been done in this class during past terms and may even allow the students to view current student’s work on previous projects.</w:t>
        </w:r>
      </w:ins>
    </w:p>
    <w:p w14:paraId="7D8CCC72" w14:textId="77777777" w:rsidR="00C82479" w:rsidRDefault="00C82479">
      <w:pPr>
        <w:pStyle w:val="ListParagraph"/>
        <w:numPr>
          <w:ilvl w:val="1"/>
          <w:numId w:val="5"/>
        </w:numPr>
        <w:tabs>
          <w:tab w:val="clear" w:pos="180"/>
          <w:tab w:val="num" w:pos="540"/>
        </w:tabs>
        <w:ind w:left="540" w:hanging="180"/>
        <w:jc w:val="both"/>
        <w:rPr>
          <w:ins w:id="275" w:author="Mike Botieri" w:date="2013-04-11T14:55:00Z"/>
          <w:rFonts w:ascii="Corbel" w:hAnsi="Corbel"/>
          <w:color w:val="303030"/>
          <w:position w:val="-2"/>
          <w:rPrChange w:id="276" w:author="Mike Botieri" w:date="2013-04-11T14:09:00Z">
            <w:rPr>
              <w:ins w:id="277" w:author="Mike Botieri" w:date="2013-04-11T14:55:00Z"/>
              <w:rFonts w:ascii="Corbel" w:hAnsi="Corbel"/>
              <w:color w:val="303030"/>
            </w:rPr>
          </w:rPrChange>
        </w:rPr>
        <w:pPrChange w:id="278" w:author="Mike Botieri" w:date="2013-04-11T14:09:00Z">
          <w:pPr>
            <w:pStyle w:val="ListParagraph"/>
            <w:numPr>
              <w:numId w:val="3"/>
            </w:numPr>
            <w:tabs>
              <w:tab w:val="num" w:pos="1440"/>
            </w:tabs>
            <w:ind w:left="1440" w:hanging="360"/>
          </w:pPr>
        </w:pPrChange>
      </w:pPr>
      <w:ins w:id="279" w:author="Mike Botieri" w:date="2013-04-11T14:55:00Z">
        <w:r>
          <w:rPr>
            <w:rFonts w:ascii="Corbel" w:hAnsi="Corbel"/>
            <w:color w:val="303030"/>
          </w:rPr>
          <w:t>This group does not allow for students to collaborate on projects (see collaborative-work groups) but does allow feedback on projects.</w:t>
        </w:r>
      </w:ins>
    </w:p>
    <w:p w14:paraId="1D8C2C4D" w14:textId="77777777" w:rsidR="00C82479" w:rsidRDefault="00C82479">
      <w:pPr>
        <w:pStyle w:val="ListParagraph"/>
        <w:ind w:left="0"/>
        <w:jc w:val="both"/>
        <w:rPr>
          <w:ins w:id="280" w:author="Mike Botieri" w:date="2013-04-11T14:55:00Z"/>
          <w:rFonts w:ascii="Corbel" w:hAnsi="Corbel"/>
          <w:color w:val="303030"/>
        </w:rPr>
        <w:pPrChange w:id="281" w:author="Mike Botieri" w:date="2013-04-11T14:09:00Z">
          <w:pPr>
            <w:pStyle w:val="ListParagraph"/>
            <w:numPr>
              <w:numId w:val="3"/>
            </w:numPr>
            <w:tabs>
              <w:tab w:val="num" w:pos="720"/>
            </w:tabs>
            <w:ind w:hanging="360"/>
          </w:pPr>
        </w:pPrChange>
      </w:pPr>
      <w:ins w:id="282" w:author="Mike Botieri" w:date="2013-04-11T14:55:00Z">
        <w:r>
          <w:rPr>
            <w:rFonts w:ascii="Corbel" w:hAnsi="Corbel"/>
            <w:color w:val="303030"/>
          </w:rPr>
          <w:t>//Personal</w:t>
        </w:r>
      </w:ins>
    </w:p>
    <w:p w14:paraId="258C3541" w14:textId="77777777" w:rsidR="00C82479" w:rsidRDefault="00C82479">
      <w:pPr>
        <w:pStyle w:val="ListParagraph"/>
        <w:numPr>
          <w:ilvl w:val="1"/>
          <w:numId w:val="5"/>
        </w:numPr>
        <w:tabs>
          <w:tab w:val="clear" w:pos="180"/>
          <w:tab w:val="num" w:pos="540"/>
        </w:tabs>
        <w:ind w:left="540" w:hanging="180"/>
        <w:jc w:val="both"/>
        <w:rPr>
          <w:ins w:id="283" w:author="Mike Botieri" w:date="2013-04-11T14:55:00Z"/>
          <w:rFonts w:ascii="Corbel" w:hAnsi="Corbel"/>
          <w:color w:val="303030"/>
          <w:position w:val="-2"/>
          <w:rPrChange w:id="284" w:author="Mike Botieri" w:date="2013-04-11T14:09:00Z">
            <w:rPr>
              <w:ins w:id="285" w:author="Mike Botieri" w:date="2013-04-11T14:55:00Z"/>
              <w:rFonts w:ascii="Corbel" w:hAnsi="Corbel"/>
              <w:color w:val="303030"/>
            </w:rPr>
          </w:rPrChange>
        </w:rPr>
        <w:pPrChange w:id="286" w:author="Mike Botieri" w:date="2013-04-11T14:09:00Z">
          <w:pPr>
            <w:pStyle w:val="ListParagraph"/>
            <w:numPr>
              <w:numId w:val="3"/>
            </w:numPr>
            <w:tabs>
              <w:tab w:val="num" w:pos="1440"/>
            </w:tabs>
            <w:ind w:left="1440" w:hanging="360"/>
          </w:pPr>
        </w:pPrChange>
      </w:pPr>
      <w:ins w:id="287" w:author="Mike Botieri" w:date="2013-04-11T14:55:00Z">
        <w:r>
          <w:rPr>
            <w:rFonts w:ascii="Corbel" w:hAnsi="Corbel"/>
            <w:color w:val="303030"/>
          </w:rPr>
          <w:t>This group is created by an individual for personal use, such as organizing friends and colleagues of non-academic projects</w:t>
        </w:r>
      </w:ins>
    </w:p>
    <w:p w14:paraId="0EE3C9B2" w14:textId="77777777" w:rsidR="00C82479" w:rsidRDefault="00C82479">
      <w:pPr>
        <w:pStyle w:val="ListParagraph"/>
        <w:numPr>
          <w:ilvl w:val="1"/>
          <w:numId w:val="5"/>
        </w:numPr>
        <w:tabs>
          <w:tab w:val="clear" w:pos="180"/>
          <w:tab w:val="num" w:pos="540"/>
        </w:tabs>
        <w:ind w:left="540" w:hanging="180"/>
        <w:jc w:val="both"/>
        <w:rPr>
          <w:ins w:id="288" w:author="Mike Botieri" w:date="2013-04-11T14:55:00Z"/>
          <w:rFonts w:ascii="Corbel" w:hAnsi="Corbel"/>
          <w:color w:val="303030"/>
          <w:position w:val="-2"/>
          <w:rPrChange w:id="289" w:author="Mike Botieri" w:date="2013-04-11T14:09:00Z">
            <w:rPr>
              <w:ins w:id="290" w:author="Mike Botieri" w:date="2013-04-11T14:55:00Z"/>
              <w:rFonts w:ascii="Corbel" w:hAnsi="Corbel"/>
              <w:color w:val="303030"/>
            </w:rPr>
          </w:rPrChange>
        </w:rPr>
        <w:pPrChange w:id="291" w:author="Mike Botieri" w:date="2013-04-11T14:09:00Z">
          <w:pPr>
            <w:pStyle w:val="ListParagraph"/>
            <w:numPr>
              <w:numId w:val="3"/>
            </w:numPr>
            <w:tabs>
              <w:tab w:val="num" w:pos="1440"/>
            </w:tabs>
            <w:ind w:left="1440" w:hanging="360"/>
          </w:pPr>
        </w:pPrChange>
      </w:pPr>
      <w:ins w:id="292" w:author="Mike Botieri" w:date="2013-04-11T14:55:00Z">
        <w:r>
          <w:rPr>
            <w:rFonts w:ascii="Corbel" w:hAnsi="Corbel"/>
            <w:color w:val="303030"/>
          </w:rPr>
          <w:t xml:space="preserve">Since </w:t>
        </w:r>
        <w:proofErr w:type="gramStart"/>
        <w:r>
          <w:rPr>
            <w:rFonts w:ascii="Corbel" w:hAnsi="Corbel"/>
            <w:color w:val="303030"/>
          </w:rPr>
          <w:t>this group is created by the user</w:t>
        </w:r>
        <w:proofErr w:type="gramEnd"/>
        <w:r>
          <w:rPr>
            <w:rFonts w:ascii="Corbel" w:hAnsi="Corbel"/>
            <w:color w:val="303030"/>
          </w:rPr>
          <w:t>, the user (who is now the administrator) may choose who participates in the group. This includes the option of allowing users to freely</w:t>
        </w:r>
      </w:ins>
    </w:p>
    <w:p w14:paraId="53BD654A" w14:textId="77777777" w:rsidR="00C82479" w:rsidRDefault="00C82479">
      <w:pPr>
        <w:pStyle w:val="ListParagraph"/>
        <w:ind w:left="0"/>
        <w:jc w:val="both"/>
        <w:rPr>
          <w:ins w:id="293" w:author="Mike Botieri" w:date="2013-04-11T14:55:00Z"/>
          <w:rFonts w:ascii="Corbel" w:hAnsi="Corbel"/>
          <w:color w:val="303030"/>
        </w:rPr>
        <w:pPrChange w:id="294" w:author="Mike Botieri" w:date="2013-04-11T14:09:00Z">
          <w:pPr>
            <w:pStyle w:val="ListParagraph"/>
            <w:numPr>
              <w:numId w:val="3"/>
            </w:numPr>
            <w:tabs>
              <w:tab w:val="num" w:pos="720"/>
            </w:tabs>
            <w:ind w:hanging="360"/>
          </w:pPr>
        </w:pPrChange>
      </w:pPr>
      <w:ins w:id="295" w:author="Mike Botieri" w:date="2013-04-11T14:55:00Z">
        <w:r>
          <w:rPr>
            <w:rFonts w:ascii="Corbel" w:hAnsi="Corbel"/>
            <w:color w:val="303030"/>
          </w:rPr>
          <w:t>//</w:t>
        </w:r>
      </w:ins>
    </w:p>
    <w:p w14:paraId="23E3A77E" w14:textId="77777777" w:rsidR="00C82479" w:rsidRDefault="00C82479">
      <w:pPr>
        <w:pStyle w:val="ListParagraph"/>
        <w:ind w:left="0"/>
        <w:jc w:val="both"/>
        <w:rPr>
          <w:ins w:id="296" w:author="Mike Botieri" w:date="2013-04-11T14:55:00Z"/>
          <w:rFonts w:ascii="Corbel" w:hAnsi="Corbel"/>
          <w:color w:val="303030"/>
        </w:rPr>
        <w:pPrChange w:id="297" w:author="Mike Botieri" w:date="2013-04-11T14:09:00Z">
          <w:pPr>
            <w:pStyle w:val="ListParagraph"/>
            <w:numPr>
              <w:numId w:val="3"/>
            </w:numPr>
            <w:tabs>
              <w:tab w:val="num" w:pos="720"/>
            </w:tabs>
            <w:ind w:hanging="360"/>
          </w:pPr>
        </w:pPrChange>
      </w:pPr>
      <w:ins w:id="298" w:author="Mike Botieri" w:date="2013-04-11T14:55:00Z">
        <w:r>
          <w:rPr>
            <w:rFonts w:ascii="Corbel" w:hAnsi="Corbel"/>
            <w:color w:val="303030"/>
          </w:rPr>
          <w:t>Interest</w:t>
        </w:r>
      </w:ins>
    </w:p>
    <w:p w14:paraId="6F9D5DEB" w14:textId="77777777" w:rsidR="00C82479" w:rsidRDefault="00C82479">
      <w:pPr>
        <w:pStyle w:val="ListParagraph"/>
        <w:numPr>
          <w:ilvl w:val="1"/>
          <w:numId w:val="5"/>
        </w:numPr>
        <w:tabs>
          <w:tab w:val="clear" w:pos="180"/>
          <w:tab w:val="num" w:pos="540"/>
        </w:tabs>
        <w:ind w:left="540" w:hanging="180"/>
        <w:jc w:val="both"/>
        <w:rPr>
          <w:ins w:id="299" w:author="Mike Botieri" w:date="2013-04-11T14:55:00Z"/>
          <w:rFonts w:ascii="Corbel" w:hAnsi="Corbel"/>
          <w:color w:val="303030"/>
          <w:position w:val="-2"/>
          <w:rPrChange w:id="300" w:author="Mike Botieri" w:date="2013-04-11T14:09:00Z">
            <w:rPr>
              <w:ins w:id="301" w:author="Mike Botieri" w:date="2013-04-11T14:55:00Z"/>
              <w:rFonts w:ascii="Corbel" w:hAnsi="Corbel"/>
              <w:color w:val="303030"/>
            </w:rPr>
          </w:rPrChange>
        </w:rPr>
        <w:pPrChange w:id="302" w:author="Mike Botieri" w:date="2013-04-11T14:09:00Z">
          <w:pPr>
            <w:pStyle w:val="ListParagraph"/>
            <w:numPr>
              <w:numId w:val="3"/>
            </w:numPr>
            <w:tabs>
              <w:tab w:val="num" w:pos="1440"/>
            </w:tabs>
            <w:ind w:left="1440" w:hanging="360"/>
          </w:pPr>
        </w:pPrChange>
      </w:pPr>
      <w:ins w:id="303" w:author="Mike Botieri" w:date="2013-04-11T14:55:00Z">
        <w:r>
          <w:rPr>
            <w:rFonts w:ascii="Corbel" w:hAnsi="Corbel"/>
            <w:color w:val="303030"/>
          </w:rPr>
          <w:t>An interest group is a group created by the community to showcase a collection of work based on a particular interest.</w:t>
        </w:r>
      </w:ins>
    </w:p>
    <w:p w14:paraId="0328F5B6" w14:textId="77777777" w:rsidR="00C82479" w:rsidRDefault="00C82479">
      <w:pPr>
        <w:pStyle w:val="ListParagraph"/>
        <w:numPr>
          <w:ilvl w:val="1"/>
          <w:numId w:val="5"/>
        </w:numPr>
        <w:tabs>
          <w:tab w:val="clear" w:pos="180"/>
          <w:tab w:val="num" w:pos="540"/>
        </w:tabs>
        <w:ind w:left="540" w:hanging="180"/>
        <w:jc w:val="both"/>
        <w:rPr>
          <w:ins w:id="304" w:author="Mike Botieri" w:date="2013-04-11T14:55:00Z"/>
          <w:rFonts w:ascii="Corbel" w:hAnsi="Corbel"/>
          <w:color w:val="303030"/>
          <w:position w:val="-2"/>
          <w:rPrChange w:id="305" w:author="Mike Botieri" w:date="2013-04-11T14:09:00Z">
            <w:rPr>
              <w:ins w:id="306" w:author="Mike Botieri" w:date="2013-04-11T14:55:00Z"/>
              <w:rFonts w:ascii="Corbel" w:hAnsi="Corbel"/>
              <w:color w:val="303030"/>
            </w:rPr>
          </w:rPrChange>
        </w:rPr>
        <w:pPrChange w:id="307" w:author="Mike Botieri" w:date="2013-04-11T14:09:00Z">
          <w:pPr>
            <w:pStyle w:val="ListParagraph"/>
            <w:numPr>
              <w:numId w:val="3"/>
            </w:numPr>
            <w:tabs>
              <w:tab w:val="num" w:pos="1440"/>
            </w:tabs>
            <w:ind w:left="1440" w:hanging="360"/>
          </w:pPr>
        </w:pPrChange>
      </w:pPr>
      <w:ins w:id="308" w:author="Mike Botieri" w:date="2013-04-11T14:55:00Z">
        <w:r>
          <w:rPr>
            <w:rFonts w:ascii="Corbel" w:hAnsi="Corbel"/>
            <w:color w:val="303030"/>
          </w:rPr>
          <w:t>Since these groups are based purely on interest, these groups will completely public meaning any user may join or leave the group at any time.</w:t>
        </w:r>
      </w:ins>
    </w:p>
    <w:p w14:paraId="55670BFA" w14:textId="77777777" w:rsidR="00C82479" w:rsidRDefault="00C82479">
      <w:pPr>
        <w:pStyle w:val="ListParagraph"/>
        <w:numPr>
          <w:ilvl w:val="1"/>
          <w:numId w:val="5"/>
        </w:numPr>
        <w:tabs>
          <w:tab w:val="clear" w:pos="180"/>
          <w:tab w:val="num" w:pos="540"/>
        </w:tabs>
        <w:ind w:left="540" w:hanging="180"/>
        <w:jc w:val="both"/>
        <w:rPr>
          <w:ins w:id="309" w:author="Mike Botieri" w:date="2013-04-11T14:55:00Z"/>
          <w:rFonts w:ascii="Corbel" w:hAnsi="Corbel"/>
          <w:color w:val="303030"/>
          <w:position w:val="-2"/>
        </w:rPr>
      </w:pPr>
      <w:ins w:id="310" w:author="Mike Botieri" w:date="2013-04-11T14:55:00Z">
        <w:r>
          <w:rPr>
            <w:rFonts w:ascii="Corbel" w:hAnsi="Corbel"/>
            <w:color w:val="303030"/>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Pr>
            <w:rFonts w:ascii="Corbel" w:hAnsi="Corbel"/>
            <w:color w:val="303030"/>
          </w:rPr>
          <w:t>they</w:t>
        </w:r>
        <w:proofErr w:type="gramEnd"/>
        <w:r>
          <w:rPr>
            <w:rFonts w:ascii="Corbel" w:hAnsi="Corbel"/>
            <w:color w:val="303030"/>
          </w:rPr>
          <w:t xml:space="preserve"> are </w:t>
        </w:r>
        <w:proofErr w:type="gramStart"/>
        <w:r>
          <w:rPr>
            <w:rFonts w:ascii="Corbel" w:hAnsi="Corbel"/>
            <w:color w:val="303030"/>
          </w:rPr>
          <w:t>a member of the group</w:t>
        </w:r>
        <w:proofErr w:type="gramEnd"/>
        <w:r>
          <w:rPr>
            <w:rFonts w:ascii="Corbel" w:hAnsi="Corbel"/>
            <w:color w:val="303030"/>
          </w:rPr>
          <w:t>.</w:t>
        </w:r>
      </w:ins>
    </w:p>
    <w:p w14:paraId="6D434CE3" w14:textId="77777777" w:rsidR="00C82479" w:rsidRDefault="00C82479">
      <w:pPr>
        <w:pStyle w:val="ListParagraph"/>
        <w:numPr>
          <w:ilvl w:val="1"/>
          <w:numId w:val="5"/>
        </w:numPr>
        <w:tabs>
          <w:tab w:val="clear" w:pos="180"/>
          <w:tab w:val="num" w:pos="540"/>
        </w:tabs>
        <w:ind w:left="540" w:hanging="180"/>
        <w:jc w:val="both"/>
        <w:rPr>
          <w:ins w:id="311" w:author="Mike Botieri" w:date="2013-04-11T14:55:00Z"/>
          <w:rFonts w:ascii="Corbel" w:hAnsi="Corbel"/>
          <w:color w:val="303030"/>
          <w:position w:val="-2"/>
          <w:rPrChange w:id="312" w:author="Mike Botieri" w:date="2013-04-11T14:09:00Z">
            <w:rPr>
              <w:ins w:id="313" w:author="Mike Botieri" w:date="2013-04-11T14:55:00Z"/>
              <w:rFonts w:ascii="Corbel" w:hAnsi="Corbel"/>
              <w:color w:val="303030"/>
            </w:rPr>
          </w:rPrChange>
        </w:rPr>
        <w:pPrChange w:id="314" w:author="Mike Botieri" w:date="2013-04-11T14:09:00Z">
          <w:pPr>
            <w:pStyle w:val="ListParagraph"/>
            <w:numPr>
              <w:numId w:val="3"/>
            </w:numPr>
            <w:tabs>
              <w:tab w:val="num" w:pos="1440"/>
            </w:tabs>
            <w:ind w:left="1440" w:hanging="360"/>
          </w:pPr>
        </w:pPrChange>
      </w:pPr>
      <w:ins w:id="315" w:author="Mike Botieri" w:date="2013-04-11T14:55:00Z">
        <w:r>
          <w:rPr>
            <w:rFonts w:ascii="Corbel" w:hAnsi="Corbel"/>
            <w:color w:val="303030"/>
          </w:rPr>
          <w:t>This group is not for private projects or work that a user does not want to be viewed by others.</w:t>
        </w:r>
      </w:ins>
    </w:p>
    <w:p w14:paraId="49E993DB" w14:textId="77777777" w:rsidR="00C82479" w:rsidRDefault="00C82479">
      <w:pPr>
        <w:pStyle w:val="ListParagraph"/>
        <w:ind w:left="0"/>
        <w:jc w:val="both"/>
        <w:rPr>
          <w:ins w:id="316" w:author="Mike Botieri" w:date="2013-04-11T14:55:00Z"/>
          <w:rFonts w:ascii="Corbel" w:hAnsi="Corbel"/>
          <w:color w:val="303030"/>
        </w:rPr>
        <w:pPrChange w:id="317" w:author="Mike Botieri" w:date="2013-04-11T14:17:00Z">
          <w:pPr>
            <w:pStyle w:val="ListParagraph"/>
            <w:numPr>
              <w:numId w:val="3"/>
            </w:numPr>
            <w:tabs>
              <w:tab w:val="num" w:pos="720"/>
            </w:tabs>
            <w:ind w:hanging="360"/>
          </w:pPr>
        </w:pPrChange>
      </w:pPr>
      <w:ins w:id="318" w:author="Mike Botieri" w:date="2013-04-11T14:55:00Z">
        <w:r>
          <w:rPr>
            <w:rFonts w:ascii="Corbel" w:hAnsi="Corbel"/>
            <w:color w:val="303030"/>
          </w:rPr>
          <w:t>Clubs</w:t>
        </w:r>
      </w:ins>
    </w:p>
    <w:p w14:paraId="20DA07E9" w14:textId="77777777" w:rsidR="00C82479" w:rsidRDefault="00C82479">
      <w:pPr>
        <w:pStyle w:val="ListParagraph"/>
        <w:numPr>
          <w:ilvl w:val="1"/>
          <w:numId w:val="5"/>
        </w:numPr>
        <w:tabs>
          <w:tab w:val="clear" w:pos="180"/>
          <w:tab w:val="num" w:pos="540"/>
        </w:tabs>
        <w:ind w:left="540" w:hanging="180"/>
        <w:jc w:val="both"/>
        <w:rPr>
          <w:ins w:id="319" w:author="Mike Botieri" w:date="2013-04-11T14:55:00Z"/>
          <w:rFonts w:ascii="Corbel" w:hAnsi="Corbel"/>
          <w:color w:val="303030"/>
          <w:position w:val="-2"/>
          <w:rPrChange w:id="320" w:author="Mike Botieri" w:date="2013-04-11T14:18:00Z">
            <w:rPr>
              <w:ins w:id="321" w:author="Mike Botieri" w:date="2013-04-11T14:55:00Z"/>
              <w:rFonts w:ascii="Corbel" w:hAnsi="Corbel"/>
              <w:color w:val="303030"/>
            </w:rPr>
          </w:rPrChange>
        </w:rPr>
        <w:pPrChange w:id="322" w:author="Mike Botieri" w:date="2013-04-11T14:18:00Z">
          <w:pPr>
            <w:pStyle w:val="ListParagraph"/>
            <w:numPr>
              <w:numId w:val="3"/>
            </w:numPr>
            <w:tabs>
              <w:tab w:val="num" w:pos="1440"/>
            </w:tabs>
            <w:ind w:left="1440" w:hanging="360"/>
          </w:pPr>
        </w:pPrChange>
      </w:pPr>
      <w:proofErr w:type="gramStart"/>
      <w:ins w:id="323" w:author="Mike Botieri" w:date="2013-04-11T14:55:00Z">
        <w:r>
          <w:rPr>
            <w:rFonts w:ascii="Corbel" w:hAnsi="Corbel"/>
            <w:color w:val="303030"/>
          </w:rPr>
          <w:t>Club groups are created by members or leaders of a particular club or other extracurricular group to help organize and facilitate communication among members</w:t>
        </w:r>
        <w:proofErr w:type="gramEnd"/>
        <w:r>
          <w:rPr>
            <w:rFonts w:ascii="Corbel" w:hAnsi="Corbel"/>
            <w:color w:val="303030"/>
          </w:rPr>
          <w:t>.</w:t>
        </w:r>
      </w:ins>
    </w:p>
    <w:p w14:paraId="676E36D4" w14:textId="77777777" w:rsidR="00C82479" w:rsidRDefault="00C82479">
      <w:pPr>
        <w:pStyle w:val="ListParagraph"/>
        <w:numPr>
          <w:ilvl w:val="1"/>
          <w:numId w:val="5"/>
        </w:numPr>
        <w:tabs>
          <w:tab w:val="clear" w:pos="180"/>
          <w:tab w:val="num" w:pos="540"/>
        </w:tabs>
        <w:ind w:left="540" w:hanging="180"/>
        <w:jc w:val="both"/>
        <w:rPr>
          <w:ins w:id="324" w:author="Mike Botieri" w:date="2013-04-11T14:55:00Z"/>
          <w:rFonts w:ascii="Corbel" w:hAnsi="Corbel"/>
          <w:color w:val="303030"/>
          <w:position w:val="-2"/>
          <w:rPrChange w:id="325" w:author="Mike Botieri" w:date="2013-04-11T14:18:00Z">
            <w:rPr>
              <w:ins w:id="326" w:author="Mike Botieri" w:date="2013-04-11T14:55:00Z"/>
              <w:rFonts w:ascii="Corbel" w:hAnsi="Corbel"/>
              <w:color w:val="303030"/>
            </w:rPr>
          </w:rPrChange>
        </w:rPr>
        <w:pPrChange w:id="327" w:author="Mike Botieri" w:date="2013-04-11T14:18:00Z">
          <w:pPr>
            <w:pStyle w:val="ListParagraph"/>
            <w:numPr>
              <w:numId w:val="3"/>
            </w:numPr>
            <w:tabs>
              <w:tab w:val="num" w:pos="1440"/>
            </w:tabs>
            <w:ind w:left="1440" w:hanging="360"/>
          </w:pPr>
        </w:pPrChange>
      </w:pPr>
      <w:ins w:id="328" w:author="Mike Botieri" w:date="2013-04-11T14:55:00Z">
        <w:r>
          <w:rPr>
            <w:rFonts w:ascii="Corbel" w:hAnsi="Corbel"/>
            <w:color w:val="303030"/>
          </w:rPr>
          <w:t>Upon creating the group, the administrator may choose to make a group open (like interest groups where members may join or leave at any time) or closed (members request to join and must be approved by a group administrator).</w:t>
        </w:r>
      </w:ins>
    </w:p>
    <w:p w14:paraId="0A3A6445" w14:textId="77777777" w:rsidR="00C82479" w:rsidRDefault="00C82479">
      <w:pPr>
        <w:pStyle w:val="ListParagraph"/>
        <w:numPr>
          <w:ilvl w:val="1"/>
          <w:numId w:val="5"/>
        </w:numPr>
        <w:tabs>
          <w:tab w:val="clear" w:pos="180"/>
          <w:tab w:val="num" w:pos="540"/>
        </w:tabs>
        <w:ind w:left="540" w:hanging="180"/>
        <w:jc w:val="both"/>
        <w:rPr>
          <w:ins w:id="329" w:author="Mike Botieri" w:date="2013-04-11T14:55:00Z"/>
          <w:rFonts w:ascii="Corbel" w:hAnsi="Corbel"/>
          <w:color w:val="303030"/>
          <w:position w:val="-2"/>
          <w:rPrChange w:id="330" w:author="Mike Botieri" w:date="2013-04-11T14:18:00Z">
            <w:rPr>
              <w:ins w:id="331" w:author="Mike Botieri" w:date="2013-04-11T14:55:00Z"/>
              <w:rFonts w:ascii="Corbel" w:hAnsi="Corbel"/>
              <w:color w:val="303030"/>
            </w:rPr>
          </w:rPrChange>
        </w:rPr>
        <w:pPrChange w:id="332" w:author="Mike Botieri" w:date="2013-04-11T14:18:00Z">
          <w:pPr>
            <w:pStyle w:val="ListParagraph"/>
            <w:numPr>
              <w:numId w:val="3"/>
            </w:numPr>
            <w:tabs>
              <w:tab w:val="num" w:pos="1440"/>
            </w:tabs>
            <w:ind w:left="1440" w:hanging="360"/>
          </w:pPr>
        </w:pPrChange>
      </w:pPr>
      <w:ins w:id="333" w:author="Mike Botieri" w:date="2013-04-11T14:55:00Z">
        <w:r>
          <w:rPr>
            <w:rFonts w:ascii="Corbel" w:hAnsi="Corbel"/>
            <w:color w:val="303030"/>
          </w:rPr>
          <w:t xml:space="preserve">When work is finished in a club group, it may be either made available to </w:t>
        </w:r>
        <w:proofErr w:type="spellStart"/>
        <w:r>
          <w:rPr>
            <w:rFonts w:ascii="Corbel" w:hAnsi="Corbel"/>
            <w:color w:val="303030"/>
          </w:rPr>
          <w:t>to</w:t>
        </w:r>
        <w:proofErr w:type="spellEnd"/>
        <w:r>
          <w:rPr>
            <w:rFonts w:ascii="Corbel" w:hAnsi="Corbel"/>
            <w:color w:val="303030"/>
          </w:rPr>
          <w:t xml:space="preserve"> the public or only viewable by members.</w:t>
        </w:r>
      </w:ins>
    </w:p>
    <w:p w14:paraId="7D256B34" w14:textId="77777777" w:rsidR="00C82479" w:rsidRDefault="00C82479">
      <w:pPr>
        <w:pStyle w:val="ListParagraph"/>
        <w:numPr>
          <w:ilvl w:val="1"/>
          <w:numId w:val="5"/>
        </w:numPr>
        <w:tabs>
          <w:tab w:val="clear" w:pos="180"/>
          <w:tab w:val="num" w:pos="540"/>
        </w:tabs>
        <w:ind w:left="540" w:hanging="180"/>
        <w:jc w:val="both"/>
        <w:rPr>
          <w:ins w:id="334" w:author="Mike Botieri" w:date="2013-04-11T14:55:00Z"/>
          <w:rFonts w:ascii="Corbel" w:hAnsi="Corbel"/>
          <w:color w:val="303030"/>
          <w:position w:val="-2"/>
          <w:rPrChange w:id="335" w:author="Mike Botieri" w:date="2013-04-11T14:18:00Z">
            <w:rPr>
              <w:ins w:id="336" w:author="Mike Botieri" w:date="2013-04-11T14:55:00Z"/>
              <w:rFonts w:ascii="Corbel" w:hAnsi="Corbel"/>
              <w:color w:val="303030"/>
            </w:rPr>
          </w:rPrChange>
        </w:rPr>
        <w:pPrChange w:id="337" w:author="Mike Botieri" w:date="2013-04-11T14:18:00Z">
          <w:pPr>
            <w:pStyle w:val="ListParagraph"/>
            <w:numPr>
              <w:numId w:val="3"/>
            </w:numPr>
            <w:tabs>
              <w:tab w:val="num" w:pos="1440"/>
            </w:tabs>
            <w:ind w:left="1440" w:hanging="360"/>
          </w:pPr>
        </w:pPrChange>
      </w:pPr>
      <w:ins w:id="338" w:author="Mike Botieri" w:date="2013-04-11T14:55:00Z">
        <w:r>
          <w:rPr>
            <w:rFonts w:ascii="Corbel" w:hAnsi="Corbel"/>
            <w:color w:val="303030"/>
          </w:rPr>
          <w:t>This group is not for classwork or purely for interests even though a club may be formed around an interest (i.e. a photography club).</w:t>
        </w:r>
      </w:ins>
    </w:p>
    <w:p w14:paraId="1F8E9650" w14:textId="77777777" w:rsidR="00C82479" w:rsidRDefault="00C82479">
      <w:pPr>
        <w:pStyle w:val="ListParagraph"/>
        <w:ind w:left="0"/>
        <w:jc w:val="both"/>
        <w:rPr>
          <w:ins w:id="339" w:author="Mike Botieri" w:date="2013-04-11T14:55:00Z"/>
          <w:rFonts w:ascii="Corbel" w:hAnsi="Corbel"/>
          <w:color w:val="303030"/>
        </w:rPr>
        <w:pPrChange w:id="340" w:author="Mike Botieri" w:date="2013-04-11T14:35:00Z">
          <w:pPr>
            <w:pStyle w:val="ListParagraph"/>
            <w:numPr>
              <w:numId w:val="3"/>
            </w:numPr>
            <w:tabs>
              <w:tab w:val="num" w:pos="720"/>
            </w:tabs>
            <w:ind w:hanging="360"/>
          </w:pPr>
        </w:pPrChange>
      </w:pPr>
      <w:ins w:id="341" w:author="Mike Botieri" w:date="2013-04-11T14:55:00Z">
        <w:r>
          <w:rPr>
            <w:rFonts w:ascii="Corbel" w:hAnsi="Corbel"/>
            <w:color w:val="303030"/>
          </w:rPr>
          <w:t>Job</w:t>
        </w:r>
      </w:ins>
    </w:p>
    <w:p w14:paraId="3C294E9C" w14:textId="77777777" w:rsidR="00C82479" w:rsidRDefault="00C82479">
      <w:pPr>
        <w:pStyle w:val="ListParagraph"/>
        <w:numPr>
          <w:ilvl w:val="1"/>
          <w:numId w:val="5"/>
        </w:numPr>
        <w:tabs>
          <w:tab w:val="clear" w:pos="180"/>
          <w:tab w:val="num" w:pos="540"/>
        </w:tabs>
        <w:ind w:left="540" w:hanging="180"/>
        <w:jc w:val="both"/>
        <w:rPr>
          <w:ins w:id="342" w:author="Mike Botieri" w:date="2013-04-11T14:55:00Z"/>
          <w:rFonts w:ascii="Corbel" w:hAnsi="Corbel"/>
          <w:color w:val="303030"/>
          <w:position w:val="-2"/>
          <w:rPrChange w:id="343" w:author="Mike Botieri" w:date="2013-04-11T14:36:00Z">
            <w:rPr>
              <w:ins w:id="344" w:author="Mike Botieri" w:date="2013-04-11T14:55:00Z"/>
              <w:rFonts w:ascii="Corbel" w:hAnsi="Corbel"/>
              <w:color w:val="303030"/>
            </w:rPr>
          </w:rPrChange>
        </w:rPr>
        <w:pPrChange w:id="345" w:author="Mike Botieri" w:date="2013-04-11T14:36:00Z">
          <w:pPr>
            <w:pStyle w:val="ListParagraph"/>
            <w:numPr>
              <w:numId w:val="3"/>
            </w:numPr>
            <w:tabs>
              <w:tab w:val="num" w:pos="1440"/>
            </w:tabs>
            <w:ind w:left="1440" w:hanging="360"/>
          </w:pPr>
        </w:pPrChange>
      </w:pPr>
      <w:ins w:id="346" w:author="Mike Botieri" w:date="2013-04-11T14:55:00Z">
        <w:r>
          <w:rPr>
            <w:rFonts w:ascii="Corbel" w:hAnsi="Corbel"/>
            <w:color w:val="303030"/>
          </w:rPr>
          <w:t>Job groups are for groups of students employed on campus.</w:t>
        </w:r>
      </w:ins>
    </w:p>
    <w:p w14:paraId="17B97E75" w14:textId="77777777" w:rsidR="00C82479" w:rsidRDefault="00C82479">
      <w:pPr>
        <w:pStyle w:val="ListParagraph"/>
        <w:numPr>
          <w:ilvl w:val="1"/>
          <w:numId w:val="5"/>
        </w:numPr>
        <w:tabs>
          <w:tab w:val="clear" w:pos="180"/>
          <w:tab w:val="num" w:pos="540"/>
        </w:tabs>
        <w:ind w:left="540" w:hanging="180"/>
        <w:jc w:val="both"/>
        <w:rPr>
          <w:ins w:id="347" w:author="Mike Botieri" w:date="2013-04-11T14:55:00Z"/>
          <w:rFonts w:ascii="Corbel" w:hAnsi="Corbel"/>
          <w:color w:val="303030"/>
          <w:position w:val="-2"/>
          <w:rPrChange w:id="348" w:author="Mike Botieri" w:date="2013-04-11T14:36:00Z">
            <w:rPr>
              <w:ins w:id="349" w:author="Mike Botieri" w:date="2013-04-11T14:55:00Z"/>
              <w:rFonts w:ascii="Corbel" w:hAnsi="Corbel"/>
              <w:color w:val="303030"/>
            </w:rPr>
          </w:rPrChange>
        </w:rPr>
        <w:pPrChange w:id="350" w:author="Mike Botieri" w:date="2013-04-11T14:36:00Z">
          <w:pPr>
            <w:pStyle w:val="ListParagraph"/>
            <w:numPr>
              <w:numId w:val="3"/>
            </w:numPr>
            <w:tabs>
              <w:tab w:val="num" w:pos="1440"/>
            </w:tabs>
            <w:ind w:left="1440" w:hanging="360"/>
          </w:pPr>
        </w:pPrChange>
      </w:pPr>
      <w:ins w:id="351" w:author="Mike Botieri" w:date="2013-04-11T14:55:00Z">
        <w:r>
          <w:rPr>
            <w:rFonts w:ascii="Corbel" w:hAnsi="Corbel"/>
            <w:color w:val="303030"/>
          </w:rPr>
          <w:t>Only students who are actively employed for a specific job may be members of the group. Or example, only students who are actively employed at ASAP Media Services may be part of this group.</w:t>
        </w:r>
      </w:ins>
    </w:p>
    <w:p w14:paraId="4235026E" w14:textId="77777777" w:rsidR="00C82479" w:rsidRDefault="00C82479">
      <w:pPr>
        <w:pStyle w:val="ListParagraph"/>
        <w:numPr>
          <w:ilvl w:val="1"/>
          <w:numId w:val="5"/>
        </w:numPr>
        <w:tabs>
          <w:tab w:val="clear" w:pos="180"/>
          <w:tab w:val="num" w:pos="540"/>
        </w:tabs>
        <w:ind w:left="540" w:hanging="180"/>
        <w:jc w:val="both"/>
        <w:rPr>
          <w:ins w:id="352" w:author="Mike Botieri" w:date="2013-04-11T14:55:00Z"/>
          <w:rFonts w:ascii="Corbel" w:hAnsi="Corbel"/>
          <w:color w:val="303030"/>
          <w:position w:val="-2"/>
          <w:rPrChange w:id="353" w:author="Mike Botieri" w:date="2013-04-11T14:36:00Z">
            <w:rPr>
              <w:ins w:id="354" w:author="Mike Botieri" w:date="2013-04-11T14:55:00Z"/>
              <w:rFonts w:ascii="Corbel" w:hAnsi="Corbel"/>
              <w:color w:val="303030"/>
            </w:rPr>
          </w:rPrChange>
        </w:rPr>
        <w:pPrChange w:id="355" w:author="Mike Botieri" w:date="2013-04-11T14:36:00Z">
          <w:pPr>
            <w:pStyle w:val="ListParagraph"/>
            <w:numPr>
              <w:numId w:val="3"/>
            </w:numPr>
            <w:tabs>
              <w:tab w:val="num" w:pos="1440"/>
            </w:tabs>
            <w:ind w:left="1440" w:hanging="360"/>
          </w:pPr>
        </w:pPrChange>
      </w:pPr>
      <w:ins w:id="356" w:author="Mike Botieri" w:date="2013-04-11T14:55:00Z">
        <w:r>
          <w:rPr>
            <w:rFonts w:ascii="Corbel" w:hAnsi="Corbel"/>
            <w:color w:val="303030"/>
          </w:rPr>
          <w:t>Job groups, like other groups, have a private section where members may create projects and other members can provide feedback. When a work is finished, the work has an option to be published so non-members may see the work.</w:t>
        </w:r>
      </w:ins>
    </w:p>
    <w:p w14:paraId="06AB0B15" w14:textId="77777777" w:rsidR="00C82479" w:rsidRDefault="00C82479">
      <w:pPr>
        <w:pStyle w:val="ListParagraph"/>
        <w:numPr>
          <w:ilvl w:val="1"/>
          <w:numId w:val="5"/>
        </w:numPr>
        <w:tabs>
          <w:tab w:val="clear" w:pos="180"/>
          <w:tab w:val="num" w:pos="540"/>
        </w:tabs>
        <w:ind w:left="540" w:hanging="180"/>
        <w:jc w:val="both"/>
        <w:rPr>
          <w:ins w:id="357" w:author="Mike Botieri" w:date="2013-04-11T14:55:00Z"/>
          <w:rFonts w:ascii="Corbel" w:hAnsi="Corbel"/>
          <w:color w:val="303030"/>
          <w:position w:val="-2"/>
          <w:rPrChange w:id="358" w:author="Mike Botieri" w:date="2013-04-11T14:36:00Z">
            <w:rPr>
              <w:ins w:id="359" w:author="Mike Botieri" w:date="2013-04-11T14:55:00Z"/>
              <w:rFonts w:ascii="Corbel" w:hAnsi="Corbel"/>
              <w:color w:val="303030"/>
            </w:rPr>
          </w:rPrChange>
        </w:rPr>
        <w:pPrChange w:id="360" w:author="Mike Botieri" w:date="2013-04-11T14:36:00Z">
          <w:pPr>
            <w:pStyle w:val="ListParagraph"/>
            <w:numPr>
              <w:numId w:val="3"/>
            </w:numPr>
            <w:tabs>
              <w:tab w:val="num" w:pos="1440"/>
            </w:tabs>
            <w:ind w:left="1440" w:hanging="360"/>
          </w:pPr>
        </w:pPrChange>
      </w:pPr>
      <w:ins w:id="361" w:author="Mike Botieri" w:date="2013-04-11T14:55:00Z">
        <w:r>
          <w:rPr>
            <w:rFonts w:ascii="Corbel" w:hAnsi="Corbel"/>
            <w:color w:val="303030"/>
          </w:rPr>
          <w:t xml:space="preserve">This group is not for a club or personal, non-academic, non-job related </w:t>
        </w:r>
      </w:ins>
      <w:r w:rsidR="00001561">
        <w:rPr>
          <w:noProof/>
        </w:rPr>
        <mc:AlternateContent>
          <mc:Choice Requires="wps">
            <w:drawing>
              <wp:anchor distT="0" distB="0" distL="114300" distR="114300" simplePos="0" relativeHeight="251662848" behindDoc="0" locked="0" layoutInCell="1" allowOverlap="1" wp14:anchorId="2B5046E7" wp14:editId="41BCCB62">
                <wp:simplePos x="0" y="0"/>
                <wp:positionH relativeFrom="page">
                  <wp:posOffset>4089400</wp:posOffset>
                </wp:positionH>
                <wp:positionV relativeFrom="page">
                  <wp:posOffset>1366520</wp:posOffset>
                </wp:positionV>
                <wp:extent cx="317500" cy="0"/>
                <wp:effectExtent l="50800" t="45720" r="63500" b="9398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04D6E783" w14:textId="77777777" w:rsidR="005532D8" w:rsidRDefault="005532D8">
                            <w:pPr>
                              <w:pStyle w:val="FreeForm"/>
                              <w:rPr>
                                <w:rFonts w:ascii="Times New Roman" w:eastAsia="Times New Roman" w:hAnsi="Times New Roman"/>
                                <w:color w:val="auto"/>
                                <w:sz w:val="20"/>
                                <w:lang w:val="en-US" w:eastAsia="en-US" w:bidi="x-none"/>
                              </w:rPr>
                            </w:pPr>
                          </w:p>
                          <w:p w14:paraId="45EBB809" w14:textId="77777777" w:rsidR="005532D8" w:rsidRDefault="005532D8"/>
                          <w:p w14:paraId="7F001B4A" w14:textId="77777777" w:rsidR="005532D8" w:rsidRDefault="005532D8" w:rsidP="00413343"/>
                          <w:p w14:paraId="4223E6E9" w14:textId="77777777" w:rsidR="005532D8" w:rsidRDefault="005532D8" w:rsidP="00413343"/>
                          <w:p w14:paraId="765E4A63" w14:textId="77777777" w:rsidR="005532D8" w:rsidRDefault="005532D8" w:rsidP="00413343"/>
                          <w:p w14:paraId="1A58BEB0" w14:textId="77777777" w:rsidR="005532D8" w:rsidRDefault="005532D8" w:rsidP="008B5D02"/>
                          <w:p w14:paraId="59983031" w14:textId="77777777" w:rsidR="005532D8" w:rsidRDefault="005532D8" w:rsidP="008B5D02"/>
                          <w:p w14:paraId="3E7DA1DD" w14:textId="77777777" w:rsidR="005532D8" w:rsidRDefault="005532D8" w:rsidP="008B5D02"/>
                          <w:p w14:paraId="74B781DC" w14:textId="77777777" w:rsidR="005532D8" w:rsidRDefault="005532D8" w:rsidP="008B5D02"/>
                          <w:p w14:paraId="3EFDC850" w14:textId="77777777" w:rsidR="005532D8" w:rsidRDefault="005532D8" w:rsidP="00121084"/>
                          <w:p w14:paraId="28FA746A" w14:textId="77777777" w:rsidR="005532D8" w:rsidRDefault="005532D8" w:rsidP="00121084"/>
                          <w:p w14:paraId="2B50C7B2" w14:textId="77777777" w:rsidR="005532D8" w:rsidRDefault="005532D8" w:rsidP="00121084"/>
                          <w:p w14:paraId="5509D28D" w14:textId="77777777" w:rsidR="005532D8" w:rsidRDefault="005532D8" w:rsidP="00121084"/>
                          <w:p w14:paraId="74DF51B9" w14:textId="77777777" w:rsidR="005532D8" w:rsidRDefault="005532D8" w:rsidP="00121084"/>
                          <w:p w14:paraId="364F12A1" w14:textId="77777777" w:rsidR="005532D8" w:rsidRDefault="005532D8" w:rsidP="00121084"/>
                          <w:p w14:paraId="128A7E09" w14:textId="77777777" w:rsidR="005532D8" w:rsidRDefault="005532D8" w:rsidP="00121084"/>
                          <w:p w14:paraId="6611E70D" w14:textId="77777777" w:rsidR="005532D8" w:rsidRDefault="005532D8" w:rsidP="00121084"/>
                          <w:p w14:paraId="2B0652A0" w14:textId="77777777" w:rsidR="005532D8" w:rsidRDefault="005532D8" w:rsidP="005532D8"/>
                          <w:p w14:paraId="2C9C8F34" w14:textId="77777777" w:rsidR="005532D8" w:rsidRDefault="005532D8" w:rsidP="005532D8"/>
                          <w:p w14:paraId="0D2E97E2" w14:textId="77777777" w:rsidR="005532D8" w:rsidRDefault="005532D8" w:rsidP="005532D8"/>
                          <w:p w14:paraId="4F857259" w14:textId="77777777" w:rsidR="005532D8" w:rsidRDefault="005532D8" w:rsidP="005532D8"/>
                          <w:p w14:paraId="4D80917B" w14:textId="77777777" w:rsidR="005532D8" w:rsidRDefault="005532D8" w:rsidP="005532D8"/>
                          <w:p w14:paraId="5859EAA8" w14:textId="77777777" w:rsidR="005532D8" w:rsidRDefault="005532D8" w:rsidP="005532D8"/>
                          <w:p w14:paraId="0C8C1A1B" w14:textId="77777777" w:rsidR="005532D8" w:rsidRDefault="005532D8" w:rsidP="005532D8"/>
                          <w:p w14:paraId="75D246F0" w14:textId="77777777" w:rsidR="005532D8" w:rsidRDefault="005532D8" w:rsidP="005532D8"/>
                          <w:p w14:paraId="6E93FA31" w14:textId="77777777" w:rsidR="005532D8" w:rsidRDefault="005532D8" w:rsidP="005532D8"/>
                          <w:p w14:paraId="3DF20D62" w14:textId="77777777" w:rsidR="005532D8" w:rsidRDefault="005532D8" w:rsidP="005532D8"/>
                          <w:p w14:paraId="09F82B84" w14:textId="77777777" w:rsidR="005532D8" w:rsidRDefault="005532D8" w:rsidP="005532D8"/>
                          <w:p w14:paraId="10AA224D" w14:textId="77777777" w:rsidR="005532D8" w:rsidRDefault="005532D8" w:rsidP="005532D8"/>
                          <w:p w14:paraId="437C3CEB" w14:textId="77777777" w:rsidR="005532D8" w:rsidRDefault="005532D8" w:rsidP="005532D8"/>
                          <w:p w14:paraId="1039E348" w14:textId="77777777" w:rsidR="005532D8" w:rsidRDefault="005532D8" w:rsidP="005532D8"/>
                          <w:p w14:paraId="17D107D1" w14:textId="77777777" w:rsidR="005532D8" w:rsidRDefault="005532D8" w:rsidP="005532D8"/>
                        </w:txbxContent>
                      </wps:txbx>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" strokecolor="#4f81bd" strokeweight="2pt">
                <v:fill o:detectmouseclick="t"/>
                <v:shadow on="t" color="gray" opacity="24903f" mv:blur="12700f" offset="0,20000emu"/>
                <w10:wrap anchorx="page" anchory="page"/>
              </v:line>
            </w:pict>
          </mc:Fallback>
        </mc:AlternateContent>
      </w:r>
      <w:ins w:id="362" w:author="Mike Botieri" w:date="2013-04-11T14:55:00Z">
        <w:r>
          <w:rPr>
            <w:rFonts w:ascii="Corbel" w:hAnsi="Corbel"/>
            <w:color w:val="303030"/>
          </w:rPr>
          <w:t>work.</w:t>
        </w:r>
      </w:ins>
    </w:p>
    <w:p w14:paraId="6AD4E54A" w14:textId="77777777" w:rsidR="00C82479" w:rsidRDefault="00C82479">
      <w:pPr>
        <w:pStyle w:val="ListParagraph"/>
        <w:ind w:left="0"/>
        <w:jc w:val="both"/>
        <w:rPr>
          <w:ins w:id="363" w:author="Mike Botieri" w:date="2013-04-11T14:55:00Z"/>
          <w:rFonts w:ascii="Corbel" w:hAnsi="Corbel"/>
          <w:color w:val="303030"/>
        </w:rPr>
        <w:pPrChange w:id="364" w:author="Mike Botieri" w:date="2013-04-11T14:46:00Z">
          <w:pPr>
            <w:pStyle w:val="ListParagraph"/>
            <w:numPr>
              <w:numId w:val="3"/>
            </w:numPr>
            <w:tabs>
              <w:tab w:val="num" w:pos="720"/>
            </w:tabs>
            <w:ind w:hanging="360"/>
          </w:pPr>
        </w:pPrChange>
      </w:pPr>
      <w:ins w:id="365" w:author="Mike Botieri" w:date="2013-04-11T14:55:00Z">
        <w:r>
          <w:rPr>
            <w:rFonts w:ascii="Corbel" w:hAnsi="Corbel"/>
            <w:color w:val="303030"/>
          </w:rPr>
          <w:t>Collaborative-work</w:t>
        </w:r>
      </w:ins>
    </w:p>
    <w:p w14:paraId="046D3EB9" w14:textId="77777777" w:rsidR="00C82479" w:rsidRDefault="00C82479">
      <w:pPr>
        <w:pStyle w:val="ListParagraph"/>
        <w:numPr>
          <w:ilvl w:val="1"/>
          <w:numId w:val="5"/>
        </w:numPr>
        <w:tabs>
          <w:tab w:val="clear" w:pos="180"/>
          <w:tab w:val="num" w:pos="540"/>
        </w:tabs>
        <w:ind w:left="540" w:hanging="180"/>
        <w:jc w:val="both"/>
        <w:rPr>
          <w:ins w:id="366" w:author="Mike Botieri" w:date="2013-04-11T14:55:00Z"/>
          <w:rFonts w:ascii="Corbel" w:hAnsi="Corbel"/>
          <w:color w:val="303030"/>
          <w:position w:val="-2"/>
          <w:rPrChange w:id="367" w:author="Mike Botieri" w:date="2013-04-11T14:48:00Z">
            <w:rPr>
              <w:ins w:id="368" w:author="Mike Botieri" w:date="2013-04-11T14:55:00Z"/>
              <w:rFonts w:ascii="Corbel" w:hAnsi="Corbel"/>
              <w:color w:val="303030"/>
            </w:rPr>
          </w:rPrChange>
        </w:rPr>
        <w:pPrChange w:id="369" w:author="Mike Botieri" w:date="2013-04-11T14:48:00Z">
          <w:pPr>
            <w:pStyle w:val="ListParagraph"/>
            <w:numPr>
              <w:numId w:val="3"/>
            </w:numPr>
            <w:tabs>
              <w:tab w:val="num" w:pos="1440"/>
            </w:tabs>
            <w:ind w:left="1440" w:hanging="360"/>
          </w:pPr>
        </w:pPrChange>
      </w:pPr>
      <w:ins w:id="370" w:author="Mike Botieri" w:date="2013-04-11T14:55:00Z">
        <w:r>
          <w:rPr>
            <w:rFonts w:ascii="Corbel" w:hAnsi="Corbel"/>
            <w:color w:val="303030"/>
          </w:rPr>
          <w:t xml:space="preserve">A collaborative-work group is formed by a group of students working toward a common goal. This is most typically </w:t>
        </w:r>
        <w:proofErr w:type="gramStart"/>
        <w:r>
          <w:rPr>
            <w:rFonts w:ascii="Corbel" w:hAnsi="Corbel"/>
            <w:color w:val="303030"/>
          </w:rPr>
          <w:t>school work</w:t>
        </w:r>
        <w:proofErr w:type="gramEnd"/>
        <w:r>
          <w:rPr>
            <w:rFonts w:ascii="Corbel" w:hAnsi="Corbel"/>
            <w:color w:val="303030"/>
          </w:rPr>
          <w:t xml:space="preserve"> such as a group project, but may have other applications as well.</w:t>
        </w:r>
      </w:ins>
    </w:p>
    <w:p w14:paraId="6E0BF5FA" w14:textId="77777777" w:rsidR="00C82479" w:rsidRDefault="00C82479">
      <w:pPr>
        <w:pStyle w:val="ListParagraph"/>
        <w:numPr>
          <w:ilvl w:val="1"/>
          <w:numId w:val="5"/>
        </w:numPr>
        <w:tabs>
          <w:tab w:val="clear" w:pos="180"/>
          <w:tab w:val="num" w:pos="540"/>
        </w:tabs>
        <w:ind w:left="540" w:hanging="180"/>
        <w:jc w:val="both"/>
        <w:rPr>
          <w:ins w:id="371" w:author="Mike Botieri" w:date="2013-04-11T14:55:00Z"/>
          <w:rFonts w:ascii="Corbel" w:hAnsi="Corbel"/>
          <w:color w:val="303030"/>
          <w:position w:val="-2"/>
          <w:rPrChange w:id="372" w:author="Mike Botieri" w:date="2013-04-11T14:48:00Z">
            <w:rPr>
              <w:ins w:id="373" w:author="Mike Botieri" w:date="2013-04-11T14:55:00Z"/>
              <w:rFonts w:ascii="Corbel" w:hAnsi="Corbel"/>
              <w:color w:val="303030"/>
            </w:rPr>
          </w:rPrChange>
        </w:rPr>
        <w:pPrChange w:id="374" w:author="Mike Botieri" w:date="2013-04-11T14:48:00Z">
          <w:pPr>
            <w:pStyle w:val="ListParagraph"/>
            <w:numPr>
              <w:numId w:val="3"/>
            </w:numPr>
            <w:tabs>
              <w:tab w:val="num" w:pos="1440"/>
            </w:tabs>
            <w:ind w:left="1440" w:hanging="360"/>
          </w:pPr>
        </w:pPrChange>
      </w:pPr>
      <w:ins w:id="375" w:author="Mike Botieri" w:date="2013-04-11T14:55:00Z">
        <w:r>
          <w:rPr>
            <w:rFonts w:ascii="Corbel" w:hAnsi="Corbel"/>
            <w:color w:val="303030"/>
          </w:rPr>
          <w:t xml:space="preserve">Any student member may create a collaborative-work group and invite others to the group. </w:t>
        </w:r>
      </w:ins>
    </w:p>
    <w:p w14:paraId="5BE86F8E" w14:textId="77777777" w:rsidR="00C82479" w:rsidRDefault="00C82479">
      <w:pPr>
        <w:pStyle w:val="ListParagraph"/>
        <w:numPr>
          <w:ilvl w:val="1"/>
          <w:numId w:val="5"/>
        </w:numPr>
        <w:tabs>
          <w:tab w:val="clear" w:pos="180"/>
          <w:tab w:val="num" w:pos="540"/>
        </w:tabs>
        <w:ind w:left="540" w:hanging="180"/>
        <w:jc w:val="both"/>
        <w:rPr>
          <w:ins w:id="376" w:author="Mike Botieri" w:date="2013-04-11T14:55:00Z"/>
          <w:rFonts w:ascii="Corbel" w:hAnsi="Corbel"/>
          <w:color w:val="303030"/>
          <w:position w:val="-2"/>
          <w:rPrChange w:id="377" w:author="Mike Botieri" w:date="2013-04-11T14:48:00Z">
            <w:rPr>
              <w:ins w:id="378" w:author="Mike Botieri" w:date="2013-04-11T14:55:00Z"/>
              <w:rFonts w:ascii="Corbel" w:hAnsi="Corbel"/>
              <w:color w:val="303030"/>
            </w:rPr>
          </w:rPrChange>
        </w:rPr>
        <w:pPrChange w:id="379" w:author="Mike Botieri" w:date="2013-04-11T14:48:00Z">
          <w:pPr>
            <w:pStyle w:val="ListParagraph"/>
            <w:numPr>
              <w:numId w:val="3"/>
            </w:numPr>
            <w:tabs>
              <w:tab w:val="num" w:pos="1440"/>
            </w:tabs>
            <w:ind w:left="1440" w:hanging="360"/>
          </w:pPr>
        </w:pPrChange>
      </w:pPr>
      <w:ins w:id="380" w:author="Mike Botieri" w:date="2013-04-11T14:55:00Z">
        <w:r>
          <w:rPr>
            <w:rFonts w:ascii="Corbel" w:hAnsi="Corbel"/>
            <w:color w:val="303030"/>
          </w:rPr>
          <w:t>This group, while shared by the members, is private until the work is published. Most times, the finished work will be published to a different group (such as a class) but published work may also be viewable by the public.</w:t>
        </w:r>
      </w:ins>
    </w:p>
    <w:p w14:paraId="7F0C7E9D" w14:textId="77777777" w:rsidR="00C82479" w:rsidRDefault="00C82479">
      <w:pPr>
        <w:pStyle w:val="ListParagraph"/>
        <w:numPr>
          <w:ilvl w:val="1"/>
          <w:numId w:val="5"/>
        </w:numPr>
        <w:tabs>
          <w:tab w:val="clear" w:pos="180"/>
          <w:tab w:val="num" w:pos="540"/>
        </w:tabs>
        <w:ind w:left="540" w:hanging="180"/>
        <w:jc w:val="both"/>
        <w:rPr>
          <w:rFonts w:ascii="Corbel" w:hAnsi="Corbel"/>
          <w:color w:val="303030"/>
          <w:position w:val="-2"/>
          <w:rPrChange w:id="381" w:author="Mike Botieri" w:date="2013-04-11T14:48:00Z">
            <w:rPr>
              <w:rFonts w:ascii="Corbel" w:hAnsi="Corbel"/>
              <w:color w:val="303030"/>
            </w:rPr>
          </w:rPrChange>
        </w:rPr>
        <w:pPrChange w:id="382" w:author="Mike Botieri" w:date="2013-04-11T14:48:00Z">
          <w:pPr>
            <w:pStyle w:val="ListParagraph"/>
            <w:numPr>
              <w:numId w:val="3"/>
            </w:numPr>
            <w:tabs>
              <w:tab w:val="num" w:pos="1440"/>
            </w:tabs>
            <w:ind w:left="1440" w:hanging="360"/>
          </w:pPr>
        </w:pPrChange>
      </w:pPr>
      <w:ins w:id="383" w:author="Mike Botieri" w:date="2013-04-11T14:55:00Z">
        <w:r>
          <w:rPr>
            <w:rFonts w:ascii="Corbel" w:hAnsi="Corbel"/>
            <w:color w:val="303030"/>
          </w:rPr>
          <w:t>This group is not for a single member, but rather several students working on a common project.</w:t>
        </w:r>
      </w:ins>
    </w:p>
    <w:p w14:paraId="1D6239AF" w14:textId="77777777" w:rsidR="00C82479" w:rsidRDefault="00C82479">
      <w:pPr>
        <w:rPr>
          <w:rFonts w:ascii="Corbel" w:hAnsi="Corbel"/>
          <w:color w:val="303030"/>
        </w:rPr>
      </w:pPr>
    </w:p>
    <w:p w14:paraId="5C4BB0BC" w14:textId="77777777" w:rsidR="00C82479" w:rsidRDefault="00C82479">
      <w:pPr>
        <w:rPr>
          <w:rFonts w:ascii="Corbel" w:hAnsi="Corbel"/>
          <w:color w:val="303030"/>
        </w:rPr>
      </w:pPr>
    </w:p>
    <w:p w14:paraId="5EC8050C" w14:textId="77777777" w:rsidR="00C82479" w:rsidRDefault="00C82479">
      <w:pPr>
        <w:rPr>
          <w:rFonts w:ascii="Corbel" w:hAnsi="Corbel"/>
          <w:color w:val="303030"/>
        </w:rPr>
      </w:pPr>
      <w:r>
        <w:rPr>
          <w:rFonts w:ascii="Arial Bold" w:hAnsi="Arial Bold"/>
          <w:color w:val="1A4654"/>
          <w:sz w:val="36"/>
        </w:rPr>
        <w:t>Student Work</w:t>
      </w:r>
    </w:p>
    <w:p w14:paraId="3A7674A7" w14:textId="77777777" w:rsidR="00C82479" w:rsidRDefault="00C82479">
      <w:pPr>
        <w:rPr>
          <w:rFonts w:ascii="Corbel" w:hAnsi="Corbel"/>
          <w:color w:val="303030"/>
        </w:rPr>
      </w:pPr>
    </w:p>
    <w:p w14:paraId="6D65F598" w14:textId="77777777" w:rsidR="00C82479" w:rsidRDefault="00C82479">
      <w:pPr>
        <w:ind w:firstLine="720"/>
        <w:rPr>
          <w:rFonts w:ascii="Corbel" w:hAnsi="Corbel"/>
          <w:color w:val="303030"/>
        </w:rPr>
      </w:pPr>
      <w:r>
        <w:rPr>
          <w:rFonts w:ascii="Corbel" w:hAnsi="Corbel"/>
          <w:color w:val="303030"/>
        </w:rPr>
        <w:t xml:space="preserve">A student work is any work created within a specific context. At the most basic level, a single student work 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Default="00C82479">
      <w:pPr>
        <w:ind w:firstLine="720"/>
        <w:rPr>
          <w:rFonts w:ascii="Corbel" w:hAnsi="Corbel"/>
          <w:color w:val="303030"/>
        </w:rPr>
      </w:pPr>
    </w:p>
    <w:p w14:paraId="3A83C0C7" w14:textId="77777777" w:rsidR="00C82479" w:rsidRDefault="00001561">
      <w:pPr>
        <w:rPr>
          <w:rFonts w:ascii="Corbel" w:hAnsi="Corbel"/>
          <w:color w:val="303030"/>
        </w:rPr>
      </w:pPr>
      <w:r>
        <w:rPr>
          <w:noProof/>
        </w:rPr>
        <mc:AlternateContent>
          <mc:Choice Requires="wpg">
            <w:drawing>
              <wp:inline distT="0" distB="0" distL="0" distR="0" wp14:anchorId="02D342AD" wp14:editId="7DB192AD">
                <wp:extent cx="4978400" cy="2844800"/>
                <wp:effectExtent l="0" t="0" r="12700" b="12700"/>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2844800"/>
                          <a:chOff x="0" y="0"/>
                          <a:chExt cx="7840" cy="4480"/>
                        </a:xfrm>
                      </wpg:grpSpPr>
                      <wps:wsp>
                        <wps:cNvPr id="5" name="Rectangle 25"/>
                        <wps:cNvSpPr>
                          <a:spLocks/>
                        </wps:cNvSpPr>
                        <wps:spPr bwMode="auto">
                          <a:xfrm>
                            <a:off x="28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3E151A8D"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Student Work</w:t>
                              </w:r>
                            </w:p>
                          </w:txbxContent>
                        </wps:txbx>
                        <wps:bodyPr rot="0" vert="horz" wrap="square" lIns="101600" tIns="101600" rIns="101600" bIns="101600" anchor="t" anchorCtr="0" upright="1">
                          <a:noAutofit/>
                        </wps:bodyPr>
                      </wps:wsp>
                      <wps:wsp>
                        <wps:cNvPr id="6" name="Rectangle 26"/>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477258E0"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Media Set</w:t>
                              </w:r>
                            </w:p>
                          </w:txbxContent>
                        </wps:txbx>
                        <wps:bodyPr rot="0" vert="horz" wrap="square" lIns="101600" tIns="101600" rIns="101600" bIns="101600" anchor="t" anchorCtr="0" upright="1">
                          <a:noAutofit/>
                        </wps:bodyPr>
                      </wps:wsp>
                      <wps:wsp>
                        <wps:cNvPr id="7" name="AutoShape 27"/>
                        <wps:cNvSpPr>
                          <a:spLocks/>
                        </wps:cNvSpPr>
                        <wps:spPr bwMode="auto">
                          <a:xfrm>
                            <a:off x="2520" y="112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BD2184D"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8" name="Rectangle 28"/>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0AE8B39C"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wps:txbx>
                        <wps:bodyPr rot="0" vert="horz" wrap="square" lIns="101600" tIns="101600" rIns="101600" bIns="101600" anchor="t" anchorCtr="0" upright="1">
                          <a:noAutofit/>
                        </wps:bodyPr>
                      </wps:wsp>
                      <wps:wsp>
                        <wps:cNvPr id="9" name="AutoShape 29"/>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96B1125"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10" name="Rectangle 30"/>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188B1406"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wps:txbx>
                        <wps:bodyPr rot="0" vert="horz" wrap="square" lIns="101600" tIns="101600" rIns="101600" bIns="101600" anchor="t" anchorCtr="0" upright="1">
                          <a:noAutofit/>
                        </wps:bodyPr>
                      </wps:wsp>
                      <wps:wsp>
                        <wps:cNvPr id="11" name="AutoShape 31"/>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805EA2E"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12" name="Rectangle 32"/>
                        <wps:cNvSpPr>
                          <a:spLocks/>
                        </wps:cNvSpPr>
                        <wps:spPr bwMode="auto">
                          <a:xfrm>
                            <a:off x="42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42C81E14"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wps:txbx>
                        <wps:bodyPr rot="0" vert="horz" wrap="square" lIns="101600" tIns="101600" rIns="101600" bIns="101600" anchor="t" anchorCtr="0" upright="1">
                          <a:noAutofit/>
                        </wps:bodyPr>
                      </wps:wsp>
                      <wps:wsp>
                        <wps:cNvPr id="13" name="AutoShape 33"/>
                        <wps:cNvSpPr>
                          <a:spLocks/>
                        </wps:cNvSpPr>
                        <wps:spPr bwMode="auto">
                          <a:xfrm>
                            <a:off x="3920" y="112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E8A1603"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14" name="Rectangle 34"/>
                        <wps:cNvSpPr>
                          <a:spLocks/>
                        </wps:cNvSpPr>
                        <wps:spPr bwMode="auto">
                          <a:xfrm>
                            <a:off x="56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5C5CD165"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Context</w:t>
                              </w:r>
                            </w:p>
                          </w:txbxContent>
                        </wps:txbx>
                        <wps:bodyPr rot="0" vert="horz" wrap="square" lIns="101600" tIns="101600" rIns="101600" bIns="101600" anchor="t" anchorCtr="0" upright="1">
                          <a:noAutofit/>
                        </wps:bodyPr>
                      </wps:wsp>
                    </wpg:wgp>
                  </a:graphicData>
                </a:graphic>
              </wp:inline>
            </w:drawing>
          </mc:Choice>
          <mc:Fallback>
            <w:pict>
              <v:group id="Group 24" o:spid="_x0000_s1043" style="width:392pt;height:224pt;mso-position-horizontal-relative:char;mso-position-vertical-relative:line" coordsize="78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">
                <v:rect id="Rectangle 25" o:spid="_x0000_s1044" style="position:absolute;left:28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QzwwAA&#10;ANoAAAAPAAAAZHJzL2Rvd25yZXYueG1sRI/disIwFITvBd8hHMEbWdMV/KFrFBGqgghb3Qc4NMe2&#10;2+akNFmtb28EYS+HmfmGWa47U4sbta60rOBzHIEgzqwuOVfwc0k+FiCcR9ZYWyYFD3KwXvV7S4y1&#10;vXNKt7PPRYCwi1FB4X0TS+myggy6sW2Ig3e1rUEfZJtL3eI9wE0tJ1E0kwZLDgsFNrQtKKvOf0bB&#10;dRKlevddHU/z0e9unphq/0gqpYaDbvMFwlPn/8Pv9kErmMLrSrgB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QzwwAAANoAAAAPAAAAAAAAAAAAAAAAAJcCAABkcnMvZG93&#10;bnJldi54bWxQSwUGAAAAAAQABAD1AAAAhwMAAAAA&#10;" strokecolor="#4a7dbb">
                  <v:fill opacity="58853f"/>
                  <v:stroke joinstyle="round"/>
                  <v:path arrowok="t"/>
                  <v:textbox inset="8pt,8pt,8pt,8pt">
                    <w:txbxContent>
                      <w:p w14:paraId="3E151A8D"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Student Work</w:t>
                        </w:r>
                      </w:p>
                    </w:txbxContent>
                  </v:textbox>
                </v:rect>
                <v:rect id="Rectangle 26" o:spid="_x0000_s1045"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bpEwwAA&#10;ANoAAAAPAAAAZHJzL2Rvd25yZXYueG1sRI/disIwFITvBd8hnAVvRFO90KVrKotQXRBBXR/g0Jz+&#10;bJuT0kStb78RBC+HmfmGWa1704gbda6yrGA2jUAQZ1ZXXCi4/KaTTxDOI2tsLJOCBzlYJ8PBCmNt&#10;73yi29kXIkDYxaig9L6NpXRZSQbd1LbEwcttZ9AH2RVSd3gPcNPIeRQtpMGKw0KJLW1Kyurz1SjI&#10;59FJb4/1/rAc/22Xqal3j7RWavTRf3+B8NT7d/jV/tEKFvC8Em6A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bpEwwAAANoAAAAPAAAAAAAAAAAAAAAAAJcCAABkcnMvZG93&#10;bnJldi54bWxQSwUGAAAAAAQABAD1AAAAhwMAAAAA&#10;" strokecolor="#4a7dbb">
                  <v:fill opacity="58853f"/>
                  <v:stroke joinstyle="round"/>
                  <v:path arrowok="t"/>
                  <v:textbox inset="8pt,8pt,8pt,8pt">
                    <w:txbxContent>
                      <w:p w14:paraId="477258E0"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Media Set</w:t>
                        </w:r>
                      </w:p>
                    </w:txbxContent>
                  </v:textbox>
                </v:rect>
                <v:shape id="AutoShape 27" o:spid="_x0000_s1046" style="position:absolute;left:25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uN6xQAA&#10;ANoAAAAPAAAAZHJzL2Rvd25yZXYueG1sRI9BawIxFITvgv8hvIKXUrMWWtvVKCraqjet6PWxed0N&#10;bl62m+hu/31TEDwOM/MNM562thRXqr1xrGDQT0AQZ04bzhUcvlZPbyB8QNZYOiYFv+RhOul2xphq&#10;1/COrvuQiwhhn6KCIoQqldJnBVn0fVcRR+/b1RZDlHUudY1NhNtSPifJq7RoOC4UWNGioOy8v1gF&#10;5nR+2R0fN5/v2+XqQ8+Xi59maJTqPbSzEYhAbbiHb+21VjCE/yvxBs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G43rFAAAA2gAAAA8AAAAAAAAAAAAAAAAAlwIAAGRycy9k&#10;b3ducmV2LnhtbFBLBQYAAAAABAAEAPUAAACJAwAAAAA=&#10;" adj="-11796480,,5400" path="m21600,0l21600,10800,,10800,,21600e" filled="f" strokecolor="#3e6695">
                  <v:stroke joinstyle="round"/>
                  <v:formulas/>
                  <v:path arrowok="t" o:connecttype="custom" textboxrect="0,0,21600,21600"/>
                  <v:textbox inset="0,0,0,0">
                    <w:txbxContent>
                      <w:p w14:paraId="0BD2184D" w14:textId="77777777" w:rsidR="005532D8" w:rsidRDefault="005532D8">
                        <w:pPr>
                          <w:pStyle w:val="FreeForm"/>
                          <w:rPr>
                            <w:rFonts w:ascii="Times New Roman" w:eastAsia="Times New Roman" w:hAnsi="Times New Roman"/>
                            <w:color w:val="auto"/>
                            <w:sz w:val="20"/>
                            <w:lang w:val="en-US" w:eastAsia="en-US" w:bidi="x-none"/>
                          </w:rPr>
                        </w:pPr>
                      </w:p>
                    </w:txbxContent>
                  </v:textbox>
                </v:shape>
                <v:rect id="Rectangle 28" o:spid="_x0000_s1047"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outwQAA&#10;ANoAAAAPAAAAZHJzL2Rvd25yZXYueG1sRE/NasJAEL4XfIdlCr2UujEHU6KrFCGpIAVj+wBDdkxi&#10;srMhu2ry9u6h4PHj+19vR9OJGw2usaxgMY9AEJdWN1wp+PvNPj5BOI+ssbNMCiZysN3MXtaYanvn&#10;gm4nX4kQwi5FBbX3fSqlK2sy6Oa2Jw7c2Q4GfYBDJfWA9xBuOhlH0VIabDg01NjTrqayPV2NgnMc&#10;FTo/toef5P2SJ5lpv6esVertdfxagfA0+qf4373XCsLWcCXcAL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qLrcEAAADaAAAADwAAAAAAAAAAAAAAAACXAgAAZHJzL2Rvd25y&#10;ZXYueG1sUEsFBgAAAAAEAAQA9QAAAIUDAAAAAA==&#10;" strokecolor="#4a7dbb">
                  <v:fill opacity="58853f"/>
                  <v:stroke joinstyle="round"/>
                  <v:path arrowok="t"/>
                  <v:textbox inset="8pt,8pt,8pt,8pt">
                    <w:txbxContent>
                      <w:p w14:paraId="0AE8B39C"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v:textbox>
                </v:rect>
                <v:shape id="AutoShape 29" o:spid="_x0000_s1048"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LIrwwAA&#10;ANoAAAAPAAAAZHJzL2Rvd25yZXYueG1sRI9Ba8JAFITvQv/D8gredGNBaVM3UoSK4qE0Fnp97L5k&#10;Q7NvQ3Y10V/vFgo9DjPzDbPejK4VF+pD41nBYp6BINbeNFwr+Dq9z55BhIhssPVMCq4UYFM8TNaY&#10;Gz/wJ13KWIsE4ZCjAhtjl0sZtCWHYe474uRVvncYk+xraXocEty18inLVtJhw2nBYkdbS/qnPDsF&#10;rR33C+uq5WE7lN+3Henj8KGVmj6Ob68gIo3xP/zX3hsFL/B7Jd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6LIrwwAAANo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596B1125" w14:textId="77777777" w:rsidR="005532D8" w:rsidRDefault="005532D8">
                        <w:pPr>
                          <w:pStyle w:val="FreeForm"/>
                          <w:rPr>
                            <w:rFonts w:ascii="Times New Roman" w:eastAsia="Times New Roman" w:hAnsi="Times New Roman"/>
                            <w:color w:val="auto"/>
                            <w:sz w:val="20"/>
                            <w:lang w:val="en-US" w:eastAsia="en-US" w:bidi="x-none"/>
                          </w:rPr>
                        </w:pPr>
                      </w:p>
                    </w:txbxContent>
                  </v:textbox>
                </v:shape>
                <v:rect id="Rectangle 30" o:spid="_x0000_s1049"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bQYxAAA&#10;ANsAAAAPAAAAZHJzL2Rvd25yZXYueG1sRI9Ba8JAEIXvBf/DMoKXopt6qCW6ighRoQjV+gOG7JjE&#10;ZGdDdqvx3zsHobcZ3pv3vlmseteoG3Wh8mzgY5KAIs69rbgwcP7Nxl+gQkS22HgmAw8KsFoO3haY&#10;Wn/nI91OsVASwiFFA2WMbap1yEtyGCa+JRbt4juHUdau0LbDu4S7Rk+T5FM7rFgaSmxpU1Jen/6c&#10;gcs0OdrtT/19mL1ft7PM1btHVhszGvbrOahIffw3v673VvCFX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m0GMQAAADbAAAADwAAAAAAAAAAAAAAAACXAgAAZHJzL2Rv&#10;d25yZXYueG1sUEsFBgAAAAAEAAQA9QAAAIgDAAAAAA==&#10;" strokecolor="#4a7dbb">
                  <v:fill opacity="58853f"/>
                  <v:stroke joinstyle="round"/>
                  <v:path arrowok="t"/>
                  <v:textbox inset="8pt,8pt,8pt,8pt">
                    <w:txbxContent>
                      <w:p w14:paraId="188B1406"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v:textbox>
                </v:rect>
                <v:shape id="AutoShape 31" o:spid="_x0000_s1050"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r7EwQAA&#10;ANsAAAAPAAAAZHJzL2Rvd25yZXYueG1sRE/fa8IwEH4f7H8IN9jbTCtMRjUWKWw4fBirgq9HcjbF&#10;5lKaaDv/+kUY7O0+vp+3KifXiSsNofWsIJ9lIIi1Ny03Cg7795c3ECEiG+w8k4IfClCuHx9WWBg/&#10;8jdd69iIFMKhQAU2xr6QMmhLDsPM98SJO/nBYUxwaKQZcEzhrpPzLFtIhy2nBos9VZb0ub44BZ2d&#10;trl1p9fPaqyPtw/Su/FLK/X8NG2WICJN8V/8596aND+H+y/pAL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xa+xMEAAADbAAAADwAAAAAAAAAAAAAAAACXAgAAZHJzL2Rvd25y&#10;ZXYueG1sUEsFBgAAAAAEAAQA9QAAAIUDAAAAAA==&#10;" adj="-11796480,,5400" path="m0,0l0,10800,21600,10800,21600,21600e" filled="f" strokecolor="#4774aa">
                  <v:stroke joinstyle="round"/>
                  <v:formulas/>
                  <v:path arrowok="t" o:connecttype="custom" textboxrect="0,0,21600,21600"/>
                  <v:textbox inset="0,0,0,0">
                    <w:txbxContent>
                      <w:p w14:paraId="5805EA2E" w14:textId="77777777" w:rsidR="005532D8" w:rsidRDefault="005532D8">
                        <w:pPr>
                          <w:pStyle w:val="FreeForm"/>
                          <w:rPr>
                            <w:rFonts w:ascii="Times New Roman" w:eastAsia="Times New Roman" w:hAnsi="Times New Roman"/>
                            <w:color w:val="auto"/>
                            <w:sz w:val="20"/>
                            <w:lang w:val="en-US" w:eastAsia="en-US" w:bidi="x-none"/>
                          </w:rPr>
                        </w:pPr>
                      </w:p>
                    </w:txbxContent>
                  </v:textbox>
                </v:shape>
                <v:rect id="Rectangle 32" o:spid="_x0000_s1051" style="position:absolute;left:42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42C81E14"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Media</w:t>
                        </w:r>
                      </w:p>
                    </w:txbxContent>
                  </v:textbox>
                </v:rect>
                <v:shape id="AutoShape 33" o:spid="_x0000_s1052" style="position:absolute;left:39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oGBwgAA&#10;ANsAAAAPAAAAZHJzL2Rvd25yZXYueG1sRE9LS8QwEL4L/ocwghexqYqv2nTZLV1ft1bR69CMbdhm&#10;Upu4rf/eCIK3+fiek68WO4g9Td44VnCWpCCIW6cNdwpeX7anNyB8QNY4OCYF3+RhVRwe5JhpN3NN&#10;+yZ0Ioawz1BBH8KYSenbniz6xI3Ekftwk8UQ4dRJPeEcw+0gz9P0Slo0HBt6HKnsqd01X1aBed9d&#10;1m8nTw+3z9X2Xm+q8nO+NkodHy3rOxCBlvAv/nM/6jj/An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GgYHCAAAA2wAAAA8AAAAAAAAAAAAAAAAAlwIAAGRycy9kb3du&#10;cmV2LnhtbFBLBQYAAAAABAAEAPUAAACGAwAAAAA=&#10;" adj="-11796480,,5400" path="m0,0l0,10800,21600,10800,21600,21600e" filled="f" strokecolor="#3e6695">
                  <v:stroke joinstyle="round"/>
                  <v:formulas/>
                  <v:path arrowok="t" o:connecttype="custom" textboxrect="0,0,21600,21600"/>
                  <v:textbox inset="0,0,0,0">
                    <w:txbxContent>
                      <w:p w14:paraId="0E8A1603" w14:textId="77777777" w:rsidR="005532D8" w:rsidRDefault="005532D8">
                        <w:pPr>
                          <w:pStyle w:val="FreeForm"/>
                          <w:rPr>
                            <w:rFonts w:ascii="Times New Roman" w:eastAsia="Times New Roman" w:hAnsi="Times New Roman"/>
                            <w:color w:val="auto"/>
                            <w:sz w:val="20"/>
                            <w:lang w:val="en-US" w:eastAsia="en-US" w:bidi="x-none"/>
                          </w:rPr>
                        </w:pPr>
                      </w:p>
                    </w:txbxContent>
                  </v:textbox>
                </v:shape>
                <v:rect id="Rectangle 34" o:spid="_x0000_s1053" style="position:absolute;left:56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rIbwQAA&#10;ANsAAAAPAAAAZHJzL2Rvd25yZXYueG1sRE/bisIwEH0X/Icwgi+ypiui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KyG8EAAADbAAAADwAAAAAAAAAAAAAAAACXAgAAZHJzL2Rvd25y&#10;ZXYueG1sUEsFBgAAAAAEAAQA9QAAAIUDAAAAAA==&#10;" strokecolor="#4a7dbb">
                  <v:fill opacity="58853f"/>
                  <v:stroke joinstyle="round"/>
                  <v:path arrowok="t"/>
                  <v:textbox inset="8pt,8pt,8pt,8pt">
                    <w:txbxContent>
                      <w:p w14:paraId="5C5CD165" w14:textId="77777777" w:rsidR="005532D8" w:rsidRDefault="005532D8">
                        <w:pPr>
                          <w:pStyle w:val="FreeForm"/>
                          <w:tabs>
                            <w:tab w:val="left" w:pos="1440"/>
                          </w:tabs>
                          <w:rPr>
                            <w:rFonts w:ascii="Times New Roman" w:eastAsia="Times New Roman" w:hAnsi="Times New Roman"/>
                            <w:color w:val="auto"/>
                            <w:sz w:val="20"/>
                            <w:lang w:val="en-US" w:eastAsia="en-US" w:bidi="x-none"/>
                          </w:rPr>
                        </w:pPr>
                        <w:r>
                          <w:rPr>
                            <w:sz w:val="22"/>
                            <w:u w:color="000000"/>
                          </w:rPr>
                          <w:t>Context</w:t>
                        </w:r>
                      </w:p>
                    </w:txbxContent>
                  </v:textbox>
                </v:rect>
                <w10:anchorlock/>
              </v:group>
            </w:pict>
          </mc:Fallback>
        </mc:AlternateContent>
      </w:r>
    </w:p>
    <w:p w14:paraId="6B8769BB" w14:textId="77777777" w:rsidR="00C82479" w:rsidRDefault="00C82479">
      <w:pPr>
        <w:rPr>
          <w:rFonts w:ascii="Corbel" w:hAnsi="Corbel"/>
          <w:color w:val="303030"/>
        </w:rPr>
      </w:pPr>
    </w:p>
    <w:p w14:paraId="44F02A29" w14:textId="77777777" w:rsidR="00C82479" w:rsidRDefault="00C82479">
      <w:pPr>
        <w:rPr>
          <w:rFonts w:ascii="Corbel" w:hAnsi="Corbel"/>
          <w:color w:val="303030"/>
        </w:rPr>
      </w:pPr>
    </w:p>
    <w:p w14:paraId="4C8E5138" w14:textId="77777777" w:rsidR="00C82479" w:rsidRDefault="00C82479">
      <w:pPr>
        <w:rPr>
          <w:rFonts w:ascii="Arial Bold" w:hAnsi="Arial Bold"/>
          <w:color w:val="1A4654"/>
        </w:rPr>
      </w:pPr>
      <w:r>
        <w:rPr>
          <w:rFonts w:ascii="Arial Bold" w:hAnsi="Arial Bold"/>
          <w:color w:val="1A4654"/>
        </w:rPr>
        <w:t>Media</w:t>
      </w:r>
    </w:p>
    <w:p w14:paraId="0ACEA185" w14:textId="77777777" w:rsidR="00C82479" w:rsidRDefault="00C82479">
      <w:pPr>
        <w:rPr>
          <w:rFonts w:ascii="Corbel" w:hAnsi="Corbel"/>
          <w:color w:val="303030"/>
        </w:rPr>
      </w:pPr>
    </w:p>
    <w:p w14:paraId="34172C6E" w14:textId="1A1A1995" w:rsidR="00C82479" w:rsidRDefault="00C82479">
      <w:pPr>
        <w:ind w:firstLine="720"/>
        <w:rPr>
          <w:rFonts w:ascii="Corbel" w:hAnsi="Corbel"/>
          <w:color w:val="303030"/>
        </w:rPr>
      </w:pPr>
      <w:r>
        <w:rPr>
          <w:rFonts w:ascii="Corbel" w:hAnsi="Corbel"/>
          <w:color w:val="303030"/>
        </w:rPr>
        <w:t xml:space="preserve">Media are the containers for pieces of a student work. Users create media by providing the content for a specific media type, for example by uploading a file or providing a link to other media on the web (such as </w:t>
      </w:r>
      <w:proofErr w:type="spellStart"/>
      <w:r>
        <w:rPr>
          <w:rFonts w:ascii="Corbel" w:hAnsi="Corbel"/>
          <w:color w:val="303030"/>
        </w:rPr>
        <w:t>youtube</w:t>
      </w:r>
      <w:proofErr w:type="spellEnd"/>
      <w:r>
        <w:rPr>
          <w:rFonts w:ascii="Corbel" w:hAnsi="Corbel"/>
          <w:color w:val="303030"/>
        </w:rPr>
        <w:t xml:space="preserve">, </w:t>
      </w:r>
      <w:proofErr w:type="spellStart"/>
      <w:r>
        <w:rPr>
          <w:rFonts w:ascii="Corbel" w:hAnsi="Corbel"/>
          <w:color w:val="303030"/>
        </w:rPr>
        <w:t>vimeo</w:t>
      </w:r>
      <w:proofErr w:type="spellEnd"/>
      <w:r>
        <w:rPr>
          <w:rFonts w:ascii="Corbel" w:hAnsi="Corbel"/>
          <w:color w:val="303030"/>
        </w:rPr>
        <w:t xml:space="preserve">, Flickr, etc.). A single </w:t>
      </w:r>
      <w:r>
        <w:rPr>
          <w:rFonts w:ascii="Corbel Italic" w:hAnsi="Corbel Italic"/>
          <w:color w:val="303030"/>
        </w:rPr>
        <w:t>media item</w:t>
      </w:r>
      <w:r>
        <w:rPr>
          <w:rFonts w:ascii="Corbel" w:hAnsi="Corbel"/>
          <w:color w:val="303030"/>
        </w:rPr>
        <w:t xml:space="preserve"> is a container for a specific type of content.  </w:t>
      </w:r>
      <w:ins w:id="384" w:author="John Sullivan" w:date="2013-04-12T15:04:00Z">
        <w:r w:rsidR="0010645B">
          <w:rPr>
            <w:rFonts w:ascii="Corbel" w:hAnsi="Corbel"/>
            <w:color w:val="303030"/>
          </w:rPr>
          <w:t xml:space="preserve">It </w:t>
        </w:r>
      </w:ins>
      <w:r>
        <w:rPr>
          <w:rFonts w:ascii="Corbel" w:hAnsi="Corbel"/>
          <w:color w:val="303030"/>
        </w:rPr>
        <w:t xml:space="preserve">may be displayed by itself or multiple medias of the same type may be grouped into a </w:t>
      </w:r>
      <w:r>
        <w:rPr>
          <w:rFonts w:ascii="Corbel Italic" w:hAnsi="Corbel Italic"/>
          <w:color w:val="303030"/>
        </w:rPr>
        <w:t>media set</w:t>
      </w:r>
      <w:r>
        <w:rPr>
          <w:rFonts w:ascii="Corbel" w:hAnsi="Corbel"/>
          <w:color w:val="303030"/>
        </w:rPr>
        <w:t>.</w:t>
      </w:r>
    </w:p>
    <w:p w14:paraId="78104BE1" w14:textId="77777777" w:rsidR="00C82479" w:rsidRDefault="00C82479">
      <w:pPr>
        <w:rPr>
          <w:rFonts w:ascii="Corbel" w:hAnsi="Corbel"/>
          <w:color w:val="303030"/>
        </w:rPr>
      </w:pPr>
    </w:p>
    <w:p w14:paraId="243BE15D" w14:textId="77777777" w:rsidR="00C82479" w:rsidRDefault="00C82479">
      <w:pPr>
        <w:rPr>
          <w:rFonts w:ascii="Corbel" w:hAnsi="Corbel"/>
          <w:color w:val="303030"/>
        </w:rPr>
      </w:pPr>
    </w:p>
    <w:p w14:paraId="2841728C" w14:textId="77777777" w:rsidR="00C82479" w:rsidRDefault="00C82479">
      <w:pPr>
        <w:rPr>
          <w:rFonts w:ascii="Corbel Bold" w:hAnsi="Corbel Bold"/>
          <w:color w:val="303030"/>
        </w:rPr>
      </w:pPr>
      <w:r>
        <w:rPr>
          <w:rFonts w:ascii="Corbel Bold" w:hAnsi="Corbel Bold"/>
          <w:color w:val="303030"/>
        </w:rPr>
        <w:t>Media Item</w:t>
      </w:r>
    </w:p>
    <w:p w14:paraId="71D41C74" w14:textId="77777777" w:rsidR="00C82479" w:rsidRDefault="00C82479">
      <w:pPr>
        <w:rPr>
          <w:rFonts w:ascii="Corbel" w:hAnsi="Corbel"/>
          <w:color w:val="303030"/>
        </w:rPr>
      </w:pPr>
    </w:p>
    <w:p w14:paraId="715485CC" w14:textId="77777777" w:rsidR="00C82479" w:rsidRDefault="00C82479">
      <w:pPr>
        <w:ind w:firstLine="720"/>
        <w:rPr>
          <w:rFonts w:ascii="Corbel" w:hAnsi="Corbel"/>
          <w:color w:val="303030"/>
        </w:rPr>
      </w:pPr>
      <w:r>
        <w:rPr>
          <w:rFonts w:ascii="Corbel" w:hAnsi="Corbel"/>
          <w:color w:val="303030"/>
        </w:rPr>
        <w:t xml:space="preserve">A </w:t>
      </w:r>
      <w:r>
        <w:rPr>
          <w:rFonts w:ascii="Corbel Italic" w:hAnsi="Corbel Italic"/>
          <w:color w:val="303030"/>
        </w:rPr>
        <w:t>media item</w:t>
      </w:r>
      <w:r>
        <w:rPr>
          <w:rFonts w:ascii="Corbel" w:hAnsi="Corbel"/>
          <w:color w:val="303030"/>
        </w:rPr>
        <w:t xml:space="preserve"> is a container for a specific type of content. Usually a </w:t>
      </w:r>
      <w:r>
        <w:rPr>
          <w:rFonts w:ascii="Corbel Italic" w:hAnsi="Corbel Italic"/>
          <w:color w:val="303030"/>
        </w:rPr>
        <w:t xml:space="preserve">media item </w:t>
      </w:r>
      <w:r>
        <w:rPr>
          <w:rFonts w:ascii="Corbel" w:hAnsi="Corbel"/>
          <w:color w:val="303030"/>
        </w:rPr>
        <w:t xml:space="preserve">is tied to a single file, a link, or some other data provided by the user. </w:t>
      </w:r>
      <w:r>
        <w:rPr>
          <w:rFonts w:ascii="Corbel Italic" w:hAnsi="Corbel Italic"/>
          <w:color w:val="303030"/>
        </w:rPr>
        <w:t>Media items</w:t>
      </w:r>
      <w:r>
        <w:rPr>
          <w:rFonts w:ascii="Corbel" w:hAnsi="Corbel"/>
          <w:color w:val="303030"/>
        </w:rPr>
        <w:t xml:space="preserve"> also include </w:t>
      </w:r>
      <w:proofErr w:type="gramStart"/>
      <w:r>
        <w:rPr>
          <w:rFonts w:ascii="Corbel" w:hAnsi="Corbel"/>
          <w:color w:val="303030"/>
        </w:rPr>
        <w:t>meta</w:t>
      </w:r>
      <w:proofErr w:type="gramEnd"/>
      <w:r>
        <w:rPr>
          <w:rFonts w:ascii="Corbel" w:hAnsi="Corbel"/>
          <w:color w:val="303030"/>
        </w:rPr>
        <w:t xml:space="preserve"> information about the content type, which may include specific technical information like encoding format or more general information such as title and location. </w:t>
      </w:r>
      <w:r>
        <w:rPr>
          <w:rFonts w:ascii="Corbel Italic" w:hAnsi="Corbel Italic"/>
          <w:color w:val="303030"/>
        </w:rPr>
        <w:t>Media items</w:t>
      </w:r>
      <w:r>
        <w:rPr>
          <w:rFonts w:ascii="Corbel" w:hAnsi="Corbel"/>
          <w:color w:val="303030"/>
        </w:rPr>
        <w:t xml:space="preserve"> are also visual containers for content and display properties and templates are specified for each media item. Example </w:t>
      </w:r>
      <w:r>
        <w:rPr>
          <w:rFonts w:ascii="Corbel Italic" w:hAnsi="Corbel Italic"/>
          <w:color w:val="303030"/>
        </w:rPr>
        <w:t xml:space="preserve">media items </w:t>
      </w:r>
      <w:r>
        <w:rPr>
          <w:rFonts w:ascii="Corbel" w:hAnsi="Corbel"/>
          <w:color w:val="303030"/>
        </w:rPr>
        <w:t>include:</w:t>
      </w:r>
    </w:p>
    <w:p w14:paraId="529DE675" w14:textId="77777777" w:rsidR="00C82479" w:rsidRDefault="00C82479">
      <w:pPr>
        <w:rPr>
          <w:rFonts w:ascii="Corbel" w:hAnsi="Corbel"/>
          <w:color w:val="303030"/>
        </w:rPr>
      </w:pPr>
    </w:p>
    <w:p w14:paraId="0E9F0062"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Video</w:t>
      </w:r>
    </w:p>
    <w:p w14:paraId="04DE55F8"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Image</w:t>
      </w:r>
    </w:p>
    <w:p w14:paraId="6094BE91"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Text</w:t>
      </w:r>
    </w:p>
    <w:p w14:paraId="455FB8B6"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Link</w:t>
      </w:r>
    </w:p>
    <w:p w14:paraId="043DF783"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Audio</w:t>
      </w:r>
    </w:p>
    <w:p w14:paraId="584D0473"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Interactive Widget</w:t>
      </w:r>
    </w:p>
    <w:p w14:paraId="1DB0A1E5" w14:textId="77777777" w:rsidR="00C82479" w:rsidRDefault="00C82479">
      <w:pPr>
        <w:pStyle w:val="ListParagraph"/>
        <w:numPr>
          <w:ilvl w:val="0"/>
          <w:numId w:val="6"/>
        </w:numPr>
        <w:tabs>
          <w:tab w:val="clear" w:pos="360"/>
          <w:tab w:val="num" w:pos="720"/>
        </w:tabs>
        <w:ind w:left="720" w:hanging="360"/>
        <w:rPr>
          <w:rFonts w:ascii="Corbel" w:hAnsi="Corbel"/>
          <w:color w:val="303030"/>
        </w:rPr>
      </w:pPr>
      <w:r>
        <w:rPr>
          <w:rFonts w:ascii="Corbel" w:hAnsi="Corbel"/>
          <w:color w:val="303030"/>
        </w:rPr>
        <w:t>Download file link</w:t>
      </w:r>
    </w:p>
    <w:p w14:paraId="1C3F9A2C" w14:textId="77777777" w:rsidR="00C82479" w:rsidRDefault="00C82479">
      <w:pPr>
        <w:rPr>
          <w:rFonts w:ascii="Corbel" w:hAnsi="Corbel"/>
          <w:color w:val="303030"/>
        </w:rPr>
      </w:pPr>
    </w:p>
    <w:p w14:paraId="4F0A4481" w14:textId="77777777" w:rsidR="00C82479" w:rsidRDefault="00C82479">
      <w:pPr>
        <w:rPr>
          <w:rFonts w:ascii="Corbel" w:hAnsi="Corbel"/>
          <w:color w:val="303030"/>
        </w:rPr>
      </w:pPr>
    </w:p>
    <w:p w14:paraId="57F2DD62" w14:textId="77777777" w:rsidR="00C82479" w:rsidRDefault="00C82479">
      <w:pPr>
        <w:rPr>
          <w:rFonts w:ascii="Corbel" w:hAnsi="Corbel"/>
          <w:color w:val="303030"/>
        </w:rPr>
      </w:pPr>
      <w:r>
        <w:rPr>
          <w:rFonts w:ascii="Corbel Bold" w:hAnsi="Corbel Bold"/>
          <w:color w:val="303030"/>
        </w:rPr>
        <w:t>Media Set</w:t>
      </w:r>
    </w:p>
    <w:p w14:paraId="1B23CE3F" w14:textId="77777777" w:rsidR="00C82479" w:rsidRDefault="00C82479">
      <w:pPr>
        <w:rPr>
          <w:rFonts w:ascii="Corbel" w:hAnsi="Corbel"/>
          <w:color w:val="303030"/>
        </w:rPr>
      </w:pPr>
    </w:p>
    <w:p w14:paraId="47AC11F7" w14:textId="77777777" w:rsidR="00C82479" w:rsidRDefault="00C82479">
      <w:pPr>
        <w:rPr>
          <w:rFonts w:ascii="Corbel" w:hAnsi="Corbel"/>
          <w:color w:val="303030"/>
        </w:rPr>
      </w:pPr>
      <w:r>
        <w:rPr>
          <w:rFonts w:ascii="Corbel" w:hAnsi="Corbel"/>
          <w:color w:val="303030"/>
        </w:rPr>
        <w:t xml:space="preserve">A </w:t>
      </w:r>
      <w:r>
        <w:rPr>
          <w:rFonts w:ascii="Corbel Italic" w:hAnsi="Corbel Italic"/>
          <w:color w:val="303030"/>
        </w:rPr>
        <w:t xml:space="preserve">media set </w:t>
      </w:r>
      <w:r>
        <w:rPr>
          <w:rFonts w:ascii="Corbel" w:hAnsi="Corbel"/>
          <w:color w:val="303030"/>
        </w:rPr>
        <w:t xml:space="preserve">is a collection of </w:t>
      </w:r>
      <w:r>
        <w:rPr>
          <w:rFonts w:ascii="Corbel Italic" w:hAnsi="Corbel Italic"/>
          <w:color w:val="303030"/>
        </w:rPr>
        <w:t>media items</w:t>
      </w:r>
      <w:r>
        <w:rPr>
          <w:rFonts w:ascii="Corbel" w:hAnsi="Corbel"/>
          <w:color w:val="303030"/>
        </w:rPr>
        <w:t xml:space="preserve"> of the same type. Example media sets include:</w:t>
      </w:r>
    </w:p>
    <w:p w14:paraId="2F3A0AB8" w14:textId="77777777" w:rsidR="00C82479" w:rsidRDefault="00C82479">
      <w:pPr>
        <w:rPr>
          <w:rFonts w:ascii="Corbel" w:hAnsi="Corbel"/>
          <w:color w:val="303030"/>
        </w:rPr>
      </w:pPr>
    </w:p>
    <w:p w14:paraId="60BA1473" w14:textId="77777777" w:rsidR="00C82479" w:rsidRDefault="00C82479">
      <w:pPr>
        <w:pStyle w:val="ListParagraph"/>
        <w:numPr>
          <w:ilvl w:val="0"/>
          <w:numId w:val="7"/>
        </w:numPr>
        <w:tabs>
          <w:tab w:val="clear" w:pos="360"/>
          <w:tab w:val="num" w:pos="720"/>
        </w:tabs>
        <w:ind w:left="720" w:hanging="360"/>
        <w:rPr>
          <w:rFonts w:ascii="Corbel" w:hAnsi="Corbel"/>
          <w:color w:val="303030"/>
        </w:rPr>
      </w:pPr>
      <w:r>
        <w:rPr>
          <w:rFonts w:ascii="Corbel" w:hAnsi="Corbel"/>
          <w:color w:val="303030"/>
        </w:rPr>
        <w:t>Image Gallery – a collection of images</w:t>
      </w:r>
    </w:p>
    <w:p w14:paraId="5DAF7749" w14:textId="77777777" w:rsidR="00C82479" w:rsidRDefault="00C82479">
      <w:pPr>
        <w:pStyle w:val="ListParagraph"/>
        <w:numPr>
          <w:ilvl w:val="0"/>
          <w:numId w:val="7"/>
        </w:numPr>
        <w:tabs>
          <w:tab w:val="clear" w:pos="360"/>
          <w:tab w:val="num" w:pos="720"/>
        </w:tabs>
        <w:ind w:left="720" w:hanging="360"/>
        <w:rPr>
          <w:rFonts w:ascii="Corbel" w:hAnsi="Corbel"/>
          <w:color w:val="303030"/>
        </w:rPr>
      </w:pPr>
      <w:r>
        <w:rPr>
          <w:rFonts w:ascii="Corbel" w:hAnsi="Corbel"/>
          <w:color w:val="303030"/>
        </w:rPr>
        <w:t>Playlist – A collection of audio files</w:t>
      </w:r>
    </w:p>
    <w:p w14:paraId="2F8020DC" w14:textId="77777777" w:rsidR="00C82479" w:rsidRDefault="00C82479">
      <w:pPr>
        <w:pStyle w:val="ListParagraph"/>
        <w:numPr>
          <w:ilvl w:val="0"/>
          <w:numId w:val="7"/>
        </w:numPr>
        <w:tabs>
          <w:tab w:val="clear" w:pos="360"/>
          <w:tab w:val="num" w:pos="720"/>
        </w:tabs>
        <w:ind w:left="720" w:hanging="360"/>
        <w:rPr>
          <w:rFonts w:ascii="Corbel" w:hAnsi="Corbel"/>
          <w:color w:val="303030"/>
        </w:rPr>
      </w:pPr>
      <w:r>
        <w:rPr>
          <w:rFonts w:ascii="Corbel" w:hAnsi="Corbel"/>
          <w:color w:val="303030"/>
        </w:rPr>
        <w:t>Video Gallery – A collection of videos</w:t>
      </w:r>
    </w:p>
    <w:p w14:paraId="61795CA1" w14:textId="77777777" w:rsidR="00C82479" w:rsidRDefault="00C82479">
      <w:pPr>
        <w:rPr>
          <w:rFonts w:ascii="Corbel" w:hAnsi="Corbel"/>
          <w:color w:val="303030"/>
        </w:rPr>
      </w:pPr>
    </w:p>
    <w:p w14:paraId="07E37BFC" w14:textId="77777777" w:rsidR="00C82479" w:rsidRDefault="00C82479">
      <w:pPr>
        <w:rPr>
          <w:rFonts w:ascii="Corbel" w:hAnsi="Corbel"/>
          <w:color w:val="303030"/>
        </w:rPr>
      </w:pPr>
    </w:p>
    <w:p w14:paraId="3D1830D0" w14:textId="77777777" w:rsidR="00C82479" w:rsidRDefault="00C82479">
      <w:pPr>
        <w:rPr>
          <w:rFonts w:ascii="Corbel" w:hAnsi="Corbel"/>
          <w:color w:val="303030"/>
        </w:rPr>
      </w:pPr>
      <w:r>
        <w:rPr>
          <w:rFonts w:ascii="Arial Bold" w:hAnsi="Arial Bold"/>
          <w:color w:val="1A4654"/>
        </w:rPr>
        <w:t>Contextual Information</w:t>
      </w:r>
    </w:p>
    <w:p w14:paraId="6415733A" w14:textId="77777777" w:rsidR="00C82479" w:rsidRDefault="00C82479">
      <w:pPr>
        <w:rPr>
          <w:rFonts w:ascii="Corbel" w:hAnsi="Corbel"/>
          <w:color w:val="303030"/>
        </w:rPr>
      </w:pPr>
    </w:p>
    <w:p w14:paraId="25F265D8" w14:textId="77777777" w:rsidR="00C82479" w:rsidRDefault="00C82479">
      <w:pPr>
        <w:ind w:firstLine="360"/>
        <w:rPr>
          <w:rFonts w:ascii="Corbel" w:hAnsi="Corbel"/>
          <w:color w:val="303030"/>
        </w:rPr>
      </w:pPr>
      <w:r>
        <w:rPr>
          <w:rFonts w:ascii="Corbel" w:hAnsi="Corbel"/>
          <w:color w:val="303030"/>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Default="00C82479">
      <w:pPr>
        <w:rPr>
          <w:rFonts w:ascii="Corbel" w:hAnsi="Corbel"/>
          <w:color w:val="303030"/>
        </w:rPr>
      </w:pPr>
    </w:p>
    <w:p w14:paraId="4690E8BB"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Completion Status (Work in progress, complete)</w:t>
      </w:r>
    </w:p>
    <w:p w14:paraId="403D3316"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Type of work</w:t>
      </w:r>
    </w:p>
    <w:p w14:paraId="06DDB514" w14:textId="77777777" w:rsidR="00C82479" w:rsidRDefault="00C82479">
      <w:pPr>
        <w:pStyle w:val="ListParagraph"/>
        <w:numPr>
          <w:ilvl w:val="1"/>
          <w:numId w:val="8"/>
        </w:numPr>
        <w:tabs>
          <w:tab w:val="clear" w:pos="360"/>
          <w:tab w:val="num" w:pos="1440"/>
        </w:tabs>
        <w:ind w:left="1440" w:hanging="360"/>
        <w:rPr>
          <w:rFonts w:ascii="Corbel" w:hAnsi="Corbel"/>
          <w:color w:val="303030"/>
        </w:rPr>
      </w:pPr>
      <w:r>
        <w:rPr>
          <w:rFonts w:ascii="Corbel" w:hAnsi="Corbel"/>
          <w:color w:val="303030"/>
        </w:rPr>
        <w:t>Class Work</w:t>
      </w:r>
    </w:p>
    <w:p w14:paraId="02786AD4"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Capstone/Thesis Details</w:t>
      </w:r>
    </w:p>
    <w:p w14:paraId="60A70115" w14:textId="77777777" w:rsidR="00C82479" w:rsidRDefault="00C82479">
      <w:pPr>
        <w:pStyle w:val="ListParagraph"/>
        <w:numPr>
          <w:ilvl w:val="3"/>
          <w:numId w:val="8"/>
        </w:numPr>
        <w:tabs>
          <w:tab w:val="clear" w:pos="360"/>
          <w:tab w:val="num" w:pos="2880"/>
        </w:tabs>
        <w:ind w:left="2880" w:hanging="360"/>
        <w:rPr>
          <w:rFonts w:ascii="Corbel" w:hAnsi="Corbel"/>
          <w:color w:val="303030"/>
        </w:rPr>
      </w:pPr>
      <w:r>
        <w:rPr>
          <w:rFonts w:ascii="Corbel" w:hAnsi="Corbel"/>
          <w:color w:val="303030"/>
        </w:rPr>
        <w:t>Title, Abstract, Defense Date, is Honors</w:t>
      </w:r>
    </w:p>
    <w:p w14:paraId="01E17A12"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Dept. Name &amp; number</w:t>
      </w:r>
    </w:p>
    <w:p w14:paraId="4214BD2F"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Instructor</w:t>
      </w:r>
    </w:p>
    <w:p w14:paraId="30AA9A35" w14:textId="77777777" w:rsidR="00C82479" w:rsidRDefault="00C82479">
      <w:pPr>
        <w:pStyle w:val="ListParagraph"/>
        <w:numPr>
          <w:ilvl w:val="1"/>
          <w:numId w:val="8"/>
        </w:numPr>
        <w:tabs>
          <w:tab w:val="clear" w:pos="360"/>
          <w:tab w:val="num" w:pos="1440"/>
        </w:tabs>
        <w:ind w:left="1440" w:hanging="360"/>
        <w:rPr>
          <w:rFonts w:ascii="Corbel" w:hAnsi="Corbel"/>
          <w:color w:val="303030"/>
        </w:rPr>
      </w:pPr>
      <w:r>
        <w:rPr>
          <w:rFonts w:ascii="Corbel" w:hAnsi="Corbel"/>
          <w:color w:val="303030"/>
        </w:rPr>
        <w:t>Personal Project</w:t>
      </w:r>
    </w:p>
    <w:p w14:paraId="1BEA9D7A"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Job</w:t>
      </w:r>
    </w:p>
    <w:p w14:paraId="12A809F8" w14:textId="77777777" w:rsidR="00C82479" w:rsidRDefault="00C82479">
      <w:pPr>
        <w:pStyle w:val="ListParagraph"/>
        <w:numPr>
          <w:ilvl w:val="3"/>
          <w:numId w:val="8"/>
        </w:numPr>
        <w:tabs>
          <w:tab w:val="clear" w:pos="360"/>
          <w:tab w:val="num" w:pos="2880"/>
        </w:tabs>
        <w:ind w:left="2880" w:hanging="360"/>
        <w:rPr>
          <w:rFonts w:ascii="Corbel" w:hAnsi="Corbel"/>
          <w:color w:val="303030"/>
        </w:rPr>
      </w:pPr>
      <w:r>
        <w:rPr>
          <w:rFonts w:ascii="Corbel" w:hAnsi="Corbel"/>
          <w:color w:val="303030"/>
        </w:rPr>
        <w:t>Client, employer, Job description</w:t>
      </w:r>
    </w:p>
    <w:p w14:paraId="53932EDB" w14:textId="77777777" w:rsidR="00C82479" w:rsidRDefault="00C82479">
      <w:pPr>
        <w:pStyle w:val="ListParagraph"/>
        <w:numPr>
          <w:ilvl w:val="2"/>
          <w:numId w:val="8"/>
        </w:numPr>
        <w:tabs>
          <w:tab w:val="clear" w:pos="360"/>
          <w:tab w:val="num" w:pos="2160"/>
        </w:tabs>
        <w:ind w:left="2160" w:hanging="360"/>
        <w:rPr>
          <w:rFonts w:ascii="Corbel" w:hAnsi="Corbel"/>
          <w:color w:val="303030"/>
        </w:rPr>
      </w:pPr>
      <w:r>
        <w:rPr>
          <w:rFonts w:ascii="Corbel" w:hAnsi="Corbel"/>
          <w:color w:val="303030"/>
        </w:rPr>
        <w:t>Extracurricular</w:t>
      </w:r>
    </w:p>
    <w:p w14:paraId="50797780" w14:textId="77777777" w:rsidR="00C82479" w:rsidRDefault="00C82479">
      <w:pPr>
        <w:pStyle w:val="ListParagraph"/>
        <w:numPr>
          <w:ilvl w:val="3"/>
          <w:numId w:val="8"/>
        </w:numPr>
        <w:tabs>
          <w:tab w:val="clear" w:pos="360"/>
          <w:tab w:val="num" w:pos="2880"/>
        </w:tabs>
        <w:ind w:left="2880" w:hanging="360"/>
        <w:rPr>
          <w:rFonts w:ascii="Corbel" w:hAnsi="Corbel"/>
          <w:color w:val="303030"/>
        </w:rPr>
      </w:pPr>
      <w:r>
        <w:rPr>
          <w:rFonts w:ascii="Corbel" w:hAnsi="Corbel"/>
          <w:color w:val="303030"/>
        </w:rPr>
        <w:t>Whoa</w:t>
      </w:r>
    </w:p>
    <w:p w14:paraId="5EEA5193"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Date started / finished (semester or date range)</w:t>
      </w:r>
    </w:p>
    <w:p w14:paraId="5E4859B4"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Description of work (goals, assignment, background information, etc.)</w:t>
      </w:r>
    </w:p>
    <w:p w14:paraId="18A63E69"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Other collaborators</w:t>
      </w:r>
    </w:p>
    <w:p w14:paraId="3CB50AD3"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Category(s) work belongs to</w:t>
      </w:r>
    </w:p>
    <w:p w14:paraId="086D21D7" w14:textId="77777777" w:rsidR="00C82479" w:rsidRDefault="00C82479">
      <w:pPr>
        <w:pStyle w:val="ListParagraph"/>
        <w:numPr>
          <w:ilvl w:val="0"/>
          <w:numId w:val="8"/>
        </w:numPr>
        <w:tabs>
          <w:tab w:val="clear" w:pos="360"/>
          <w:tab w:val="num" w:pos="720"/>
        </w:tabs>
        <w:ind w:left="720" w:hanging="360"/>
        <w:rPr>
          <w:rFonts w:ascii="Corbel" w:hAnsi="Corbel"/>
          <w:color w:val="303030"/>
        </w:rPr>
      </w:pPr>
      <w:r>
        <w:rPr>
          <w:rFonts w:ascii="Corbel" w:hAnsi="Corbel"/>
          <w:color w:val="303030"/>
        </w:rPr>
        <w:t>Self-assessment</w:t>
      </w:r>
    </w:p>
    <w:p w14:paraId="5DB7D8C5" w14:textId="77777777" w:rsidR="00C82479" w:rsidRDefault="00C82479">
      <w:pPr>
        <w:rPr>
          <w:rFonts w:ascii="Corbel" w:hAnsi="Corbel"/>
          <w:color w:val="303030"/>
        </w:rPr>
      </w:pPr>
    </w:p>
    <w:p w14:paraId="7103E916" w14:textId="77777777" w:rsidR="00C82479" w:rsidRDefault="00C82479">
      <w:pPr>
        <w:rPr>
          <w:rFonts w:ascii="Corbel" w:hAnsi="Corbel"/>
          <w:color w:val="303030"/>
        </w:rPr>
      </w:pPr>
    </w:p>
    <w:p w14:paraId="3E11E3EF" w14:textId="77777777" w:rsidR="00C82479" w:rsidRDefault="00C82479">
      <w:pPr>
        <w:rPr>
          <w:rFonts w:ascii="Corbel" w:hAnsi="Corbel"/>
          <w:color w:val="303030"/>
        </w:rPr>
      </w:pPr>
      <w:r>
        <w:rPr>
          <w:rFonts w:ascii="Arial Bold" w:hAnsi="Arial Bold"/>
          <w:color w:val="1A4654"/>
        </w:rPr>
        <w:t>Published Work</w:t>
      </w:r>
    </w:p>
    <w:p w14:paraId="4F6213E0" w14:textId="77777777" w:rsidR="00C82479" w:rsidRDefault="00C82479">
      <w:pPr>
        <w:rPr>
          <w:rFonts w:ascii="Corbel" w:hAnsi="Corbel"/>
          <w:color w:val="303030"/>
        </w:rPr>
      </w:pPr>
    </w:p>
    <w:p w14:paraId="00A1603B" w14:textId="77777777" w:rsidR="00C82479" w:rsidRDefault="00C82479">
      <w:pPr>
        <w:rPr>
          <w:rFonts w:ascii="Corbel" w:hAnsi="Corbel"/>
          <w:color w:val="303030"/>
        </w:rPr>
      </w:pPr>
    </w:p>
    <w:p w14:paraId="49F56178" w14:textId="77777777" w:rsidR="00C82479" w:rsidRDefault="00C82479">
      <w:pPr>
        <w:rPr>
          <w:rFonts w:ascii="Corbel" w:hAnsi="Corbel"/>
          <w:color w:val="303030"/>
        </w:rPr>
      </w:pPr>
      <w:r>
        <w:rPr>
          <w:rFonts w:ascii="Corbel" w:hAnsi="Corbel"/>
          <w:color w:val="303030"/>
        </w:rPr>
        <w:t>Number of views</w:t>
      </w:r>
    </w:p>
    <w:p w14:paraId="65A90E9C" w14:textId="77777777" w:rsidR="00C82479" w:rsidRDefault="00C82479">
      <w:pPr>
        <w:rPr>
          <w:rFonts w:ascii="Corbel" w:hAnsi="Corbel"/>
          <w:color w:val="303030"/>
        </w:rPr>
      </w:pPr>
      <w:r>
        <w:rPr>
          <w:rFonts w:ascii="Corbel" w:hAnsi="Corbel"/>
          <w:color w:val="303030"/>
        </w:rPr>
        <w:t>Ratings</w:t>
      </w:r>
    </w:p>
    <w:p w14:paraId="21A2700F" w14:textId="77777777" w:rsidR="00C82479" w:rsidRDefault="00C82479">
      <w:pPr>
        <w:rPr>
          <w:rFonts w:ascii="Corbel" w:hAnsi="Corbel"/>
          <w:color w:val="303030"/>
        </w:rPr>
      </w:pPr>
      <w:r>
        <w:rPr>
          <w:rFonts w:ascii="Corbel" w:hAnsi="Corbel"/>
          <w:color w:val="303030"/>
        </w:rPr>
        <w:t>Comments</w:t>
      </w:r>
    </w:p>
    <w:p w14:paraId="6FB1ACD0" w14:textId="77777777" w:rsidR="00C82479" w:rsidRDefault="00C82479">
      <w:pPr>
        <w:rPr>
          <w:rFonts w:ascii="Corbel" w:hAnsi="Corbel"/>
          <w:color w:val="303030"/>
        </w:rPr>
      </w:pPr>
    </w:p>
    <w:p w14:paraId="0E3F9EB4" w14:textId="77777777" w:rsidR="00C82479" w:rsidRDefault="00C82479">
      <w:pPr>
        <w:rPr>
          <w:rFonts w:ascii="Corbel" w:hAnsi="Corbel"/>
          <w:color w:val="303030"/>
        </w:rPr>
      </w:pPr>
    </w:p>
    <w:p w14:paraId="39B80BAD" w14:textId="77777777" w:rsidR="00C82479" w:rsidRDefault="00C82479">
      <w:pPr>
        <w:rPr>
          <w:rFonts w:ascii="Corbel" w:hAnsi="Corbel"/>
          <w:color w:val="303030"/>
        </w:rPr>
      </w:pPr>
      <w:r>
        <w:rPr>
          <w:rFonts w:ascii="Arial Bold" w:hAnsi="Arial Bold"/>
          <w:color w:val="1A4654"/>
        </w:rPr>
        <w:t>Feedback</w:t>
      </w:r>
    </w:p>
    <w:p w14:paraId="64A4ACBC" w14:textId="77777777" w:rsidR="00C82479" w:rsidRDefault="00C82479">
      <w:pPr>
        <w:rPr>
          <w:rFonts w:ascii="Corbel" w:hAnsi="Corbel"/>
          <w:color w:val="303030"/>
        </w:rPr>
      </w:pPr>
    </w:p>
    <w:p w14:paraId="1C838DAD" w14:textId="77777777" w:rsidR="00C82479" w:rsidRDefault="00C82479">
      <w:pPr>
        <w:ind w:firstLine="720"/>
        <w:rPr>
          <w:rFonts w:ascii="Corbel" w:hAnsi="Corbel"/>
          <w:color w:val="303030"/>
        </w:rPr>
      </w:pPr>
      <w:r>
        <w:rPr>
          <w:rFonts w:ascii="Corbel" w:hAnsi="Corbel"/>
          <w:color w:val="303030"/>
        </w:rPr>
        <w:t>Students can solicit other users to provide feedback on a specific work. Students create custom questions and allow other users to view and evaluate their work using the questions. Summary of responses are available.</w:t>
      </w:r>
    </w:p>
    <w:p w14:paraId="7DDEF678" w14:textId="77777777" w:rsidR="00C82479" w:rsidRDefault="00C82479">
      <w:pPr>
        <w:rPr>
          <w:rFonts w:ascii="Corbel" w:hAnsi="Corbel"/>
          <w:color w:val="303030"/>
        </w:rPr>
      </w:pPr>
    </w:p>
    <w:p w14:paraId="6DA24484" w14:textId="77777777" w:rsidR="00C82479" w:rsidRDefault="00C82479">
      <w:pPr>
        <w:rPr>
          <w:rFonts w:ascii="Corbel" w:hAnsi="Corbel"/>
          <w:color w:val="303030"/>
        </w:rPr>
      </w:pPr>
    </w:p>
    <w:p w14:paraId="052B5D97" w14:textId="77777777" w:rsidR="00C82479" w:rsidRDefault="00C82479">
      <w:pPr>
        <w:rPr>
          <w:rFonts w:ascii="Corbel" w:hAnsi="Corbel"/>
          <w:color w:val="303030"/>
        </w:rPr>
      </w:pPr>
    </w:p>
    <w:p w14:paraId="6BB2110A" w14:textId="77777777" w:rsidR="00C82479" w:rsidRDefault="00C82479">
      <w:pPr>
        <w:rPr>
          <w:rFonts w:ascii="Corbel" w:hAnsi="Corbel"/>
          <w:color w:val="303030"/>
        </w:rPr>
      </w:pPr>
      <w:r>
        <w:rPr>
          <w:rFonts w:ascii="Arial Bold" w:hAnsi="Arial Bold"/>
          <w:color w:val="1A4654"/>
          <w:sz w:val="36"/>
        </w:rPr>
        <w:t>User Profile</w:t>
      </w:r>
    </w:p>
    <w:p w14:paraId="2944ACC3" w14:textId="77777777" w:rsidR="00C82479" w:rsidRDefault="00C82479">
      <w:pPr>
        <w:rPr>
          <w:rFonts w:ascii="Corbel" w:hAnsi="Corbel"/>
          <w:color w:val="303030"/>
        </w:rPr>
      </w:pPr>
    </w:p>
    <w:p w14:paraId="4AA47FB1" w14:textId="77777777" w:rsidR="00C82479" w:rsidRDefault="00C82479">
      <w:pPr>
        <w:ind w:firstLine="720"/>
        <w:rPr>
          <w:rFonts w:ascii="Corbel" w:hAnsi="Corbel"/>
          <w:color w:val="303030"/>
        </w:rPr>
      </w:pPr>
      <w:r>
        <w:rPr>
          <w:rFonts w:ascii="Corbel" w:hAnsi="Corbel"/>
          <w:color w:val="303030"/>
        </w:rPr>
        <w:t xml:space="preserve">Profiles provide contextual information about a single individual by describing who she is, academic interests, and other defining information. The system can use this information to strengthen search results, suggest similar related people and work, and help contextualize users. Basic profile information for each registered user </w:t>
      </w:r>
      <w:proofErr w:type="gramStart"/>
      <w:r>
        <w:rPr>
          <w:rFonts w:ascii="Corbel" w:hAnsi="Corbel"/>
          <w:color w:val="303030"/>
        </w:rPr>
        <w:t>type are</w:t>
      </w:r>
      <w:proofErr w:type="gramEnd"/>
      <w:r>
        <w:rPr>
          <w:rFonts w:ascii="Corbel" w:hAnsi="Corbel"/>
          <w:color w:val="303030"/>
        </w:rPr>
        <w:t xml:space="preserve"> provided below. Note that students and faculty, as specialized member users, will have most of the same information as members.</w:t>
      </w:r>
    </w:p>
    <w:p w14:paraId="23C394C0" w14:textId="77777777" w:rsidR="00C82479" w:rsidRDefault="00C82479">
      <w:pPr>
        <w:rPr>
          <w:rFonts w:ascii="Corbel" w:hAnsi="Corbel"/>
          <w:color w:val="303030"/>
        </w:rPr>
      </w:pPr>
    </w:p>
    <w:p w14:paraId="212E4F5C" w14:textId="77777777" w:rsidR="00C82479" w:rsidRDefault="00C82479">
      <w:pPr>
        <w:rPr>
          <w:rFonts w:ascii="Corbel" w:hAnsi="Corbel"/>
          <w:color w:val="303030"/>
        </w:rPr>
      </w:pPr>
    </w:p>
    <w:p w14:paraId="08A74C73" w14:textId="77777777" w:rsidR="00C82479" w:rsidRDefault="00C82479">
      <w:pPr>
        <w:rPr>
          <w:rFonts w:ascii="Arial Bold" w:hAnsi="Arial Bold"/>
          <w:color w:val="1A4654"/>
        </w:rPr>
      </w:pPr>
      <w:r>
        <w:rPr>
          <w:rFonts w:ascii="Arial Bold" w:hAnsi="Arial Bold"/>
          <w:color w:val="1A4654"/>
        </w:rPr>
        <w:t>Member</w:t>
      </w:r>
    </w:p>
    <w:p w14:paraId="152C8AF5" w14:textId="77777777" w:rsidR="00C82479" w:rsidRDefault="00C82479">
      <w:pPr>
        <w:rPr>
          <w:rFonts w:ascii="Corbel" w:hAnsi="Corbel"/>
          <w:color w:val="303030"/>
        </w:rPr>
      </w:pPr>
    </w:p>
    <w:p w14:paraId="68DB8ECD"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Name</w:t>
      </w:r>
    </w:p>
    <w:p w14:paraId="4A023859"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Academic interests</w:t>
      </w:r>
    </w:p>
    <w:p w14:paraId="52387B0F"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Description</w:t>
      </w:r>
    </w:p>
    <w:p w14:paraId="5BD5C849"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Picture</w:t>
      </w:r>
    </w:p>
    <w:p w14:paraId="3371908E" w14:textId="77777777" w:rsidR="00C82479" w:rsidRDefault="00C82479">
      <w:pPr>
        <w:pStyle w:val="ListParagraph"/>
        <w:numPr>
          <w:ilvl w:val="0"/>
          <w:numId w:val="9"/>
        </w:numPr>
        <w:tabs>
          <w:tab w:val="clear" w:pos="360"/>
          <w:tab w:val="num" w:pos="720"/>
        </w:tabs>
        <w:ind w:left="720" w:hanging="360"/>
        <w:rPr>
          <w:rFonts w:ascii="Corbel" w:hAnsi="Corbel"/>
          <w:color w:val="303030"/>
        </w:rPr>
      </w:pPr>
      <w:r>
        <w:rPr>
          <w:rFonts w:ascii="Corbel" w:hAnsi="Corbel"/>
          <w:color w:val="303030"/>
        </w:rPr>
        <w:t>Type (member only): Alumni, Parent, employer, prospective student, University employee</w:t>
      </w:r>
    </w:p>
    <w:p w14:paraId="26C370FA" w14:textId="77777777" w:rsidR="00C82479" w:rsidRDefault="00C82479">
      <w:pPr>
        <w:rPr>
          <w:rFonts w:ascii="Corbel" w:hAnsi="Corbel"/>
          <w:color w:val="303030"/>
        </w:rPr>
      </w:pPr>
    </w:p>
    <w:p w14:paraId="32D1F50C" w14:textId="77777777" w:rsidR="00C82479" w:rsidRDefault="00C82479">
      <w:pPr>
        <w:rPr>
          <w:rFonts w:ascii="Corbel" w:hAnsi="Corbel"/>
          <w:color w:val="303030"/>
        </w:rPr>
      </w:pPr>
    </w:p>
    <w:p w14:paraId="3BB2991D" w14:textId="77777777" w:rsidR="00C82479" w:rsidRDefault="00C82479">
      <w:pPr>
        <w:rPr>
          <w:rFonts w:ascii="Arial Bold" w:hAnsi="Arial Bold"/>
          <w:color w:val="1A4654"/>
        </w:rPr>
      </w:pPr>
      <w:r>
        <w:rPr>
          <w:rFonts w:ascii="Arial Bold" w:hAnsi="Arial Bold"/>
          <w:color w:val="1A4654"/>
        </w:rPr>
        <w:t>Student</w:t>
      </w:r>
    </w:p>
    <w:p w14:paraId="4DA8B983" w14:textId="77777777" w:rsidR="00C82479" w:rsidRDefault="00C82479">
      <w:pPr>
        <w:rPr>
          <w:rFonts w:ascii="Corbel" w:hAnsi="Corbel"/>
          <w:color w:val="303030"/>
        </w:rPr>
      </w:pPr>
    </w:p>
    <w:p w14:paraId="5CE1B778"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Year in school</w:t>
      </w:r>
    </w:p>
    <w:p w14:paraId="5A48717A"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Expected graduation</w:t>
      </w:r>
    </w:p>
    <w:p w14:paraId="28362AF7"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Majors / Minors</w:t>
      </w:r>
    </w:p>
    <w:p w14:paraId="411B10CF"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Availability status (Looking for opportunities)</w:t>
      </w:r>
    </w:p>
    <w:p w14:paraId="4660AF30" w14:textId="77777777" w:rsidR="00C82479" w:rsidRDefault="00C82479">
      <w:pPr>
        <w:pStyle w:val="ListParagraph"/>
        <w:numPr>
          <w:ilvl w:val="0"/>
          <w:numId w:val="10"/>
        </w:numPr>
        <w:tabs>
          <w:tab w:val="clear" w:pos="360"/>
          <w:tab w:val="num" w:pos="720"/>
        </w:tabs>
        <w:ind w:left="720" w:hanging="360"/>
        <w:rPr>
          <w:rFonts w:ascii="Corbel" w:hAnsi="Corbel"/>
          <w:color w:val="303030"/>
        </w:rPr>
      </w:pPr>
      <w:proofErr w:type="gramStart"/>
      <w:r>
        <w:rPr>
          <w:rFonts w:ascii="Corbel" w:hAnsi="Corbel"/>
          <w:color w:val="303030"/>
        </w:rPr>
        <w:t>working</w:t>
      </w:r>
      <w:proofErr w:type="gramEnd"/>
      <w:r>
        <w:rPr>
          <w:rFonts w:ascii="Corbel" w:hAnsi="Corbel"/>
          <w:color w:val="303030"/>
        </w:rPr>
        <w:t xml:space="preserve"> at _____</w:t>
      </w:r>
    </w:p>
    <w:p w14:paraId="062DA40D" w14:textId="77777777" w:rsidR="00C82479" w:rsidRDefault="00C82479">
      <w:pPr>
        <w:pStyle w:val="ListParagraph"/>
        <w:numPr>
          <w:ilvl w:val="0"/>
          <w:numId w:val="10"/>
        </w:numPr>
        <w:tabs>
          <w:tab w:val="clear" w:pos="360"/>
          <w:tab w:val="num" w:pos="720"/>
        </w:tabs>
        <w:ind w:left="720" w:hanging="360"/>
        <w:rPr>
          <w:rFonts w:ascii="Corbel" w:hAnsi="Corbel"/>
          <w:color w:val="303030"/>
        </w:rPr>
      </w:pPr>
      <w:r>
        <w:rPr>
          <w:rFonts w:ascii="Corbel" w:hAnsi="Corbel"/>
          <w:color w:val="303030"/>
        </w:rPr>
        <w:t>Plans after school</w:t>
      </w:r>
    </w:p>
    <w:p w14:paraId="1FFB3182" w14:textId="77777777" w:rsidR="00C82479" w:rsidRDefault="00C82479">
      <w:pPr>
        <w:rPr>
          <w:rFonts w:ascii="Corbel" w:hAnsi="Corbel"/>
          <w:color w:val="303030"/>
        </w:rPr>
      </w:pPr>
    </w:p>
    <w:p w14:paraId="02A71734" w14:textId="77777777" w:rsidR="00C82479" w:rsidRDefault="00C82479">
      <w:pPr>
        <w:rPr>
          <w:rFonts w:ascii="Corbel" w:hAnsi="Corbel"/>
          <w:color w:val="303030"/>
        </w:rPr>
      </w:pPr>
    </w:p>
    <w:p w14:paraId="5F31EA99" w14:textId="77777777" w:rsidR="00C82479" w:rsidRDefault="00C82479">
      <w:pPr>
        <w:rPr>
          <w:rFonts w:ascii="Arial Bold" w:hAnsi="Arial Bold"/>
          <w:color w:val="1A4654"/>
        </w:rPr>
      </w:pPr>
      <w:r>
        <w:rPr>
          <w:rFonts w:ascii="Arial Bold" w:hAnsi="Arial Bold"/>
          <w:color w:val="1A4654"/>
        </w:rPr>
        <w:t>Faculty</w:t>
      </w:r>
    </w:p>
    <w:p w14:paraId="1901DF15" w14:textId="77777777" w:rsidR="00C82479" w:rsidRDefault="00C82479">
      <w:pPr>
        <w:rPr>
          <w:rFonts w:ascii="Corbel" w:hAnsi="Corbel"/>
          <w:color w:val="303030"/>
        </w:rPr>
      </w:pPr>
    </w:p>
    <w:p w14:paraId="77D7D788" w14:textId="77777777" w:rsidR="00C82479" w:rsidRDefault="00C82479">
      <w:pPr>
        <w:pStyle w:val="ListParagraph"/>
        <w:numPr>
          <w:ilvl w:val="0"/>
          <w:numId w:val="11"/>
        </w:numPr>
        <w:tabs>
          <w:tab w:val="clear" w:pos="360"/>
          <w:tab w:val="num" w:pos="720"/>
        </w:tabs>
        <w:ind w:left="720" w:hanging="360"/>
        <w:rPr>
          <w:rFonts w:ascii="Corbel" w:hAnsi="Corbel"/>
          <w:color w:val="303030"/>
        </w:rPr>
      </w:pPr>
      <w:r>
        <w:rPr>
          <w:rFonts w:ascii="Corbel" w:hAnsi="Corbel"/>
          <w:color w:val="303030"/>
        </w:rPr>
        <w:t>Associated Departments</w:t>
      </w:r>
    </w:p>
    <w:p w14:paraId="2E74715F" w14:textId="77777777" w:rsidR="00C82479" w:rsidRDefault="00C82479">
      <w:pPr>
        <w:pStyle w:val="ListParagraph"/>
        <w:numPr>
          <w:ilvl w:val="1"/>
          <w:numId w:val="11"/>
        </w:numPr>
        <w:tabs>
          <w:tab w:val="clear" w:pos="360"/>
          <w:tab w:val="num" w:pos="1440"/>
        </w:tabs>
        <w:ind w:left="1440" w:hanging="360"/>
        <w:rPr>
          <w:rFonts w:ascii="Corbel" w:hAnsi="Corbel"/>
          <w:color w:val="303030"/>
        </w:rPr>
      </w:pPr>
      <w:r>
        <w:rPr>
          <w:rFonts w:ascii="Corbel" w:hAnsi="Corbel"/>
          <w:color w:val="303030"/>
        </w:rPr>
        <w:t>Interests/Research</w:t>
      </w:r>
    </w:p>
    <w:p w14:paraId="442E11D1" w14:textId="77777777" w:rsidR="00C82479" w:rsidRDefault="00C82479">
      <w:pPr>
        <w:pStyle w:val="ListParagraph"/>
        <w:numPr>
          <w:ilvl w:val="1"/>
          <w:numId w:val="11"/>
        </w:numPr>
        <w:tabs>
          <w:tab w:val="clear" w:pos="360"/>
          <w:tab w:val="num" w:pos="1440"/>
        </w:tabs>
        <w:ind w:left="1440" w:hanging="360"/>
        <w:rPr>
          <w:rFonts w:ascii="Corbel" w:hAnsi="Corbel"/>
          <w:color w:val="303030"/>
        </w:rPr>
      </w:pPr>
      <w:r>
        <w:rPr>
          <w:rFonts w:ascii="Corbel" w:hAnsi="Corbel"/>
          <w:color w:val="303030"/>
        </w:rPr>
        <w:t>Classes Taught</w:t>
      </w:r>
    </w:p>
    <w:p w14:paraId="366E63A1" w14:textId="77777777" w:rsidR="00C82479" w:rsidRDefault="00C82479">
      <w:pPr>
        <w:rPr>
          <w:rFonts w:ascii="Corbel" w:hAnsi="Corbel"/>
          <w:color w:val="303030"/>
        </w:rPr>
      </w:pPr>
    </w:p>
    <w:p w14:paraId="43F0F61F" w14:textId="77777777" w:rsidR="00C82479" w:rsidRDefault="00C82479">
      <w:pPr>
        <w:rPr>
          <w:rFonts w:ascii="Corbel" w:hAnsi="Corbel"/>
          <w:color w:val="303030"/>
        </w:rPr>
      </w:pPr>
    </w:p>
    <w:p w14:paraId="0E1EECEA" w14:textId="77777777" w:rsidR="00C82479" w:rsidRDefault="00C82479">
      <w:pPr>
        <w:rPr>
          <w:rFonts w:ascii="Corbel" w:hAnsi="Corbel"/>
          <w:color w:val="303030"/>
        </w:rPr>
      </w:pPr>
    </w:p>
    <w:p w14:paraId="537384D4" w14:textId="77777777" w:rsidR="00C82479" w:rsidRDefault="00C82479">
      <w:pPr>
        <w:rPr>
          <w:rFonts w:ascii="Corbel" w:hAnsi="Corbel"/>
          <w:color w:val="303030"/>
        </w:rPr>
      </w:pPr>
      <w:r>
        <w:rPr>
          <w:rFonts w:ascii="Arial Bold" w:hAnsi="Arial Bold"/>
          <w:color w:val="1A4654"/>
          <w:sz w:val="36"/>
        </w:rPr>
        <w:t>Collections of Student Work</w:t>
      </w:r>
    </w:p>
    <w:p w14:paraId="11BB9F39" w14:textId="77777777" w:rsidR="00C82479" w:rsidRDefault="00C82479">
      <w:pPr>
        <w:rPr>
          <w:rFonts w:ascii="Corbel" w:hAnsi="Corbel"/>
          <w:color w:val="303030"/>
        </w:rPr>
      </w:pPr>
    </w:p>
    <w:p w14:paraId="65D7F7E4" w14:textId="4A94BFDE" w:rsidR="00C82479" w:rsidRDefault="00C82479">
      <w:pPr>
        <w:ind w:firstLine="720"/>
        <w:rPr>
          <w:rFonts w:ascii="Corbel" w:hAnsi="Corbel"/>
          <w:color w:val="303030"/>
        </w:rPr>
      </w:pPr>
      <w:r>
        <w:rPr>
          <w:rFonts w:ascii="Corbel" w:hAnsi="Corbel"/>
          <w:color w:val="303030"/>
        </w:rPr>
        <w:t xml:space="preserve">A collection of student work is a set of work that shares some common similarity. The similarity may be intrinsic to the works, user specified, or group based. </w:t>
      </w:r>
      <w:ins w:id="385" w:author="John Sullivan" w:date="2013-04-12T16:13:00Z">
        <w:r w:rsidR="007D7BFF">
          <w:rPr>
            <w:rFonts w:ascii="Corbel" w:hAnsi="Corbel"/>
            <w:color w:val="303030"/>
          </w:rPr>
          <w:t xml:space="preserve">Types of collections are a result of a relationship </w:t>
        </w:r>
      </w:ins>
      <w:ins w:id="386" w:author="John Sullivan" w:date="2013-04-12T16:14:00Z">
        <w:r w:rsidR="007D7BFF">
          <w:rPr>
            <w:rFonts w:ascii="Corbel" w:hAnsi="Corbel"/>
            <w:color w:val="303030"/>
          </w:rPr>
          <w:t>between works and users and groups</w:t>
        </w:r>
      </w:ins>
      <w:ins w:id="387" w:author="John Sullivan" w:date="2013-04-12T16:22:00Z">
        <w:r w:rsidR="005532D8">
          <w:rPr>
            <w:rFonts w:ascii="Corbel" w:hAnsi="Corbel"/>
            <w:color w:val="303030"/>
          </w:rPr>
          <w:t xml:space="preserve"> (see ‘Types</w:t>
        </w:r>
      </w:ins>
      <w:ins w:id="388" w:author="John Sullivan" w:date="2013-04-12T16:23:00Z">
        <w:r w:rsidR="005532D8">
          <w:rPr>
            <w:rFonts w:ascii="Corbel" w:hAnsi="Corbel"/>
            <w:color w:val="303030"/>
          </w:rPr>
          <w:t>’ below)</w:t>
        </w:r>
      </w:ins>
      <w:ins w:id="389" w:author="John Sullivan" w:date="2013-04-12T16:14:00Z">
        <w:r w:rsidR="007D7BFF">
          <w:rPr>
            <w:rFonts w:ascii="Corbel" w:hAnsi="Corbel"/>
            <w:color w:val="303030"/>
          </w:rPr>
          <w:t>.</w:t>
        </w:r>
      </w:ins>
      <w:ins w:id="390" w:author="John Sullivan" w:date="2013-04-12T16:23:00Z">
        <w:r w:rsidR="005532D8">
          <w:rPr>
            <w:rFonts w:ascii="Corbel" w:hAnsi="Corbel"/>
            <w:color w:val="303030"/>
          </w:rPr>
          <w:t xml:space="preserve"> </w:t>
        </w:r>
      </w:ins>
      <w:del w:id="391" w:author="John Sullivan" w:date="2013-04-12T16:23:00Z">
        <w:r w:rsidRPr="007D7BFF" w:rsidDel="005532D8">
          <w:rPr>
            <w:rFonts w:ascii="Corbel" w:hAnsi="Corbel"/>
            <w:color w:val="303030"/>
            <w:highlight w:val="yellow"/>
            <w:rPrChange w:id="392" w:author="John Sullivan" w:date="2013-04-12T16:11:00Z">
              <w:rPr>
                <w:rFonts w:ascii="Corbel" w:hAnsi="Corbel"/>
                <w:color w:val="303030"/>
              </w:rPr>
            </w:rPrChange>
          </w:rPr>
          <w:delText>More precisely, a collection is a relationship between users, groups, and work</w:delText>
        </w:r>
        <w:r w:rsidDel="005532D8">
          <w:rPr>
            <w:rFonts w:ascii="Corbel" w:hAnsi="Corbel"/>
            <w:color w:val="303030"/>
          </w:rPr>
          <w:delText xml:space="preserve">. </w:delText>
        </w:r>
      </w:del>
      <w:r>
        <w:rPr>
          <w:rFonts w:ascii="Corbel" w:hAnsi="Corbel"/>
          <w:color w:val="303030"/>
        </w:rPr>
        <w:t>Works are grouped into collections, ultimately, to facilitate browsing, sharing, and feedback.</w:t>
      </w:r>
    </w:p>
    <w:p w14:paraId="294DC9C9" w14:textId="77777777" w:rsidR="00C82479" w:rsidRDefault="00C82479">
      <w:pPr>
        <w:rPr>
          <w:rFonts w:ascii="Corbel" w:hAnsi="Corbel"/>
          <w:color w:val="303030"/>
        </w:rPr>
      </w:pPr>
    </w:p>
    <w:p w14:paraId="2842E356" w14:textId="77777777" w:rsidR="00C82479" w:rsidRDefault="00C82479">
      <w:pPr>
        <w:rPr>
          <w:rFonts w:ascii="Corbel" w:hAnsi="Corbel"/>
          <w:color w:val="303030"/>
        </w:rPr>
      </w:pPr>
    </w:p>
    <w:p w14:paraId="29182060" w14:textId="562F4CFB" w:rsidR="00C82479" w:rsidDel="005532D8" w:rsidRDefault="00C82479">
      <w:pPr>
        <w:rPr>
          <w:rFonts w:ascii="Corbel Bold" w:hAnsi="Corbel Bold"/>
          <w:color w:val="1A4654"/>
          <w:sz w:val="36"/>
        </w:rPr>
      </w:pPr>
      <w:moveFromRangeStart w:id="393" w:author="John Sullivan" w:date="2013-04-12T16:25:00Z" w:name="move227403264"/>
      <w:moveFrom w:id="394" w:author="John Sullivan" w:date="2013-04-12T16:25:00Z">
        <w:r w:rsidDel="005532D8">
          <w:rPr>
            <w:rFonts w:ascii="Corbel" w:hAnsi="Corbel"/>
            <w:color w:val="1A4654"/>
          </w:rPr>
          <w:t>Possible Collections</w:t>
        </w:r>
      </w:moveFrom>
    </w:p>
    <w:p w14:paraId="1D9EDD51" w14:textId="45E6AC5C"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395" w:author="John Sullivan" w:date="2013-04-12T16:25:00Z">
        <w:r w:rsidDel="005532D8">
          <w:rPr>
            <w:rFonts w:ascii="Corbel Bold" w:hAnsi="Corbel Bold"/>
            <w:color w:val="1A4654"/>
          </w:rPr>
          <w:t>Personal collection (all of the users work)</w:t>
        </w:r>
      </w:moveFrom>
    </w:p>
    <w:p w14:paraId="729D291D" w14:textId="68ECF795"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396" w:author="John Sullivan" w:date="2013-04-12T16:25:00Z">
        <w:r w:rsidDel="005532D8">
          <w:rPr>
            <w:rFonts w:ascii="Corbel Bold" w:hAnsi="Corbel Bold"/>
            <w:color w:val="1A4654"/>
          </w:rPr>
          <w:t>Dept. Collections (all NMD work, all CMJ work, etc)</w:t>
        </w:r>
      </w:moveFrom>
    </w:p>
    <w:p w14:paraId="123F42B0" w14:textId="4F5AA962"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397" w:author="John Sullivan" w:date="2013-04-12T16:25:00Z">
        <w:r w:rsidDel="005532D8">
          <w:rPr>
            <w:rFonts w:ascii="Corbel Bold" w:hAnsi="Corbel Bold"/>
            <w:color w:val="1A4654"/>
          </w:rPr>
          <w:t>Class collections (all NMD 102 work, all CMJ 236 work etc)</w:t>
        </w:r>
      </w:moveFrom>
    </w:p>
    <w:p w14:paraId="1FEE04E0" w14:textId="3D7BE871"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398" w:author="John Sullivan" w:date="2013-04-12T16:25:00Z">
        <w:r w:rsidDel="005532D8">
          <w:rPr>
            <w:rFonts w:ascii="Corbel Bold" w:hAnsi="Corbel Bold"/>
            <w:color w:val="1A4654"/>
          </w:rPr>
          <w:t>Major collections( all New Media work, all Journalism work, all Marine Bio work, etc)</w:t>
        </w:r>
      </w:moveFrom>
    </w:p>
    <w:p w14:paraId="093DBBED" w14:textId="39A667F9"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399" w:author="John Sullivan" w:date="2013-04-12T16:25:00Z">
        <w:r w:rsidDel="005532D8">
          <w:rPr>
            <w:rFonts w:ascii="Corbel Bold" w:hAnsi="Corbel Bold"/>
            <w:color w:val="1A4654"/>
          </w:rPr>
          <w:t>Media collections (all photos, all videos, all coding)</w:t>
        </w:r>
      </w:moveFrom>
    </w:p>
    <w:p w14:paraId="205F2F91" w14:textId="668FA726"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400" w:author="John Sullivan" w:date="2013-04-12T16:25:00Z">
        <w:r w:rsidDel="005532D8">
          <w:rPr>
            <w:rFonts w:ascii="Corbel Bold" w:hAnsi="Corbel Bold"/>
            <w:color w:val="1A4654"/>
          </w:rPr>
          <w:t>Favorited collection (all the work the user has favorited)</w:t>
        </w:r>
      </w:moveFrom>
    </w:p>
    <w:p w14:paraId="7EB0978D" w14:textId="62032DCE"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401" w:author="John Sullivan" w:date="2013-04-12T16:25:00Z">
        <w:r w:rsidDel="005532D8">
          <w:rPr>
            <w:rFonts w:ascii="Corbel Bold" w:hAnsi="Corbel Bold"/>
            <w:color w:val="1A4654"/>
          </w:rPr>
          <w:t>Top collection (most favorited works)</w:t>
        </w:r>
      </w:moveFrom>
    </w:p>
    <w:p w14:paraId="57B3002C" w14:textId="5C31906B"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402" w:author="John Sullivan" w:date="2013-04-12T16:25:00Z">
        <w:r w:rsidDel="005532D8">
          <w:rPr>
            <w:rFonts w:ascii="Corbel Bold" w:hAnsi="Corbel Bold"/>
            <w:color w:val="1A4654"/>
          </w:rPr>
          <w:t>Extracurricular collection (any work done outside of class, such as for a job)</w:t>
        </w:r>
      </w:moveFrom>
    </w:p>
    <w:p w14:paraId="091A6CE2" w14:textId="0790CFA5"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403" w:author="John Sullivan" w:date="2013-04-12T16:25:00Z">
        <w:r w:rsidDel="005532D8">
          <w:rPr>
            <w:rFonts w:ascii="Corbel Bold" w:hAnsi="Corbel Bold"/>
            <w:color w:val="1A4654"/>
          </w:rPr>
          <w:t>Public collection(all published works)</w:t>
        </w:r>
      </w:moveFrom>
    </w:p>
    <w:p w14:paraId="55CFC5DC" w14:textId="527CC29E"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404" w:author="John Sullivan" w:date="2013-04-12T16:25:00Z">
        <w:r w:rsidDel="005532D8">
          <w:rPr>
            <w:rFonts w:ascii="Corbel Bold" w:hAnsi="Corbel Bold"/>
            <w:color w:val="1A4654"/>
          </w:rPr>
          <w:t>Focused collections(all work done for a particular interest, as specified by the context of the work, potentially based on tags)</w:t>
        </w:r>
      </w:moveFrom>
    </w:p>
    <w:p w14:paraId="1EE665C3" w14:textId="013CEB35"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405" w:author="John Sullivan" w:date="2013-04-12T16:25:00Z">
        <w:r w:rsidDel="005532D8">
          <w:rPr>
            <w:rFonts w:ascii="Corbel Bold" w:hAnsi="Corbel Bold"/>
            <w:color w:val="1A4654"/>
          </w:rPr>
          <w:t>Most-recent Collection(most recently uploaded work)</w:t>
        </w:r>
      </w:moveFrom>
    </w:p>
    <w:p w14:paraId="07DA9F58" w14:textId="18B98AC6" w:rsidR="00C82479" w:rsidDel="005532D8" w:rsidRDefault="00C82479">
      <w:pPr>
        <w:pStyle w:val="ListParagraph"/>
        <w:numPr>
          <w:ilvl w:val="0"/>
          <w:numId w:val="11"/>
        </w:numPr>
        <w:tabs>
          <w:tab w:val="clear" w:pos="360"/>
          <w:tab w:val="num" w:pos="720"/>
        </w:tabs>
        <w:ind w:left="720" w:hanging="360"/>
        <w:rPr>
          <w:rFonts w:ascii="Corbel Bold" w:hAnsi="Corbel Bold"/>
          <w:color w:val="1A4654"/>
          <w:sz w:val="36"/>
        </w:rPr>
      </w:pPr>
      <w:moveFrom w:id="406" w:author="John Sullivan" w:date="2013-04-12T16:25:00Z">
        <w:r w:rsidDel="005532D8">
          <w:rPr>
            <w:rFonts w:ascii="Corbel Bold" w:hAnsi="Corbel Bold"/>
            <w:color w:val="1A4654"/>
          </w:rPr>
          <w:t>Suggested collection (user specific collection based on the users interested and what works they favorite)</w:t>
        </w:r>
      </w:moveFrom>
    </w:p>
    <w:moveFromRangeEnd w:id="393"/>
    <w:p w14:paraId="691F9A9B" w14:textId="210D8E12" w:rsidR="00C82479" w:rsidDel="005532D8" w:rsidRDefault="00C82479">
      <w:pPr>
        <w:rPr>
          <w:del w:id="407" w:author="John Sullivan" w:date="2013-04-12T16:25:00Z"/>
          <w:rFonts w:ascii="Corbel" w:hAnsi="Corbel"/>
          <w:color w:val="303030"/>
        </w:rPr>
      </w:pPr>
    </w:p>
    <w:p w14:paraId="7C7B0984" w14:textId="20100E99" w:rsidR="00C82479" w:rsidDel="005532D8" w:rsidRDefault="00C82479">
      <w:pPr>
        <w:rPr>
          <w:del w:id="408" w:author="John Sullivan" w:date="2013-04-12T16:25:00Z"/>
          <w:rFonts w:ascii="Corbel" w:hAnsi="Corbel"/>
          <w:color w:val="303030"/>
        </w:rPr>
      </w:pPr>
    </w:p>
    <w:p w14:paraId="17290BA9" w14:textId="230CD70E" w:rsidR="00C82479" w:rsidDel="005532D8" w:rsidRDefault="00C82479">
      <w:pPr>
        <w:rPr>
          <w:del w:id="409" w:author="John Sullivan" w:date="2013-04-12T16:25:00Z"/>
          <w:rFonts w:ascii="Corbel" w:hAnsi="Corbel"/>
          <w:color w:val="303030"/>
        </w:rPr>
      </w:pPr>
    </w:p>
    <w:p w14:paraId="1CB10BDE" w14:textId="77777777" w:rsidR="00C82479" w:rsidRDefault="00C82479">
      <w:pPr>
        <w:rPr>
          <w:rFonts w:ascii="Arial Bold" w:hAnsi="Arial Bold"/>
          <w:color w:val="1A4654"/>
        </w:rPr>
      </w:pPr>
      <w:r>
        <w:rPr>
          <w:rFonts w:ascii="Arial Bold" w:hAnsi="Arial Bold"/>
          <w:color w:val="1A4654"/>
        </w:rPr>
        <w:t>Types</w:t>
      </w:r>
    </w:p>
    <w:p w14:paraId="4F210356" w14:textId="77777777" w:rsidR="00C82479" w:rsidRDefault="00C82479">
      <w:pPr>
        <w:rPr>
          <w:rFonts w:ascii="Corbel" w:hAnsi="Corbel"/>
          <w:color w:val="303030"/>
        </w:rPr>
      </w:pPr>
    </w:p>
    <w:p w14:paraId="4089E338" w14:textId="77777777" w:rsidR="00C82479" w:rsidRDefault="00C82479">
      <w:pPr>
        <w:rPr>
          <w:rFonts w:ascii="Corbel Bold" w:hAnsi="Corbel Bold"/>
          <w:color w:val="303030"/>
        </w:rPr>
      </w:pPr>
      <w:r>
        <w:rPr>
          <w:rFonts w:ascii="Corbel Bold" w:hAnsi="Corbel Bold"/>
          <w:color w:val="303030"/>
        </w:rPr>
        <w:t>User Collections</w:t>
      </w:r>
    </w:p>
    <w:p w14:paraId="04DEA12E" w14:textId="77777777" w:rsidR="00C82479" w:rsidRDefault="00C82479">
      <w:pPr>
        <w:pStyle w:val="ListParagraph"/>
        <w:numPr>
          <w:ilvl w:val="0"/>
          <w:numId w:val="1"/>
        </w:numPr>
        <w:tabs>
          <w:tab w:val="clear" w:pos="360"/>
          <w:tab w:val="num" w:pos="720"/>
        </w:tabs>
        <w:ind w:left="720" w:hanging="360"/>
        <w:rPr>
          <w:rFonts w:ascii="Corbel" w:hAnsi="Corbel"/>
          <w:color w:val="303030"/>
        </w:rPr>
      </w:pPr>
      <w:proofErr w:type="gramStart"/>
      <w:r>
        <w:rPr>
          <w:rFonts w:ascii="Corbel" w:hAnsi="Corbel"/>
          <w:color w:val="303030"/>
        </w:rPr>
        <w:t>personally</w:t>
      </w:r>
      <w:proofErr w:type="gramEnd"/>
      <w:r>
        <w:rPr>
          <w:rFonts w:ascii="Corbel" w:hAnsi="Corbel"/>
          <w:color w:val="303030"/>
        </w:rPr>
        <w:t xml:space="preserve"> gathered public works</w:t>
      </w:r>
    </w:p>
    <w:p w14:paraId="6BDA2046"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 collection of work that a user creates to showcase</w:t>
      </w:r>
    </w:p>
    <w:p w14:paraId="2A1510F9" w14:textId="77777777" w:rsidR="00C82479" w:rsidRDefault="00C82479">
      <w:pPr>
        <w:rPr>
          <w:rFonts w:ascii="Corbel" w:hAnsi="Corbel"/>
          <w:color w:val="303030"/>
        </w:rPr>
      </w:pPr>
    </w:p>
    <w:p w14:paraId="0538D789"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All works by a single student</w:t>
      </w:r>
    </w:p>
    <w:p w14:paraId="70B14349"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All of the work organized and archived by a student.</w:t>
      </w:r>
    </w:p>
    <w:p w14:paraId="5B6F4147" w14:textId="77777777" w:rsidR="00C82479" w:rsidRDefault="00C82479">
      <w:pPr>
        <w:pStyle w:val="ListParagraph"/>
        <w:ind w:left="1440"/>
        <w:rPr>
          <w:rFonts w:ascii="Corbel" w:hAnsi="Corbel"/>
          <w:color w:val="303030"/>
        </w:rPr>
      </w:pPr>
    </w:p>
    <w:p w14:paraId="56282113"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Published works by a student</w:t>
      </w:r>
    </w:p>
    <w:p w14:paraId="5C89BF66"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Work from a single student viewable by the general public.</w:t>
      </w:r>
    </w:p>
    <w:p w14:paraId="2B80A2AB" w14:textId="77777777" w:rsidR="00C82479" w:rsidRDefault="00C82479">
      <w:pPr>
        <w:pStyle w:val="ListParagraph"/>
        <w:ind w:left="1440"/>
        <w:rPr>
          <w:rFonts w:ascii="Corbel" w:hAnsi="Corbel"/>
          <w:color w:val="303030"/>
        </w:rPr>
      </w:pPr>
    </w:p>
    <w:p w14:paraId="00ED4235" w14:textId="77777777" w:rsidR="00C82479" w:rsidRDefault="00C82479">
      <w:pPr>
        <w:pStyle w:val="ListParagraph"/>
        <w:numPr>
          <w:ilvl w:val="0"/>
          <w:numId w:val="1"/>
        </w:numPr>
        <w:tabs>
          <w:tab w:val="clear" w:pos="360"/>
          <w:tab w:val="num" w:pos="720"/>
        </w:tabs>
        <w:ind w:left="720" w:hanging="360"/>
        <w:rPr>
          <w:rFonts w:ascii="Corbel" w:hAnsi="Corbel"/>
          <w:color w:val="303030"/>
        </w:rPr>
      </w:pPr>
      <w:proofErr w:type="spellStart"/>
      <w:r>
        <w:rPr>
          <w:rFonts w:ascii="Corbel" w:hAnsi="Corbel"/>
          <w:color w:val="303030"/>
        </w:rPr>
        <w:t>Favorited</w:t>
      </w:r>
      <w:proofErr w:type="spellEnd"/>
      <w:r>
        <w:rPr>
          <w:rFonts w:ascii="Corbel" w:hAnsi="Corbel"/>
          <w:color w:val="303030"/>
        </w:rPr>
        <w:t xml:space="preserve"> collection</w:t>
      </w:r>
    </w:p>
    <w:p w14:paraId="291194B1"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 xml:space="preserve">All the work the user has </w:t>
      </w:r>
      <w:proofErr w:type="spellStart"/>
      <w:r>
        <w:rPr>
          <w:rFonts w:ascii="Corbel" w:hAnsi="Corbel"/>
          <w:color w:val="303030"/>
        </w:rPr>
        <w:t>favorited</w:t>
      </w:r>
      <w:proofErr w:type="spellEnd"/>
    </w:p>
    <w:p w14:paraId="22820EF0" w14:textId="77777777" w:rsidR="00C82479" w:rsidRDefault="00C82479">
      <w:pPr>
        <w:rPr>
          <w:rFonts w:ascii="Corbel" w:hAnsi="Corbel"/>
          <w:color w:val="303030"/>
        </w:rPr>
      </w:pPr>
    </w:p>
    <w:p w14:paraId="7283DAD9" w14:textId="77777777" w:rsidR="00C82479" w:rsidRDefault="00C82479">
      <w:pPr>
        <w:rPr>
          <w:rFonts w:ascii="Corbel" w:hAnsi="Corbel"/>
          <w:color w:val="303030"/>
        </w:rPr>
      </w:pPr>
    </w:p>
    <w:p w14:paraId="476FAE3B" w14:textId="77777777" w:rsidR="00C82479" w:rsidRDefault="00C82479">
      <w:pPr>
        <w:rPr>
          <w:rFonts w:ascii="Corbel Bold" w:hAnsi="Corbel Bold"/>
          <w:color w:val="303030"/>
        </w:rPr>
      </w:pPr>
      <w:r>
        <w:rPr>
          <w:rFonts w:ascii="Corbel Bold" w:hAnsi="Corbel Bold"/>
          <w:color w:val="303030"/>
        </w:rPr>
        <w:t>Group Collections</w:t>
      </w:r>
    </w:p>
    <w:p w14:paraId="227BE52D"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Works that belong to members of a group (publicly visible)</w:t>
      </w:r>
    </w:p>
    <w:p w14:paraId="0613BDBA"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 collection of work publically available completed by members of a group. For example, department work, specific class work, major work, etc.</w:t>
      </w:r>
    </w:p>
    <w:p w14:paraId="3E623BE6" w14:textId="77777777" w:rsidR="00C82479" w:rsidRDefault="00C82479">
      <w:pPr>
        <w:pStyle w:val="ListParagraph"/>
        <w:rPr>
          <w:rFonts w:ascii="Corbel" w:hAnsi="Corbel"/>
          <w:color w:val="303030"/>
        </w:rPr>
      </w:pPr>
    </w:p>
    <w:p w14:paraId="59A0AA4A"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Works that are shared with a specific group (privately)</w:t>
      </w:r>
    </w:p>
    <w:p w14:paraId="03B1BA85"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 collection of work visible to users in a specific group. Users may also solicit feedback from the group.</w:t>
      </w:r>
    </w:p>
    <w:p w14:paraId="544D276E" w14:textId="77777777" w:rsidR="00C82479" w:rsidRDefault="00C82479">
      <w:pPr>
        <w:rPr>
          <w:rFonts w:ascii="Corbel" w:hAnsi="Corbel"/>
          <w:color w:val="303030"/>
        </w:rPr>
      </w:pPr>
    </w:p>
    <w:p w14:paraId="2EEE79C2" w14:textId="77777777" w:rsidR="00C82479" w:rsidRDefault="00C82479">
      <w:pPr>
        <w:rPr>
          <w:rFonts w:ascii="Corbel" w:hAnsi="Corbel"/>
          <w:color w:val="303030"/>
        </w:rPr>
      </w:pPr>
    </w:p>
    <w:p w14:paraId="0DC1D64E" w14:textId="77777777" w:rsidR="00C82479" w:rsidRDefault="00C82479">
      <w:pPr>
        <w:rPr>
          <w:rFonts w:ascii="Corbel Bold" w:hAnsi="Corbel Bold"/>
          <w:color w:val="303030"/>
        </w:rPr>
      </w:pPr>
      <w:r>
        <w:rPr>
          <w:rFonts w:ascii="Corbel Bold" w:hAnsi="Corbel Bold"/>
          <w:color w:val="303030"/>
        </w:rPr>
        <w:t>General Work Collections</w:t>
      </w:r>
    </w:p>
    <w:p w14:paraId="6047251B"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Works grouped by contextual information</w:t>
      </w:r>
    </w:p>
    <w:p w14:paraId="2467748C"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A collection of work such as extracurricular work or within a specific interests or category.</w:t>
      </w:r>
    </w:p>
    <w:p w14:paraId="2FEEDC60" w14:textId="77777777" w:rsidR="00C82479" w:rsidRDefault="00C82479">
      <w:pPr>
        <w:pStyle w:val="ListParagraph"/>
        <w:ind w:left="1440"/>
        <w:rPr>
          <w:rFonts w:ascii="Corbel" w:hAnsi="Corbel"/>
          <w:color w:val="303030"/>
        </w:rPr>
      </w:pPr>
    </w:p>
    <w:p w14:paraId="79892D95"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Recent, hot, &amp; top work</w:t>
      </w:r>
    </w:p>
    <w:p w14:paraId="1EA69DC0" w14:textId="77777777" w:rsidR="00C82479" w:rsidRDefault="00C82479">
      <w:pPr>
        <w:pStyle w:val="ListParagraph"/>
        <w:numPr>
          <w:ilvl w:val="1"/>
          <w:numId w:val="1"/>
        </w:numPr>
        <w:tabs>
          <w:tab w:val="clear" w:pos="360"/>
          <w:tab w:val="num" w:pos="1440"/>
        </w:tabs>
        <w:ind w:left="1440" w:hanging="360"/>
        <w:rPr>
          <w:rFonts w:ascii="Corbel" w:hAnsi="Corbel"/>
          <w:color w:val="303030"/>
        </w:rPr>
      </w:pPr>
      <w:r>
        <w:rPr>
          <w:rFonts w:ascii="Corbel" w:hAnsi="Corbel"/>
          <w:color w:val="303030"/>
        </w:rPr>
        <w:t>Collections of work that systematically change based on viewership and ratings.</w:t>
      </w:r>
    </w:p>
    <w:p w14:paraId="78FE8286" w14:textId="77777777" w:rsidR="00C82479" w:rsidRDefault="00C82479">
      <w:pPr>
        <w:pStyle w:val="ListParagraph"/>
        <w:rPr>
          <w:rFonts w:ascii="Corbel" w:hAnsi="Corbel"/>
          <w:color w:val="303030"/>
        </w:rPr>
      </w:pPr>
    </w:p>
    <w:p w14:paraId="56E23C39"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Media collection</w:t>
      </w:r>
    </w:p>
    <w:p w14:paraId="402D4620" w14:textId="77777777" w:rsidR="00C82479" w:rsidRDefault="00C82479">
      <w:pPr>
        <w:pStyle w:val="ListParagraph"/>
        <w:numPr>
          <w:ilvl w:val="1"/>
          <w:numId w:val="1"/>
        </w:numPr>
        <w:tabs>
          <w:tab w:val="clear" w:pos="360"/>
          <w:tab w:val="num" w:pos="1440"/>
        </w:tabs>
        <w:ind w:left="1440" w:hanging="360"/>
        <w:rPr>
          <w:ins w:id="410" w:author="John Sullivan" w:date="2013-04-12T16:25:00Z"/>
          <w:rFonts w:ascii="Corbel" w:hAnsi="Corbel"/>
          <w:color w:val="303030"/>
        </w:rPr>
      </w:pPr>
      <w:r>
        <w:rPr>
          <w:rFonts w:ascii="Corbel" w:hAnsi="Corbel"/>
          <w:color w:val="303030"/>
        </w:rPr>
        <w:t xml:space="preserve">All photos, all videos, </w:t>
      </w:r>
      <w:proofErr w:type="spellStart"/>
      <w:r>
        <w:rPr>
          <w:rFonts w:ascii="Corbel" w:hAnsi="Corbel"/>
          <w:color w:val="303030"/>
        </w:rPr>
        <w:t>etc</w:t>
      </w:r>
      <w:proofErr w:type="spellEnd"/>
      <w:r>
        <w:rPr>
          <w:rFonts w:ascii="Corbel" w:hAnsi="Corbel"/>
          <w:color w:val="303030"/>
        </w:rPr>
        <w:t>…</w:t>
      </w:r>
    </w:p>
    <w:p w14:paraId="3EA2F4E6" w14:textId="77777777" w:rsidR="005532D8" w:rsidRDefault="005532D8" w:rsidP="005532D8">
      <w:pPr>
        <w:rPr>
          <w:ins w:id="411" w:author="John Sullivan" w:date="2013-04-12T16:25:00Z"/>
          <w:rFonts w:ascii="Corbel" w:hAnsi="Corbel"/>
          <w:color w:val="303030"/>
        </w:rPr>
        <w:pPrChange w:id="412" w:author="John Sullivan" w:date="2013-04-12T16:25:00Z">
          <w:pPr>
            <w:pStyle w:val="ListParagraph"/>
            <w:numPr>
              <w:ilvl w:val="1"/>
              <w:numId w:val="1"/>
            </w:numPr>
            <w:tabs>
              <w:tab w:val="num" w:pos="1440"/>
            </w:tabs>
            <w:ind w:left="1440" w:hanging="360"/>
          </w:pPr>
        </w:pPrChange>
      </w:pPr>
    </w:p>
    <w:p w14:paraId="4BA8D888" w14:textId="77777777" w:rsidR="005532D8" w:rsidRPr="005532D8" w:rsidRDefault="005532D8" w:rsidP="005532D8">
      <w:pPr>
        <w:rPr>
          <w:rFonts w:ascii="Corbel Bold" w:hAnsi="Corbel Bold"/>
          <w:b/>
          <w:color w:val="1A4654"/>
          <w:sz w:val="36"/>
          <w:rPrChange w:id="413" w:author="John Sullivan" w:date="2013-04-12T16:27:00Z">
            <w:rPr>
              <w:rFonts w:ascii="Corbel Bold" w:hAnsi="Corbel Bold"/>
              <w:color w:val="1A4654"/>
              <w:sz w:val="36"/>
            </w:rPr>
          </w:rPrChange>
        </w:rPr>
      </w:pPr>
      <w:moveToRangeStart w:id="414" w:author="John Sullivan" w:date="2013-04-12T16:25:00Z" w:name="move227403264"/>
      <w:moveTo w:id="415" w:author="John Sullivan" w:date="2013-04-12T16:25:00Z">
        <w:r w:rsidRPr="005532D8">
          <w:rPr>
            <w:rFonts w:ascii="Corbel" w:hAnsi="Corbel"/>
            <w:b/>
            <w:color w:val="1A4654"/>
            <w:rPrChange w:id="416" w:author="John Sullivan" w:date="2013-04-12T16:27:00Z">
              <w:rPr>
                <w:rFonts w:ascii="Corbel" w:hAnsi="Corbel"/>
                <w:color w:val="1A4654"/>
              </w:rPr>
            </w:rPrChange>
          </w:rPr>
          <w:t>Possible Collections</w:t>
        </w:r>
      </w:moveTo>
    </w:p>
    <w:p w14:paraId="2787AE01"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17" w:author="John Sullivan" w:date="2013-04-12T16:25:00Z">
        <w:r>
          <w:rPr>
            <w:rFonts w:ascii="Corbel Bold" w:hAnsi="Corbel Bold"/>
            <w:color w:val="1A4654"/>
          </w:rPr>
          <w:t>Personal collection (all of the users work)</w:t>
        </w:r>
      </w:moveTo>
    </w:p>
    <w:p w14:paraId="1B2B129D"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18" w:author="John Sullivan" w:date="2013-04-12T16:25:00Z">
        <w:r>
          <w:rPr>
            <w:rFonts w:ascii="Corbel Bold" w:hAnsi="Corbel Bold"/>
            <w:color w:val="1A4654"/>
          </w:rPr>
          <w:t xml:space="preserve">Dept. Collections (all NMD work, all CMJ work, </w:t>
        </w:r>
        <w:proofErr w:type="spellStart"/>
        <w:r>
          <w:rPr>
            <w:rFonts w:ascii="Corbel Bold" w:hAnsi="Corbel Bold"/>
            <w:color w:val="1A4654"/>
          </w:rPr>
          <w:t>etc</w:t>
        </w:r>
        <w:proofErr w:type="spellEnd"/>
        <w:r>
          <w:rPr>
            <w:rFonts w:ascii="Corbel Bold" w:hAnsi="Corbel Bold"/>
            <w:color w:val="1A4654"/>
          </w:rPr>
          <w:t>)</w:t>
        </w:r>
      </w:moveTo>
    </w:p>
    <w:p w14:paraId="5E75D7FE"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19" w:author="John Sullivan" w:date="2013-04-12T16:25:00Z">
        <w:r>
          <w:rPr>
            <w:rFonts w:ascii="Corbel Bold" w:hAnsi="Corbel Bold"/>
            <w:color w:val="1A4654"/>
          </w:rPr>
          <w:t xml:space="preserve">Class collections (all NMD 102 work, all CMJ 236 work </w:t>
        </w:r>
        <w:proofErr w:type="spellStart"/>
        <w:r>
          <w:rPr>
            <w:rFonts w:ascii="Corbel Bold" w:hAnsi="Corbel Bold"/>
            <w:color w:val="1A4654"/>
          </w:rPr>
          <w:t>etc</w:t>
        </w:r>
        <w:proofErr w:type="spellEnd"/>
        <w:r>
          <w:rPr>
            <w:rFonts w:ascii="Corbel Bold" w:hAnsi="Corbel Bold"/>
            <w:color w:val="1A4654"/>
          </w:rPr>
          <w:t>)</w:t>
        </w:r>
      </w:moveTo>
    </w:p>
    <w:p w14:paraId="69EC05A2"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20" w:author="John Sullivan" w:date="2013-04-12T16:25:00Z">
        <w:r>
          <w:rPr>
            <w:rFonts w:ascii="Corbel Bold" w:hAnsi="Corbel Bold"/>
            <w:color w:val="1A4654"/>
          </w:rPr>
          <w:t>Major collections</w:t>
        </w:r>
        <w:proofErr w:type="gramStart"/>
        <w:r>
          <w:rPr>
            <w:rFonts w:ascii="Corbel Bold" w:hAnsi="Corbel Bold"/>
            <w:color w:val="1A4654"/>
          </w:rPr>
          <w:t>( all</w:t>
        </w:r>
        <w:proofErr w:type="gramEnd"/>
        <w:r>
          <w:rPr>
            <w:rFonts w:ascii="Corbel Bold" w:hAnsi="Corbel Bold"/>
            <w:color w:val="1A4654"/>
          </w:rPr>
          <w:t xml:space="preserve"> New Media work, all Journalism work, all Marine Bio work, </w:t>
        </w:r>
        <w:proofErr w:type="spellStart"/>
        <w:r>
          <w:rPr>
            <w:rFonts w:ascii="Corbel Bold" w:hAnsi="Corbel Bold"/>
            <w:color w:val="1A4654"/>
          </w:rPr>
          <w:t>etc</w:t>
        </w:r>
        <w:proofErr w:type="spellEnd"/>
        <w:r>
          <w:rPr>
            <w:rFonts w:ascii="Corbel Bold" w:hAnsi="Corbel Bold"/>
            <w:color w:val="1A4654"/>
          </w:rPr>
          <w:t>)</w:t>
        </w:r>
      </w:moveTo>
    </w:p>
    <w:p w14:paraId="1EA11A4E"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21" w:author="John Sullivan" w:date="2013-04-12T16:25:00Z">
        <w:r>
          <w:rPr>
            <w:rFonts w:ascii="Corbel Bold" w:hAnsi="Corbel Bold"/>
            <w:color w:val="1A4654"/>
          </w:rPr>
          <w:t>Media collections (all photos, all videos, all coding)</w:t>
        </w:r>
      </w:moveTo>
    </w:p>
    <w:p w14:paraId="257ADEE1"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proofErr w:type="spellStart"/>
      <w:moveTo w:id="422" w:author="John Sullivan" w:date="2013-04-12T16:25:00Z">
        <w:r>
          <w:rPr>
            <w:rFonts w:ascii="Corbel Bold" w:hAnsi="Corbel Bold"/>
            <w:color w:val="1A4654"/>
          </w:rPr>
          <w:t>Favorited</w:t>
        </w:r>
        <w:proofErr w:type="spellEnd"/>
        <w:r>
          <w:rPr>
            <w:rFonts w:ascii="Corbel Bold" w:hAnsi="Corbel Bold"/>
            <w:color w:val="1A4654"/>
          </w:rPr>
          <w:t xml:space="preserve"> collection (all the work the user has </w:t>
        </w:r>
        <w:proofErr w:type="spellStart"/>
        <w:r>
          <w:rPr>
            <w:rFonts w:ascii="Corbel Bold" w:hAnsi="Corbel Bold"/>
            <w:color w:val="1A4654"/>
          </w:rPr>
          <w:t>favorited</w:t>
        </w:r>
        <w:proofErr w:type="spellEnd"/>
        <w:r>
          <w:rPr>
            <w:rFonts w:ascii="Corbel Bold" w:hAnsi="Corbel Bold"/>
            <w:color w:val="1A4654"/>
          </w:rPr>
          <w:t>)</w:t>
        </w:r>
      </w:moveTo>
    </w:p>
    <w:p w14:paraId="75C52E95"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23" w:author="John Sullivan" w:date="2013-04-12T16:25:00Z">
        <w:r>
          <w:rPr>
            <w:rFonts w:ascii="Corbel Bold" w:hAnsi="Corbel Bold"/>
            <w:color w:val="1A4654"/>
          </w:rPr>
          <w:t xml:space="preserve">Top collection (most </w:t>
        </w:r>
        <w:proofErr w:type="spellStart"/>
        <w:r>
          <w:rPr>
            <w:rFonts w:ascii="Corbel Bold" w:hAnsi="Corbel Bold"/>
            <w:color w:val="1A4654"/>
          </w:rPr>
          <w:t>favorited</w:t>
        </w:r>
        <w:proofErr w:type="spellEnd"/>
        <w:r>
          <w:rPr>
            <w:rFonts w:ascii="Corbel Bold" w:hAnsi="Corbel Bold"/>
            <w:color w:val="1A4654"/>
          </w:rPr>
          <w:t xml:space="preserve"> works)</w:t>
        </w:r>
      </w:moveTo>
    </w:p>
    <w:p w14:paraId="289909F5"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24" w:author="John Sullivan" w:date="2013-04-12T16:25:00Z">
        <w:r>
          <w:rPr>
            <w:rFonts w:ascii="Corbel Bold" w:hAnsi="Corbel Bold"/>
            <w:color w:val="1A4654"/>
          </w:rPr>
          <w:t>Extracurricular collection (any work done outside of class, such as for a job)</w:t>
        </w:r>
      </w:moveTo>
    </w:p>
    <w:p w14:paraId="121FD15A"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25" w:author="John Sullivan" w:date="2013-04-12T16:25:00Z">
        <w:r>
          <w:rPr>
            <w:rFonts w:ascii="Corbel Bold" w:hAnsi="Corbel Bold"/>
            <w:color w:val="1A4654"/>
          </w:rPr>
          <w:t xml:space="preserve">Public </w:t>
        </w:r>
        <w:proofErr w:type="gramStart"/>
        <w:r>
          <w:rPr>
            <w:rFonts w:ascii="Corbel Bold" w:hAnsi="Corbel Bold"/>
            <w:color w:val="1A4654"/>
          </w:rPr>
          <w:t>collection(</w:t>
        </w:r>
        <w:proofErr w:type="gramEnd"/>
        <w:r>
          <w:rPr>
            <w:rFonts w:ascii="Corbel Bold" w:hAnsi="Corbel Bold"/>
            <w:color w:val="1A4654"/>
          </w:rPr>
          <w:t>all published works)</w:t>
        </w:r>
      </w:moveTo>
    </w:p>
    <w:p w14:paraId="69AF18E6"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26" w:author="John Sullivan" w:date="2013-04-12T16:25:00Z">
        <w:r>
          <w:rPr>
            <w:rFonts w:ascii="Corbel Bold" w:hAnsi="Corbel Bold"/>
            <w:color w:val="1A4654"/>
          </w:rPr>
          <w:t xml:space="preserve">Focused </w:t>
        </w:r>
        <w:proofErr w:type="gramStart"/>
        <w:r>
          <w:rPr>
            <w:rFonts w:ascii="Corbel Bold" w:hAnsi="Corbel Bold"/>
            <w:color w:val="1A4654"/>
          </w:rPr>
          <w:t>collections(</w:t>
        </w:r>
        <w:proofErr w:type="gramEnd"/>
        <w:r>
          <w:rPr>
            <w:rFonts w:ascii="Corbel Bold" w:hAnsi="Corbel Bold"/>
            <w:color w:val="1A4654"/>
          </w:rPr>
          <w:t>all work done for a particular interest, as specified by the context of the work, potentially based on tags)</w:t>
        </w:r>
      </w:moveTo>
    </w:p>
    <w:p w14:paraId="7D5B1A06"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27" w:author="John Sullivan" w:date="2013-04-12T16:25:00Z">
        <w:r>
          <w:rPr>
            <w:rFonts w:ascii="Corbel Bold" w:hAnsi="Corbel Bold"/>
            <w:color w:val="1A4654"/>
          </w:rPr>
          <w:t xml:space="preserve">Most-recent </w:t>
        </w:r>
        <w:proofErr w:type="gramStart"/>
        <w:r>
          <w:rPr>
            <w:rFonts w:ascii="Corbel Bold" w:hAnsi="Corbel Bold"/>
            <w:color w:val="1A4654"/>
          </w:rPr>
          <w:t>Collection(</w:t>
        </w:r>
        <w:proofErr w:type="gramEnd"/>
        <w:r>
          <w:rPr>
            <w:rFonts w:ascii="Corbel Bold" w:hAnsi="Corbel Bold"/>
            <w:color w:val="1A4654"/>
          </w:rPr>
          <w:t>most recently uploaded work)</w:t>
        </w:r>
      </w:moveTo>
    </w:p>
    <w:p w14:paraId="2B025CA8"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428" w:author="John Sullivan" w:date="2013-04-12T16:25:00Z">
        <w:r>
          <w:rPr>
            <w:rFonts w:ascii="Corbel Bold" w:hAnsi="Corbel Bold"/>
            <w:color w:val="1A4654"/>
          </w:rPr>
          <w:t>Suggested collection (user specific collection based on the users interested and what works they favorite)</w:t>
        </w:r>
      </w:moveTo>
    </w:p>
    <w:moveToRangeEnd w:id="414"/>
    <w:p w14:paraId="481E40CD" w14:textId="77777777" w:rsidR="005532D8" w:rsidRPr="005532D8" w:rsidRDefault="005532D8" w:rsidP="005532D8">
      <w:pPr>
        <w:rPr>
          <w:rFonts w:ascii="Corbel" w:hAnsi="Corbel"/>
          <w:color w:val="303030"/>
          <w:rPrChange w:id="429" w:author="John Sullivan" w:date="2013-04-12T16:25:00Z">
            <w:rPr/>
          </w:rPrChange>
        </w:rPr>
        <w:pPrChange w:id="430" w:author="John Sullivan" w:date="2013-04-12T16:25:00Z">
          <w:pPr>
            <w:pStyle w:val="ListParagraph"/>
            <w:numPr>
              <w:ilvl w:val="1"/>
              <w:numId w:val="1"/>
            </w:numPr>
            <w:tabs>
              <w:tab w:val="num" w:pos="1440"/>
            </w:tabs>
            <w:ind w:left="1440" w:hanging="360"/>
          </w:pPr>
        </w:pPrChange>
      </w:pPr>
    </w:p>
    <w:p w14:paraId="23E8174A" w14:textId="77777777" w:rsidR="00C82479" w:rsidRDefault="00C82479">
      <w:pPr>
        <w:rPr>
          <w:rFonts w:ascii="Corbel" w:hAnsi="Corbel"/>
          <w:color w:val="303030"/>
        </w:rPr>
      </w:pPr>
    </w:p>
    <w:p w14:paraId="19D2274F" w14:textId="77777777" w:rsidR="00C82479" w:rsidRDefault="00C82479">
      <w:pPr>
        <w:rPr>
          <w:rFonts w:ascii="Corbel" w:hAnsi="Corbel"/>
          <w:color w:val="303030"/>
        </w:rPr>
      </w:pPr>
    </w:p>
    <w:p w14:paraId="2E3AC8BC" w14:textId="77777777" w:rsidR="00C82479" w:rsidRDefault="00C82479">
      <w:pPr>
        <w:rPr>
          <w:rFonts w:ascii="Corbel" w:hAnsi="Corbel"/>
          <w:color w:val="303030"/>
          <w:shd w:val="clear" w:color="auto" w:fill="FFFF00"/>
        </w:rPr>
      </w:pPr>
      <w:r>
        <w:rPr>
          <w:rFonts w:ascii="Corbel" w:hAnsi="Corbel"/>
          <w:color w:val="303030"/>
          <w:shd w:val="clear" w:color="auto" w:fill="FFFF00"/>
        </w:rPr>
        <w:t>Collection name</w:t>
      </w:r>
    </w:p>
    <w:p w14:paraId="20338F45" w14:textId="77777777" w:rsidR="00C82479" w:rsidRDefault="00C82479">
      <w:pPr>
        <w:rPr>
          <w:rFonts w:ascii="Corbel" w:hAnsi="Corbel"/>
          <w:color w:val="303030"/>
          <w:shd w:val="clear" w:color="auto" w:fill="FFFF00"/>
        </w:rPr>
      </w:pPr>
    </w:p>
    <w:p w14:paraId="750BFBAB" w14:textId="2DB6B8E2"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del w:id="431" w:author="John Sullivan" w:date="2013-04-12T16:27:00Z">
        <w:r w:rsidDel="005532D8">
          <w:rPr>
            <w:rFonts w:ascii="Corbel" w:hAnsi="Corbel"/>
            <w:color w:val="303030"/>
            <w:shd w:val="clear" w:color="auto" w:fill="FFFF00"/>
          </w:rPr>
          <w:delText>description</w:delText>
        </w:r>
      </w:del>
      <w:ins w:id="432" w:author="John Sullivan" w:date="2013-04-12T16:29:00Z">
        <w:r w:rsidR="005532D8">
          <w:rPr>
            <w:rFonts w:ascii="Corbel" w:hAnsi="Corbel"/>
            <w:color w:val="303030"/>
            <w:shd w:val="clear" w:color="auto" w:fill="FFFF00"/>
          </w:rPr>
          <w:t xml:space="preserve">Collections are formed in a variety of ways. Some are automatically formed, as in the case of </w:t>
        </w:r>
      </w:ins>
      <w:ins w:id="433" w:author="John Sullivan" w:date="2013-04-12T16:30:00Z">
        <w:r w:rsidR="005532D8">
          <w:rPr>
            <w:rFonts w:ascii="Corbel" w:hAnsi="Corbel"/>
            <w:color w:val="303030"/>
            <w:shd w:val="clear" w:color="auto" w:fill="FFFF00"/>
          </w:rPr>
          <w:t>group-based collections: each group generates its own collection.</w:t>
        </w:r>
        <w:r w:rsidR="00980A2B">
          <w:rPr>
            <w:rFonts w:ascii="Corbel" w:hAnsi="Corbel"/>
            <w:color w:val="303030"/>
            <w:shd w:val="clear" w:color="auto" w:fill="FFFF00"/>
          </w:rPr>
          <w:t xml:space="preserve"> </w:t>
        </w:r>
      </w:ins>
      <w:ins w:id="434" w:author="John Sullivan" w:date="2013-04-12T16:31:00Z">
        <w:r w:rsidR="00980A2B">
          <w:rPr>
            <w:rFonts w:ascii="Corbel" w:hAnsi="Corbel"/>
            <w:color w:val="303030"/>
            <w:shd w:val="clear" w:color="auto" w:fill="FFFF00"/>
          </w:rPr>
          <w:t xml:space="preserve">Some are formed via context </w:t>
        </w:r>
      </w:ins>
      <w:ins w:id="435" w:author="John Sullivan" w:date="2013-04-12T16:32:00Z">
        <w:r w:rsidR="00980A2B">
          <w:rPr>
            <w:rFonts w:ascii="Corbel" w:hAnsi="Corbel"/>
            <w:color w:val="303030"/>
            <w:shd w:val="clear" w:color="auto" w:fill="FFFF00"/>
          </w:rPr>
          <w:t>–</w:t>
        </w:r>
      </w:ins>
      <w:ins w:id="436" w:author="John Sullivan" w:date="2013-04-12T16:31:00Z">
        <w:r w:rsidR="00980A2B">
          <w:rPr>
            <w:rFonts w:ascii="Corbel" w:hAnsi="Corbel"/>
            <w:color w:val="303030"/>
            <w:shd w:val="clear" w:color="auto" w:fill="FFFF00"/>
          </w:rPr>
          <w:t xml:space="preserve"> tags </w:t>
        </w:r>
      </w:ins>
      <w:ins w:id="437" w:author="John Sullivan" w:date="2013-04-12T16:32:00Z">
        <w:r w:rsidR="00980A2B">
          <w:rPr>
            <w:rFonts w:ascii="Corbel" w:hAnsi="Corbel"/>
            <w:color w:val="303030"/>
            <w:shd w:val="clear" w:color="auto" w:fill="FFFF00"/>
          </w:rPr>
          <w:t xml:space="preserve">and metadata sort works into collections </w:t>
        </w:r>
      </w:ins>
      <w:bookmarkStart w:id="438" w:name="_GoBack"/>
      <w:bookmarkEnd w:id="438"/>
    </w:p>
    <w:p w14:paraId="67C2B266"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proofErr w:type="gramStart"/>
      <w:r>
        <w:rPr>
          <w:rFonts w:ascii="Corbel" w:hAnsi="Corbel"/>
          <w:color w:val="303030"/>
          <w:shd w:val="clear" w:color="auto" w:fill="FFFF00"/>
        </w:rPr>
        <w:t>how</w:t>
      </w:r>
      <w:proofErr w:type="gramEnd"/>
      <w:r>
        <w:rPr>
          <w:rFonts w:ascii="Corbel" w:hAnsi="Corbel"/>
          <w:color w:val="303030"/>
          <w:shd w:val="clear" w:color="auto" w:fill="FFFF00"/>
        </w:rPr>
        <w:t xml:space="preserve"> does it function? (</w:t>
      </w:r>
      <w:proofErr w:type="gramStart"/>
      <w:r>
        <w:rPr>
          <w:rFonts w:ascii="Corbel" w:hAnsi="Corbel"/>
          <w:color w:val="303030"/>
          <w:shd w:val="clear" w:color="auto" w:fill="FFFF00"/>
        </w:rPr>
        <w:t>what</w:t>
      </w:r>
      <w:proofErr w:type="gramEnd"/>
      <w:r>
        <w:rPr>
          <w:rFonts w:ascii="Corbel" w:hAnsi="Corbel"/>
          <w:color w:val="303030"/>
          <w:shd w:val="clear" w:color="auto" w:fill="FFFF00"/>
        </w:rPr>
        <w:t xml:space="preserve"> does it do?)</w:t>
      </w:r>
    </w:p>
    <w:p w14:paraId="3342E6D2"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proofErr w:type="gramStart"/>
      <w:r>
        <w:rPr>
          <w:rFonts w:ascii="Corbel" w:hAnsi="Corbel"/>
          <w:color w:val="303030"/>
          <w:shd w:val="clear" w:color="auto" w:fill="FFFF00"/>
        </w:rPr>
        <w:t>context</w:t>
      </w:r>
      <w:proofErr w:type="gramEnd"/>
      <w:r>
        <w:rPr>
          <w:rFonts w:ascii="Corbel" w:hAnsi="Corbel"/>
          <w:color w:val="303030"/>
          <w:shd w:val="clear" w:color="auto" w:fill="FFFF00"/>
        </w:rPr>
        <w:t xml:space="preserve"> of use (diagram)</w:t>
      </w:r>
    </w:p>
    <w:p w14:paraId="289DD21E"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r>
        <w:rPr>
          <w:rFonts w:ascii="Corbel" w:hAnsi="Corbel"/>
          <w:color w:val="303030"/>
          <w:shd w:val="clear" w:color="auto" w:fill="FFFF00"/>
        </w:rPr>
        <w:t>Who uses it? How does it connect to other users? Groups?</w:t>
      </w:r>
    </w:p>
    <w:p w14:paraId="49929BD8"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r>
        <w:rPr>
          <w:rFonts w:ascii="Corbel" w:hAnsi="Corbel"/>
          <w:color w:val="303030"/>
          <w:shd w:val="clear" w:color="auto" w:fill="FFFF00"/>
        </w:rPr>
        <w:t xml:space="preserve">What does it </w:t>
      </w:r>
      <w:r>
        <w:rPr>
          <w:rFonts w:ascii="Corbel" w:hAnsi="Corbel"/>
          <w:color w:val="303030"/>
          <w:u w:val="single"/>
          <w:shd w:val="clear" w:color="auto" w:fill="FFFF00"/>
        </w:rPr>
        <w:t>not</w:t>
      </w:r>
      <w:r>
        <w:rPr>
          <w:rFonts w:ascii="Corbel" w:hAnsi="Corbel"/>
          <w:color w:val="303030"/>
          <w:shd w:val="clear" w:color="auto" w:fill="FFFF00"/>
        </w:rPr>
        <w:t xml:space="preserve"> do?</w:t>
      </w:r>
    </w:p>
    <w:p w14:paraId="18718A3C" w14:textId="77777777" w:rsidR="00C82479" w:rsidRDefault="00C82479">
      <w:pPr>
        <w:rPr>
          <w:rFonts w:ascii="Corbel" w:hAnsi="Corbel"/>
          <w:color w:val="303030"/>
        </w:rPr>
      </w:pPr>
    </w:p>
    <w:p w14:paraId="56D0CE54" w14:textId="77777777" w:rsidR="00C82479" w:rsidRDefault="00C82479">
      <w:pPr>
        <w:pStyle w:val="ListParagraph"/>
        <w:rPr>
          <w:rFonts w:ascii="Corbel Bold" w:hAnsi="Corbel Bold"/>
          <w:color w:val="1A4654"/>
        </w:rPr>
      </w:pPr>
    </w:p>
    <w:p w14:paraId="23883EA4" w14:textId="77777777" w:rsidR="00C82479" w:rsidRDefault="00C82479">
      <w:pPr>
        <w:rPr>
          <w:rFonts w:ascii="Corbel Bold" w:hAnsi="Corbel Bold"/>
          <w:color w:val="1A4654"/>
        </w:rPr>
      </w:pPr>
    </w:p>
    <w:p w14:paraId="3CD7D00D" w14:textId="77777777" w:rsidR="00C82479" w:rsidRDefault="00C82479">
      <w:pPr>
        <w:rPr>
          <w:rFonts w:ascii="Corbel" w:hAnsi="Corbel"/>
          <w:color w:val="303030"/>
        </w:rPr>
      </w:pPr>
    </w:p>
    <w:p w14:paraId="3E555E96" w14:textId="77777777" w:rsidR="00C82479" w:rsidRDefault="00C82479">
      <w:pPr>
        <w:rPr>
          <w:rFonts w:ascii="Corbel" w:hAnsi="Corbel"/>
          <w:color w:val="303030"/>
        </w:rPr>
      </w:pPr>
    </w:p>
    <w:p w14:paraId="6C1A6E7D" w14:textId="77777777" w:rsidR="00C82479" w:rsidRDefault="00C82479">
      <w:pPr>
        <w:rPr>
          <w:rFonts w:ascii="Corbel" w:hAnsi="Corbel"/>
          <w:color w:val="303030"/>
        </w:rPr>
      </w:pPr>
    </w:p>
    <w:p w14:paraId="4D0DB4FC" w14:textId="77777777" w:rsidR="00C82479" w:rsidRDefault="00C82479">
      <w:pPr>
        <w:pStyle w:val="FreeForm"/>
        <w:rPr>
          <w:rFonts w:ascii="Corbel" w:hAnsi="Corbel"/>
          <w:color w:val="1A4654"/>
          <w:sz w:val="36"/>
        </w:rPr>
      </w:pPr>
      <w:r>
        <w:br w:type="page"/>
      </w:r>
    </w:p>
    <w:p w14:paraId="69398739" w14:textId="77777777" w:rsidR="00C82479" w:rsidRDefault="00C82479">
      <w:pPr>
        <w:rPr>
          <w:rFonts w:ascii="Corbel" w:hAnsi="Corbel"/>
          <w:color w:val="303030"/>
        </w:rPr>
      </w:pPr>
      <w:r>
        <w:rPr>
          <w:rFonts w:ascii="Arial Bold" w:hAnsi="Arial Bold"/>
          <w:color w:val="FFFEFE"/>
          <w:sz w:val="48"/>
        </w:rPr>
        <w:t xml:space="preserve">   Features</w:t>
      </w:r>
    </w:p>
    <w:p w14:paraId="5F0574CA" w14:textId="77777777" w:rsidR="00C82479" w:rsidRDefault="00C82479">
      <w:pPr>
        <w:rPr>
          <w:rFonts w:ascii="Corbel" w:hAnsi="Corbel"/>
          <w:color w:val="303030"/>
        </w:rPr>
      </w:pPr>
    </w:p>
    <w:p w14:paraId="6F5E567A" w14:textId="77777777" w:rsidR="00C82479" w:rsidRDefault="00C82479">
      <w:pPr>
        <w:rPr>
          <w:rFonts w:ascii="Corbel" w:hAnsi="Corbel"/>
          <w:color w:val="303030"/>
        </w:rPr>
      </w:pPr>
    </w:p>
    <w:p w14:paraId="11287225" w14:textId="77777777" w:rsidR="00C82479" w:rsidRDefault="00C82479">
      <w:pPr>
        <w:rPr>
          <w:rFonts w:ascii="Corbel" w:hAnsi="Corbel"/>
          <w:color w:val="303030"/>
        </w:rPr>
      </w:pPr>
    </w:p>
    <w:p w14:paraId="57AFB79A" w14:textId="77777777" w:rsidR="00C82479" w:rsidRDefault="00C82479">
      <w:pPr>
        <w:rPr>
          <w:rFonts w:ascii="Corbel" w:hAnsi="Corbel"/>
          <w:color w:val="303030"/>
        </w:rPr>
      </w:pPr>
      <w:r>
        <w:rPr>
          <w:rFonts w:ascii="Arial Bold" w:hAnsi="Arial Bold"/>
          <w:color w:val="1A4654"/>
          <w:sz w:val="36"/>
        </w:rPr>
        <w:t>User Features</w:t>
      </w:r>
    </w:p>
    <w:p w14:paraId="0B2377B3" w14:textId="77777777" w:rsidR="00C82479" w:rsidRDefault="00C82479">
      <w:pPr>
        <w:rPr>
          <w:rFonts w:ascii="Corbel" w:hAnsi="Corbel"/>
          <w:color w:val="303030"/>
        </w:rPr>
      </w:pPr>
    </w:p>
    <w:p w14:paraId="6AB3BEF4" w14:textId="77777777" w:rsidR="00C82479" w:rsidRDefault="00C82479">
      <w:pPr>
        <w:ind w:firstLine="720"/>
        <w:rPr>
          <w:rFonts w:ascii="Corbel" w:hAnsi="Corbel"/>
          <w:color w:val="303030"/>
        </w:rPr>
      </w:pPr>
      <w:r>
        <w:rPr>
          <w:rFonts w:ascii="Corbel" w:hAnsi="Corbel"/>
          <w:color w:val="303030"/>
        </w:rPr>
        <w:t>This section describes what features are available to which audiences. Note that students, faculty, and members all have access to anonymous features and students and faculty have access to member features.</w:t>
      </w:r>
    </w:p>
    <w:p w14:paraId="0CB187F0" w14:textId="77777777" w:rsidR="00C82479" w:rsidRDefault="00C82479">
      <w:pPr>
        <w:rPr>
          <w:rFonts w:ascii="Corbel" w:hAnsi="Corbel"/>
          <w:color w:val="303030"/>
        </w:rPr>
      </w:pPr>
    </w:p>
    <w:p w14:paraId="11B8A7E1" w14:textId="77777777" w:rsidR="00C82479" w:rsidRDefault="00C82479">
      <w:pPr>
        <w:rPr>
          <w:rFonts w:ascii="Corbel" w:hAnsi="Corbel"/>
          <w:color w:val="303030"/>
        </w:rPr>
      </w:pPr>
    </w:p>
    <w:p w14:paraId="740D2439" w14:textId="77777777" w:rsidR="00C82479" w:rsidRDefault="00C82479">
      <w:pPr>
        <w:rPr>
          <w:rFonts w:ascii="Corbel" w:hAnsi="Corbel"/>
          <w:color w:val="303030"/>
        </w:rPr>
      </w:pPr>
      <w:r>
        <w:rPr>
          <w:rFonts w:ascii="Arial Bold" w:hAnsi="Arial Bold"/>
          <w:color w:val="1A4654"/>
        </w:rPr>
        <w:t>Anonymous User Features</w:t>
      </w:r>
    </w:p>
    <w:p w14:paraId="37339578" w14:textId="77777777" w:rsidR="00C82479" w:rsidRDefault="00C82479">
      <w:pPr>
        <w:rPr>
          <w:rFonts w:ascii="Corbel" w:hAnsi="Corbel"/>
          <w:color w:val="303030"/>
        </w:rPr>
      </w:pPr>
    </w:p>
    <w:p w14:paraId="50F9F2B0"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Browse student work in collections</w:t>
      </w:r>
    </w:p>
    <w:p w14:paraId="1FE01877"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View student profiles</w:t>
      </w:r>
    </w:p>
    <w:p w14:paraId="73174E7D" w14:textId="77777777" w:rsidR="00C82479" w:rsidRDefault="00C82479">
      <w:pPr>
        <w:pStyle w:val="ListParagraph"/>
        <w:numPr>
          <w:ilvl w:val="0"/>
          <w:numId w:val="1"/>
        </w:numPr>
        <w:tabs>
          <w:tab w:val="clear" w:pos="360"/>
          <w:tab w:val="num" w:pos="720"/>
        </w:tabs>
        <w:ind w:left="720" w:hanging="360"/>
        <w:rPr>
          <w:rFonts w:ascii="Corbel" w:hAnsi="Corbel"/>
          <w:color w:val="303030"/>
          <w:shd w:val="clear" w:color="auto" w:fill="FFFF00"/>
        </w:rPr>
      </w:pPr>
      <w:r>
        <w:rPr>
          <w:rFonts w:ascii="Corbel" w:hAnsi="Corbel"/>
          <w:color w:val="303030"/>
          <w:shd w:val="clear" w:color="auto" w:fill="FFFF00"/>
        </w:rPr>
        <w:t>Browse groups? Collections? -&gt; What specifically and how?</w:t>
      </w:r>
    </w:p>
    <w:p w14:paraId="602B19A1"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Search for students, work, or group</w:t>
      </w:r>
    </w:p>
    <w:p w14:paraId="70831804"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Register account</w:t>
      </w:r>
    </w:p>
    <w:p w14:paraId="703D4C2F"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Flag content as inappropriate</w:t>
      </w:r>
    </w:p>
    <w:p w14:paraId="7AA0954A"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Like with Facebook, G+</w:t>
      </w:r>
    </w:p>
    <w:p w14:paraId="7D8C3F93" w14:textId="77777777" w:rsidR="00C82479" w:rsidRDefault="00C82479">
      <w:pPr>
        <w:pStyle w:val="ListParagraph"/>
        <w:rPr>
          <w:rFonts w:ascii="Corbel" w:hAnsi="Corbel"/>
          <w:color w:val="303030"/>
        </w:rPr>
      </w:pPr>
    </w:p>
    <w:p w14:paraId="086FE8CF" w14:textId="77777777" w:rsidR="00C82479" w:rsidRDefault="00C82479">
      <w:pPr>
        <w:rPr>
          <w:rFonts w:ascii="Corbel" w:hAnsi="Corbel"/>
          <w:color w:val="303030"/>
        </w:rPr>
      </w:pPr>
    </w:p>
    <w:p w14:paraId="48431129" w14:textId="77777777" w:rsidR="00C82479" w:rsidRDefault="00C82479">
      <w:pPr>
        <w:rPr>
          <w:rFonts w:ascii="Corbel" w:hAnsi="Corbel"/>
          <w:color w:val="303030"/>
        </w:rPr>
      </w:pPr>
      <w:r>
        <w:rPr>
          <w:rFonts w:ascii="Arial Bold" w:hAnsi="Arial Bold"/>
          <w:color w:val="1A4654"/>
        </w:rPr>
        <w:t>Member Features</w:t>
      </w:r>
    </w:p>
    <w:p w14:paraId="4FF62211" w14:textId="77777777" w:rsidR="00C82479" w:rsidRDefault="00C82479">
      <w:pPr>
        <w:rPr>
          <w:rFonts w:ascii="Corbel" w:hAnsi="Corbel"/>
          <w:color w:val="303030"/>
        </w:rPr>
      </w:pPr>
    </w:p>
    <w:p w14:paraId="3085CDA7"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Join/Create groups</w:t>
      </w:r>
    </w:p>
    <w:p w14:paraId="182F5397"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Create profil</w:t>
      </w:r>
      <w:r w:rsidR="00001561">
        <w:rPr>
          <w:noProof/>
        </w:rPr>
        <mc:AlternateContent>
          <mc:Choice Requires="wps">
            <w:drawing>
              <wp:anchor distT="0" distB="0" distL="114300" distR="114300" simplePos="0" relativeHeight="251663872" behindDoc="1" locked="0" layoutInCell="1" allowOverlap="1" wp14:anchorId="20550105" wp14:editId="7814E545">
                <wp:simplePos x="0" y="0"/>
                <wp:positionH relativeFrom="page">
                  <wp:posOffset>685800</wp:posOffset>
                </wp:positionH>
                <wp:positionV relativeFrom="page">
                  <wp:posOffset>1068070</wp:posOffset>
                </wp:positionV>
                <wp:extent cx="7099300" cy="571500"/>
                <wp:effectExtent l="0" t="1270" r="0" b="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15482C3A" w14:textId="77777777" w:rsidR="005532D8" w:rsidRDefault="005532D8">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4" style="position:absolute;left:0;text-align:left;margin-left:54pt;margin-top:84.1pt;width:559pt;height: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" fillcolor="#205867" stroked="f">
                <v:stroke joinstyle="round"/>
                <v:path arrowok="t"/>
                <v:textbox inset="3pt,3pt,3pt,3pt">
                  <w:txbxContent>
                    <w:p w14:paraId="15482C3A" w14:textId="77777777" w:rsidR="005532D8" w:rsidRDefault="005532D8">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rFonts w:ascii="Corbel" w:hAnsi="Corbel"/>
          <w:color w:val="303030"/>
        </w:rPr>
        <w:t>e</w:t>
      </w:r>
    </w:p>
    <w:p w14:paraId="6AA68C1D"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View private work shared with group</w:t>
      </w:r>
    </w:p>
    <w:p w14:paraId="125A2096"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 xml:space="preserve"> Comment and rate work</w:t>
      </w:r>
    </w:p>
    <w:p w14:paraId="26A0CB1F"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Suggest students/work to other users</w:t>
      </w:r>
    </w:p>
    <w:p w14:paraId="019D39AF"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Provide feedback on work</w:t>
      </w:r>
    </w:p>
    <w:p w14:paraId="07BAA4C0"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System suggests students with similar/complementary interests</w:t>
      </w:r>
    </w:p>
    <w:p w14:paraId="1E4F19BE"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Manage account</w:t>
      </w:r>
    </w:p>
    <w:p w14:paraId="5B9B51A5"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Follow Student, Group, Gallery (receive notifications)</w:t>
      </w:r>
    </w:p>
    <w:p w14:paraId="7098114D"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Send direct message to student (potential collaboration, lab/job opportunities, other)</w:t>
      </w:r>
    </w:p>
    <w:p w14:paraId="14DC9DC7" w14:textId="77777777" w:rsidR="00C82479" w:rsidRDefault="00C82479">
      <w:pPr>
        <w:rPr>
          <w:rFonts w:ascii="Corbel" w:hAnsi="Corbel"/>
          <w:color w:val="303030"/>
        </w:rPr>
      </w:pPr>
    </w:p>
    <w:p w14:paraId="6E9D96DC" w14:textId="77777777" w:rsidR="00C82479" w:rsidRDefault="00C82479">
      <w:pPr>
        <w:rPr>
          <w:rFonts w:ascii="Corbel" w:hAnsi="Corbel"/>
          <w:color w:val="303030"/>
        </w:rPr>
      </w:pPr>
    </w:p>
    <w:p w14:paraId="2EB15F46" w14:textId="77777777" w:rsidR="00C82479" w:rsidRDefault="00C82479">
      <w:pPr>
        <w:rPr>
          <w:rFonts w:ascii="Arial Bold" w:hAnsi="Arial Bold"/>
          <w:color w:val="1A4654"/>
        </w:rPr>
      </w:pPr>
      <w:r>
        <w:rPr>
          <w:rFonts w:ascii="Arial Bold" w:hAnsi="Arial Bold"/>
          <w:color w:val="1A4654"/>
        </w:rPr>
        <w:t>Student Features</w:t>
      </w:r>
    </w:p>
    <w:p w14:paraId="65A0C2E4" w14:textId="77777777" w:rsidR="00C82479" w:rsidRDefault="00C82479">
      <w:pPr>
        <w:rPr>
          <w:rFonts w:ascii="Corbel" w:hAnsi="Corbel"/>
          <w:color w:val="303030"/>
        </w:rPr>
      </w:pPr>
    </w:p>
    <w:p w14:paraId="63618316"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Create student profile</w:t>
      </w:r>
    </w:p>
    <w:p w14:paraId="2EEED02A"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Organize and archive work</w:t>
      </w:r>
    </w:p>
    <w:p w14:paraId="1AB4A7B0"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Share work with public</w:t>
      </w:r>
    </w:p>
    <w:p w14:paraId="1F91C8E8"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Solicit specific Feedback on work-in-progress from a group</w:t>
      </w:r>
    </w:p>
    <w:p w14:paraId="36D52813"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Share work and work-in-progress with peers</w:t>
      </w:r>
    </w:p>
    <w:p w14:paraId="2A6F38CB"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Delete account &amp; data</w:t>
      </w:r>
    </w:p>
    <w:p w14:paraId="07E2A010" w14:textId="77777777" w:rsidR="00C82479" w:rsidRDefault="00C82479">
      <w:pPr>
        <w:rPr>
          <w:rFonts w:ascii="Corbel" w:hAnsi="Corbel"/>
          <w:color w:val="303030"/>
        </w:rPr>
      </w:pPr>
    </w:p>
    <w:p w14:paraId="1C2330E6" w14:textId="77777777" w:rsidR="00C82479" w:rsidRDefault="00C82479">
      <w:pPr>
        <w:rPr>
          <w:rFonts w:ascii="Corbel" w:hAnsi="Corbel"/>
          <w:color w:val="303030"/>
        </w:rPr>
      </w:pPr>
    </w:p>
    <w:p w14:paraId="0D17AC0B" w14:textId="77777777" w:rsidR="00C82479" w:rsidRDefault="00C82479">
      <w:pPr>
        <w:rPr>
          <w:rFonts w:ascii="Corbel" w:hAnsi="Corbel"/>
          <w:color w:val="303030"/>
        </w:rPr>
      </w:pPr>
      <w:r>
        <w:rPr>
          <w:rFonts w:ascii="Arial Bold" w:hAnsi="Arial Bold"/>
          <w:color w:val="1A4654"/>
        </w:rPr>
        <w:t>Faculty Features</w:t>
      </w:r>
    </w:p>
    <w:p w14:paraId="602FD638" w14:textId="77777777" w:rsidR="00C82479" w:rsidRDefault="00C82479">
      <w:pPr>
        <w:pStyle w:val="ListParagraph"/>
        <w:rPr>
          <w:rFonts w:ascii="Corbel" w:hAnsi="Corbel"/>
          <w:color w:val="303030"/>
        </w:rPr>
      </w:pPr>
    </w:p>
    <w:p w14:paraId="263A1356"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Create Faculty profile</w:t>
      </w:r>
    </w:p>
    <w:p w14:paraId="1D04A0C9"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Organize past student work from class</w:t>
      </w:r>
    </w:p>
    <w:p w14:paraId="559910FD" w14:textId="77777777" w:rsidR="00C82479" w:rsidRDefault="00C82479">
      <w:pPr>
        <w:pStyle w:val="ListParagraph"/>
        <w:numPr>
          <w:ilvl w:val="0"/>
          <w:numId w:val="1"/>
        </w:numPr>
        <w:tabs>
          <w:tab w:val="clear" w:pos="360"/>
          <w:tab w:val="num" w:pos="720"/>
        </w:tabs>
        <w:ind w:left="720" w:hanging="360"/>
        <w:rPr>
          <w:rFonts w:ascii="Corbel" w:hAnsi="Corbel"/>
          <w:color w:val="303030"/>
        </w:rPr>
      </w:pPr>
      <w:r>
        <w:rPr>
          <w:rFonts w:ascii="Corbel" w:hAnsi="Corbel"/>
          <w:color w:val="303030"/>
        </w:rPr>
        <w:t xml:space="preserve">Create a group </w:t>
      </w:r>
    </w:p>
    <w:p w14:paraId="6C2DAF2C" w14:textId="77777777" w:rsidR="00C82479" w:rsidRDefault="00C82479">
      <w:pPr>
        <w:rPr>
          <w:rFonts w:ascii="Corbel" w:hAnsi="Corbel"/>
          <w:color w:val="303030"/>
        </w:rPr>
      </w:pPr>
    </w:p>
    <w:p w14:paraId="2FA60F17" w14:textId="77777777" w:rsidR="00C82479" w:rsidRDefault="00C82479">
      <w:pPr>
        <w:rPr>
          <w:rFonts w:ascii="Corbel" w:hAnsi="Corbel"/>
          <w:color w:val="303030"/>
        </w:rPr>
      </w:pPr>
    </w:p>
    <w:p w14:paraId="109DB29C" w14:textId="77777777" w:rsidR="00C82479" w:rsidRDefault="00C82479">
      <w:pPr>
        <w:rPr>
          <w:rFonts w:ascii="Corbel" w:hAnsi="Corbel"/>
          <w:color w:val="303030"/>
        </w:rPr>
      </w:pPr>
    </w:p>
    <w:p w14:paraId="0CD9C891" w14:textId="77777777" w:rsidR="00C82479" w:rsidRDefault="00C82479">
      <w:pPr>
        <w:rPr>
          <w:rFonts w:ascii="Corbel" w:hAnsi="Corbel"/>
          <w:color w:val="303030"/>
        </w:rPr>
      </w:pPr>
      <w:r>
        <w:rPr>
          <w:rFonts w:ascii="Arial Bold" w:hAnsi="Arial Bold"/>
          <w:color w:val="1A4654"/>
          <w:sz w:val="36"/>
        </w:rPr>
        <w:t>All Features</w:t>
      </w:r>
    </w:p>
    <w:p w14:paraId="19F01781" w14:textId="77777777" w:rsidR="00C82479" w:rsidRDefault="00C82479">
      <w:pPr>
        <w:rPr>
          <w:rFonts w:ascii="Corbel Bold" w:hAnsi="Corbel Bold"/>
          <w:color w:val="FFFEFE"/>
        </w:rPr>
      </w:pPr>
    </w:p>
    <w:p w14:paraId="2AC26583" w14:textId="77777777" w:rsidR="00C82479" w:rsidRDefault="00C82479">
      <w:pPr>
        <w:rPr>
          <w:rFonts w:ascii="Corbel" w:hAnsi="Corbel"/>
        </w:rPr>
      </w:pPr>
      <w:r>
        <w:rPr>
          <w:rFonts w:ascii="Corbel Bold" w:hAnsi="Corbel Bold"/>
        </w:rPr>
        <w:tab/>
      </w:r>
      <w:r>
        <w:rPr>
          <w:rFonts w:ascii="Corbel" w:hAnsi="Corbel"/>
        </w:rPr>
        <w:t>This section organizes system features into common feature groups and further explains what the feature is.</w:t>
      </w:r>
    </w:p>
    <w:p w14:paraId="7EBD2E86" w14:textId="77777777" w:rsidR="00C82479" w:rsidRDefault="00C82479">
      <w:pPr>
        <w:rPr>
          <w:rFonts w:ascii="Corbel Bold" w:hAnsi="Corbel Bold"/>
          <w:color w:val="FFFEFE"/>
        </w:rPr>
      </w:pPr>
    </w:p>
    <w:p w14:paraId="3AAEC603" w14:textId="77777777" w:rsidR="00C82479" w:rsidRDefault="00C82479">
      <w:pPr>
        <w:rPr>
          <w:rFonts w:ascii="Corbel" w:hAnsi="Corbel"/>
          <w:color w:val="303030"/>
        </w:rPr>
      </w:pPr>
      <w:r>
        <w:rPr>
          <w:rFonts w:ascii="Arial Bold" w:hAnsi="Arial Bold"/>
          <w:color w:val="1A4654"/>
        </w:rPr>
        <w:t>Account</w:t>
      </w:r>
    </w:p>
    <w:p w14:paraId="5DEF3A54" w14:textId="77777777" w:rsidR="00C82479" w:rsidRDefault="00C82479">
      <w:pPr>
        <w:rPr>
          <w:rFonts w:ascii="Corbel" w:hAnsi="Corbel"/>
          <w:color w:val="303030"/>
        </w:rPr>
      </w:pPr>
    </w:p>
    <w:p w14:paraId="3D9D8F2B"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Register new account</w:t>
      </w:r>
    </w:p>
    <w:p w14:paraId="608A389D" w14:textId="77777777" w:rsidR="00C82479" w:rsidRDefault="00C82479">
      <w:pPr>
        <w:pStyle w:val="ListParagraph"/>
        <w:ind w:left="1440"/>
        <w:rPr>
          <w:rFonts w:ascii="Corbel" w:hAnsi="Corbel"/>
        </w:rPr>
      </w:pPr>
      <w:r>
        <w:rPr>
          <w:rFonts w:ascii="Corbel" w:hAnsi="Corbel"/>
        </w:rPr>
        <w:t>Creates a new member, student, or faculty member</w:t>
      </w:r>
    </w:p>
    <w:p w14:paraId="31AAD0A1"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Delete account and data</w:t>
      </w:r>
    </w:p>
    <w:p w14:paraId="0112720E" w14:textId="77777777" w:rsidR="00C82479" w:rsidRDefault="00C82479">
      <w:pPr>
        <w:pStyle w:val="ListParagraph"/>
        <w:ind w:left="1440"/>
        <w:rPr>
          <w:rFonts w:ascii="Corbel" w:hAnsi="Corbel"/>
        </w:rPr>
      </w:pPr>
      <w:r>
        <w:rPr>
          <w:rFonts w:ascii="Corbel" w:hAnsi="Corbel"/>
        </w:rPr>
        <w:t>Removes all data and account information</w:t>
      </w:r>
    </w:p>
    <w:p w14:paraId="3BAE3417"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Manage notification settings</w:t>
      </w:r>
    </w:p>
    <w:p w14:paraId="25112841" w14:textId="77777777" w:rsidR="00C82479" w:rsidRDefault="00C82479">
      <w:pPr>
        <w:pStyle w:val="ListParagraph"/>
        <w:ind w:left="1440"/>
        <w:rPr>
          <w:rFonts w:ascii="Corbel" w:hAnsi="Corbel"/>
        </w:rPr>
      </w:pPr>
      <w:r>
        <w:rPr>
          <w:rFonts w:ascii="Corbel" w:hAnsi="Corbel"/>
        </w:rPr>
        <w:t>Set notification methods (email, text) and notification types to receive</w:t>
      </w:r>
    </w:p>
    <w:p w14:paraId="1E421903" w14:textId="77777777" w:rsidR="00C82479" w:rsidRDefault="00C82479">
      <w:pPr>
        <w:rPr>
          <w:rFonts w:ascii="Corbel Bold" w:hAnsi="Corbel Bold"/>
          <w:color w:val="FFFEFE"/>
        </w:rPr>
      </w:pPr>
    </w:p>
    <w:p w14:paraId="68C641EF" w14:textId="77777777" w:rsidR="00C82479" w:rsidRDefault="00C82479">
      <w:pPr>
        <w:rPr>
          <w:rFonts w:ascii="Corbel Bold" w:hAnsi="Corbel Bold"/>
          <w:color w:val="FFFEFE"/>
        </w:rPr>
      </w:pPr>
    </w:p>
    <w:p w14:paraId="18DC505C" w14:textId="77777777" w:rsidR="00C82479" w:rsidRDefault="00C82479">
      <w:pPr>
        <w:rPr>
          <w:rFonts w:ascii="Corbel" w:hAnsi="Corbel"/>
          <w:color w:val="303030"/>
        </w:rPr>
      </w:pPr>
      <w:r>
        <w:rPr>
          <w:rFonts w:ascii="Arial Bold" w:hAnsi="Arial Bold"/>
          <w:color w:val="1A4654"/>
        </w:rPr>
        <w:t>Profile</w:t>
      </w:r>
    </w:p>
    <w:p w14:paraId="5703876D" w14:textId="77777777" w:rsidR="00C82479" w:rsidRDefault="00C82479">
      <w:pPr>
        <w:rPr>
          <w:rFonts w:ascii="Corbel" w:hAnsi="Corbel"/>
          <w:color w:val="303030"/>
        </w:rPr>
      </w:pPr>
    </w:p>
    <w:p w14:paraId="3D6F4EAB" w14:textId="77777777" w:rsidR="00C82479" w:rsidRDefault="00C82479">
      <w:pPr>
        <w:rPr>
          <w:rFonts w:ascii="Corbel" w:hAnsi="Corbel"/>
          <w:color w:val="303030"/>
        </w:rPr>
      </w:pPr>
      <w:r>
        <w:rPr>
          <w:rFonts w:ascii="Corbel" w:hAnsi="Corbel"/>
          <w:color w:val="303030"/>
        </w:rPr>
        <w:t xml:space="preserve">Profiles are available to any logged in user, however, different user types have different profile information. </w:t>
      </w:r>
      <w:proofErr w:type="gramStart"/>
      <w:r>
        <w:rPr>
          <w:rFonts w:ascii="Corbel" w:hAnsi="Corbel"/>
          <w:color w:val="303030"/>
        </w:rPr>
        <w:t>See Definitions &gt; User Profiles for specific differences.</w:t>
      </w:r>
      <w:proofErr w:type="gramEnd"/>
    </w:p>
    <w:p w14:paraId="7229C970" w14:textId="77777777" w:rsidR="00C82479" w:rsidRDefault="00C82479">
      <w:pPr>
        <w:rPr>
          <w:rFonts w:ascii="Corbel" w:hAnsi="Corbel"/>
          <w:color w:val="303030"/>
        </w:rPr>
      </w:pPr>
    </w:p>
    <w:p w14:paraId="4821CD4A" w14:textId="77777777" w:rsidR="00C82479" w:rsidRDefault="00C82479">
      <w:pPr>
        <w:rPr>
          <w:rFonts w:ascii="Corbel" w:hAnsi="Corbel"/>
        </w:rPr>
      </w:pPr>
    </w:p>
    <w:p w14:paraId="53CD769C" w14:textId="77777777" w:rsidR="00C82479" w:rsidRDefault="00C82479">
      <w:pPr>
        <w:pStyle w:val="ListParagraph"/>
        <w:numPr>
          <w:ilvl w:val="0"/>
          <w:numId w:val="11"/>
        </w:numPr>
        <w:tabs>
          <w:tab w:val="clear" w:pos="360"/>
          <w:tab w:val="num" w:pos="720"/>
        </w:tabs>
        <w:ind w:left="720" w:hanging="360"/>
        <w:rPr>
          <w:rFonts w:ascii="Corbel Bold" w:hAnsi="Corbel Bold"/>
          <w:color w:val="303030"/>
        </w:rPr>
      </w:pPr>
      <w:r>
        <w:rPr>
          <w:rFonts w:ascii="Corbel Bold" w:hAnsi="Corbel Bold"/>
        </w:rPr>
        <w:t>Update profile information</w:t>
      </w:r>
    </w:p>
    <w:p w14:paraId="0C4C19A3" w14:textId="77777777" w:rsidR="00C82479" w:rsidRDefault="00C82479">
      <w:pPr>
        <w:pStyle w:val="ListParagraph"/>
        <w:ind w:left="1440"/>
        <w:rPr>
          <w:rFonts w:ascii="Corbel" w:hAnsi="Corbel"/>
          <w:color w:val="303030"/>
        </w:rPr>
      </w:pPr>
      <w:r>
        <w:rPr>
          <w:rFonts w:ascii="Corbel" w:hAnsi="Corbel"/>
        </w:rPr>
        <w:t>Change profile information such as description, interests, etc.</w:t>
      </w:r>
    </w:p>
    <w:p w14:paraId="5E804952" w14:textId="77777777" w:rsidR="00C82479" w:rsidRDefault="00C82479">
      <w:pPr>
        <w:pStyle w:val="ListParagraph"/>
        <w:numPr>
          <w:ilvl w:val="0"/>
          <w:numId w:val="11"/>
        </w:numPr>
        <w:tabs>
          <w:tab w:val="clear" w:pos="360"/>
          <w:tab w:val="num" w:pos="720"/>
        </w:tabs>
        <w:ind w:left="720" w:hanging="360"/>
        <w:rPr>
          <w:rFonts w:ascii="Corbel Bold" w:hAnsi="Corbel Bold"/>
          <w:color w:val="303030"/>
        </w:rPr>
      </w:pPr>
      <w:r>
        <w:rPr>
          <w:rFonts w:ascii="Corbel Bold" w:hAnsi="Corbel Bold"/>
          <w:color w:val="303030"/>
        </w:rPr>
        <w:t>View profile</w:t>
      </w:r>
    </w:p>
    <w:p w14:paraId="7A89B716" w14:textId="77777777" w:rsidR="00C82479" w:rsidRDefault="00C82479">
      <w:pPr>
        <w:pStyle w:val="ListParagraph"/>
        <w:ind w:left="1440"/>
        <w:rPr>
          <w:rFonts w:ascii="Corbel" w:hAnsi="Corbel"/>
          <w:color w:val="303030"/>
        </w:rPr>
      </w:pPr>
      <w:r>
        <w:rPr>
          <w:rFonts w:ascii="Corbel" w:hAnsi="Corbel"/>
          <w:color w:val="303030"/>
        </w:rPr>
        <w:t>View any user’s profile information</w:t>
      </w:r>
    </w:p>
    <w:p w14:paraId="1041C134" w14:textId="77777777" w:rsidR="00C82479" w:rsidRDefault="00C82479">
      <w:pPr>
        <w:rPr>
          <w:rFonts w:ascii="Corbel" w:hAnsi="Corbel"/>
          <w:color w:val="303030"/>
        </w:rPr>
      </w:pPr>
    </w:p>
    <w:p w14:paraId="459DA542" w14:textId="77777777" w:rsidR="00C82479" w:rsidRDefault="00C82479">
      <w:pPr>
        <w:rPr>
          <w:rFonts w:ascii="Arial Bold" w:hAnsi="Arial Bold"/>
          <w:color w:val="1A4654"/>
        </w:rPr>
      </w:pPr>
      <w:r>
        <w:rPr>
          <w:rFonts w:ascii="Arial Bold" w:hAnsi="Arial Bold"/>
          <w:color w:val="1A4654"/>
        </w:rPr>
        <w:t>Notifications</w:t>
      </w:r>
    </w:p>
    <w:p w14:paraId="4BD9A5C0" w14:textId="77777777" w:rsidR="00C82479" w:rsidRDefault="00C82479">
      <w:pPr>
        <w:rPr>
          <w:rFonts w:ascii="Corbel" w:hAnsi="Corbel"/>
        </w:rPr>
      </w:pPr>
    </w:p>
    <w:p w14:paraId="77B8893E"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List of recent news</w:t>
      </w:r>
    </w:p>
    <w:p w14:paraId="7D760F33"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color w:val="303030"/>
        </w:rPr>
        <w:t>Follow Student, Group, Gallery</w:t>
      </w:r>
    </w:p>
    <w:p w14:paraId="35320526" w14:textId="77777777" w:rsidR="00C82479" w:rsidRDefault="00C82479">
      <w:pPr>
        <w:pStyle w:val="ListParagraph"/>
        <w:numPr>
          <w:ilvl w:val="0"/>
          <w:numId w:val="11"/>
        </w:numPr>
        <w:tabs>
          <w:tab w:val="clear" w:pos="360"/>
          <w:tab w:val="num" w:pos="720"/>
        </w:tabs>
        <w:ind w:left="720" w:hanging="360"/>
        <w:rPr>
          <w:rFonts w:ascii="Corbel Bold" w:hAnsi="Corbel Bold"/>
        </w:rPr>
      </w:pPr>
      <w:r>
        <w:rPr>
          <w:rFonts w:ascii="Corbel Bold" w:hAnsi="Corbel Bold"/>
        </w:rPr>
        <w:t>Types</w:t>
      </w:r>
    </w:p>
    <w:p w14:paraId="5AFC52C0"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Following student</w:t>
      </w:r>
    </w:p>
    <w:p w14:paraId="1CFF88B0"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new works created</w:t>
      </w:r>
    </w:p>
    <w:p w14:paraId="122B81DC"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Work in progress changes to completed</w:t>
      </w:r>
    </w:p>
    <w:p w14:paraId="2A21980F"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Following Group</w:t>
      </w:r>
    </w:p>
    <w:p w14:paraId="65D347B2"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new work added</w:t>
      </w:r>
    </w:p>
    <w:p w14:paraId="7572661B"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new feedback requested</w:t>
      </w:r>
    </w:p>
    <w:p w14:paraId="40C40FF9"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with top work weekly via email</w:t>
      </w:r>
    </w:p>
    <w:p w14:paraId="3CA5882B"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Follow Collection</w:t>
      </w:r>
    </w:p>
    <w:p w14:paraId="3565A2C1"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when new work added</w:t>
      </w:r>
    </w:p>
    <w:p w14:paraId="17218462"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Notified with top work weekly via email</w:t>
      </w:r>
    </w:p>
    <w:p w14:paraId="7BE054E7"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Direct Messages</w:t>
      </w:r>
    </w:p>
    <w:p w14:paraId="68260FB0" w14:textId="77777777" w:rsidR="00C82479" w:rsidRDefault="00C82479">
      <w:pPr>
        <w:pStyle w:val="ListParagraph"/>
        <w:numPr>
          <w:ilvl w:val="1"/>
          <w:numId w:val="11"/>
        </w:numPr>
        <w:tabs>
          <w:tab w:val="clear" w:pos="360"/>
          <w:tab w:val="num" w:pos="1440"/>
        </w:tabs>
        <w:ind w:left="1440" w:hanging="360"/>
        <w:rPr>
          <w:rFonts w:ascii="Corbel" w:hAnsi="Corbel"/>
        </w:rPr>
      </w:pPr>
      <w:r>
        <w:rPr>
          <w:rFonts w:ascii="Corbel" w:hAnsi="Corbel"/>
        </w:rPr>
        <w:t>Feedback</w:t>
      </w:r>
    </w:p>
    <w:p w14:paraId="1734B0D3" w14:textId="77777777" w:rsidR="00C82479" w:rsidRDefault="00C82479">
      <w:pPr>
        <w:pStyle w:val="ListParagraph"/>
        <w:numPr>
          <w:ilvl w:val="2"/>
          <w:numId w:val="11"/>
        </w:numPr>
        <w:tabs>
          <w:tab w:val="clear" w:pos="360"/>
          <w:tab w:val="num" w:pos="2160"/>
        </w:tabs>
        <w:ind w:left="2160" w:hanging="360"/>
        <w:rPr>
          <w:rFonts w:ascii="Corbel" w:hAnsi="Corbel"/>
        </w:rPr>
      </w:pPr>
      <w:r>
        <w:rPr>
          <w:rFonts w:ascii="Corbel" w:hAnsi="Corbel"/>
        </w:rPr>
        <w:t>Feedback responses</w:t>
      </w:r>
    </w:p>
    <w:p w14:paraId="5B7058FB" w14:textId="77777777" w:rsidR="00C82479" w:rsidRDefault="00C82479">
      <w:pPr>
        <w:rPr>
          <w:rFonts w:ascii="Arial Bold" w:hAnsi="Arial Bold"/>
          <w:color w:val="1A4654"/>
        </w:rPr>
      </w:pPr>
    </w:p>
    <w:p w14:paraId="00127638" w14:textId="77777777" w:rsidR="00C82479" w:rsidRDefault="00C82479">
      <w:pPr>
        <w:rPr>
          <w:rFonts w:ascii="Arial Bold" w:hAnsi="Arial Bold"/>
          <w:color w:val="1A4654"/>
        </w:rPr>
      </w:pPr>
    </w:p>
    <w:p w14:paraId="5F4DFE6F" w14:textId="77777777" w:rsidR="00C82479" w:rsidRDefault="00C82479">
      <w:pPr>
        <w:rPr>
          <w:rFonts w:ascii="Arial Bold" w:hAnsi="Arial Bold"/>
          <w:color w:val="1A4654"/>
        </w:rPr>
      </w:pPr>
      <w:r>
        <w:rPr>
          <w:rFonts w:ascii="Arial Bold" w:hAnsi="Arial Bold"/>
          <w:color w:val="1A4654"/>
        </w:rPr>
        <w:t>Student Work</w:t>
      </w:r>
    </w:p>
    <w:p w14:paraId="4E26DC17" w14:textId="77777777" w:rsidR="00C82479" w:rsidRDefault="00C82479">
      <w:pPr>
        <w:rPr>
          <w:rFonts w:ascii="Corbel" w:hAnsi="Corbel"/>
          <w:color w:val="303030"/>
        </w:rPr>
      </w:pPr>
    </w:p>
    <w:p w14:paraId="43D637D2"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Create new work</w:t>
      </w:r>
    </w:p>
    <w:p w14:paraId="0C28487C"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Organize work</w:t>
      </w:r>
    </w:p>
    <w:p w14:paraId="007184AF"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Publish</w:t>
      </w:r>
    </w:p>
    <w:p w14:paraId="1DFBD391"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Share work with limited audience</w:t>
      </w:r>
    </w:p>
    <w:p w14:paraId="60F018AC"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Solicit Feedback</w:t>
      </w:r>
    </w:p>
    <w:p w14:paraId="75EF7043" w14:textId="77777777" w:rsidR="00C82479" w:rsidRDefault="00C82479">
      <w:pPr>
        <w:pStyle w:val="ListParagraph"/>
        <w:numPr>
          <w:ilvl w:val="0"/>
          <w:numId w:val="12"/>
        </w:numPr>
        <w:tabs>
          <w:tab w:val="clear" w:pos="360"/>
          <w:tab w:val="num" w:pos="720"/>
        </w:tabs>
        <w:ind w:left="720" w:hanging="360"/>
        <w:rPr>
          <w:rFonts w:ascii="Corbel Bold" w:hAnsi="Corbel Bold"/>
          <w:color w:val="303030"/>
        </w:rPr>
      </w:pPr>
      <w:r>
        <w:rPr>
          <w:rFonts w:ascii="Corbel Bold" w:hAnsi="Corbel Bold"/>
          <w:color w:val="303030"/>
        </w:rPr>
        <w:t>Faculty: Organize past student work from class</w:t>
      </w:r>
    </w:p>
    <w:p w14:paraId="7DB2A08A" w14:textId="77777777" w:rsidR="00C82479" w:rsidRDefault="00C82479">
      <w:pPr>
        <w:rPr>
          <w:rFonts w:ascii="Corbel" w:hAnsi="Corbel"/>
          <w:color w:val="303030"/>
        </w:rPr>
      </w:pPr>
    </w:p>
    <w:p w14:paraId="48C5C50B" w14:textId="77777777" w:rsidR="00C82479" w:rsidRDefault="00C82479">
      <w:pPr>
        <w:rPr>
          <w:rFonts w:ascii="Corbel" w:hAnsi="Corbel"/>
          <w:color w:val="303030"/>
        </w:rPr>
      </w:pPr>
      <w:r>
        <w:rPr>
          <w:rFonts w:ascii="Arial Bold" w:hAnsi="Arial Bold"/>
          <w:color w:val="1A4654"/>
        </w:rPr>
        <w:t>Browsing Work</w:t>
      </w:r>
      <w:r>
        <w:rPr>
          <w:rFonts w:ascii="Corbel" w:hAnsi="Corbel"/>
          <w:color w:val="303030"/>
        </w:rPr>
        <w:t xml:space="preserve"> </w:t>
      </w:r>
    </w:p>
    <w:p w14:paraId="66251B06" w14:textId="77777777" w:rsidR="00C82479" w:rsidRDefault="00C82479">
      <w:pPr>
        <w:rPr>
          <w:rFonts w:ascii="Corbel" w:hAnsi="Corbel"/>
          <w:color w:val="303030"/>
        </w:rPr>
      </w:pPr>
    </w:p>
    <w:p w14:paraId="388AA1D4"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Search</w:t>
      </w:r>
    </w:p>
    <w:p w14:paraId="396F0407" w14:textId="77777777" w:rsidR="00C82479" w:rsidRDefault="00C82479">
      <w:pPr>
        <w:pStyle w:val="ListParagraph"/>
        <w:ind w:left="1440"/>
        <w:rPr>
          <w:rFonts w:ascii="Corbel" w:hAnsi="Corbel"/>
          <w:color w:val="303030"/>
        </w:rPr>
      </w:pPr>
      <w:r>
        <w:rPr>
          <w:rFonts w:ascii="Corbel" w:hAnsi="Corbel"/>
          <w:color w:val="303030"/>
        </w:rPr>
        <w:t>Search using basic or advanced filters for students, work, collections</w:t>
      </w:r>
      <w:proofErr w:type="gramStart"/>
      <w:r>
        <w:rPr>
          <w:rFonts w:ascii="Corbel" w:hAnsi="Corbel"/>
          <w:color w:val="303030"/>
        </w:rPr>
        <w:t>?,</w:t>
      </w:r>
      <w:proofErr w:type="gramEnd"/>
      <w:r>
        <w:rPr>
          <w:rFonts w:ascii="Corbel" w:hAnsi="Corbel"/>
          <w:color w:val="303030"/>
        </w:rPr>
        <w:t xml:space="preserve"> or groups</w:t>
      </w:r>
    </w:p>
    <w:p w14:paraId="72FA5B5A"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 xml:space="preserve">Featured space </w:t>
      </w:r>
    </w:p>
    <w:p w14:paraId="098F9199"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View work in my groups</w:t>
      </w:r>
    </w:p>
    <w:p w14:paraId="63D13E79"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Suggested students with similar/complementary interests</w:t>
      </w:r>
    </w:p>
    <w:p w14:paraId="6D568205" w14:textId="77777777" w:rsidR="00C82479" w:rsidRDefault="00C82479">
      <w:pPr>
        <w:pStyle w:val="ListParagraph"/>
        <w:numPr>
          <w:ilvl w:val="0"/>
          <w:numId w:val="13"/>
        </w:numPr>
        <w:tabs>
          <w:tab w:val="clear" w:pos="360"/>
          <w:tab w:val="num" w:pos="720"/>
        </w:tabs>
        <w:ind w:left="720" w:hanging="360"/>
        <w:rPr>
          <w:rFonts w:ascii="Corbel Bold" w:hAnsi="Corbel Bold"/>
          <w:color w:val="303030"/>
        </w:rPr>
      </w:pPr>
      <w:r>
        <w:rPr>
          <w:rFonts w:ascii="Corbel Bold" w:hAnsi="Corbel Bold"/>
          <w:color w:val="303030"/>
        </w:rPr>
        <w:t>Viewing Student Work</w:t>
      </w:r>
    </w:p>
    <w:p w14:paraId="2AC6E065"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 xml:space="preserve">Like with </w:t>
      </w:r>
      <w:proofErr w:type="spellStart"/>
      <w:r>
        <w:rPr>
          <w:rFonts w:ascii="Corbel" w:hAnsi="Corbel"/>
          <w:color w:val="303030"/>
        </w:rPr>
        <w:t>facebook</w:t>
      </w:r>
      <w:proofErr w:type="spellEnd"/>
      <w:r>
        <w:rPr>
          <w:rFonts w:ascii="Corbel" w:hAnsi="Corbel"/>
          <w:color w:val="303030"/>
        </w:rPr>
        <w:t>/G+</w:t>
      </w:r>
    </w:p>
    <w:p w14:paraId="2A9B4FCB"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Flag content as inappropriate</w:t>
      </w:r>
    </w:p>
    <w:p w14:paraId="2350F511"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Comment and rate work</w:t>
      </w:r>
    </w:p>
    <w:p w14:paraId="73D64A3D"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Suggest students/work to other users</w:t>
      </w:r>
    </w:p>
    <w:p w14:paraId="7EEB07C8" w14:textId="77777777" w:rsidR="00C82479" w:rsidRDefault="00C82479">
      <w:pPr>
        <w:pStyle w:val="ListParagraph"/>
        <w:numPr>
          <w:ilvl w:val="1"/>
          <w:numId w:val="13"/>
        </w:numPr>
        <w:tabs>
          <w:tab w:val="clear" w:pos="360"/>
          <w:tab w:val="num" w:pos="1440"/>
        </w:tabs>
        <w:ind w:left="1440" w:hanging="360"/>
        <w:rPr>
          <w:rFonts w:ascii="Corbel" w:hAnsi="Corbel"/>
          <w:color w:val="303030"/>
        </w:rPr>
      </w:pPr>
      <w:r>
        <w:rPr>
          <w:rFonts w:ascii="Corbel" w:hAnsi="Corbel"/>
          <w:color w:val="303030"/>
        </w:rPr>
        <w:t>Provide feedback on work</w:t>
      </w:r>
    </w:p>
    <w:p w14:paraId="19968D27" w14:textId="77777777" w:rsidR="00C82479" w:rsidRDefault="00C82479">
      <w:pPr>
        <w:rPr>
          <w:rFonts w:ascii="Corbel" w:hAnsi="Corbel"/>
          <w:color w:val="303030"/>
        </w:rPr>
      </w:pPr>
    </w:p>
    <w:p w14:paraId="3FB1D0A2" w14:textId="77777777" w:rsidR="00C82479" w:rsidRDefault="00C82479">
      <w:pPr>
        <w:rPr>
          <w:rFonts w:ascii="Corbel" w:hAnsi="Corbel"/>
          <w:color w:val="303030"/>
        </w:rPr>
      </w:pPr>
    </w:p>
    <w:p w14:paraId="239DAAEC" w14:textId="77777777" w:rsidR="00C82479" w:rsidRDefault="00C82479">
      <w:pPr>
        <w:rPr>
          <w:rFonts w:ascii="Corbel" w:hAnsi="Corbel"/>
          <w:color w:val="303030"/>
        </w:rPr>
      </w:pPr>
      <w:r>
        <w:rPr>
          <w:rFonts w:ascii="Arial Bold" w:hAnsi="Arial Bold"/>
          <w:color w:val="1A4654"/>
        </w:rPr>
        <w:t>Networking &amp; Social</w:t>
      </w:r>
    </w:p>
    <w:p w14:paraId="72B2F1EE" w14:textId="77777777" w:rsidR="00C82479" w:rsidRDefault="00C82479">
      <w:pPr>
        <w:rPr>
          <w:rFonts w:ascii="Corbel" w:hAnsi="Corbel"/>
          <w:color w:val="303030"/>
        </w:rPr>
      </w:pPr>
    </w:p>
    <w:p w14:paraId="55F81B44" w14:textId="77777777" w:rsidR="00C82479" w:rsidRDefault="00C82479">
      <w:pPr>
        <w:pStyle w:val="ListParagraph"/>
        <w:numPr>
          <w:ilvl w:val="0"/>
          <w:numId w:val="14"/>
        </w:numPr>
        <w:tabs>
          <w:tab w:val="clear" w:pos="360"/>
          <w:tab w:val="num" w:pos="720"/>
        </w:tabs>
        <w:ind w:left="720" w:hanging="360"/>
        <w:rPr>
          <w:rFonts w:ascii="Corbel Bold" w:hAnsi="Corbel Bold"/>
          <w:color w:val="303030"/>
        </w:rPr>
      </w:pPr>
      <w:r>
        <w:rPr>
          <w:rFonts w:ascii="Corbel Bold" w:hAnsi="Corbel Bold"/>
          <w:color w:val="303030"/>
        </w:rPr>
        <w:t>Send message to student</w:t>
      </w:r>
    </w:p>
    <w:p w14:paraId="2A3AD772" w14:textId="77777777" w:rsidR="00C82479" w:rsidRDefault="00C82479">
      <w:pPr>
        <w:pStyle w:val="ListParagraph"/>
        <w:numPr>
          <w:ilvl w:val="0"/>
          <w:numId w:val="14"/>
        </w:numPr>
        <w:tabs>
          <w:tab w:val="clear" w:pos="360"/>
          <w:tab w:val="num" w:pos="720"/>
        </w:tabs>
        <w:ind w:left="720" w:hanging="360"/>
        <w:rPr>
          <w:rFonts w:ascii="Corbel Bold" w:hAnsi="Corbel Bold"/>
          <w:color w:val="303030"/>
        </w:rPr>
      </w:pPr>
      <w:r>
        <w:rPr>
          <w:rFonts w:ascii="Corbel Bold" w:hAnsi="Corbel Bold"/>
          <w:color w:val="303030"/>
        </w:rPr>
        <w:t>Join/Create Group</w:t>
      </w:r>
    </w:p>
    <w:p w14:paraId="2E67FECA" w14:textId="77777777" w:rsidR="00C82479" w:rsidRDefault="00C82479">
      <w:pPr>
        <w:rPr>
          <w:rFonts w:ascii="Corbel" w:hAnsi="Corbel"/>
          <w:color w:val="303030"/>
        </w:rPr>
      </w:pPr>
    </w:p>
    <w:p w14:paraId="66A66512" w14:textId="77777777" w:rsidR="00C82479" w:rsidRDefault="00C82479">
      <w:pPr>
        <w:rPr>
          <w:rFonts w:ascii="Corbel" w:hAnsi="Corbel"/>
          <w:color w:val="303030"/>
        </w:rPr>
      </w:pPr>
    </w:p>
    <w:p w14:paraId="18804DA4" w14:textId="77777777" w:rsidR="00C82479" w:rsidRDefault="00C82479">
      <w:pPr>
        <w:rPr>
          <w:rFonts w:ascii="Corbel" w:hAnsi="Corbel"/>
          <w:color w:val="303030"/>
        </w:rPr>
      </w:pPr>
    </w:p>
    <w:p w14:paraId="0D2F47DA" w14:textId="77777777" w:rsidR="00C82479" w:rsidRDefault="00C82479">
      <w:pPr>
        <w:pStyle w:val="FreeForm"/>
        <w:rPr>
          <w:rFonts w:ascii="Arial Bold" w:hAnsi="Arial Bold"/>
          <w:color w:val="FFFEFE"/>
          <w:sz w:val="48"/>
        </w:rPr>
      </w:pPr>
      <w:r>
        <w:br w:type="page"/>
      </w:r>
    </w:p>
    <w:p w14:paraId="6F45327E" w14:textId="77777777" w:rsidR="00C82479" w:rsidRDefault="00C82479">
      <w:pPr>
        <w:rPr>
          <w:rFonts w:ascii="Corbel" w:hAnsi="Corbel"/>
          <w:color w:val="303030"/>
        </w:rPr>
      </w:pPr>
      <w:r>
        <w:t xml:space="preserve"> </w:t>
      </w:r>
      <w:r>
        <w:rPr>
          <w:rFonts w:ascii="Arial Bold" w:hAnsi="Arial Bold"/>
          <w:color w:val="FFFEFE"/>
          <w:sz w:val="48"/>
        </w:rPr>
        <w:t xml:space="preserve">  Designs</w:t>
      </w:r>
    </w:p>
    <w:p w14:paraId="4CAF00F6" w14:textId="77777777" w:rsidR="00C82479" w:rsidRDefault="00C82479">
      <w:pPr>
        <w:rPr>
          <w:rFonts w:ascii="Corbel" w:hAnsi="Corbel"/>
          <w:color w:val="303030"/>
        </w:rPr>
      </w:pPr>
    </w:p>
    <w:p w14:paraId="70C4BA80" w14:textId="77777777" w:rsidR="00C82479" w:rsidRDefault="00C82479">
      <w:pPr>
        <w:rPr>
          <w:rFonts w:ascii="Corbel" w:hAnsi="Corbel"/>
          <w:color w:val="303030"/>
        </w:rPr>
      </w:pPr>
    </w:p>
    <w:p w14:paraId="4633B83C" w14:textId="77777777" w:rsidR="00C82479" w:rsidRDefault="00C82479">
      <w:pPr>
        <w:rPr>
          <w:rFonts w:ascii="Corbel" w:hAnsi="Corbel"/>
          <w:color w:val="303030"/>
        </w:rPr>
      </w:pPr>
    </w:p>
    <w:p w14:paraId="492FB9D3" w14:textId="77777777" w:rsidR="00C82479" w:rsidRDefault="00C82479">
      <w:pPr>
        <w:rPr>
          <w:rFonts w:ascii="Arial Bold" w:hAnsi="Arial Bold"/>
          <w:color w:val="1A4654"/>
          <w:sz w:val="36"/>
        </w:rPr>
      </w:pPr>
      <w:r>
        <w:rPr>
          <w:rFonts w:ascii="Arial Bold" w:hAnsi="Arial Bold"/>
          <w:color w:val="1A4654"/>
          <w:sz w:val="36"/>
        </w:rPr>
        <w:t>Site Map</w:t>
      </w:r>
    </w:p>
    <w:p w14:paraId="46F8C04C" w14:textId="77777777" w:rsidR="00C82479" w:rsidRDefault="00C82479">
      <w:pPr>
        <w:rPr>
          <w:rFonts w:ascii="Corbel" w:hAnsi="Corbel"/>
          <w:color w:val="303030"/>
        </w:rPr>
      </w:pPr>
    </w:p>
    <w:p w14:paraId="4FF60BFC" w14:textId="77777777" w:rsidR="00C82479" w:rsidRDefault="00C82479">
      <w:pPr>
        <w:rPr>
          <w:rFonts w:ascii="Corbel" w:hAnsi="Corbel"/>
          <w:color w:val="303030"/>
        </w:rPr>
      </w:pPr>
    </w:p>
    <w:p w14:paraId="2D369D5D" w14:textId="77777777" w:rsidR="00C82479" w:rsidRDefault="00C82479">
      <w:pPr>
        <w:rPr>
          <w:rFonts w:ascii="Arial Bold" w:hAnsi="Arial Bold"/>
          <w:color w:val="1A4654"/>
          <w:sz w:val="36"/>
        </w:rPr>
      </w:pPr>
      <w:r>
        <w:rPr>
          <w:rFonts w:ascii="Arial Bold" w:hAnsi="Arial Bold"/>
          <w:color w:val="1A4654"/>
          <w:sz w:val="36"/>
        </w:rPr>
        <w:t>User Flow Charts</w:t>
      </w:r>
    </w:p>
    <w:p w14:paraId="233FB1F5" w14:textId="77777777" w:rsidR="00C82479" w:rsidRDefault="00C82479">
      <w:pPr>
        <w:rPr>
          <w:rFonts w:ascii="Corbel" w:hAnsi="Corbel"/>
          <w:color w:val="303030"/>
        </w:rPr>
      </w:pPr>
    </w:p>
    <w:p w14:paraId="5D9ACE2E" w14:textId="77777777" w:rsidR="00C82479" w:rsidRDefault="00C82479">
      <w:pPr>
        <w:rPr>
          <w:rFonts w:ascii="Corbel" w:hAnsi="Corbel"/>
          <w:color w:val="303030"/>
        </w:rPr>
      </w:pPr>
    </w:p>
    <w:p w14:paraId="16E4B42C" w14:textId="77777777" w:rsidR="00C82479" w:rsidRDefault="00C82479">
      <w:pPr>
        <w:rPr>
          <w:rFonts w:ascii="Arial Bold" w:hAnsi="Arial Bold"/>
          <w:color w:val="1A4654"/>
          <w:sz w:val="36"/>
        </w:rPr>
      </w:pPr>
      <w:r>
        <w:rPr>
          <w:rFonts w:ascii="Arial Bold" w:hAnsi="Arial Bold"/>
          <w:color w:val="1A4654"/>
          <w:sz w:val="36"/>
        </w:rPr>
        <w:t>Wireframes</w:t>
      </w:r>
    </w:p>
    <w:p w14:paraId="5EE0C051" w14:textId="77777777" w:rsidR="00C82479" w:rsidRDefault="00C82479">
      <w:pPr>
        <w:rPr>
          <w:rFonts w:ascii="Corbel" w:hAnsi="Corbel"/>
          <w:color w:val="303030"/>
        </w:rPr>
      </w:pPr>
    </w:p>
    <w:p w14:paraId="6F3ED670" w14:textId="77777777" w:rsidR="00C82479" w:rsidRDefault="00C82479">
      <w:pPr>
        <w:rPr>
          <w:rFonts w:ascii="Corbel" w:hAnsi="Corbel"/>
          <w:color w:val="303030"/>
        </w:rPr>
      </w:pPr>
    </w:p>
    <w:p w14:paraId="58B57FEC" w14:textId="77777777" w:rsidR="00C82479" w:rsidRDefault="00C82479">
      <w:pPr>
        <w:rPr>
          <w:rFonts w:ascii="Arial Bold" w:hAnsi="Arial Bold"/>
          <w:color w:val="1A4654"/>
          <w:sz w:val="36"/>
        </w:rPr>
      </w:pPr>
      <w:r>
        <w:rPr>
          <w:rFonts w:ascii="Arial Bold" w:hAnsi="Arial Bold"/>
          <w:color w:val="1A4654"/>
          <w:sz w:val="36"/>
        </w:rPr>
        <w:t>Storyboards</w:t>
      </w:r>
    </w:p>
    <w:p w14:paraId="45F956AD" w14:textId="77777777" w:rsidR="00C82479" w:rsidRDefault="00C82479">
      <w:pPr>
        <w:rPr>
          <w:rFonts w:ascii="Corbel" w:hAnsi="Corbel"/>
          <w:color w:val="303030"/>
        </w:rPr>
      </w:pPr>
    </w:p>
    <w:p w14:paraId="097F11CE" w14:textId="77777777" w:rsidR="00C82479" w:rsidRDefault="00C82479">
      <w:pPr>
        <w:rPr>
          <w:rFonts w:ascii="Corbel" w:hAnsi="Corbel"/>
          <w:color w:val="303030"/>
        </w:rPr>
      </w:pPr>
    </w:p>
    <w:p w14:paraId="6ADAAEFA" w14:textId="77777777" w:rsidR="00C82479" w:rsidRDefault="00C82479">
      <w:pPr>
        <w:rPr>
          <w:rFonts w:ascii="Arial Bold" w:hAnsi="Arial Bold"/>
          <w:color w:val="1A4654"/>
          <w:sz w:val="36"/>
        </w:rPr>
      </w:pPr>
      <w:r>
        <w:rPr>
          <w:rFonts w:ascii="Arial Bold" w:hAnsi="Arial Bold"/>
          <w:color w:val="1A4654"/>
          <w:sz w:val="36"/>
        </w:rPr>
        <w:t>Class Diagram</w:t>
      </w:r>
    </w:p>
    <w:p w14:paraId="62778DED" w14:textId="77777777" w:rsidR="00C82479" w:rsidRDefault="00C82479">
      <w:pPr>
        <w:rPr>
          <w:rFonts w:ascii="Corbel" w:hAnsi="Corbel"/>
          <w:color w:val="303030"/>
        </w:rPr>
      </w:pPr>
    </w:p>
    <w:p w14:paraId="1F8CA686" w14:textId="77777777" w:rsidR="00C82479" w:rsidRDefault="00C82479">
      <w:pPr>
        <w:rPr>
          <w:rFonts w:ascii="Corbel" w:hAnsi="Corbel"/>
          <w:color w:val="303030"/>
        </w:rPr>
      </w:pPr>
    </w:p>
    <w:p w14:paraId="71DD2BF5" w14:textId="77777777" w:rsidR="00C82479" w:rsidRDefault="00C82479">
      <w:pPr>
        <w:rPr>
          <w:rFonts w:ascii="Arial Bold" w:hAnsi="Arial Bold"/>
          <w:color w:val="1A4654"/>
          <w:sz w:val="36"/>
        </w:rPr>
      </w:pPr>
      <w:r>
        <w:rPr>
          <w:rFonts w:ascii="Arial Bold" w:hAnsi="Arial Bold"/>
          <w:color w:val="1A4654"/>
          <w:sz w:val="36"/>
        </w:rPr>
        <w:t>Database Schema</w:t>
      </w:r>
    </w:p>
    <w:p w14:paraId="4CEC4892" w14:textId="77777777" w:rsidR="00C82479" w:rsidRDefault="00C82479">
      <w:pPr>
        <w:rPr>
          <w:rFonts w:ascii="Corbel" w:hAnsi="Corbel"/>
          <w:color w:val="303030"/>
        </w:rPr>
      </w:pPr>
    </w:p>
    <w:p w14:paraId="1FA8D88A" w14:textId="77777777" w:rsidR="00C82479" w:rsidRDefault="00C82479">
      <w:pPr>
        <w:rPr>
          <w:rFonts w:ascii="Corbel" w:hAnsi="Corbel"/>
          <w:color w:val="303030"/>
        </w:rPr>
      </w:pPr>
    </w:p>
    <w:p w14:paraId="2B87F542" w14:textId="77777777" w:rsidR="00C82479" w:rsidRDefault="00C82479">
      <w:pPr>
        <w:rPr>
          <w:rFonts w:ascii="Corbel" w:hAnsi="Corbel"/>
          <w:color w:val="303030"/>
        </w:rPr>
      </w:pPr>
    </w:p>
    <w:p w14:paraId="19D8B7A0" w14:textId="77777777" w:rsidR="00C82479" w:rsidRDefault="00C82479">
      <w:pPr>
        <w:rPr>
          <w:rFonts w:ascii="Times New Roman" w:eastAsia="Times New Roman" w:hAnsi="Times New Roman"/>
          <w:color w:val="auto"/>
          <w:sz w:val="20"/>
          <w:lang w:val="en-US" w:eastAsia="en-US" w:bidi="x-none"/>
        </w:rPr>
      </w:pPr>
    </w:p>
    <w:sectPr w:rsidR="00C82479">
      <w:headerReference w:type="even" r:id="rId15"/>
      <w:headerReference w:type="default" r:id="rId16"/>
      <w:footerReference w:type="even" r:id="rId17"/>
      <w:footerReference w:type="default" r:id="rId18"/>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96C64" w14:textId="77777777" w:rsidR="005532D8" w:rsidRDefault="005532D8">
      <w:r>
        <w:separator/>
      </w:r>
    </w:p>
  </w:endnote>
  <w:endnote w:type="continuationSeparator" w:id="0">
    <w:p w14:paraId="78F6B13E" w14:textId="77777777" w:rsidR="005532D8" w:rsidRDefault="0055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Corbel Bold">
    <w:panose1 w:val="020B0703020204020204"/>
    <w:charset w:val="00"/>
    <w:family w:val="auto"/>
    <w:pitch w:val="variable"/>
    <w:sig w:usb0="A00002EF" w:usb1="4000A44B" w:usb2="00000000" w:usb3="00000000" w:csb0="0000019F" w:csb1="00000000"/>
  </w:font>
  <w:font w:name="Cambria Bold">
    <w:panose1 w:val="02040803050406030204"/>
    <w:charset w:val="00"/>
    <w:family w:val="auto"/>
    <w:pitch w:val="variable"/>
    <w:sig w:usb0="E00002FF" w:usb1="4000045F" w:usb2="00000000" w:usb3="00000000" w:csb0="0000019F" w:csb1="00000000"/>
  </w:font>
  <w:font w:name="Corbel Italic">
    <w:panose1 w:val="020B0503020204090204"/>
    <w:charset w:val="00"/>
    <w:family w:val="auto"/>
    <w:pitch w:val="variable"/>
    <w:sig w:usb0="A00002EF" w:usb1="4000A44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7FEAF" w14:textId="77777777" w:rsidR="005532D8" w:rsidRDefault="005532D8">
    <w:pPr>
      <w:rPr>
        <w:rFonts w:ascii="Times New Roman" w:eastAsia="Times New Roman" w:hAnsi="Times New Roman"/>
        <w:color w:val="auto"/>
        <w:sz w:val="20"/>
        <w:lang w:val="en-US" w:eastAsia="en-US" w:bidi="x-none"/>
      </w:rPr>
    </w:pPr>
    <w:r>
      <w:rPr>
        <w:rFonts w:ascii="Corbel" w:hAnsi="Corbel"/>
        <w:color w:val="1A4654"/>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E6FAA" w14:textId="77777777" w:rsidR="005532D8" w:rsidRDefault="005532D8">
    <w:pPr>
      <w:rPr>
        <w:rFonts w:ascii="Times New Roman" w:eastAsia="Times New Roman" w:hAnsi="Times New Roman"/>
        <w:color w:val="auto"/>
        <w:sz w:val="20"/>
        <w:lang w:val="en-US" w:eastAsia="en-US" w:bidi="x-none"/>
      </w:rPr>
    </w:pPr>
    <w:r>
      <w:rPr>
        <w:rFonts w:ascii="Corbel" w:hAnsi="Corbel"/>
        <w:color w:val="1A4654"/>
      </w:rPr>
      <w:t xml:space="preserve">2013    ASAP Media Services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C7AB5" w14:textId="77777777" w:rsidR="005532D8" w:rsidRDefault="005532D8">
      <w:r>
        <w:separator/>
      </w:r>
    </w:p>
  </w:footnote>
  <w:footnote w:type="continuationSeparator" w:id="0">
    <w:p w14:paraId="3E9E5D95" w14:textId="77777777" w:rsidR="005532D8" w:rsidRDefault="005532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11625" w14:textId="77777777" w:rsidR="005532D8" w:rsidRDefault="005532D8">
    <w:pPr>
      <w:pStyle w:val="header"/>
      <w:rPr>
        <w:rFonts w:ascii="Times New Roman" w:eastAsia="Times New Roman" w:hAnsi="Times New Roman"/>
        <w:color w:val="auto"/>
        <w:sz w:val="20"/>
        <w:lang w:val="en-US" w:eastAsia="en-US" w:bidi="x-none"/>
      </w:rPr>
    </w:pPr>
    <w:r>
      <w:br/>
    </w:r>
    <w:r>
      <w:rPr>
        <w:noProof/>
      </w:rPr>
      <mc:AlternateContent>
        <mc:Choice Requires="wps">
          <w:drawing>
            <wp:anchor distT="0" distB="0" distL="114300" distR="114300" simplePos="0" relativeHeight="251658240" behindDoc="1" locked="0" layoutInCell="1" allowOverlap="1" wp14:anchorId="222B0C2A" wp14:editId="687E7422">
              <wp:simplePos x="0" y="0"/>
              <wp:positionH relativeFrom="page">
                <wp:posOffset>7086600</wp:posOffset>
              </wp:positionH>
              <wp:positionV relativeFrom="page">
                <wp:posOffset>9373235</wp:posOffset>
              </wp:positionV>
              <wp:extent cx="109220" cy="190500"/>
              <wp:effectExtent l="0" t="635" r="508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0D0C3B9F" w14:textId="77777777" w:rsidR="005532D8" w:rsidRDefault="005532D8">
                          <w:pPr>
                            <w:pStyle w:val="footer"/>
                            <w:rPr>
                              <w:rFonts w:ascii="Times New Roman" w:eastAsia="Times New Roman" w:hAnsi="Times New Roman"/>
                              <w:color w:val="auto"/>
                              <w:sz w:val="20"/>
                              <w:lang w:val="en-US" w:eastAsia="en-US" w:bidi="x-none"/>
                            </w:rPr>
                          </w:pPr>
                          <w:r>
                            <w:rPr>
                              <w:rStyle w:val="pagenumber"/>
                            </w:rPr>
                            <w:fldChar w:fldCharType="begin"/>
                          </w:r>
                          <w:r>
                            <w:rPr>
                              <w:rStyle w:val="pagenumber"/>
                            </w:rPr>
                            <w:instrText xml:space="preserve"> PAGE </w:instrText>
                          </w:r>
                          <w:r>
                            <w:rPr>
                              <w:rStyle w:val="pagenumber"/>
                            </w:rPr>
                            <w:fldChar w:fldCharType="separate"/>
                          </w:r>
                          <w:r w:rsidR="00980A2B">
                            <w:rPr>
                              <w:rStyle w:val="pagenumber"/>
                              <w:noProof/>
                            </w:rPr>
                            <w:t>26</w:t>
                          </w:r>
                          <w:r>
                            <w:rPr>
                              <w:rStyle w:val="pagenumber"/>
                            </w:rPr>
                            <w:fldChar w:fldCharType="end"/>
                          </w:r>
                        </w:p>
                        <w:p w14:paraId="044C6B3B" w14:textId="77777777" w:rsidR="005532D8" w:rsidRDefault="005532D8"/>
                        <w:p w14:paraId="02BA783A" w14:textId="77777777" w:rsidR="005532D8" w:rsidRDefault="005532D8" w:rsidP="00413343"/>
                        <w:p w14:paraId="46A2E89D" w14:textId="77777777" w:rsidR="005532D8" w:rsidRDefault="005532D8" w:rsidP="00413343"/>
                        <w:p w14:paraId="72C2BAEE" w14:textId="77777777" w:rsidR="005532D8" w:rsidRDefault="005532D8" w:rsidP="00413343"/>
                        <w:p w14:paraId="338A42E2" w14:textId="77777777" w:rsidR="005532D8" w:rsidRDefault="005532D8" w:rsidP="008B5D02"/>
                        <w:p w14:paraId="5A34ACD8" w14:textId="77777777" w:rsidR="005532D8" w:rsidRDefault="005532D8" w:rsidP="008B5D02"/>
                        <w:p w14:paraId="31D7C505" w14:textId="77777777" w:rsidR="005532D8" w:rsidRDefault="005532D8" w:rsidP="008B5D02"/>
                        <w:p w14:paraId="3DAE0F88" w14:textId="77777777" w:rsidR="005532D8" w:rsidRDefault="005532D8" w:rsidP="008B5D02"/>
                        <w:p w14:paraId="5996AF85" w14:textId="77777777" w:rsidR="005532D8" w:rsidRDefault="005532D8" w:rsidP="00121084"/>
                        <w:p w14:paraId="04D8565D" w14:textId="77777777" w:rsidR="005532D8" w:rsidRDefault="005532D8" w:rsidP="00121084"/>
                        <w:p w14:paraId="7A75E77A" w14:textId="77777777" w:rsidR="005532D8" w:rsidRDefault="005532D8" w:rsidP="00121084"/>
                        <w:p w14:paraId="183E2E48" w14:textId="77777777" w:rsidR="005532D8" w:rsidRDefault="005532D8" w:rsidP="00121084"/>
                        <w:p w14:paraId="2482367B" w14:textId="77777777" w:rsidR="005532D8" w:rsidRDefault="005532D8" w:rsidP="00121084"/>
                        <w:p w14:paraId="3270DA9C" w14:textId="77777777" w:rsidR="005532D8" w:rsidRDefault="005532D8" w:rsidP="00121084"/>
                        <w:p w14:paraId="2E7F68EA" w14:textId="77777777" w:rsidR="005532D8" w:rsidRDefault="005532D8" w:rsidP="00121084"/>
                        <w:p w14:paraId="68E8B578" w14:textId="77777777" w:rsidR="005532D8" w:rsidRDefault="005532D8" w:rsidP="00121084"/>
                        <w:p w14:paraId="201512CE" w14:textId="77777777" w:rsidR="005532D8" w:rsidRDefault="005532D8" w:rsidP="005532D8"/>
                        <w:p w14:paraId="637F3137" w14:textId="77777777" w:rsidR="005532D8" w:rsidRDefault="005532D8" w:rsidP="005532D8"/>
                        <w:p w14:paraId="218FF6A8" w14:textId="77777777" w:rsidR="005532D8" w:rsidRDefault="005532D8" w:rsidP="005532D8"/>
                        <w:p w14:paraId="2AF63F2F" w14:textId="77777777" w:rsidR="005532D8" w:rsidRDefault="005532D8" w:rsidP="005532D8"/>
                        <w:p w14:paraId="43E2B1BC" w14:textId="77777777" w:rsidR="005532D8" w:rsidRDefault="005532D8" w:rsidP="005532D8"/>
                        <w:p w14:paraId="6AC953F5" w14:textId="77777777" w:rsidR="005532D8" w:rsidRDefault="005532D8" w:rsidP="005532D8"/>
                        <w:p w14:paraId="48A6D5F7" w14:textId="77777777" w:rsidR="005532D8" w:rsidRDefault="005532D8" w:rsidP="005532D8"/>
                        <w:p w14:paraId="436B373A" w14:textId="77777777" w:rsidR="005532D8" w:rsidRDefault="005532D8" w:rsidP="005532D8"/>
                        <w:p w14:paraId="1B25F123" w14:textId="77777777" w:rsidR="005532D8" w:rsidRDefault="005532D8" w:rsidP="005532D8"/>
                        <w:p w14:paraId="19A0839D" w14:textId="77777777" w:rsidR="005532D8" w:rsidRDefault="005532D8" w:rsidP="005532D8"/>
                        <w:p w14:paraId="3DE5E4D8" w14:textId="77777777" w:rsidR="005532D8" w:rsidRDefault="005532D8" w:rsidP="005532D8"/>
                        <w:p w14:paraId="3788FEE5" w14:textId="77777777" w:rsidR="005532D8" w:rsidRDefault="005532D8" w:rsidP="005532D8"/>
                        <w:p w14:paraId="2957F4D1" w14:textId="77777777" w:rsidR="005532D8" w:rsidRDefault="005532D8" w:rsidP="005532D8"/>
                        <w:p w14:paraId="2E57B64A" w14:textId="77777777" w:rsidR="005532D8" w:rsidRDefault="005532D8" w:rsidP="005532D8"/>
                        <w:p w14:paraId="75F90FD8" w14:textId="77777777" w:rsidR="005532D8" w:rsidRDefault="005532D8" w:rsidP="005532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5" style="position:absolute;margin-left:558pt;margin-top:738.05pt;width:8.6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" stroked="f" strokeweight="1pt">
              <v:path arrowok="t"/>
              <v:textbox inset="0,0,0,0">
                <w:txbxContent>
                  <w:p w14:paraId="0D0C3B9F" w14:textId="77777777" w:rsidR="005532D8" w:rsidRDefault="005532D8">
                    <w:pPr>
                      <w:pStyle w:val="footer"/>
                      <w:rPr>
                        <w:rFonts w:ascii="Times New Roman" w:eastAsia="Times New Roman" w:hAnsi="Times New Roman"/>
                        <w:color w:val="auto"/>
                        <w:sz w:val="20"/>
                        <w:lang w:val="en-US" w:eastAsia="en-US" w:bidi="x-none"/>
                      </w:rPr>
                    </w:pPr>
                    <w:r>
                      <w:rPr>
                        <w:rStyle w:val="pagenumber"/>
                      </w:rPr>
                      <w:fldChar w:fldCharType="begin"/>
                    </w:r>
                    <w:r>
                      <w:rPr>
                        <w:rStyle w:val="pagenumber"/>
                      </w:rPr>
                      <w:instrText xml:space="preserve"> PAGE </w:instrText>
                    </w:r>
                    <w:r>
                      <w:rPr>
                        <w:rStyle w:val="pagenumber"/>
                      </w:rPr>
                      <w:fldChar w:fldCharType="separate"/>
                    </w:r>
                    <w:r w:rsidR="00980A2B">
                      <w:rPr>
                        <w:rStyle w:val="pagenumber"/>
                        <w:noProof/>
                      </w:rPr>
                      <w:t>26</w:t>
                    </w:r>
                    <w:r>
                      <w:rPr>
                        <w:rStyle w:val="pagenumber"/>
                      </w:rPr>
                      <w:fldChar w:fldCharType="end"/>
                    </w:r>
                  </w:p>
                  <w:p w14:paraId="044C6B3B" w14:textId="77777777" w:rsidR="005532D8" w:rsidRDefault="005532D8"/>
                  <w:p w14:paraId="02BA783A" w14:textId="77777777" w:rsidR="005532D8" w:rsidRDefault="005532D8" w:rsidP="00413343"/>
                  <w:p w14:paraId="46A2E89D" w14:textId="77777777" w:rsidR="005532D8" w:rsidRDefault="005532D8" w:rsidP="00413343"/>
                  <w:p w14:paraId="72C2BAEE" w14:textId="77777777" w:rsidR="005532D8" w:rsidRDefault="005532D8" w:rsidP="00413343"/>
                  <w:p w14:paraId="338A42E2" w14:textId="77777777" w:rsidR="005532D8" w:rsidRDefault="005532D8" w:rsidP="008B5D02"/>
                  <w:p w14:paraId="5A34ACD8" w14:textId="77777777" w:rsidR="005532D8" w:rsidRDefault="005532D8" w:rsidP="008B5D02"/>
                  <w:p w14:paraId="31D7C505" w14:textId="77777777" w:rsidR="005532D8" w:rsidRDefault="005532D8" w:rsidP="008B5D02"/>
                  <w:p w14:paraId="3DAE0F88" w14:textId="77777777" w:rsidR="005532D8" w:rsidRDefault="005532D8" w:rsidP="008B5D02"/>
                  <w:p w14:paraId="5996AF85" w14:textId="77777777" w:rsidR="005532D8" w:rsidRDefault="005532D8" w:rsidP="00121084"/>
                  <w:p w14:paraId="04D8565D" w14:textId="77777777" w:rsidR="005532D8" w:rsidRDefault="005532D8" w:rsidP="00121084"/>
                  <w:p w14:paraId="7A75E77A" w14:textId="77777777" w:rsidR="005532D8" w:rsidRDefault="005532D8" w:rsidP="00121084"/>
                  <w:p w14:paraId="183E2E48" w14:textId="77777777" w:rsidR="005532D8" w:rsidRDefault="005532D8" w:rsidP="00121084"/>
                  <w:p w14:paraId="2482367B" w14:textId="77777777" w:rsidR="005532D8" w:rsidRDefault="005532D8" w:rsidP="00121084"/>
                  <w:p w14:paraId="3270DA9C" w14:textId="77777777" w:rsidR="005532D8" w:rsidRDefault="005532D8" w:rsidP="00121084"/>
                  <w:p w14:paraId="2E7F68EA" w14:textId="77777777" w:rsidR="005532D8" w:rsidRDefault="005532D8" w:rsidP="00121084"/>
                  <w:p w14:paraId="68E8B578" w14:textId="77777777" w:rsidR="005532D8" w:rsidRDefault="005532D8" w:rsidP="00121084"/>
                  <w:p w14:paraId="201512CE" w14:textId="77777777" w:rsidR="005532D8" w:rsidRDefault="005532D8" w:rsidP="005532D8"/>
                  <w:p w14:paraId="637F3137" w14:textId="77777777" w:rsidR="005532D8" w:rsidRDefault="005532D8" w:rsidP="005532D8"/>
                  <w:p w14:paraId="218FF6A8" w14:textId="77777777" w:rsidR="005532D8" w:rsidRDefault="005532D8" w:rsidP="005532D8"/>
                  <w:p w14:paraId="2AF63F2F" w14:textId="77777777" w:rsidR="005532D8" w:rsidRDefault="005532D8" w:rsidP="005532D8"/>
                  <w:p w14:paraId="43E2B1BC" w14:textId="77777777" w:rsidR="005532D8" w:rsidRDefault="005532D8" w:rsidP="005532D8"/>
                  <w:p w14:paraId="6AC953F5" w14:textId="77777777" w:rsidR="005532D8" w:rsidRDefault="005532D8" w:rsidP="005532D8"/>
                  <w:p w14:paraId="48A6D5F7" w14:textId="77777777" w:rsidR="005532D8" w:rsidRDefault="005532D8" w:rsidP="005532D8"/>
                  <w:p w14:paraId="436B373A" w14:textId="77777777" w:rsidR="005532D8" w:rsidRDefault="005532D8" w:rsidP="005532D8"/>
                  <w:p w14:paraId="1B25F123" w14:textId="77777777" w:rsidR="005532D8" w:rsidRDefault="005532D8" w:rsidP="005532D8"/>
                  <w:p w14:paraId="19A0839D" w14:textId="77777777" w:rsidR="005532D8" w:rsidRDefault="005532D8" w:rsidP="005532D8"/>
                  <w:p w14:paraId="3DE5E4D8" w14:textId="77777777" w:rsidR="005532D8" w:rsidRDefault="005532D8" w:rsidP="005532D8"/>
                  <w:p w14:paraId="3788FEE5" w14:textId="77777777" w:rsidR="005532D8" w:rsidRDefault="005532D8" w:rsidP="005532D8"/>
                  <w:p w14:paraId="2957F4D1" w14:textId="77777777" w:rsidR="005532D8" w:rsidRDefault="005532D8" w:rsidP="005532D8"/>
                  <w:p w14:paraId="2E57B64A" w14:textId="77777777" w:rsidR="005532D8" w:rsidRDefault="005532D8" w:rsidP="005532D8"/>
                  <w:p w14:paraId="75F90FD8" w14:textId="77777777" w:rsidR="005532D8" w:rsidRDefault="005532D8" w:rsidP="005532D8"/>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1CB7" w14:textId="77777777" w:rsidR="005532D8" w:rsidRDefault="005532D8">
    <w:pPr>
      <w:pStyle w:val="header"/>
      <w:rPr>
        <w:rFonts w:ascii="Times New Roman" w:eastAsia="Times New Roman" w:hAnsi="Times New Roman"/>
        <w:color w:val="auto"/>
        <w:sz w:val="20"/>
        <w:lang w:val="en-US" w:eastAsia="en-US" w:bidi="x-none"/>
      </w:rPr>
    </w:pPr>
    <w:r>
      <w:br/>
    </w:r>
    <w:r>
      <w:rPr>
        <w:noProof/>
      </w:rPr>
      <mc:AlternateContent>
        <mc:Choice Requires="wps">
          <w:drawing>
            <wp:anchor distT="0" distB="0" distL="114300" distR="114300" simplePos="0" relativeHeight="251657216" behindDoc="1" locked="0" layoutInCell="1" allowOverlap="1" wp14:anchorId="563A2420" wp14:editId="0F88CF6C">
              <wp:simplePos x="0" y="0"/>
              <wp:positionH relativeFrom="page">
                <wp:posOffset>7086600</wp:posOffset>
              </wp:positionH>
              <wp:positionV relativeFrom="page">
                <wp:posOffset>9373235</wp:posOffset>
              </wp:positionV>
              <wp:extent cx="109220" cy="190500"/>
              <wp:effectExtent l="0" t="635" r="508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716FDA47" w14:textId="77777777" w:rsidR="005532D8" w:rsidRDefault="005532D8">
                          <w:pPr>
                            <w:pStyle w:val="footer"/>
                            <w:rPr>
                              <w:rFonts w:ascii="Times New Roman" w:eastAsia="Times New Roman" w:hAnsi="Times New Roman"/>
                              <w:color w:val="auto"/>
                              <w:sz w:val="20"/>
                              <w:lang w:val="en-US" w:eastAsia="en-US" w:bidi="x-none"/>
                            </w:rPr>
                          </w:pPr>
                          <w:r>
                            <w:rPr>
                              <w:rStyle w:val="pagenumber"/>
                            </w:rPr>
                            <w:fldChar w:fldCharType="begin"/>
                          </w:r>
                          <w:r>
                            <w:rPr>
                              <w:rStyle w:val="pagenumber"/>
                            </w:rPr>
                            <w:instrText xml:space="preserve"> PAGE </w:instrText>
                          </w:r>
                          <w:r>
                            <w:rPr>
                              <w:rStyle w:val="pagenumber"/>
                            </w:rPr>
                            <w:fldChar w:fldCharType="separate"/>
                          </w:r>
                          <w:r w:rsidR="00980A2B">
                            <w:rPr>
                              <w:rStyle w:val="pagenumber"/>
                              <w:noProof/>
                            </w:rPr>
                            <w:t>27</w:t>
                          </w:r>
                          <w:r>
                            <w:rPr>
                              <w:rStyle w:val="pagenumber"/>
                            </w:rPr>
                            <w:fldChar w:fldCharType="end"/>
                          </w:r>
                        </w:p>
                        <w:p w14:paraId="36BC38F0" w14:textId="77777777" w:rsidR="005532D8" w:rsidRDefault="005532D8"/>
                        <w:p w14:paraId="6DE112C5" w14:textId="77777777" w:rsidR="005532D8" w:rsidRDefault="005532D8" w:rsidP="00413343"/>
                        <w:p w14:paraId="6E9A099F" w14:textId="77777777" w:rsidR="005532D8" w:rsidRDefault="005532D8" w:rsidP="00413343"/>
                        <w:p w14:paraId="267014EB" w14:textId="77777777" w:rsidR="005532D8" w:rsidRDefault="005532D8" w:rsidP="00413343"/>
                        <w:p w14:paraId="34DF5476" w14:textId="77777777" w:rsidR="005532D8" w:rsidRDefault="005532D8" w:rsidP="008B5D02"/>
                        <w:p w14:paraId="76B80B94" w14:textId="77777777" w:rsidR="005532D8" w:rsidRDefault="005532D8" w:rsidP="008B5D02"/>
                        <w:p w14:paraId="0DA12F5E" w14:textId="77777777" w:rsidR="005532D8" w:rsidRDefault="005532D8" w:rsidP="008B5D02"/>
                        <w:p w14:paraId="7BA2F3B3" w14:textId="77777777" w:rsidR="005532D8" w:rsidRDefault="005532D8" w:rsidP="008B5D02"/>
                        <w:p w14:paraId="356C0FF7" w14:textId="77777777" w:rsidR="005532D8" w:rsidRDefault="005532D8" w:rsidP="00121084"/>
                        <w:p w14:paraId="0DAD4CFA" w14:textId="77777777" w:rsidR="005532D8" w:rsidRDefault="005532D8" w:rsidP="00121084"/>
                        <w:p w14:paraId="4C6EC8EB" w14:textId="77777777" w:rsidR="005532D8" w:rsidRDefault="005532D8" w:rsidP="00121084"/>
                        <w:p w14:paraId="511EBEC1" w14:textId="77777777" w:rsidR="005532D8" w:rsidRDefault="005532D8" w:rsidP="00121084"/>
                        <w:p w14:paraId="2388D4B9" w14:textId="77777777" w:rsidR="005532D8" w:rsidRDefault="005532D8" w:rsidP="00121084"/>
                        <w:p w14:paraId="5355722E" w14:textId="77777777" w:rsidR="005532D8" w:rsidRDefault="005532D8" w:rsidP="00121084"/>
                        <w:p w14:paraId="100A38AA" w14:textId="77777777" w:rsidR="005532D8" w:rsidRDefault="005532D8" w:rsidP="00121084"/>
                        <w:p w14:paraId="732C7F16" w14:textId="77777777" w:rsidR="005532D8" w:rsidRDefault="005532D8" w:rsidP="00121084"/>
                        <w:p w14:paraId="1746D096" w14:textId="77777777" w:rsidR="005532D8" w:rsidRDefault="005532D8" w:rsidP="005532D8"/>
                        <w:p w14:paraId="12BCC6BD" w14:textId="77777777" w:rsidR="005532D8" w:rsidRDefault="005532D8" w:rsidP="005532D8"/>
                        <w:p w14:paraId="6F20F5A2" w14:textId="77777777" w:rsidR="005532D8" w:rsidRDefault="005532D8" w:rsidP="005532D8"/>
                        <w:p w14:paraId="5E7C31CC" w14:textId="77777777" w:rsidR="005532D8" w:rsidRDefault="005532D8" w:rsidP="005532D8"/>
                        <w:p w14:paraId="5D8F5951" w14:textId="77777777" w:rsidR="005532D8" w:rsidRDefault="005532D8" w:rsidP="005532D8"/>
                        <w:p w14:paraId="5F625C14" w14:textId="77777777" w:rsidR="005532D8" w:rsidRDefault="005532D8" w:rsidP="005532D8"/>
                        <w:p w14:paraId="5B735B6F" w14:textId="77777777" w:rsidR="005532D8" w:rsidRDefault="005532D8" w:rsidP="005532D8"/>
                        <w:p w14:paraId="738787F0" w14:textId="77777777" w:rsidR="005532D8" w:rsidRDefault="005532D8" w:rsidP="005532D8"/>
                        <w:p w14:paraId="08391CDA" w14:textId="77777777" w:rsidR="005532D8" w:rsidRDefault="005532D8" w:rsidP="005532D8"/>
                        <w:p w14:paraId="12148D26" w14:textId="77777777" w:rsidR="005532D8" w:rsidRDefault="005532D8" w:rsidP="005532D8"/>
                        <w:p w14:paraId="397795E4" w14:textId="77777777" w:rsidR="005532D8" w:rsidRDefault="005532D8" w:rsidP="005532D8"/>
                        <w:p w14:paraId="3BBE1050" w14:textId="77777777" w:rsidR="005532D8" w:rsidRDefault="005532D8" w:rsidP="005532D8"/>
                        <w:p w14:paraId="6B15D65E" w14:textId="77777777" w:rsidR="005532D8" w:rsidRDefault="005532D8" w:rsidP="005532D8"/>
                        <w:p w14:paraId="3FCDC8AA" w14:textId="77777777" w:rsidR="005532D8" w:rsidRDefault="005532D8" w:rsidP="005532D8"/>
                        <w:p w14:paraId="5497E69E" w14:textId="77777777" w:rsidR="005532D8" w:rsidRDefault="005532D8" w:rsidP="005532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6" style="position:absolute;margin-left:558pt;margin-top:738.05pt;width:8.6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" stroked="f" strokeweight="1pt">
              <v:path arrowok="t"/>
              <v:textbox inset="0,0,0,0">
                <w:txbxContent>
                  <w:p w14:paraId="716FDA47" w14:textId="77777777" w:rsidR="005532D8" w:rsidRDefault="005532D8">
                    <w:pPr>
                      <w:pStyle w:val="footer"/>
                      <w:rPr>
                        <w:rFonts w:ascii="Times New Roman" w:eastAsia="Times New Roman" w:hAnsi="Times New Roman"/>
                        <w:color w:val="auto"/>
                        <w:sz w:val="20"/>
                        <w:lang w:val="en-US" w:eastAsia="en-US" w:bidi="x-none"/>
                      </w:rPr>
                    </w:pPr>
                    <w:r>
                      <w:rPr>
                        <w:rStyle w:val="pagenumber"/>
                      </w:rPr>
                      <w:fldChar w:fldCharType="begin"/>
                    </w:r>
                    <w:r>
                      <w:rPr>
                        <w:rStyle w:val="pagenumber"/>
                      </w:rPr>
                      <w:instrText xml:space="preserve"> PAGE </w:instrText>
                    </w:r>
                    <w:r>
                      <w:rPr>
                        <w:rStyle w:val="pagenumber"/>
                      </w:rPr>
                      <w:fldChar w:fldCharType="separate"/>
                    </w:r>
                    <w:r w:rsidR="00980A2B">
                      <w:rPr>
                        <w:rStyle w:val="pagenumber"/>
                        <w:noProof/>
                      </w:rPr>
                      <w:t>27</w:t>
                    </w:r>
                    <w:r>
                      <w:rPr>
                        <w:rStyle w:val="pagenumber"/>
                      </w:rPr>
                      <w:fldChar w:fldCharType="end"/>
                    </w:r>
                  </w:p>
                  <w:p w14:paraId="36BC38F0" w14:textId="77777777" w:rsidR="005532D8" w:rsidRDefault="005532D8"/>
                  <w:p w14:paraId="6DE112C5" w14:textId="77777777" w:rsidR="005532D8" w:rsidRDefault="005532D8" w:rsidP="00413343"/>
                  <w:p w14:paraId="6E9A099F" w14:textId="77777777" w:rsidR="005532D8" w:rsidRDefault="005532D8" w:rsidP="00413343"/>
                  <w:p w14:paraId="267014EB" w14:textId="77777777" w:rsidR="005532D8" w:rsidRDefault="005532D8" w:rsidP="00413343"/>
                  <w:p w14:paraId="34DF5476" w14:textId="77777777" w:rsidR="005532D8" w:rsidRDefault="005532D8" w:rsidP="008B5D02"/>
                  <w:p w14:paraId="76B80B94" w14:textId="77777777" w:rsidR="005532D8" w:rsidRDefault="005532D8" w:rsidP="008B5D02"/>
                  <w:p w14:paraId="0DA12F5E" w14:textId="77777777" w:rsidR="005532D8" w:rsidRDefault="005532D8" w:rsidP="008B5D02"/>
                  <w:p w14:paraId="7BA2F3B3" w14:textId="77777777" w:rsidR="005532D8" w:rsidRDefault="005532D8" w:rsidP="008B5D02"/>
                  <w:p w14:paraId="356C0FF7" w14:textId="77777777" w:rsidR="005532D8" w:rsidRDefault="005532D8" w:rsidP="00121084"/>
                  <w:p w14:paraId="0DAD4CFA" w14:textId="77777777" w:rsidR="005532D8" w:rsidRDefault="005532D8" w:rsidP="00121084"/>
                  <w:p w14:paraId="4C6EC8EB" w14:textId="77777777" w:rsidR="005532D8" w:rsidRDefault="005532D8" w:rsidP="00121084"/>
                  <w:p w14:paraId="511EBEC1" w14:textId="77777777" w:rsidR="005532D8" w:rsidRDefault="005532D8" w:rsidP="00121084"/>
                  <w:p w14:paraId="2388D4B9" w14:textId="77777777" w:rsidR="005532D8" w:rsidRDefault="005532D8" w:rsidP="00121084"/>
                  <w:p w14:paraId="5355722E" w14:textId="77777777" w:rsidR="005532D8" w:rsidRDefault="005532D8" w:rsidP="00121084"/>
                  <w:p w14:paraId="100A38AA" w14:textId="77777777" w:rsidR="005532D8" w:rsidRDefault="005532D8" w:rsidP="00121084"/>
                  <w:p w14:paraId="732C7F16" w14:textId="77777777" w:rsidR="005532D8" w:rsidRDefault="005532D8" w:rsidP="00121084"/>
                  <w:p w14:paraId="1746D096" w14:textId="77777777" w:rsidR="005532D8" w:rsidRDefault="005532D8" w:rsidP="005532D8"/>
                  <w:p w14:paraId="12BCC6BD" w14:textId="77777777" w:rsidR="005532D8" w:rsidRDefault="005532D8" w:rsidP="005532D8"/>
                  <w:p w14:paraId="6F20F5A2" w14:textId="77777777" w:rsidR="005532D8" w:rsidRDefault="005532D8" w:rsidP="005532D8"/>
                  <w:p w14:paraId="5E7C31CC" w14:textId="77777777" w:rsidR="005532D8" w:rsidRDefault="005532D8" w:rsidP="005532D8"/>
                  <w:p w14:paraId="5D8F5951" w14:textId="77777777" w:rsidR="005532D8" w:rsidRDefault="005532D8" w:rsidP="005532D8"/>
                  <w:p w14:paraId="5F625C14" w14:textId="77777777" w:rsidR="005532D8" w:rsidRDefault="005532D8" w:rsidP="005532D8"/>
                  <w:p w14:paraId="5B735B6F" w14:textId="77777777" w:rsidR="005532D8" w:rsidRDefault="005532D8" w:rsidP="005532D8"/>
                  <w:p w14:paraId="738787F0" w14:textId="77777777" w:rsidR="005532D8" w:rsidRDefault="005532D8" w:rsidP="005532D8"/>
                  <w:p w14:paraId="08391CDA" w14:textId="77777777" w:rsidR="005532D8" w:rsidRDefault="005532D8" w:rsidP="005532D8"/>
                  <w:p w14:paraId="12148D26" w14:textId="77777777" w:rsidR="005532D8" w:rsidRDefault="005532D8" w:rsidP="005532D8"/>
                  <w:p w14:paraId="397795E4" w14:textId="77777777" w:rsidR="005532D8" w:rsidRDefault="005532D8" w:rsidP="005532D8"/>
                  <w:p w14:paraId="3BBE1050" w14:textId="77777777" w:rsidR="005532D8" w:rsidRDefault="005532D8" w:rsidP="005532D8"/>
                  <w:p w14:paraId="6B15D65E" w14:textId="77777777" w:rsidR="005532D8" w:rsidRDefault="005532D8" w:rsidP="005532D8"/>
                  <w:p w14:paraId="3FCDC8AA" w14:textId="77777777" w:rsidR="005532D8" w:rsidRDefault="005532D8" w:rsidP="005532D8"/>
                  <w:p w14:paraId="5497E69E" w14:textId="77777777" w:rsidR="005532D8" w:rsidRDefault="005532D8" w:rsidP="005532D8"/>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numStyleLink w:val="Bullet"/>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65B96"/>
    <w:rsid w:val="00413343"/>
    <w:rsid w:val="00445FD7"/>
    <w:rsid w:val="00454B4B"/>
    <w:rsid w:val="005532D8"/>
    <w:rsid w:val="006D5DB1"/>
    <w:rsid w:val="007260B0"/>
    <w:rsid w:val="007D7BFF"/>
    <w:rsid w:val="00803069"/>
    <w:rsid w:val="008B5D02"/>
    <w:rsid w:val="00980A2B"/>
    <w:rsid w:val="00AB55FB"/>
    <w:rsid w:val="00BF0106"/>
    <w:rsid w:val="00BF15B1"/>
    <w:rsid w:val="00C7358B"/>
    <w:rsid w:val="00C82479"/>
    <w:rsid w:val="00CC3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rFonts w:ascii="Cambria" w:eastAsia="ヒラギノ角ゴ Pro W3" w:hAnsi="Cambria"/>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
    <w:name w:val="header"/>
    <w:autoRedefine/>
    <w:pPr>
      <w:tabs>
        <w:tab w:val="center" w:pos="4320"/>
        <w:tab w:val="right" w:pos="8640"/>
      </w:tabs>
    </w:pPr>
    <w:rPr>
      <w:rFonts w:ascii="Cambria" w:eastAsia="ヒラギノ角ゴ Pro W3" w:hAnsi="Cambria"/>
      <w:color w:val="000000"/>
      <w:sz w:val="24"/>
    </w:rPr>
  </w:style>
  <w:style w:type="paragraph" w:customStyle="1" w:styleId="TableGrid1">
    <w:name w:val="Table Grid1"/>
    <w:rPr>
      <w:rFonts w:ascii="Cambria" w:eastAsia="ヒラギノ角ゴ Pro W3" w:hAnsi="Cambria"/>
      <w:color w:val="000000"/>
      <w:sz w:val="24"/>
    </w:rPr>
  </w:style>
  <w:style w:type="paragraph" w:customStyle="1" w:styleId="FreeForm">
    <w:name w:val="Free Form"/>
    <w:rPr>
      <w:rFonts w:ascii="Cambria" w:eastAsia="ヒラギノ角ゴ Pro W3" w:hAnsi="Cambria"/>
      <w:color w:val="000000"/>
      <w:sz w:val="24"/>
    </w:rPr>
  </w:style>
  <w:style w:type="paragraph" w:styleId="ListParagraph">
    <w:name w:val="List Paragraph"/>
    <w:qFormat/>
    <w:pPr>
      <w:ind w:left="720"/>
    </w:pPr>
    <w:rPr>
      <w:rFonts w:ascii="Cambria" w:eastAsia="ヒラギノ角ゴ Pro W3" w:hAnsi="Cambria"/>
      <w:color w:val="000000"/>
      <w:sz w:val="24"/>
    </w:rPr>
  </w:style>
  <w:style w:type="character" w:customStyle="1" w:styleId="Hyperlink1">
    <w:name w:val="Hyperlink1"/>
    <w:rPr>
      <w:color w:val="0000FE"/>
      <w:sz w:val="24"/>
      <w:u w:val="single"/>
    </w:rPr>
  </w:style>
  <w:style w:type="character" w:customStyle="1" w:styleId="Unknown0">
    <w:name w:val="Unknown 0"/>
    <w:basedOn w:val="Normal"/>
    <w:semiHidden/>
  </w:style>
  <w:style w:type="numbering" w:customStyle="1" w:styleId="Bullet">
    <w:name w:val="Bullet"/>
    <w:pPr>
      <w:numPr>
        <w:numId w:val="4"/>
      </w:numPr>
    </w:pPr>
  </w:style>
  <w:style w:type="paragraph" w:customStyle="1" w:styleId="footer">
    <w:name w:val="footer"/>
    <w:autoRedefine/>
    <w:pPr>
      <w:tabs>
        <w:tab w:val="center" w:pos="4320"/>
        <w:tab w:val="right" w:pos="8640"/>
      </w:tabs>
    </w:pPr>
    <w:rPr>
      <w:rFonts w:ascii="Cambria" w:eastAsia="ヒラギノ角ゴ Pro W3" w:hAnsi="Cambria"/>
      <w:color w:val="000000"/>
      <w:sz w:val="24"/>
    </w:rPr>
  </w:style>
  <w:style w:type="character" w:customStyle="1" w:styleId="pagenumber">
    <w:name w:val="page number"/>
    <w:rPr>
      <w:color w:val="000000"/>
      <w:sz w:val="24"/>
    </w:rPr>
  </w:style>
  <w:style w:type="paragraph" w:styleId="BalloonText">
    <w:name w:val="Balloon Text"/>
    <w:basedOn w:val="Normal"/>
    <w:link w:val="BalloonTextChar"/>
    <w:locked/>
    <w:rsid w:val="00C82479"/>
    <w:rPr>
      <w:rFonts w:ascii="Lucida Grande" w:hAnsi="Lucida Grande"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rFonts w:ascii="Cambria" w:eastAsia="ヒラギノ角ゴ Pro W3" w:hAnsi="Cambria"/>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
    <w:name w:val="header"/>
    <w:autoRedefine/>
    <w:pPr>
      <w:tabs>
        <w:tab w:val="center" w:pos="4320"/>
        <w:tab w:val="right" w:pos="8640"/>
      </w:tabs>
    </w:pPr>
    <w:rPr>
      <w:rFonts w:ascii="Cambria" w:eastAsia="ヒラギノ角ゴ Pro W3" w:hAnsi="Cambria"/>
      <w:color w:val="000000"/>
      <w:sz w:val="24"/>
    </w:rPr>
  </w:style>
  <w:style w:type="paragraph" w:customStyle="1" w:styleId="TableGrid1">
    <w:name w:val="Table Grid1"/>
    <w:rPr>
      <w:rFonts w:ascii="Cambria" w:eastAsia="ヒラギノ角ゴ Pro W3" w:hAnsi="Cambria"/>
      <w:color w:val="000000"/>
      <w:sz w:val="24"/>
    </w:rPr>
  </w:style>
  <w:style w:type="paragraph" w:customStyle="1" w:styleId="FreeForm">
    <w:name w:val="Free Form"/>
    <w:rPr>
      <w:rFonts w:ascii="Cambria" w:eastAsia="ヒラギノ角ゴ Pro W3" w:hAnsi="Cambria"/>
      <w:color w:val="000000"/>
      <w:sz w:val="24"/>
    </w:rPr>
  </w:style>
  <w:style w:type="paragraph" w:styleId="ListParagraph">
    <w:name w:val="List Paragraph"/>
    <w:qFormat/>
    <w:pPr>
      <w:ind w:left="720"/>
    </w:pPr>
    <w:rPr>
      <w:rFonts w:ascii="Cambria" w:eastAsia="ヒラギノ角ゴ Pro W3" w:hAnsi="Cambria"/>
      <w:color w:val="000000"/>
      <w:sz w:val="24"/>
    </w:rPr>
  </w:style>
  <w:style w:type="character" w:customStyle="1" w:styleId="Hyperlink1">
    <w:name w:val="Hyperlink1"/>
    <w:rPr>
      <w:color w:val="0000FE"/>
      <w:sz w:val="24"/>
      <w:u w:val="single"/>
    </w:rPr>
  </w:style>
  <w:style w:type="character" w:customStyle="1" w:styleId="Unknown0">
    <w:name w:val="Unknown 0"/>
    <w:basedOn w:val="Normal"/>
    <w:semiHidden/>
  </w:style>
  <w:style w:type="numbering" w:customStyle="1" w:styleId="Bullet">
    <w:name w:val="Bullet"/>
    <w:pPr>
      <w:numPr>
        <w:numId w:val="4"/>
      </w:numPr>
    </w:pPr>
  </w:style>
  <w:style w:type="paragraph" w:customStyle="1" w:styleId="footer">
    <w:name w:val="footer"/>
    <w:autoRedefine/>
    <w:pPr>
      <w:tabs>
        <w:tab w:val="center" w:pos="4320"/>
        <w:tab w:val="right" w:pos="8640"/>
      </w:tabs>
    </w:pPr>
    <w:rPr>
      <w:rFonts w:ascii="Cambria" w:eastAsia="ヒラギノ角ゴ Pro W3" w:hAnsi="Cambria"/>
      <w:color w:val="000000"/>
      <w:sz w:val="24"/>
    </w:rPr>
  </w:style>
  <w:style w:type="character" w:customStyle="1" w:styleId="pagenumber">
    <w:name w:val="page number"/>
    <w:rPr>
      <w:color w:val="000000"/>
      <w:sz w:val="24"/>
    </w:rPr>
  </w:style>
  <w:style w:type="paragraph" w:styleId="BalloonText">
    <w:name w:val="Balloon Text"/>
    <w:basedOn w:val="Normal"/>
    <w:link w:val="BalloonTextChar"/>
    <w:locked/>
    <w:rsid w:val="00C82479"/>
    <w:rPr>
      <w:rFonts w:ascii="Lucida Grande" w:hAnsi="Lucida Grande"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9" Type="http://schemas.openxmlformats.org/officeDocument/2006/relationships/hyperlink" Target="http://www.slimframework.com/" TargetMode="External"/><Relationship Id="rId20" Type="http://schemas.openxmlformats.org/officeDocument/2006/relationships/theme" Target="theme/theme1.xml"/><Relationship Id="rId10" Type="http://schemas.openxmlformats.org/officeDocument/2006/relationships/hyperlink" Target="https://github.com/j4mie/paris" TargetMode="External"/><Relationship Id="rId11" Type="http://schemas.openxmlformats.org/officeDocument/2006/relationships/hyperlink" Target="http://twig.sensiolabs.org/" TargetMode="External"/><Relationship Id="rId12" Type="http://schemas.openxmlformats.org/officeDocument/2006/relationships/hyperlink" Target="http://sixrevisions.com/resources/git-tutorials-beginner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LAMP_(software_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31</Pages>
  <Words>5615</Words>
  <Characters>32012</Characters>
  <Application>Microsoft Macintosh Word</Application>
  <DocSecurity>0</DocSecurity>
  <Lines>266</Lines>
  <Paragraphs>75</Paragraphs>
  <ScaleCrop>false</ScaleCrop>
  <Company>Johnny Venom Music</Company>
  <LinksUpToDate>false</LinksUpToDate>
  <CharactersWithSpaces>37552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John Sullivan</cp:lastModifiedBy>
  <cp:revision>5</cp:revision>
  <dcterms:created xsi:type="dcterms:W3CDTF">2013-04-12T15:47:00Z</dcterms:created>
  <dcterms:modified xsi:type="dcterms:W3CDTF">2013-04-12T20:34:00Z</dcterms:modified>
</cp:coreProperties>
</file>