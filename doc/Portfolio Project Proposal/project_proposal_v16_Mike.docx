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A23B66" w:rsidRDefault="00C82479">
      <w:pPr>
        <w:rPr>
          <w:color w:val="242424"/>
          <w:sz w:val="48"/>
        </w:rPr>
      </w:pPr>
    </w:p>
    <w:p w14:paraId="14ECB1DC"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57700549" w14:textId="77777777" w:rsidR="00C82479" w:rsidRPr="00A23B66" w:rsidRDefault="00C82479">
      <w:pPr>
        <w:rPr>
          <w:color w:val="242424"/>
        </w:rPr>
      </w:pPr>
    </w:p>
    <w:p w14:paraId="7F879C7B" w14:textId="77777777" w:rsidR="00C82479" w:rsidRPr="00A23B66" w:rsidRDefault="00C82479">
      <w:pPr>
        <w:jc w:val="center"/>
        <w:rPr>
          <w:color w:val="242424"/>
        </w:rPr>
      </w:pPr>
      <w:r w:rsidRPr="00A23B66">
        <w:rPr>
          <w:color w:val="242424"/>
        </w:rPr>
        <w:t>April 2013</w:t>
      </w:r>
    </w:p>
    <w:p w14:paraId="108B0828" w14:textId="77777777" w:rsidR="00C82479" w:rsidRPr="00A23B66" w:rsidRDefault="00C82479">
      <w:pPr>
        <w:rPr>
          <w:color w:val="242424"/>
        </w:rPr>
      </w:pPr>
    </w:p>
    <w:p w14:paraId="40C4A88B" w14:textId="77777777" w:rsidR="00C82479" w:rsidRPr="00A23B66" w:rsidRDefault="00C82479">
      <w:pPr>
        <w:rPr>
          <w:color w:val="242424"/>
        </w:rPr>
      </w:pPr>
    </w:p>
    <w:p w14:paraId="5382B74F" w14:textId="77777777" w:rsidR="00C82479" w:rsidRPr="00A23B66" w:rsidRDefault="00C82479">
      <w:pPr>
        <w:rPr>
          <w:color w:val="242424"/>
        </w:rPr>
      </w:pPr>
    </w:p>
    <w:p w14:paraId="58BF313B" w14:textId="77777777" w:rsidR="00C82479" w:rsidRPr="00A23B66" w:rsidRDefault="00C82479">
      <w:pPr>
        <w:rPr>
          <w:color w:val="242424"/>
        </w:rPr>
      </w:pPr>
    </w:p>
    <w:p w14:paraId="39D094FA" w14:textId="77777777" w:rsidR="00C82479" w:rsidRPr="00A23B66" w:rsidRDefault="00C82479">
      <w:pPr>
        <w:rPr>
          <w:color w:val="242424"/>
        </w:rPr>
      </w:pPr>
    </w:p>
    <w:p w14:paraId="11F00DEB" w14:textId="77777777" w:rsidR="00C82479" w:rsidRPr="00A23B66" w:rsidRDefault="00C82479">
      <w:pPr>
        <w:rPr>
          <w:color w:val="242424"/>
        </w:rPr>
      </w:pPr>
    </w:p>
    <w:p w14:paraId="4152B4B5" w14:textId="77777777" w:rsidR="00C82479" w:rsidRPr="00A23B66" w:rsidRDefault="00C82479">
      <w:pPr>
        <w:rPr>
          <w:color w:val="242424"/>
        </w:rPr>
      </w:pPr>
    </w:p>
    <w:p w14:paraId="1CEB5068" w14:textId="77777777" w:rsidR="00C82479" w:rsidRPr="00A23B66" w:rsidRDefault="00C82479">
      <w:pPr>
        <w:rPr>
          <w:color w:val="242424"/>
        </w:rPr>
      </w:pPr>
    </w:p>
    <w:p w14:paraId="0A7878A8" w14:textId="77777777" w:rsidR="00C82479" w:rsidRPr="00A23B66" w:rsidRDefault="00C82479">
      <w:pPr>
        <w:rPr>
          <w:color w:val="242424"/>
        </w:rPr>
      </w:pPr>
    </w:p>
    <w:p w14:paraId="4AB97476" w14:textId="77777777" w:rsidR="00C82479" w:rsidRPr="00A23B66" w:rsidRDefault="00C82479">
      <w:pPr>
        <w:rPr>
          <w:color w:val="242424"/>
        </w:rPr>
      </w:pPr>
    </w:p>
    <w:p w14:paraId="47B5ABE2" w14:textId="77777777" w:rsidR="00C82479" w:rsidRPr="00A23B66" w:rsidRDefault="00C82479">
      <w:pPr>
        <w:rPr>
          <w:color w:val="242424"/>
        </w:rPr>
      </w:pPr>
    </w:p>
    <w:p w14:paraId="1F8FCEDA" w14:textId="77777777" w:rsidR="00C82479" w:rsidRPr="00A23B66" w:rsidRDefault="00C82479">
      <w:pPr>
        <w:rPr>
          <w:color w:val="242424"/>
        </w:rPr>
      </w:pPr>
    </w:p>
    <w:p w14:paraId="6AFF3B30" w14:textId="77777777" w:rsidR="00C82479" w:rsidRPr="00A23B66" w:rsidRDefault="00C82479">
      <w:pPr>
        <w:rPr>
          <w:color w:val="242424"/>
        </w:rPr>
      </w:pPr>
    </w:p>
    <w:p w14:paraId="5C8E90E7" w14:textId="77777777" w:rsidR="00C82479" w:rsidRPr="00A23B66" w:rsidRDefault="00C82479">
      <w:pPr>
        <w:rPr>
          <w:color w:val="242424"/>
        </w:rPr>
      </w:pPr>
    </w:p>
    <w:p w14:paraId="6459E07B" w14:textId="77777777" w:rsidR="00C82479" w:rsidRPr="00A23B66" w:rsidRDefault="00C82479">
      <w:pPr>
        <w:rPr>
          <w:color w:val="242424"/>
        </w:rPr>
      </w:pPr>
    </w:p>
    <w:p w14:paraId="6705C478" w14:textId="77777777" w:rsidR="00C82479" w:rsidRPr="00A23B66" w:rsidRDefault="00C82479">
      <w:pPr>
        <w:rPr>
          <w:color w:val="242424"/>
        </w:rPr>
      </w:pPr>
    </w:p>
    <w:p w14:paraId="634F1E1C" w14:textId="77777777" w:rsidR="00C82479" w:rsidRPr="00A23B66" w:rsidRDefault="00C82479">
      <w:pPr>
        <w:rPr>
          <w:color w:val="242424"/>
        </w:rPr>
      </w:pPr>
    </w:p>
    <w:p w14:paraId="6D43154D" w14:textId="77777777" w:rsidR="00C82479" w:rsidRPr="00A23B66" w:rsidRDefault="00C82479">
      <w:pPr>
        <w:rPr>
          <w:color w:val="242424"/>
        </w:rPr>
      </w:pPr>
    </w:p>
    <w:p w14:paraId="419511D9" w14:textId="77777777" w:rsidR="00C82479" w:rsidRPr="00A23B66" w:rsidRDefault="00C82479">
      <w:pPr>
        <w:rPr>
          <w:color w:val="242424"/>
        </w:rPr>
      </w:pPr>
    </w:p>
    <w:p w14:paraId="0EDA9ACF" w14:textId="77777777" w:rsidR="00C82479" w:rsidRPr="00A23B66" w:rsidRDefault="00C82479">
      <w:pPr>
        <w:rPr>
          <w:color w:val="242424"/>
        </w:rPr>
      </w:pPr>
    </w:p>
    <w:p w14:paraId="7371BD08" w14:textId="77777777" w:rsidR="00C82479" w:rsidRPr="00A23B66" w:rsidRDefault="00C82479">
      <w:pPr>
        <w:rPr>
          <w:color w:val="242424"/>
        </w:rPr>
      </w:pPr>
    </w:p>
    <w:p w14:paraId="6D6DC0D5" w14:textId="77777777" w:rsidR="00C82479" w:rsidRPr="00A23B66" w:rsidRDefault="00C82479">
      <w:pPr>
        <w:rPr>
          <w:color w:val="242424"/>
        </w:rPr>
      </w:pPr>
    </w:p>
    <w:p w14:paraId="268B9EFF" w14:textId="77777777" w:rsidR="00C82479" w:rsidRPr="00A23B66" w:rsidRDefault="00C82479">
      <w:pPr>
        <w:rPr>
          <w:color w:val="242424"/>
        </w:rPr>
      </w:pPr>
    </w:p>
    <w:p w14:paraId="555F5A9A"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623A81A" w14:textId="77777777" w:rsidR="00C82479" w:rsidRPr="00A23B66" w:rsidRDefault="00C82479">
      <w:pPr>
        <w:jc w:val="center"/>
        <w:rPr>
          <w:color w:val="242424"/>
        </w:rPr>
      </w:pPr>
    </w:p>
    <w:p w14:paraId="60F4C556" w14:textId="5BE2E867" w:rsidR="00C82479" w:rsidRPr="00FA3A2A" w:rsidRDefault="00C82479">
      <w:pPr>
        <w:jc w:val="center"/>
        <w:rPr>
          <w:color w:val="242424"/>
        </w:rPr>
      </w:pPr>
      <w:r w:rsidRPr="00A23B66">
        <w:rPr>
          <w:color w:val="242424"/>
        </w:rPr>
        <w:t>Tim</w:t>
      </w:r>
      <w:r w:rsidR="00CE6E97">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E6E97">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3F845D3C" w14:textId="77777777" w:rsidR="002625BE" w:rsidRDefault="002625BE"/>
              </w:txbxContent>
            </v:textbox>
            <w10:wrap anchorx="page" anchory="page"/>
          </v:line>
        </w:pict>
      </w:r>
      <w:r w:rsidRPr="00FA3A2A">
        <w:rPr>
          <w:color w:val="242424"/>
        </w:rPr>
        <w:t xml:space="preserve"> </w:t>
      </w:r>
      <w:proofErr w:type="spellStart"/>
      <w:r w:rsidRPr="00FA3A2A">
        <w:rPr>
          <w:color w:val="242424"/>
        </w:rPr>
        <w:t>Westbaker</w:t>
      </w:r>
      <w:proofErr w:type="spellEnd"/>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A23B66" w:rsidRDefault="00C82479">
      <w:pPr>
        <w:jc w:val="center"/>
        <w:rPr>
          <w:color w:val="242424"/>
        </w:rPr>
      </w:pPr>
      <w:r w:rsidRPr="00A23B66">
        <w:rPr>
          <w:color w:val="242424"/>
        </w:rPr>
        <w:t>John Sullivan</w:t>
      </w:r>
    </w:p>
    <w:p w14:paraId="4E1102C1" w14:textId="77777777"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14:paraId="7DA380B3" w14:textId="77777777"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14:paraId="048D4406" w14:textId="77777777"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14:paraId="3A774A5C" w14:textId="77777777" w:rsidR="00C82479" w:rsidRPr="00A23B66" w:rsidRDefault="00C82479">
      <w:pPr>
        <w:jc w:val="center"/>
        <w:rPr>
          <w:color w:val="242424"/>
        </w:rPr>
      </w:pPr>
      <w:r w:rsidRPr="00A23B66">
        <w:rPr>
          <w:color w:val="242424"/>
        </w:rPr>
        <w:t>Philip Kolmar</w:t>
      </w:r>
    </w:p>
    <w:p w14:paraId="0D6C7D66" w14:textId="77777777" w:rsidR="00C82479" w:rsidRPr="00FA3A2A" w:rsidRDefault="00C82479">
      <w:pPr>
        <w:jc w:val="center"/>
      </w:pPr>
      <w:r w:rsidRPr="00A23B66">
        <w:rPr>
          <w:color w:val="242424"/>
        </w:rPr>
        <w:t>Ben Carlson</w:t>
      </w:r>
      <w:r>
        <w:br w:type="page"/>
      </w:r>
    </w:p>
    <w:p w14:paraId="7F8736F5" w14:textId="0D7E5338" w:rsidR="00C82479" w:rsidRPr="00FA3A2A" w:rsidRDefault="00CE6E97">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p>
    <w:p w14:paraId="0154489F" w14:textId="486CEA05"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4700DF73" w14:textId="77777777" w:rsidTr="00A23B66">
        <w:trPr>
          <w:trHeight w:val="800"/>
        </w:trPr>
        <w:tc>
          <w:tcPr>
            <w:tcW w:w="5040" w:type="dxa"/>
          </w:tcPr>
          <w:p w14:paraId="3A4520F7"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090E685E" w14:textId="77777777" w:rsidR="00C82479" w:rsidRDefault="00C82479">
            <w:pPr>
              <w:pStyle w:val="TableGrid1"/>
            </w:pPr>
          </w:p>
        </w:tc>
        <w:tc>
          <w:tcPr>
            <w:tcW w:w="5040" w:type="dxa"/>
          </w:tcPr>
          <w:p w14:paraId="08C6A050"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592D7FCA" w14:textId="77777777" w:rsidTr="00A23B66">
        <w:trPr>
          <w:trHeight w:val="800"/>
        </w:trPr>
        <w:tc>
          <w:tcPr>
            <w:tcW w:w="5040" w:type="dxa"/>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
          <w:p w14:paraId="462D76A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39F3D69" w14:textId="77777777" w:rsidTr="00A23B66">
        <w:trPr>
          <w:trHeight w:val="3040"/>
        </w:trPr>
        <w:tc>
          <w:tcPr>
            <w:tcW w:w="5040" w:type="dxa"/>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6BB2FCF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4CA00A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32C601BD"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713D6B4D"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5C4A594A"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2B505083"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32D8942" w14:textId="77777777" w:rsidR="00C82479" w:rsidRDefault="00C82479">
            <w:pPr>
              <w:pStyle w:val="TableGrid1"/>
            </w:pPr>
          </w:p>
        </w:tc>
        <w:tc>
          <w:tcPr>
            <w:tcW w:w="5040" w:type="dxa"/>
          </w:tcPr>
          <w:p w14:paraId="44F7706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63610140" w14:textId="77777777" w:rsidTr="00A23B66">
        <w:trPr>
          <w:trHeight w:val="800"/>
        </w:trPr>
        <w:tc>
          <w:tcPr>
            <w:tcW w:w="5040" w:type="dxa"/>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
          <w:p w14:paraId="00193DB5" w14:textId="09C19A9B"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0" w:author="Michael Botieri" w:date="2013-04-29T15:49:00Z">
              <w:r w:rsidR="004E5B44">
                <w:rPr>
                  <w:rFonts w:ascii="Arial" w:hAnsi="Arial"/>
                  <w:color w:val="0F3642"/>
                </w:rPr>
                <w:t>2</w:t>
              </w:r>
            </w:ins>
            <w:del w:id="1" w:author="Michael Botieri" w:date="2013-04-29T15:49:00Z">
              <w:r w:rsidRPr="00FA3A2A" w:rsidDel="004E5B44">
                <w:rPr>
                  <w:rFonts w:ascii="Arial" w:hAnsi="Arial"/>
                  <w:color w:val="0F3642"/>
                </w:rPr>
                <w:delText>1</w:delText>
              </w:r>
            </w:del>
          </w:p>
        </w:tc>
      </w:tr>
      <w:tr w:rsidR="00C82479" w14:paraId="16D397C9" w14:textId="77777777" w:rsidTr="00A23B66">
        <w:trPr>
          <w:trHeight w:val="4040"/>
        </w:trPr>
        <w:tc>
          <w:tcPr>
            <w:tcW w:w="5040" w:type="dxa"/>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655FB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0BA7FC8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468F594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045FCB6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A0B48D8"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4DF66E2B"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01ED5073"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083403AD"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4E7DCA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4AD47274" w14:textId="77777777" w:rsidR="00C82479" w:rsidRDefault="00C82479">
            <w:pPr>
              <w:pStyle w:val="TableGrid1"/>
            </w:pPr>
          </w:p>
        </w:tc>
        <w:tc>
          <w:tcPr>
            <w:tcW w:w="5040" w:type="dxa"/>
          </w:tcPr>
          <w:p w14:paraId="5337981E" w14:textId="5CE4D4FF"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2" w:author="Michael Botieri" w:date="2013-04-29T15:49:00Z">
              <w:r w:rsidR="004E5B44">
                <w:rPr>
                  <w:rFonts w:ascii="Arial" w:hAnsi="Arial"/>
                  <w:color w:val="0F3642"/>
                </w:rPr>
                <w:t>3</w:t>
              </w:r>
            </w:ins>
            <w:del w:id="3" w:author="Michael Botieri" w:date="2013-04-29T15:49:00Z">
              <w:r w:rsidRPr="00FA3A2A" w:rsidDel="004E5B44">
                <w:rPr>
                  <w:rFonts w:ascii="Arial" w:hAnsi="Arial"/>
                  <w:color w:val="0F3642"/>
                </w:rPr>
                <w:delText>2</w:delText>
              </w:r>
            </w:del>
          </w:p>
        </w:tc>
      </w:tr>
      <w:tr w:rsidR="00C82479" w14:paraId="4AE6D835" w14:textId="77777777" w:rsidTr="00A23B66">
        <w:trPr>
          <w:trHeight w:val="2640"/>
        </w:trPr>
        <w:tc>
          <w:tcPr>
            <w:tcW w:w="5040" w:type="dxa"/>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F7898AE"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5086514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4BE8292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2480287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39C5E60" w14:textId="77777777" w:rsidR="00C82479" w:rsidRDefault="00C82479">
            <w:pPr>
              <w:pStyle w:val="TableGrid1"/>
              <w:ind w:left="720"/>
            </w:pPr>
          </w:p>
        </w:tc>
        <w:tc>
          <w:tcPr>
            <w:tcW w:w="5040" w:type="dxa"/>
          </w:tcPr>
          <w:p w14:paraId="00DD753A" w14:textId="0EA5834C"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4" w:author="Michael Botieri" w:date="2013-04-29T15:52:00Z">
              <w:r w:rsidR="004E5B44">
                <w:rPr>
                  <w:rFonts w:ascii="Arial" w:hAnsi="Arial"/>
                  <w:color w:val="0F3642"/>
                </w:rPr>
                <w:t>5</w:t>
              </w:r>
            </w:ins>
            <w:del w:id="5" w:author="Michael Botieri" w:date="2013-04-29T15:52:00Z">
              <w:r w:rsidRPr="00FA3A2A" w:rsidDel="004E5B44">
                <w:rPr>
                  <w:rFonts w:ascii="Arial" w:hAnsi="Arial"/>
                  <w:color w:val="0F3642"/>
                </w:rPr>
                <w:delText>4</w:delText>
              </w:r>
            </w:del>
          </w:p>
        </w:tc>
      </w:tr>
      <w:tr w:rsidR="00C82479" w14:paraId="093B468B" w14:textId="77777777" w:rsidTr="00A23B66">
        <w:trPr>
          <w:trHeight w:val="1640"/>
        </w:trPr>
        <w:tc>
          <w:tcPr>
            <w:tcW w:w="5040" w:type="dxa"/>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10F093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785D9129" w14:textId="77777777" w:rsidR="00C82479" w:rsidRDefault="00C82479">
            <w:pPr>
              <w:pStyle w:val="TableGrid1"/>
            </w:pPr>
          </w:p>
        </w:tc>
        <w:tc>
          <w:tcPr>
            <w:tcW w:w="5040" w:type="dxa"/>
          </w:tcPr>
          <w:p w14:paraId="3896B8C6" w14:textId="30C1D3E0"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w:t>
            </w:r>
            <w:ins w:id="6" w:author="Michael Botieri" w:date="2013-04-29T15:48:00Z">
              <w:r w:rsidR="007671F1">
                <w:rPr>
                  <w:rFonts w:ascii="Arial" w:hAnsi="Arial"/>
                  <w:color w:val="0F3642"/>
                </w:rPr>
                <w:t>29</w:t>
              </w:r>
            </w:ins>
            <w:del w:id="7" w:author="Michael Botieri" w:date="2013-04-29T15:48:00Z">
              <w:r w:rsidRPr="00FA3A2A" w:rsidDel="007671F1">
                <w:rPr>
                  <w:rFonts w:ascii="Arial" w:hAnsi="Arial"/>
                  <w:color w:val="0F3642"/>
                </w:rPr>
                <w:delText>18</w:delText>
              </w:r>
            </w:del>
          </w:p>
        </w:tc>
      </w:tr>
      <w:tr w:rsidR="00C82479" w14:paraId="3E75A488" w14:textId="77777777" w:rsidTr="00A23B66">
        <w:trPr>
          <w:trHeight w:val="2740"/>
        </w:trPr>
        <w:tc>
          <w:tcPr>
            <w:tcW w:w="5040" w:type="dxa"/>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18E1532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173F6B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770A707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6689AD4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4ACA004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427931BB" w14:textId="77F43000"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w:t>
            </w:r>
            <w:ins w:id="8" w:author="Michael Botieri" w:date="2013-04-29T15:52:00Z">
              <w:r w:rsidR="004E5B44">
                <w:rPr>
                  <w:rFonts w:ascii="Arial" w:hAnsi="Arial"/>
                  <w:color w:val="0F3642"/>
                </w:rPr>
                <w:t>33</w:t>
              </w:r>
            </w:ins>
            <w:del w:id="9" w:author="Michael Botieri" w:date="2013-04-29T15:52:00Z">
              <w:r w:rsidRPr="00A23B66" w:rsidDel="004E5B44">
                <w:rPr>
                  <w:rFonts w:ascii="Arial" w:hAnsi="Arial"/>
                  <w:color w:val="0F3642"/>
                </w:rPr>
                <w:delText>20</w:delText>
              </w:r>
            </w:del>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color w:val="242424"/>
        </w:rPr>
      </w:pPr>
    </w:p>
    <w:p w14:paraId="41DBD52A" w14:textId="77777777" w:rsidR="00C82479" w:rsidRPr="00FA3A2A" w:rsidRDefault="00C82479">
      <w:pPr>
        <w:pStyle w:val="FreeForm"/>
      </w:pPr>
      <w:r>
        <w:br w:type="page"/>
      </w:r>
    </w:p>
    <w:p w14:paraId="33D1909A" w14:textId="7B00DCED" w:rsidR="00C82479" w:rsidRPr="00FA3A2A" w:rsidRDefault="00CE6E97">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A23B66" w:rsidRDefault="00C82479">
      <w:pPr>
        <w:rPr>
          <w:color w:val="242424"/>
        </w:rPr>
      </w:pPr>
    </w:p>
    <w:p w14:paraId="3AB96510" w14:textId="77777777" w:rsidR="00C82479" w:rsidRPr="00A23B66" w:rsidRDefault="00C82479">
      <w:pPr>
        <w:rPr>
          <w:rFonts w:ascii="Arial Bold" w:hAnsi="Arial Bold"/>
          <w:color w:val="0F3642"/>
        </w:rPr>
      </w:pPr>
      <w:r w:rsidRPr="00A23B66">
        <w:rPr>
          <w:rFonts w:ascii="Arial Bold" w:hAnsi="Arial Bold"/>
          <w:color w:val="0F3642"/>
        </w:rPr>
        <w:t>Audiences</w:t>
      </w:r>
    </w:p>
    <w:p w14:paraId="7566DB5E" w14:textId="77777777" w:rsidR="00C82479" w:rsidRPr="00A23B66" w:rsidRDefault="00C82479">
      <w:pPr>
        <w:rPr>
          <w:rFonts w:ascii="Arial Bold" w:hAnsi="Arial Bold"/>
          <w:color w:val="0F3642"/>
        </w:rPr>
      </w:pPr>
    </w:p>
    <w:p w14:paraId="05FAAD1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7CCE5231" w14:textId="77777777" w:rsidR="00C82479" w:rsidRPr="00A23B66" w:rsidRDefault="00C82479">
      <w:pPr>
        <w:rPr>
          <w:color w:val="242424"/>
        </w:rPr>
      </w:pPr>
    </w:p>
    <w:p w14:paraId="12342D05" w14:textId="77777777" w:rsidR="00C82479" w:rsidRPr="00A23B66" w:rsidRDefault="00C82479">
      <w:pPr>
        <w:rPr>
          <w:color w:val="242424"/>
        </w:rPr>
      </w:pPr>
    </w:p>
    <w:p w14:paraId="76AFDF2C"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54118A54" w14:textId="77777777" w:rsidR="00C82479" w:rsidRPr="00A23B66" w:rsidRDefault="00C82479">
      <w:pPr>
        <w:rPr>
          <w:rFonts w:ascii="Arial Bold" w:hAnsi="Arial Bold"/>
          <w:color w:val="0F3642"/>
        </w:rPr>
      </w:pPr>
    </w:p>
    <w:p w14:paraId="3FF48F5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242C83E8" w14:textId="77777777" w:rsidR="00C82479" w:rsidRPr="00A23B66" w:rsidRDefault="00C82479">
      <w:pPr>
        <w:rPr>
          <w:color w:val="242424"/>
        </w:rPr>
      </w:pPr>
    </w:p>
    <w:p w14:paraId="5ACD19B2" w14:textId="77777777" w:rsidR="00C82479" w:rsidRPr="00A23B66" w:rsidRDefault="00C82479">
      <w:pPr>
        <w:rPr>
          <w:color w:val="242424"/>
        </w:rPr>
      </w:pPr>
    </w:p>
    <w:p w14:paraId="095FA745"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35A0C13B" w14:textId="77777777" w:rsidR="00C82479" w:rsidRPr="00A23B66" w:rsidRDefault="00C82479">
      <w:pPr>
        <w:rPr>
          <w:rFonts w:ascii="Arial Bold" w:hAnsi="Arial Bold"/>
          <w:color w:val="0F3642"/>
        </w:rPr>
      </w:pPr>
    </w:p>
    <w:p w14:paraId="7321D2FE"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73A83CF4" w14:textId="288693F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18373F0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1A798FB1"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448A29DB" w14:textId="77777777" w:rsidR="00C82479" w:rsidRPr="00A23B66" w:rsidRDefault="00C82479">
      <w:pPr>
        <w:ind w:left="360"/>
        <w:rPr>
          <w:color w:val="242424"/>
        </w:rPr>
      </w:pPr>
    </w:p>
    <w:p w14:paraId="03748503" w14:textId="77777777" w:rsidR="00C82479" w:rsidRPr="00A23B66" w:rsidRDefault="00C82479">
      <w:pPr>
        <w:ind w:left="360"/>
        <w:rPr>
          <w:color w:val="242424"/>
        </w:rPr>
      </w:pPr>
    </w:p>
    <w:p w14:paraId="281F7E63" w14:textId="77777777" w:rsidR="00C82479" w:rsidRPr="00A23B66" w:rsidRDefault="00C82479">
      <w:pPr>
        <w:rPr>
          <w:rFonts w:ascii="Arial Bold" w:hAnsi="Arial Bold"/>
          <w:color w:val="0F3642"/>
        </w:rPr>
      </w:pPr>
      <w:r w:rsidRPr="00A23B66">
        <w:rPr>
          <w:rFonts w:ascii="Arial Bold" w:hAnsi="Arial Bold"/>
          <w:color w:val="0F3642"/>
        </w:rPr>
        <w:t>Designs</w:t>
      </w:r>
    </w:p>
    <w:p w14:paraId="5B405B94" w14:textId="77777777" w:rsidR="00C82479" w:rsidRPr="00A23B66" w:rsidRDefault="00C82479">
      <w:pPr>
        <w:rPr>
          <w:rFonts w:ascii="Arial Bold" w:hAnsi="Arial Bold"/>
          <w:color w:val="0F3642"/>
        </w:rPr>
      </w:pPr>
    </w:p>
    <w:p w14:paraId="4F061EC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38D75BE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38ECD1A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7033EAB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12C0D37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0A7D334E"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4C967DBD" w14:textId="4474F0B1" w:rsidR="00C82479" w:rsidRPr="00FA3A2A" w:rsidRDefault="00CE6E97">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A23B66" w:rsidRDefault="00C82479">
      <w:pPr>
        <w:ind w:firstLine="720"/>
        <w:rPr>
          <w:color w:val="242424"/>
        </w:rPr>
      </w:pPr>
      <w:r w:rsidRPr="00A23B6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A23B66" w:rsidRDefault="00C82479">
      <w:pPr>
        <w:rPr>
          <w:color w:val="242424"/>
        </w:rPr>
      </w:pPr>
    </w:p>
    <w:p w14:paraId="3B9A8592" w14:textId="4DE727DF"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CE6E97">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766DA4CA"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02EDDF5A" w:rsidR="00C82479" w:rsidRPr="00FA3A2A" w:rsidRDefault="00C82479">
      <w:pPr>
        <w:ind w:firstLine="720"/>
        <w:rPr>
          <w:color w:val="242424"/>
        </w:rPr>
      </w:pPr>
      <w:r w:rsidRPr="00A23B6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sidRPr="00A23B66">
        <w:rPr>
          <w:color w:val="242424"/>
        </w:rPr>
        <w:t xml:space="preserve">Faculty and departments are also disadvantaged by losing exemplary classroom and student </w:t>
      </w:r>
      <w:r w:rsidR="00CB7D00" w:rsidRPr="00CB7D00">
        <w:rPr>
          <w:color w:val="242424"/>
        </w:rPr>
        <w:t>work that could be used for future classes</w:t>
      </w:r>
      <w:r w:rsidRPr="00FA3A2A">
        <w:rPr>
          <w:color w:val="242424"/>
        </w:rPr>
        <w:t xml:space="preserve"> and exciting prospective students</w:t>
      </w:r>
      <w:proofErr w:type="gramEnd"/>
      <w:r w:rsidRPr="00FA3A2A">
        <w:rPr>
          <w:color w:val="242424"/>
        </w:rPr>
        <w:t xml:space="preserve">. </w:t>
      </w:r>
    </w:p>
    <w:p w14:paraId="26119BC2" w14:textId="77777777" w:rsidR="00C82479" w:rsidRPr="00FA3A2A" w:rsidRDefault="00C82479">
      <w:pPr>
        <w:rPr>
          <w:color w:val="242424"/>
        </w:rPr>
      </w:pPr>
    </w:p>
    <w:p w14:paraId="0C911B66" w14:textId="77777777" w:rsidR="00C82479" w:rsidRPr="00A23B66" w:rsidRDefault="00C82479">
      <w:pPr>
        <w:rPr>
          <w:color w:val="242424"/>
        </w:rPr>
      </w:pPr>
      <w:bookmarkStart w:id="10" w:name="GoBack"/>
      <w:bookmarkEnd w:id="10"/>
    </w:p>
    <w:p w14:paraId="35D4DB31" w14:textId="77777777" w:rsidR="00C82479" w:rsidRPr="00A23B66" w:rsidRDefault="00C82479">
      <w:pPr>
        <w:rPr>
          <w:color w:val="242424"/>
        </w:rPr>
      </w:pPr>
    </w:p>
    <w:p w14:paraId="41E9B70D" w14:textId="77777777" w:rsidR="00C82479" w:rsidRPr="00A23B66" w:rsidRDefault="00C82479">
      <w:pPr>
        <w:rPr>
          <w:color w:val="242424"/>
        </w:rPr>
      </w:pPr>
    </w:p>
    <w:p w14:paraId="3E2035CE" w14:textId="77777777" w:rsidR="00C82479" w:rsidRPr="00A23B66" w:rsidRDefault="00C82479">
      <w:pPr>
        <w:rPr>
          <w:color w:val="242424"/>
        </w:rPr>
      </w:pPr>
    </w:p>
    <w:p w14:paraId="74BCEFA2" w14:textId="77777777" w:rsidR="00C82479" w:rsidRPr="00A23B66" w:rsidRDefault="00C82479">
      <w:pPr>
        <w:rPr>
          <w:color w:val="242424"/>
        </w:rPr>
      </w:pPr>
    </w:p>
    <w:p w14:paraId="0F4204DA" w14:textId="77777777" w:rsidR="00C82479" w:rsidRPr="00A23B66" w:rsidRDefault="00C82479">
      <w:pPr>
        <w:rPr>
          <w:color w:val="242424"/>
        </w:rPr>
      </w:pPr>
    </w:p>
    <w:p w14:paraId="72C0E15B" w14:textId="77777777" w:rsidR="00C82479" w:rsidRPr="00A23B66" w:rsidRDefault="00C82479">
      <w:pPr>
        <w:rPr>
          <w:color w:val="242424"/>
        </w:rPr>
      </w:pPr>
    </w:p>
    <w:p w14:paraId="6C9248CE" w14:textId="77777777" w:rsidR="00C82479" w:rsidRPr="00FA3A2A" w:rsidRDefault="00C82479">
      <w:pPr>
        <w:pStyle w:val="FreeForm"/>
      </w:pPr>
      <w:r>
        <w:br w:type="page"/>
      </w:r>
    </w:p>
    <w:p w14:paraId="72BEE084" w14:textId="5C256F66" w:rsidR="00C82479" w:rsidRPr="00FA3A2A" w:rsidRDefault="00CE6E97">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7A9E25D5"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12BF1F8F" w14:textId="77777777" w:rsidR="00C82479" w:rsidRPr="00A23B66" w:rsidRDefault="00C82479">
      <w:pPr>
        <w:rPr>
          <w:color w:val="242424"/>
        </w:rPr>
      </w:pPr>
    </w:p>
    <w:p w14:paraId="492A7655" w14:textId="77777777" w:rsidR="00C82479" w:rsidRPr="00A23B66" w:rsidRDefault="00C82479">
      <w:pPr>
        <w:rPr>
          <w:color w:val="242424"/>
        </w:rPr>
      </w:pPr>
    </w:p>
    <w:p w14:paraId="7D0A7C5B"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1651BB54" w14:textId="77777777" w:rsidR="00C82479" w:rsidRPr="00A23B66" w:rsidRDefault="00C82479">
      <w:pPr>
        <w:rPr>
          <w:color w:val="242424"/>
        </w:rPr>
      </w:pPr>
    </w:p>
    <w:p w14:paraId="588C3A30" w14:textId="77777777" w:rsidR="00C82479" w:rsidRPr="00A23B66" w:rsidRDefault="00C82479">
      <w:pPr>
        <w:ind w:firstLine="720"/>
        <w:rPr>
          <w:color w:val="242424"/>
        </w:rPr>
      </w:pPr>
      <w:r w:rsidRPr="00A23B6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A23B66" w:rsidRDefault="00C82479">
      <w:pPr>
        <w:rPr>
          <w:color w:val="242424"/>
        </w:rPr>
      </w:pPr>
    </w:p>
    <w:p w14:paraId="41E9708E" w14:textId="48E82F89"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A23B66" w:rsidRDefault="00C82479">
      <w:pPr>
        <w:ind w:firstLine="720"/>
        <w:rPr>
          <w:color w:val="242424"/>
        </w:rPr>
      </w:pPr>
      <w:r w:rsidRPr="00A23B6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A23B66" w:rsidRDefault="00C82479">
      <w:pPr>
        <w:rPr>
          <w:color w:val="242424"/>
        </w:rPr>
      </w:pPr>
    </w:p>
    <w:p w14:paraId="7514FB85"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A23B66" w:rsidRDefault="00C82479">
      <w:pPr>
        <w:rPr>
          <w:color w:val="242424"/>
        </w:rPr>
      </w:pPr>
    </w:p>
    <w:p w14:paraId="066D48F0" w14:textId="77777777" w:rsidR="00C82479" w:rsidRPr="00A23B66" w:rsidRDefault="00C82479">
      <w:pPr>
        <w:rPr>
          <w:color w:val="242424"/>
        </w:rPr>
      </w:pPr>
    </w:p>
    <w:p w14:paraId="2993C04F"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2445551E" w14:textId="77777777" w:rsidR="00C82479" w:rsidRPr="00A23B66" w:rsidRDefault="00C82479">
      <w:pPr>
        <w:rPr>
          <w:color w:val="242424"/>
        </w:rPr>
      </w:pPr>
    </w:p>
    <w:p w14:paraId="12DF1F24"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sidRPr="00A23B66">
        <w:rPr>
          <w:color w:val="242424"/>
        </w:rPr>
        <w:t>for</w:t>
      </w:r>
      <w:proofErr w:type="gramEnd"/>
      <w:r w:rsidRPr="00A23B66">
        <w:rPr>
          <w:color w:val="242424"/>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A23B66" w:rsidRDefault="00C82479">
      <w:pPr>
        <w:rPr>
          <w:color w:val="242424"/>
        </w:rPr>
      </w:pPr>
    </w:p>
    <w:p w14:paraId="4E179415" w14:textId="77777777" w:rsidR="00C82479" w:rsidRPr="00A23B66" w:rsidRDefault="00C82479">
      <w:pPr>
        <w:ind w:firstLine="720"/>
        <w:rPr>
          <w:color w:val="242424"/>
        </w:rPr>
      </w:pPr>
      <w:r w:rsidRPr="00A23B66">
        <w:rPr>
          <w:color w:val="242424"/>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 As well, sharing this work is difficult as </w:t>
      </w:r>
      <w:proofErr w:type="gramStart"/>
      <w:r w:rsidRPr="00A23B66">
        <w:rPr>
          <w:color w:val="242424"/>
        </w:rPr>
        <w:t>their are</w:t>
      </w:r>
      <w:proofErr w:type="gramEnd"/>
      <w:r w:rsidRPr="00A23B66">
        <w:rPr>
          <w:color w:val="242424"/>
        </w:rPr>
        <w:t xml:space="preserve"> no tools or mechanisms in place for maintaining and providing a consistent view of student work.</w:t>
      </w:r>
    </w:p>
    <w:p w14:paraId="7998CC4E" w14:textId="77777777" w:rsidR="00C82479" w:rsidRPr="00A23B66" w:rsidRDefault="00C82479">
      <w:pPr>
        <w:rPr>
          <w:color w:val="242424"/>
        </w:rPr>
      </w:pPr>
    </w:p>
    <w:p w14:paraId="75E2D501" w14:textId="77777777" w:rsidR="00C82479" w:rsidRPr="00A23B66" w:rsidRDefault="00C82479">
      <w:pPr>
        <w:ind w:firstLine="720"/>
        <w:rPr>
          <w:color w:val="242424"/>
        </w:rPr>
      </w:pPr>
      <w:r w:rsidRPr="00A23B66">
        <w:rPr>
          <w:color w:val="242424"/>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sidRPr="00A23B66">
        <w:rPr>
          <w:color w:val="242424"/>
        </w:rPr>
        <w:t>difficult</w:t>
      </w:r>
      <w:proofErr w:type="gramEnd"/>
      <w:r w:rsidRPr="00A23B66">
        <w:rPr>
          <w:color w:val="242424"/>
        </w:rPr>
        <w:t xml:space="preserve"> as tools for recommending and supporting student work do not exist.</w:t>
      </w:r>
    </w:p>
    <w:p w14:paraId="1A126D32" w14:textId="77777777" w:rsidR="00C82479" w:rsidRPr="00A23B66" w:rsidRDefault="00C82479">
      <w:pPr>
        <w:rPr>
          <w:color w:val="242424"/>
        </w:rPr>
      </w:pPr>
    </w:p>
    <w:p w14:paraId="4FF3C4F2"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A23B66" w:rsidRDefault="00C82479">
      <w:pPr>
        <w:rPr>
          <w:color w:val="242424"/>
        </w:rPr>
      </w:pPr>
    </w:p>
    <w:p w14:paraId="404E4BF3" w14:textId="77777777" w:rsidR="00C82479" w:rsidRPr="00A23B66" w:rsidRDefault="00C82479">
      <w:pPr>
        <w:rPr>
          <w:color w:val="242424"/>
        </w:rPr>
      </w:pPr>
    </w:p>
    <w:p w14:paraId="16C48165"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0BA4CA8C" w14:textId="77777777" w:rsidR="00C82479" w:rsidRPr="00A23B66" w:rsidRDefault="00C82479">
      <w:pPr>
        <w:rPr>
          <w:color w:val="242424"/>
        </w:rPr>
      </w:pPr>
    </w:p>
    <w:p w14:paraId="4BFB21F1" w14:textId="77777777" w:rsidR="00C82479" w:rsidRPr="00A23B66" w:rsidRDefault="00C82479">
      <w:pPr>
        <w:rPr>
          <w:color w:val="242424"/>
        </w:rPr>
      </w:pPr>
    </w:p>
    <w:p w14:paraId="7C520685"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71D112B3" w14:textId="77777777" w:rsidR="00C82479" w:rsidRPr="00A23B66" w:rsidRDefault="00C82479">
      <w:pPr>
        <w:rPr>
          <w:color w:val="242424"/>
        </w:rPr>
      </w:pPr>
    </w:p>
    <w:p w14:paraId="7CC75CED" w14:textId="77777777" w:rsidR="00C82479" w:rsidRPr="00A23B66" w:rsidRDefault="00C82479">
      <w:pPr>
        <w:rPr>
          <w:color w:val="242424"/>
        </w:rPr>
      </w:pPr>
    </w:p>
    <w:p w14:paraId="0744F2B4" w14:textId="77777777" w:rsidR="00C82479" w:rsidRPr="00A23B66" w:rsidRDefault="00C82479">
      <w:pPr>
        <w:rPr>
          <w:color w:val="242424"/>
        </w:rPr>
      </w:pPr>
      <w:r w:rsidRPr="00A23B66">
        <w:rPr>
          <w:color w:val="242424"/>
        </w:rPr>
        <w:t>Administration</w:t>
      </w:r>
    </w:p>
    <w:p w14:paraId="7B1F8794" w14:textId="77777777" w:rsidR="00C82479" w:rsidRPr="00A23B66" w:rsidRDefault="00C82479">
      <w:pPr>
        <w:rPr>
          <w:color w:val="242424"/>
        </w:rPr>
      </w:pPr>
    </w:p>
    <w:p w14:paraId="03A12EB5" w14:textId="77777777" w:rsidR="00C82479" w:rsidRPr="00A23B66" w:rsidRDefault="00C82479">
      <w:pPr>
        <w:rPr>
          <w:color w:val="242424"/>
        </w:rPr>
      </w:pPr>
      <w:r w:rsidRPr="00A23B6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A23B66" w:rsidRDefault="00C82479">
      <w:pPr>
        <w:rPr>
          <w:color w:val="242424"/>
        </w:rPr>
      </w:pPr>
    </w:p>
    <w:p w14:paraId="0BD87451" w14:textId="77777777" w:rsidR="00C82479" w:rsidRPr="00A23B66" w:rsidRDefault="00C82479">
      <w:pPr>
        <w:rPr>
          <w:color w:val="242424"/>
        </w:rPr>
      </w:pPr>
      <w:r w:rsidRPr="00A23B66">
        <w:rPr>
          <w:color w:val="242424"/>
        </w:rPr>
        <w:lastRenderedPageBreak/>
        <w:t xml:space="preserve">Presently people from the administration are forced to send a general email to their different contacts to find the right person. Our system must therefore overcome this problem by proposing </w:t>
      </w:r>
      <w:proofErr w:type="gramStart"/>
      <w:r w:rsidRPr="00A23B66">
        <w:rPr>
          <w:color w:val="242424"/>
        </w:rPr>
        <w:t>a</w:t>
      </w:r>
      <w:proofErr w:type="gramEnd"/>
      <w:r w:rsidRPr="00A23B66">
        <w:rPr>
          <w:color w:val="242424"/>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sidRPr="00A23B66">
        <w:rPr>
          <w:color w:val="242424"/>
        </w:rPr>
        <w:t>this function could be materialized by a filter among the search criteria</w:t>
      </w:r>
      <w:proofErr w:type="gramEnd"/>
      <w:r w:rsidRPr="00A23B66">
        <w:rPr>
          <w:color w:val="242424"/>
        </w:rPr>
        <w:t>. Obviously it should be possible to contact directly this selected student if necessary.</w:t>
      </w:r>
    </w:p>
    <w:p w14:paraId="09F30073" w14:textId="77777777" w:rsidR="00C82479" w:rsidRPr="00A23B66" w:rsidRDefault="00C82479">
      <w:pPr>
        <w:rPr>
          <w:color w:val="242424"/>
        </w:rPr>
      </w:pPr>
    </w:p>
    <w:p w14:paraId="4A64F805" w14:textId="77777777" w:rsidR="00C82479" w:rsidRPr="00A23B66" w:rsidRDefault="00C82479">
      <w:pPr>
        <w:rPr>
          <w:color w:val="242424"/>
        </w:rPr>
      </w:pPr>
    </w:p>
    <w:p w14:paraId="1E8BB328" w14:textId="77777777" w:rsidR="00C82479" w:rsidRPr="00A23B66" w:rsidRDefault="00C82479">
      <w:pPr>
        <w:rPr>
          <w:color w:val="242424"/>
        </w:rPr>
      </w:pPr>
      <w:r w:rsidRPr="00A23B66">
        <w:rPr>
          <w:color w:val="242424"/>
        </w:rPr>
        <w:t>Marketing</w:t>
      </w:r>
    </w:p>
    <w:p w14:paraId="7064C91D" w14:textId="77777777" w:rsidR="00C82479" w:rsidRPr="00A23B66" w:rsidRDefault="00C82479">
      <w:pPr>
        <w:rPr>
          <w:color w:val="242424"/>
        </w:rPr>
      </w:pPr>
    </w:p>
    <w:p w14:paraId="65845797" w14:textId="24039DD9" w:rsidR="00C82479" w:rsidRPr="00FA3A2A" w:rsidRDefault="00C82479">
      <w:pPr>
        <w:rPr>
          <w:color w:val="242424"/>
        </w:rPr>
      </w:pPr>
      <w:r w:rsidRPr="00A23B66">
        <w:rPr>
          <w:color w:val="242424"/>
        </w:rPr>
        <w:t xml:space="preserve">The administration always wants UMO to look good.  A system of show off repository should be implemented to be able to pick images or stories of good student. These media could </w:t>
      </w:r>
      <w:r w:rsidR="0047529F" w:rsidRPr="00A23B66">
        <w:rPr>
          <w:color w:val="242424"/>
        </w:rPr>
        <w:t>potentially</w:t>
      </w:r>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A23B66" w:rsidRDefault="00C82479">
      <w:pPr>
        <w:rPr>
          <w:color w:val="242424"/>
        </w:rPr>
      </w:pPr>
    </w:p>
    <w:p w14:paraId="399A718E"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750334F1" w14:textId="77777777" w:rsidR="00C82479" w:rsidRPr="00A23B66" w:rsidRDefault="00C82479">
      <w:pPr>
        <w:rPr>
          <w:color w:val="242424"/>
        </w:rPr>
      </w:pPr>
    </w:p>
    <w:p w14:paraId="1712F205" w14:textId="46D736E3" w:rsidR="00C82479" w:rsidRPr="00A23B66" w:rsidRDefault="00C82479">
      <w:pPr>
        <w:ind w:firstLine="720"/>
        <w:rPr>
          <w:color w:val="242424"/>
        </w:rPr>
      </w:pPr>
      <w:r w:rsidRPr="00A23B6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4CDB7605" w14:textId="77777777" w:rsidR="00C82479" w:rsidRPr="00A23B66" w:rsidRDefault="00C82479">
      <w:pPr>
        <w:rPr>
          <w:color w:val="242424"/>
        </w:rPr>
      </w:pPr>
    </w:p>
    <w:p w14:paraId="1A4B6D3E" w14:textId="77777777" w:rsidR="00C82479" w:rsidRPr="00A23B66" w:rsidRDefault="00C82479">
      <w:pPr>
        <w:rPr>
          <w:color w:val="242424"/>
        </w:rPr>
      </w:pPr>
    </w:p>
    <w:p w14:paraId="5AAAABAE"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608908FA" w14:textId="77777777" w:rsidR="00C82479" w:rsidRPr="00A23B66" w:rsidRDefault="00C82479">
      <w:pPr>
        <w:rPr>
          <w:color w:val="242424"/>
        </w:rPr>
      </w:pPr>
    </w:p>
    <w:p w14:paraId="042A45B3"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A23B66">
        <w:rPr>
          <w:color w:val="242424"/>
        </w:rPr>
        <w:lastRenderedPageBreak/>
        <w:t xml:space="preserve">glean from various 'featured student' columns throughout the university and department websites. </w:t>
      </w:r>
    </w:p>
    <w:p w14:paraId="64C0A690" w14:textId="77777777" w:rsidR="00C82479" w:rsidRPr="00A23B66" w:rsidRDefault="00C82479">
      <w:pPr>
        <w:rPr>
          <w:color w:val="242424"/>
        </w:rPr>
      </w:pPr>
    </w:p>
    <w:p w14:paraId="20E4B3C3" w14:textId="77777777" w:rsidR="00CB7D00" w:rsidRPr="00A23B66" w:rsidRDefault="00CB7D00" w:rsidP="00FA3A2A">
      <w:pPr>
        <w:ind w:firstLine="720"/>
        <w:rPr>
          <w:color w:val="303030"/>
        </w:rPr>
      </w:pPr>
      <w:r w:rsidRPr="00A23B66">
        <w:rPr>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FA3A2A" w:rsidRDefault="00C82479">
      <w:pPr>
        <w:rPr>
          <w:color w:val="242424"/>
        </w:rPr>
      </w:pPr>
    </w:p>
    <w:p w14:paraId="654C2F88"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36C851EB" w14:textId="77777777" w:rsidR="00C82479" w:rsidRPr="00A23B66" w:rsidRDefault="00C82479">
      <w:pPr>
        <w:rPr>
          <w:color w:val="242424"/>
        </w:rPr>
      </w:pPr>
    </w:p>
    <w:p w14:paraId="3DFB7239" w14:textId="77777777" w:rsidR="00C82479" w:rsidRPr="00A23B66" w:rsidRDefault="00C82479">
      <w:pPr>
        <w:rPr>
          <w:color w:val="242424"/>
        </w:rPr>
      </w:pPr>
    </w:p>
    <w:p w14:paraId="7259C3FA"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78C054C3" w14:textId="77777777" w:rsidR="00C82479" w:rsidRPr="00A23B66" w:rsidRDefault="00C82479">
      <w:pPr>
        <w:rPr>
          <w:rFonts w:ascii="Arial Bold" w:hAnsi="Arial Bold"/>
          <w:color w:val="0F3642"/>
        </w:rPr>
      </w:pPr>
    </w:p>
    <w:p w14:paraId="0580C24B" w14:textId="77777777"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A23B66" w:rsidRDefault="00C82479">
      <w:pPr>
        <w:rPr>
          <w:color w:val="242424"/>
        </w:rPr>
      </w:pPr>
    </w:p>
    <w:p w14:paraId="1CF2EDBB" w14:textId="77777777" w:rsidR="00C82479" w:rsidRPr="00A23B66" w:rsidRDefault="00C82479">
      <w:pPr>
        <w:ind w:firstLine="720"/>
        <w:rPr>
          <w:color w:val="242424"/>
        </w:rPr>
      </w:pPr>
      <w:r w:rsidRPr="00A23B66">
        <w:rPr>
          <w:color w:val="242424"/>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A23B66" w:rsidRDefault="00C82479">
      <w:pPr>
        <w:ind w:firstLine="720"/>
        <w:rPr>
          <w:color w:val="242424"/>
        </w:rPr>
      </w:pPr>
    </w:p>
    <w:p w14:paraId="6CA545B5" w14:textId="77777777" w:rsidR="00C82479" w:rsidRPr="00A23B66" w:rsidRDefault="00C82479">
      <w:pPr>
        <w:ind w:firstLine="720"/>
        <w:rPr>
          <w:color w:val="242424"/>
        </w:rPr>
      </w:pPr>
      <w:r w:rsidRPr="00A23B6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A23B66" w:rsidRDefault="00C82479" w:rsidP="00FA3A2A">
      <w:pPr>
        <w:pStyle w:val="FreeFormA"/>
        <w:rPr>
          <w:color w:val="242424"/>
        </w:rPr>
      </w:pPr>
    </w:p>
    <w:p w14:paraId="39C83C1D"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1B6FCF3" w14:textId="77777777" w:rsidR="00C82479" w:rsidRPr="00A23B66" w:rsidRDefault="00C82479" w:rsidP="00C82479">
      <w:pPr>
        <w:rPr>
          <w:rFonts w:ascii="Arial Bold" w:hAnsi="Arial Bold"/>
          <w:color w:val="134655"/>
        </w:rPr>
      </w:pPr>
    </w:p>
    <w:p w14:paraId="7412DD00" w14:textId="6DB3DDD5" w:rsidR="00C82479" w:rsidRPr="00A23B66" w:rsidRDefault="00C82479" w:rsidP="00FA3A2A">
      <w:pPr>
        <w:pStyle w:val="FreeFormA"/>
        <w:rPr>
          <w:color w:val="303030"/>
        </w:rPr>
      </w:pPr>
      <w:r w:rsidRPr="00A23B66">
        <w:rPr>
          <w:color w:val="303030"/>
        </w:rPr>
        <w:lastRenderedPageBreak/>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A23B66" w:rsidRDefault="00C7358B" w:rsidP="00FA3A2A">
      <w:pPr>
        <w:pStyle w:val="FreeFormA"/>
        <w:rPr>
          <w:color w:val="303030"/>
        </w:rPr>
      </w:pPr>
    </w:p>
    <w:p w14:paraId="4FF13FC6"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A23B66" w:rsidRDefault="00C7358B" w:rsidP="00A23B66">
      <w:pPr>
        <w:pStyle w:val="FreeFormA"/>
        <w:rPr>
          <w:color w:val="303030"/>
        </w:rPr>
      </w:pPr>
    </w:p>
    <w:p w14:paraId="28C9D071"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 xml:space="preserve">feedback for undergraduate work. Having graduated from a specific department and area of study, they represent an ideal target for students in this regard. They will have a strong knowledge of the subject </w:t>
      </w:r>
      <w:proofErr w:type="gramStart"/>
      <w:r w:rsidR="00001561" w:rsidRPr="00A23B66">
        <w:rPr>
          <w:color w:val="303030"/>
        </w:rPr>
        <w:t>matter,</w:t>
      </w:r>
      <w:proofErr w:type="gramEnd"/>
      <w:r w:rsidR="00001561" w:rsidRPr="00A23B66">
        <w:rPr>
          <w:color w:val="303030"/>
        </w:rPr>
        <w:t xml:space="preserve"> an understanding of the demands and expectations of the department/class/field, and in many cases will also have professional experience coming directly from their own related studies. </w:t>
      </w:r>
    </w:p>
    <w:p w14:paraId="614E3D2A" w14:textId="77777777" w:rsidR="00C7358B" w:rsidRPr="00A23B66" w:rsidRDefault="00C7358B" w:rsidP="00A23B66">
      <w:pPr>
        <w:pStyle w:val="FreeFormA"/>
        <w:rPr>
          <w:color w:val="303030"/>
        </w:rPr>
      </w:pPr>
    </w:p>
    <w:p w14:paraId="118D645B" w14:textId="77777777" w:rsidR="00C82479" w:rsidRPr="00FA3A2A" w:rsidRDefault="00C82479" w:rsidP="00A23B66">
      <w:pPr>
        <w:pStyle w:val="FreeFormA"/>
      </w:pPr>
      <w:r w:rsidRPr="00A23B66">
        <w:rPr>
          <w:color w:val="303030"/>
        </w:rPr>
        <w:t xml:space="preserve"> </w:t>
      </w:r>
      <w:r>
        <w:br w:type="page"/>
      </w:r>
    </w:p>
    <w:p w14:paraId="21C72D08" w14:textId="7B2DCEB9" w:rsidR="00C82479" w:rsidRPr="00FA3A2A" w:rsidRDefault="00CE6E97">
      <w:pPr>
        <w:rPr>
          <w:rFonts w:ascii="Arial Bold" w:hAnsi="Arial Bold"/>
          <w:color w:val="FFFDFD"/>
          <w:sz w:val="48"/>
        </w:rPr>
      </w:pPr>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A23B66" w:rsidRDefault="00C82479">
      <w:pPr>
        <w:rPr>
          <w:color w:val="242424"/>
        </w:rPr>
      </w:pPr>
    </w:p>
    <w:p w14:paraId="02C246B6" w14:textId="77777777" w:rsidR="00C82479" w:rsidRPr="00A23B66" w:rsidRDefault="00C82479">
      <w:pPr>
        <w:rPr>
          <w:color w:val="242424"/>
        </w:rPr>
      </w:pPr>
      <w:r w:rsidRPr="00A23B66">
        <w:rPr>
          <w:color w:val="242424"/>
        </w:rPr>
        <w:tab/>
        <w:t>So as to address the primary needs of all of the audiences, this project will focus on accomplishing the following objectives:</w:t>
      </w:r>
    </w:p>
    <w:p w14:paraId="721F6D23" w14:textId="77777777" w:rsidR="00C82479" w:rsidRPr="00A23B66" w:rsidRDefault="00C82479">
      <w:pPr>
        <w:ind w:firstLine="360"/>
        <w:rPr>
          <w:color w:val="242424"/>
        </w:rPr>
      </w:pPr>
    </w:p>
    <w:p w14:paraId="3AAABA53" w14:textId="77777777" w:rsidR="00C82479" w:rsidRPr="00A23B66" w:rsidRDefault="00C82479">
      <w:pPr>
        <w:rPr>
          <w:color w:val="242424"/>
        </w:rPr>
      </w:pPr>
    </w:p>
    <w:p w14:paraId="42BACE34"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138588BF"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04DBB16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B325240" w14:textId="77777777" w:rsidR="00C82479" w:rsidRPr="00A23B66" w:rsidRDefault="00C82479">
      <w:pPr>
        <w:rPr>
          <w:color w:val="242424"/>
        </w:rPr>
      </w:pPr>
    </w:p>
    <w:p w14:paraId="548A4F2B"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sidRPr="00A23B66">
        <w:rPr>
          <w:color w:val="242424"/>
        </w:rPr>
        <w:t>or .</w:t>
      </w:r>
      <w:proofErr w:type="gramEnd"/>
    </w:p>
    <w:p w14:paraId="590C1071" w14:textId="77777777" w:rsidR="00C82479" w:rsidRPr="00A23B66" w:rsidRDefault="00C82479">
      <w:pPr>
        <w:rPr>
          <w:color w:val="242424"/>
        </w:rPr>
      </w:pPr>
    </w:p>
    <w:p w14:paraId="3EDFA780" w14:textId="761F9145"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A23B66" w:rsidRDefault="00C82479">
      <w:pPr>
        <w:rPr>
          <w:color w:val="242424"/>
        </w:rPr>
      </w:pPr>
    </w:p>
    <w:p w14:paraId="4D029491"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A23B66" w:rsidRDefault="00C82479">
      <w:pPr>
        <w:rPr>
          <w:color w:val="242424"/>
        </w:rPr>
      </w:pPr>
    </w:p>
    <w:p w14:paraId="6667E9CA" w14:textId="77777777" w:rsidR="00C82479" w:rsidRPr="00FA3A2A" w:rsidRDefault="00C82479">
      <w:pPr>
        <w:pStyle w:val="FreeForm"/>
      </w:pPr>
      <w:r>
        <w:br w:type="page"/>
      </w:r>
    </w:p>
    <w:p w14:paraId="5B2A545F" w14:textId="24B112E0" w:rsidR="00C82479" w:rsidRPr="00FA3A2A" w:rsidRDefault="00CE6E97">
      <w:pPr>
        <w:rPr>
          <w:color w:val="242424"/>
        </w:rPr>
      </w:pPr>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A23B66" w:rsidRDefault="00C82479">
      <w:pPr>
        <w:rPr>
          <w:color w:val="242424"/>
        </w:rPr>
      </w:pPr>
    </w:p>
    <w:p w14:paraId="14C2D55E"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118041C8" w14:textId="77777777" w:rsidR="00454B4B" w:rsidRPr="00A23B66" w:rsidRDefault="00454B4B">
      <w:pPr>
        <w:rPr>
          <w:color w:val="242424"/>
        </w:rPr>
      </w:pPr>
    </w:p>
    <w:p w14:paraId="00685CD8" w14:textId="42355EC1"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3EBE6D03" w14:textId="77777777" w:rsidR="00445FD7" w:rsidRPr="00A23B66" w:rsidRDefault="00445FD7">
      <w:pPr>
        <w:rPr>
          <w:color w:val="242424"/>
        </w:rPr>
      </w:pPr>
    </w:p>
    <w:p w14:paraId="4D946EE5"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 and the general public</w:t>
      </w:r>
      <w:r w:rsidRPr="00A23B66">
        <w:rPr>
          <w:color w:val="242424"/>
        </w:rPr>
        <w:t>.</w:t>
      </w:r>
    </w:p>
    <w:p w14:paraId="46B98CE9"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303EB80" w14:textId="25F29593" w:rsidR="0047529F" w:rsidRPr="00A23B66" w:rsidRDefault="00445FD7" w:rsidP="00A23B66">
      <w:pPr>
        <w:pStyle w:val="ListParagraph"/>
        <w:numPr>
          <w:ilvl w:val="0"/>
          <w:numId w:val="61"/>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086E5715" w14:textId="77777777" w:rsidR="00C82479" w:rsidRPr="00A23B66" w:rsidRDefault="00C82479">
      <w:pPr>
        <w:rPr>
          <w:color w:val="242424"/>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6660E1CC"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5DA5BF18"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3AA0DD47"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14:paraId="1ACC67E4"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14:paraId="36163C4D" w14:textId="33CFFAE6" w:rsidR="00C82479" w:rsidRPr="00A23B66" w:rsidRDefault="00C82479">
      <w:pPr>
        <w:rPr>
          <w:color w:val="242424"/>
        </w:rPr>
      </w:pPr>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A23B66" w:rsidRDefault="00C82479">
      <w:pPr>
        <w:rPr>
          <w:color w:val="242424"/>
        </w:rPr>
      </w:pPr>
    </w:p>
    <w:p w14:paraId="331A25E7" w14:textId="471302CA"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As well, sophisticated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4A534C6D" w14:textId="74E64F10" w:rsidR="00803069" w:rsidRPr="00A23B66" w:rsidRDefault="00CA6843" w:rsidP="00FA3A2A">
      <w:pPr>
        <w:ind w:firstLine="720"/>
        <w:rPr>
          <w:color w:val="242424"/>
        </w:rPr>
      </w:pPr>
      <w:r>
        <w:rPr>
          <w:color w:val="242424"/>
        </w:rPr>
        <w:t>The possibility of 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w:t>
      </w:r>
      <w:r w:rsidR="00803069" w:rsidRPr="00A23B66">
        <w:rPr>
          <w:color w:val="242424"/>
        </w:rPr>
        <w:lastRenderedPageBreak/>
        <w:t>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405D5A8F" w14:textId="77777777" w:rsidR="00C82479" w:rsidRPr="00A23B66" w:rsidRDefault="00C82479">
      <w:pPr>
        <w:rPr>
          <w:color w:val="242424"/>
        </w:rPr>
      </w:pPr>
    </w:p>
    <w:p w14:paraId="58680061" w14:textId="77777777" w:rsidR="00C82479" w:rsidRPr="00A23B66" w:rsidRDefault="00C82479">
      <w:pPr>
        <w:rPr>
          <w:color w:val="242424"/>
        </w:rPr>
      </w:pPr>
    </w:p>
    <w:p w14:paraId="28E380AD" w14:textId="77777777" w:rsidR="00C82479" w:rsidRPr="00A23B66" w:rsidRDefault="00C82479">
      <w:pPr>
        <w:rPr>
          <w:color w:val="242424"/>
        </w:rPr>
      </w:pPr>
    </w:p>
    <w:p w14:paraId="3ACC34DB"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47147E64" w14:textId="77777777" w:rsidR="00C82479" w:rsidRPr="00A23B66" w:rsidRDefault="00C82479">
      <w:pPr>
        <w:rPr>
          <w:color w:val="242424"/>
        </w:rPr>
      </w:pPr>
    </w:p>
    <w:p w14:paraId="78418B15" w14:textId="4884849B"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A23B66" w:rsidRDefault="00C82479">
      <w:pPr>
        <w:rPr>
          <w:rFonts w:ascii="Arial Bold" w:hAnsi="Arial Bold"/>
          <w:color w:val="0F3642"/>
        </w:rPr>
      </w:pPr>
    </w:p>
    <w:p w14:paraId="3CF631F3" w14:textId="77777777" w:rsidR="00C82479" w:rsidRPr="00A23B66" w:rsidRDefault="00C82479">
      <w:pPr>
        <w:rPr>
          <w:color w:val="242424"/>
        </w:rPr>
      </w:pPr>
      <w:r w:rsidRPr="00A23B66">
        <w:rPr>
          <w:rFonts w:ascii="Arial Bold" w:hAnsi="Arial Bold"/>
          <w:color w:val="0F3642"/>
        </w:rPr>
        <w:t>Server Side</w:t>
      </w:r>
    </w:p>
    <w:p w14:paraId="4BE71E74" w14:textId="77777777" w:rsidR="00C82479" w:rsidRPr="00A23B66" w:rsidRDefault="00C82479">
      <w:pPr>
        <w:rPr>
          <w:color w:val="242424"/>
        </w:rPr>
      </w:pPr>
    </w:p>
    <w:p w14:paraId="7C88268C"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589DC504" w14:textId="77777777" w:rsidR="00C82479" w:rsidRPr="00A23B66" w:rsidRDefault="00C82479">
      <w:pPr>
        <w:rPr>
          <w:color w:val="242424"/>
        </w:rPr>
      </w:pPr>
    </w:p>
    <w:p w14:paraId="379BFFDF" w14:textId="77777777"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14:paraId="76B3EA8C" w14:textId="77777777" w:rsidR="00C82479" w:rsidRPr="00A23B66" w:rsidRDefault="00C82479">
      <w:pPr>
        <w:rPr>
          <w:color w:val="242424"/>
        </w:rPr>
      </w:pPr>
    </w:p>
    <w:p w14:paraId="6F39E335" w14:textId="77777777" w:rsidR="00C82479" w:rsidRPr="00A23B66" w:rsidRDefault="00C82479">
      <w:pPr>
        <w:rPr>
          <w:color w:val="242424"/>
        </w:rPr>
      </w:pPr>
    </w:p>
    <w:p w14:paraId="1ACE6D41"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7C4219F8" w14:textId="77777777" w:rsidR="00C82479" w:rsidRPr="00A23B66" w:rsidRDefault="00C82479">
      <w:pPr>
        <w:rPr>
          <w:color w:val="242424"/>
        </w:rPr>
      </w:pPr>
    </w:p>
    <w:p w14:paraId="0EEB4A9D"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A23B66" w:rsidRDefault="00C82479">
      <w:pPr>
        <w:rPr>
          <w:color w:val="242424"/>
        </w:rPr>
      </w:pPr>
    </w:p>
    <w:p w14:paraId="3901BB2B" w14:textId="77777777" w:rsidR="00C82479" w:rsidRPr="00A23B66" w:rsidRDefault="00C82479">
      <w:pPr>
        <w:rPr>
          <w:color w:val="242424"/>
        </w:rPr>
      </w:pPr>
    </w:p>
    <w:p w14:paraId="127645ED"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5E655EC0" w14:textId="77777777" w:rsidR="00C82479" w:rsidRPr="00A23B66" w:rsidRDefault="00C82479">
      <w:pPr>
        <w:rPr>
          <w:color w:val="242424"/>
        </w:rPr>
      </w:pPr>
    </w:p>
    <w:p w14:paraId="4549829A" w14:textId="15B653AF" w:rsidR="0047529F" w:rsidRPr="00A23B66" w:rsidRDefault="00CE6E97" w:rsidP="00A23B66">
      <w:pPr>
        <w:rPr>
          <w:rFonts w:ascii="Times New Roman" w:hAnsi="Times New Roman"/>
        </w:rPr>
      </w:pPr>
      <w:r>
        <w:rPr>
          <w:rFonts w:ascii="Arial Bold" w:hAnsi="Arial Bold"/>
          <w:noProof/>
          <w:color w:val="FFFDFD"/>
          <w:sz w:val="48"/>
        </w:rPr>
        <w:lastRenderedPageBreak/>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2625BE" w:rsidRPr="009D56A8" w:rsidRDefault="002625BE" w:rsidP="00B25243">
                  <w:pPr>
                    <w:rPr>
                      <w:color w:val="242424"/>
                    </w:rPr>
                  </w:pPr>
                  <w:r>
                    <w:rPr>
                      <w:rFonts w:ascii="Arial Bold" w:hAnsi="Arial Bold"/>
                      <w:color w:val="FFFDFD"/>
                      <w:sz w:val="48"/>
                    </w:rPr>
                    <w:t>Global Terms &amp; Definitions</w:t>
                  </w:r>
                </w:p>
                <w:p w14:paraId="30B2243E" w14:textId="77777777" w:rsidR="002625BE" w:rsidRDefault="002625BE">
                  <w:pPr>
                    <w:pStyle w:val="FreeFormA"/>
                    <w:rPr>
                      <w:rFonts w:ascii="Times New Roman" w:eastAsia="Times New Roman" w:hAnsi="Times New Roman"/>
                      <w:color w:val="auto"/>
                      <w:sz w:val="20"/>
                    </w:rPr>
                  </w:pPr>
                </w:p>
              </w:txbxContent>
            </v:textbox>
            <w10:wrap type="through" anchorx="page" anchory="page"/>
          </v:rect>
        </w:pict>
      </w:r>
    </w:p>
    <w:p w14:paraId="59106C89" w14:textId="32137EF8" w:rsidR="007E1FC8" w:rsidRDefault="0047529F">
      <w:r w:rsidRPr="00A23B66">
        <w:rPr>
          <w:rFonts w:ascii="Arial Bold" w:hAnsi="Arial Bold"/>
          <w:color w:val="FFFDFD"/>
          <w:sz w:val="48"/>
        </w:rPr>
        <w:t xml:space="preserve"> </w:t>
      </w:r>
    </w:p>
    <w:p w14:paraId="1FB2B9C4" w14:textId="242DA816"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 xml:space="preserve">Student – An undergraduate </w:t>
      </w:r>
      <w:proofErr w:type="spellStart"/>
      <w:r>
        <w:t>UMaine</w:t>
      </w:r>
      <w:proofErr w:type="spellEnd"/>
      <w:r>
        <w:t xml:space="preserve"> student</w:t>
      </w:r>
    </w:p>
    <w:p w14:paraId="0716F5D7" w14:textId="77777777" w:rsidR="00B25243" w:rsidRDefault="00B25243" w:rsidP="00B25243">
      <w:pPr>
        <w:pStyle w:val="ListParagraph"/>
        <w:numPr>
          <w:ilvl w:val="0"/>
          <w:numId w:val="60"/>
        </w:numPr>
      </w:pPr>
      <w:r>
        <w:t xml:space="preserve">Faculty – A </w:t>
      </w:r>
      <w:proofErr w:type="spellStart"/>
      <w:r>
        <w:t>UMaine</w:t>
      </w:r>
      <w:proofErr w:type="spellEnd"/>
      <w:r>
        <w:t xml:space="preserv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FA3A2A">
      <w:pPr>
        <w:pStyle w:val="ListParagraph"/>
        <w:numPr>
          <w:ilvl w:val="1"/>
          <w:numId w:val="60"/>
        </w:numPr>
      </w:pPr>
      <w:r>
        <w:t>‘Recent’ – Recently added work</w:t>
      </w:r>
    </w:p>
    <w:p w14:paraId="0507B227" w14:textId="77777777" w:rsidR="00B25243" w:rsidRPr="00B25243" w:rsidRDefault="00B25243" w:rsidP="00FA3A2A">
      <w:pPr>
        <w:ind w:left="1080"/>
      </w:pPr>
    </w:p>
    <w:p w14:paraId="34ED4116" w14:textId="6523B6C4" w:rsidR="007E1FC8" w:rsidRPr="00FA3A2A" w:rsidRDefault="00B55479">
      <w:pPr>
        <w:rPr>
          <w:color w:val="242424"/>
        </w:rPr>
      </w:pPr>
      <w:r>
        <w:rPr>
          <w:rFonts w:ascii="Arial Bold" w:hAnsi="Arial Bold"/>
          <w:color w:val="0F3642"/>
          <w:sz w:val="36"/>
        </w:rPr>
        <w:t>Feedback</w:t>
      </w:r>
    </w:p>
    <w:p w14:paraId="1D8C351E" w14:textId="2479EB85" w:rsidR="005A1FC4" w:rsidRDefault="00C56776" w:rsidP="00FA3A2A">
      <w:pPr>
        <w:pStyle w:val="ListParagraph"/>
        <w:numPr>
          <w:ilvl w:val="0"/>
          <w:numId w:val="60"/>
        </w:numPr>
      </w:pPr>
      <w:r>
        <w:t>Comment – A textual response to a work</w:t>
      </w:r>
    </w:p>
    <w:p w14:paraId="434AB7CC" w14:textId="70E5FD0B" w:rsidR="00C56776" w:rsidRDefault="00C56776" w:rsidP="00FA3A2A">
      <w:pPr>
        <w:pStyle w:val="ListParagraph"/>
        <w:numPr>
          <w:ilvl w:val="0"/>
          <w:numId w:val="60"/>
        </w:numPr>
      </w:pPr>
      <w:r>
        <w:t>Rating – A like/appreciation of a project or portfolio</w:t>
      </w:r>
    </w:p>
    <w:p w14:paraId="1E440BC8" w14:textId="40F335CC" w:rsidR="00B25243" w:rsidRPr="00D951A0" w:rsidRDefault="00C56776" w:rsidP="00FA3A2A">
      <w:pPr>
        <w:pStyle w:val="ListParagraph"/>
        <w:numPr>
          <w:ilvl w:val="0"/>
          <w:numId w:val="60"/>
        </w:numPr>
      </w:pPr>
      <w:r>
        <w:t>Evaluation – An assessment of a project in response to a specific solicitation (form)</w:t>
      </w:r>
    </w:p>
    <w:p w14:paraId="448D4B67" w14:textId="51CB1F1F" w:rsidR="007E1FC8" w:rsidRPr="00FA3A2A" w:rsidRDefault="007E1FC8">
      <w:pPr>
        <w:rPr>
          <w:rFonts w:ascii="Arial Bold" w:hAnsi="Arial Bold"/>
          <w:color w:val="0F3642"/>
          <w:sz w:val="36"/>
        </w:rPr>
      </w:pPr>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A23B66" w:rsidRDefault="00C82479">
      <w:pPr>
        <w:rPr>
          <w:color w:val="242424"/>
        </w:rPr>
      </w:pPr>
    </w:p>
    <w:p w14:paraId="09668F05" w14:textId="7875D6B4"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E8977FA" w14:textId="77777777" w:rsidR="00C82479" w:rsidRPr="00A23B66" w:rsidRDefault="00C82479">
      <w:pPr>
        <w:ind w:firstLine="720"/>
        <w:rPr>
          <w:color w:val="242424"/>
        </w:rPr>
      </w:pPr>
    </w:p>
    <w:p w14:paraId="3ACC7E66" w14:textId="77777777" w:rsidR="00C82479" w:rsidRPr="00A23B66" w:rsidRDefault="00C82479">
      <w:pPr>
        <w:rPr>
          <w:color w:val="242424"/>
        </w:rPr>
      </w:pPr>
    </w:p>
    <w:p w14:paraId="31401622" w14:textId="77777777" w:rsidR="003B0C04" w:rsidRDefault="00CE6E97">
      <w:pPr>
        <w:jc w:val="center"/>
        <w:rPr>
          <w:color w:val="242424"/>
        </w:rPr>
      </w:pPr>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2625BE" w:rsidRDefault="002625BE">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2625BE" w:rsidRDefault="002625BE">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14:paraId="55894998" w14:textId="77777777" w:rsidR="002625BE" w:rsidRDefault="002625BE"/>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2625BE" w:rsidRDefault="002625BE">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2625BE" w:rsidRDefault="002625BE">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2625BE" w:rsidRDefault="002625BE">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2625BE" w:rsidRDefault="002625BE">
                    <w:pPr>
                      <w:pStyle w:val="FreeFormA"/>
                      <w:rPr>
                        <w:rFonts w:ascii="Times New Roman" w:eastAsia="Times New Roman" w:hAnsi="Times New Roman"/>
                        <w:color w:val="auto"/>
                        <w:sz w:val="20"/>
                      </w:rPr>
                    </w:pPr>
                  </w:p>
                </w:txbxContent>
              </v:textbox>
            </v:shape>
            <w10:wrap type="none"/>
            <w10:anchorlock/>
          </v:group>
        </w:pict>
      </w:r>
    </w:p>
    <w:p w14:paraId="44F1C2EB" w14:textId="77777777" w:rsidR="00C82479" w:rsidRPr="00FA3A2A" w:rsidRDefault="00C82479">
      <w:pPr>
        <w:rPr>
          <w:rFonts w:ascii="Arial Bold" w:hAnsi="Arial Bold"/>
          <w:color w:val="0F3642"/>
        </w:rPr>
      </w:pPr>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14:paraId="3CBA207C" w14:textId="77777777" w:rsidR="00C82479" w:rsidRPr="00A23B66" w:rsidRDefault="00C82479">
      <w:pPr>
        <w:rPr>
          <w:rFonts w:ascii="Arial Bold" w:hAnsi="Arial Bold"/>
          <w:color w:val="0F3642"/>
        </w:rPr>
      </w:pPr>
    </w:p>
    <w:p w14:paraId="4B7D19C0" w14:textId="77777777" w:rsidR="00C82479" w:rsidRPr="00A23B66" w:rsidRDefault="00C82479">
      <w:pPr>
        <w:rPr>
          <w:rFonts w:ascii="Arial Bold" w:hAnsi="Arial Bold"/>
          <w:color w:val="0F3642"/>
        </w:rPr>
      </w:pPr>
    </w:p>
    <w:p w14:paraId="1951B963" w14:textId="77777777" w:rsidR="00C82479" w:rsidRPr="00A23B66" w:rsidRDefault="00C82479">
      <w:pPr>
        <w:rPr>
          <w:color w:val="242424"/>
        </w:rPr>
      </w:pPr>
      <w:r w:rsidRPr="00A23B66">
        <w:rPr>
          <w:rFonts w:ascii="Arial Bold" w:hAnsi="Arial Bold"/>
          <w:color w:val="0F3642"/>
        </w:rPr>
        <w:t>Member</w:t>
      </w:r>
    </w:p>
    <w:p w14:paraId="6F41CE3F" w14:textId="77777777" w:rsidR="00C82479" w:rsidRPr="00A23B66" w:rsidRDefault="00C82479">
      <w:pPr>
        <w:rPr>
          <w:color w:val="242424"/>
        </w:rPr>
      </w:pPr>
    </w:p>
    <w:p w14:paraId="4A924B6F" w14:textId="23A0E54C"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A23B66" w:rsidRDefault="00C82479">
      <w:pPr>
        <w:rPr>
          <w:color w:val="242424"/>
        </w:rPr>
      </w:pPr>
      <w:r w:rsidRPr="00A23B66">
        <w:rPr>
          <w:rFonts w:ascii="Arial Bold" w:hAnsi="Arial Bold"/>
          <w:color w:val="0F3642"/>
        </w:rPr>
        <w:t>Student</w:t>
      </w:r>
    </w:p>
    <w:p w14:paraId="7677B514" w14:textId="77777777" w:rsidR="00C82479" w:rsidRPr="00A23B66" w:rsidRDefault="00C82479">
      <w:pPr>
        <w:rPr>
          <w:color w:val="242424"/>
        </w:rPr>
      </w:pPr>
    </w:p>
    <w:p w14:paraId="696AA963" w14:textId="77777777" w:rsidR="00C82479" w:rsidRPr="00A23B66" w:rsidRDefault="00C82479">
      <w:pPr>
        <w:rPr>
          <w:color w:val="242424"/>
        </w:rPr>
      </w:pPr>
      <w:r w:rsidRPr="00A23B66">
        <w:rPr>
          <w:color w:val="242424"/>
        </w:rPr>
        <w:lastRenderedPageBreak/>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A23B66" w:rsidRDefault="00C82479">
      <w:pPr>
        <w:rPr>
          <w:color w:val="242424"/>
        </w:rPr>
      </w:pPr>
    </w:p>
    <w:p w14:paraId="2F91BCA4" w14:textId="77777777" w:rsidR="00C82479" w:rsidRPr="00A23B66" w:rsidRDefault="00C82479">
      <w:pPr>
        <w:rPr>
          <w:color w:val="242424"/>
        </w:rPr>
      </w:pPr>
    </w:p>
    <w:p w14:paraId="04FEA963" w14:textId="77777777" w:rsidR="00C82479" w:rsidRPr="00A23B66" w:rsidRDefault="00C82479">
      <w:pPr>
        <w:rPr>
          <w:color w:val="242424"/>
        </w:rPr>
      </w:pPr>
      <w:r w:rsidRPr="00A23B66">
        <w:rPr>
          <w:rFonts w:ascii="Arial Bold" w:hAnsi="Arial Bold"/>
          <w:color w:val="0F3642"/>
        </w:rPr>
        <w:t>Faculty</w:t>
      </w:r>
    </w:p>
    <w:p w14:paraId="38B4EB38" w14:textId="77777777" w:rsidR="00C82479" w:rsidRPr="00A23B66" w:rsidRDefault="00C82479">
      <w:pPr>
        <w:rPr>
          <w:color w:val="242424"/>
        </w:rPr>
      </w:pPr>
    </w:p>
    <w:p w14:paraId="0FB09C49" w14:textId="77777777"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14:paraId="0568674D" w14:textId="77777777" w:rsidR="00C82479" w:rsidRPr="00A23B66" w:rsidRDefault="00C82479">
      <w:pPr>
        <w:rPr>
          <w:color w:val="242424"/>
        </w:rPr>
      </w:pPr>
    </w:p>
    <w:p w14:paraId="114FB317" w14:textId="77777777" w:rsidR="00C82479" w:rsidRPr="00A23B66" w:rsidRDefault="00C82479">
      <w:pPr>
        <w:rPr>
          <w:color w:val="242424"/>
        </w:rPr>
      </w:pPr>
    </w:p>
    <w:p w14:paraId="39964316" w14:textId="77777777" w:rsidR="00C82479" w:rsidRPr="00A23B66" w:rsidRDefault="00C82479">
      <w:pPr>
        <w:rPr>
          <w:color w:val="242424"/>
        </w:rPr>
      </w:pPr>
    </w:p>
    <w:p w14:paraId="549872A4" w14:textId="77777777" w:rsidR="00C82479" w:rsidRPr="00A23B66" w:rsidRDefault="00C82479">
      <w:pPr>
        <w:rPr>
          <w:color w:val="242424"/>
        </w:rPr>
      </w:pPr>
      <w:r w:rsidRPr="00A23B66">
        <w:rPr>
          <w:rFonts w:ascii="Arial Bold" w:hAnsi="Arial Bold"/>
          <w:color w:val="0F3642"/>
          <w:sz w:val="36"/>
        </w:rPr>
        <w:t>Groups of Users</w:t>
      </w:r>
    </w:p>
    <w:p w14:paraId="7772DAA3" w14:textId="77777777" w:rsidR="00C82479" w:rsidRPr="00A23B66" w:rsidRDefault="00C82479">
      <w:pPr>
        <w:rPr>
          <w:color w:val="242424"/>
        </w:rPr>
      </w:pPr>
    </w:p>
    <w:p w14:paraId="0C3A8FFC" w14:textId="6E895DBD"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14:paraId="3DB27842" w14:textId="77777777" w:rsidR="00C82479" w:rsidRPr="00FA3A2A" w:rsidRDefault="00C82479">
      <w:pPr>
        <w:rPr>
          <w:color w:val="1B1B1B"/>
        </w:rPr>
      </w:pPr>
    </w:p>
    <w:p w14:paraId="02BC6149" w14:textId="22B04E96"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 publically visible</w:t>
      </w:r>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r>
        <w:rPr>
          <w:rFonts w:ascii="Arial Bold" w:hAnsi="Arial Bold"/>
          <w:color w:val="0F3642"/>
        </w:rPr>
        <w:t>Works in Progress</w:t>
      </w:r>
    </w:p>
    <w:p w14:paraId="56D0A514" w14:textId="77777777" w:rsidR="00C82479" w:rsidRPr="00FA3A2A" w:rsidRDefault="00C82479">
      <w:pPr>
        <w:rPr>
          <w:color w:val="1B1B1B"/>
        </w:rPr>
      </w:pPr>
    </w:p>
    <w:p w14:paraId="1B713F8A" w14:textId="151DBB23"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an view and interact with them</w:t>
      </w:r>
      <w:r w:rsidRPr="00FA3A2A">
        <w:rPr>
          <w:color w:val="1B1B1B"/>
        </w:rPr>
        <w:t>.</w:t>
      </w:r>
    </w:p>
    <w:p w14:paraId="629F5611" w14:textId="77777777" w:rsidR="00C82479" w:rsidRPr="00FA3A2A" w:rsidRDefault="00C82479">
      <w:pPr>
        <w:rPr>
          <w:color w:val="1B1B1B"/>
        </w:rPr>
      </w:pPr>
    </w:p>
    <w:p w14:paraId="000C37B8" w14:textId="266AA34C" w:rsidR="00C82479" w:rsidRDefault="007542EA">
      <w:pPr>
        <w:rPr>
          <w:color w:val="1B1B1B"/>
        </w:rPr>
      </w:pPr>
      <w:r>
        <w:rPr>
          <w:rFonts w:ascii="Arial Bold" w:hAnsi="Arial Bold"/>
          <w:color w:val="0F3642"/>
        </w:rPr>
        <w:t xml:space="preserve">Public Gallery </w:t>
      </w: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lastRenderedPageBreak/>
        <w:t>Synthesis diagram</w:t>
      </w:r>
      <w:r>
        <w:rPr>
          <w:color w:val="242424"/>
        </w:rPr>
        <w:t>:</w:t>
      </w:r>
    </w:p>
    <w:p w14:paraId="6FC233D4" w14:textId="77777777"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 out</w:t>
      </w:r>
    </w:p>
    <w:p w14:paraId="6CB3CC0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244AD20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w:t>
      </w:r>
    </w:p>
    <w:p w14:paraId="732FFCE1" w14:textId="5C634B9D" w:rsidR="00F05391" w:rsidRDefault="00F05391" w:rsidP="00F05391">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w:t>
      </w:r>
    </w:p>
    <w:p w14:paraId="70AB8129" w14:textId="0AA9CCDF" w:rsidR="00F05391" w:rsidRDefault="002A47E3">
      <w:r w:rsidRPr="00A23B66">
        <w:rPr>
          <w:noProof/>
        </w:rPr>
        <w:lastRenderedPageBreak/>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p>
    <w:p w14:paraId="7E870491" w14:textId="77777777" w:rsidR="00F05391" w:rsidRDefault="00F05391"/>
    <w:p w14:paraId="1CC7267D" w14:textId="77777777" w:rsidR="00F05391" w:rsidRDefault="00F05391"/>
    <w:p w14:paraId="1F1C4DF9" w14:textId="77777777" w:rsidR="00F05391" w:rsidRDefault="00F05391"/>
    <w:p w14:paraId="1BE804A7" w14:textId="77777777" w:rsidR="00F05391" w:rsidRDefault="00F05391"/>
    <w:p w14:paraId="2F07412D" w14:textId="77777777" w:rsidR="00F05391" w:rsidRDefault="00F05391"/>
    <w:p w14:paraId="445C3244" w14:textId="77777777" w:rsidR="00F05391" w:rsidRDefault="00F05391"/>
    <w:p w14:paraId="20012928" w14:textId="77777777" w:rsidR="00F05391" w:rsidRDefault="00F05391"/>
    <w:p w14:paraId="67949DD3" w14:textId="77777777" w:rsidR="00F05391" w:rsidRDefault="00F05391"/>
    <w:p w14:paraId="4B778DA1" w14:textId="77777777" w:rsidR="00F05391" w:rsidRDefault="00F05391"/>
    <w:p w14:paraId="44813B7F" w14:textId="77777777" w:rsidR="00F05391" w:rsidRPr="00A23B6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14:paraId="15EE7D22" w14:textId="65FB5F18" w:rsidR="00121084" w:rsidRPr="00FA3A2A" w:rsidRDefault="00121084" w:rsidP="00121084">
      <w:pPr>
        <w:rPr>
          <w:color w:val="1B1B1B"/>
          <w:shd w:val="clear" w:color="auto" w:fill="FFFF33"/>
        </w:rPr>
      </w:pPr>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14:paraId="26BD1BE5" w14:textId="77777777" w:rsidR="00C82479" w:rsidRPr="00A23B66" w:rsidRDefault="00C82479">
      <w:pPr>
        <w:pStyle w:val="ListParagraph"/>
        <w:ind w:left="0"/>
        <w:rPr>
          <w:color w:val="1B1B1B"/>
          <w:shd w:val="clear" w:color="auto" w:fill="F3EB00"/>
        </w:rPr>
      </w:pPr>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p>
    <w:p w14:paraId="794346A8" w14:textId="77777777" w:rsidR="00121084" w:rsidRDefault="00121084">
      <w:pPr>
        <w:rPr>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9974688" w14:textId="78A24428" w:rsidR="00C82479" w:rsidRPr="00FA3A2A" w:rsidRDefault="00C82479" w:rsidP="00A23B66">
      <w:pPr>
        <w:pStyle w:val="ListParagraph"/>
        <w:numPr>
          <w:ilvl w:val="0"/>
          <w:numId w:val="5"/>
        </w:numPr>
        <w:tabs>
          <w:tab w:val="num" w:pos="720"/>
        </w:tabs>
        <w:ind w:hanging="360"/>
        <w:rPr>
          <w:color w:val="242424"/>
        </w:rPr>
      </w:pPr>
    </w:p>
    <w:p w14:paraId="7B798F18" w14:textId="77777777" w:rsidR="00C82479" w:rsidRPr="00FA3A2A" w:rsidRDefault="00C82479">
      <w:pPr>
        <w:pStyle w:val="ListParagraph"/>
        <w:ind w:left="0"/>
        <w:rPr>
          <w:color w:val="242424"/>
        </w:rPr>
      </w:pPr>
    </w:p>
    <w:p w14:paraId="017374B3" w14:textId="77777777" w:rsidR="00C82479" w:rsidRPr="00FA3A2A" w:rsidRDefault="00C82479" w:rsidP="00FA3A2A">
      <w:pPr>
        <w:pStyle w:val="ListParagraph"/>
        <w:ind w:left="0"/>
        <w:jc w:val="both"/>
        <w:rPr>
          <w:color w:val="242424"/>
          <w:u w:val="single"/>
        </w:rPr>
      </w:pPr>
      <w:r w:rsidRPr="00FA3A2A">
        <w:rPr>
          <w:color w:val="242424"/>
          <w:u w:val="single"/>
        </w:rPr>
        <w:t>College</w:t>
      </w:r>
    </w:p>
    <w:p w14:paraId="4550969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consists of individuals all within the same college.</w:t>
      </w:r>
    </w:p>
    <w:p w14:paraId="3FAD4AF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college will be able to participate in this group.</w:t>
      </w:r>
    </w:p>
    <w:p w14:paraId="7620ADB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It functions as a basic grouping for the system.</w:t>
      </w:r>
    </w:p>
    <w:p w14:paraId="5EB4CE6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separate individuals based in the department or major to which they belong.</w:t>
      </w:r>
    </w:p>
    <w:p w14:paraId="595EEA35" w14:textId="77777777" w:rsidR="00C82479" w:rsidRPr="00A23B66" w:rsidRDefault="00C82479" w:rsidP="00FA3A2A">
      <w:pPr>
        <w:pStyle w:val="ListParagraph"/>
        <w:ind w:left="0"/>
        <w:jc w:val="both"/>
        <w:rPr>
          <w:color w:val="242424"/>
          <w:u w:val="single"/>
        </w:rPr>
      </w:pPr>
      <w:r w:rsidRPr="00A23B66">
        <w:rPr>
          <w:color w:val="242424"/>
          <w:u w:val="single"/>
        </w:rPr>
        <w:t>Department</w:t>
      </w:r>
    </w:p>
    <w:p w14:paraId="294BD43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contains individuals belonging to a certain department.</w:t>
      </w:r>
    </w:p>
    <w:p w14:paraId="5D18F71A"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department will be able to participate in the group.</w:t>
      </w:r>
    </w:p>
    <w:p w14:paraId="21CC985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a way of grouping work into similar fields, but not to the degree of specificity of an individual’s major.</w:t>
      </w:r>
    </w:p>
    <w:p w14:paraId="40FCC055" w14:textId="77777777" w:rsidR="00C82479" w:rsidRPr="00A23B66" w:rsidRDefault="00C82479" w:rsidP="009B7CF6">
      <w:pPr>
        <w:pStyle w:val="ListParagraph"/>
        <w:numPr>
          <w:ilvl w:val="1"/>
          <w:numId w:val="8"/>
        </w:numPr>
        <w:tabs>
          <w:tab w:val="num" w:pos="540"/>
        </w:tabs>
        <w:ind w:left="540" w:hanging="180"/>
        <w:jc w:val="both"/>
        <w:rPr>
          <w:color w:val="242424"/>
        </w:rPr>
      </w:pPr>
      <w:r w:rsidRPr="00A23B66">
        <w:rPr>
          <w:color w:val="242424"/>
        </w:rPr>
        <w:t>This group doe snot separate individuals based on their major or the classes they are taking.</w:t>
      </w:r>
    </w:p>
    <w:p w14:paraId="3B6B5359" w14:textId="77777777" w:rsidR="00C82479" w:rsidRPr="00A23B6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FA3A2A" w:rsidRDefault="00C82479" w:rsidP="00FA3A2A">
      <w:pPr>
        <w:pStyle w:val="ListParagraph"/>
        <w:ind w:left="0"/>
        <w:jc w:val="both"/>
        <w:rPr>
          <w:color w:val="242424"/>
          <w:u w:val="single"/>
        </w:rPr>
      </w:pPr>
      <w:r w:rsidRPr="00FA3A2A">
        <w:rPr>
          <w:color w:val="242424"/>
          <w:u w:val="single"/>
        </w:rPr>
        <w:t>Major</w:t>
      </w:r>
    </w:p>
    <w:p w14:paraId="60439411" w14:textId="77777777" w:rsidR="00C82479" w:rsidRPr="00FA3A2A" w:rsidRDefault="00C82479" w:rsidP="009B7CF6">
      <w:pPr>
        <w:pStyle w:val="ListParagraph"/>
        <w:numPr>
          <w:ilvl w:val="1"/>
          <w:numId w:val="8"/>
        </w:numPr>
        <w:tabs>
          <w:tab w:val="num" w:pos="540"/>
        </w:tabs>
        <w:ind w:left="540" w:hanging="180"/>
        <w:jc w:val="both"/>
        <w:rPr>
          <w:color w:val="242424"/>
          <w:position w:val="-2"/>
        </w:rPr>
      </w:pPr>
      <w:r w:rsidRPr="00FA3A2A">
        <w:rPr>
          <w:color w:val="242424"/>
        </w:rPr>
        <w:t>This group is comprised of individuals in the same major.</w:t>
      </w:r>
    </w:p>
    <w:p w14:paraId="1B94475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said major may participate in this group.</w:t>
      </w:r>
    </w:p>
    <w:p w14:paraId="22809A9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to assemble all the students within a major who will have similar work.</w:t>
      </w:r>
    </w:p>
    <w:p w14:paraId="3AB6394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level of classification will not differentiate students based on what classes they may be taking.</w:t>
      </w:r>
    </w:p>
    <w:p w14:paraId="7BBFACF5" w14:textId="77777777" w:rsidR="00C82479" w:rsidRPr="00A23B66" w:rsidRDefault="00C82479" w:rsidP="00FA3A2A">
      <w:pPr>
        <w:pStyle w:val="ListParagraph"/>
        <w:ind w:left="0"/>
        <w:jc w:val="both"/>
        <w:rPr>
          <w:color w:val="242424"/>
          <w:u w:val="single"/>
        </w:rPr>
      </w:pPr>
      <w:r w:rsidRPr="00A23B66">
        <w:rPr>
          <w:color w:val="242424"/>
          <w:u w:val="single"/>
        </w:rPr>
        <w:t>Class</w:t>
      </w:r>
    </w:p>
    <w:p w14:paraId="035B293F"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is includes individuals in the same class.</w:t>
      </w:r>
    </w:p>
    <w:p w14:paraId="5B49FB4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currently enrolled in the class may participate in this group.</w:t>
      </w:r>
    </w:p>
    <w:p w14:paraId="40399EC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allow for students to collaborate on projects (see collaborative-work groups) but does allow feedback on projects.</w:t>
      </w:r>
    </w:p>
    <w:p w14:paraId="1D8C2C4D" w14:textId="4673D31D" w:rsidR="00C82479" w:rsidRPr="002201C5" w:rsidRDefault="00C82479" w:rsidP="00FA3A2A">
      <w:pPr>
        <w:pStyle w:val="ListParagraph"/>
        <w:ind w:left="0"/>
        <w:jc w:val="both"/>
        <w:rPr>
          <w:color w:val="242424"/>
          <w:u w:val="single"/>
          <w:rPrChange w:id="11" w:author="Michael Botieri" w:date="2013-04-29T15:04:00Z">
            <w:rPr>
              <w:color w:val="242424"/>
            </w:rPr>
          </w:rPrChange>
        </w:rPr>
      </w:pPr>
      <w:r w:rsidRPr="002201C5">
        <w:rPr>
          <w:color w:val="242424"/>
          <w:u w:val="single"/>
          <w:rPrChange w:id="12" w:author="Michael Botieri" w:date="2013-04-29T15:04:00Z">
            <w:rPr>
              <w:color w:val="242424"/>
            </w:rPr>
          </w:rPrChange>
        </w:rPr>
        <w:t>Personal</w:t>
      </w:r>
    </w:p>
    <w:p w14:paraId="6F3A8FE9"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36F5C26B" w14:textId="33A84D26" w:rsidR="002201C5" w:rsidRDefault="00CA6843" w:rsidP="00A23B66">
      <w:pPr>
        <w:pStyle w:val="ListParagraph"/>
        <w:numPr>
          <w:ilvl w:val="1"/>
          <w:numId w:val="8"/>
        </w:numPr>
        <w:tabs>
          <w:tab w:val="clear" w:pos="360"/>
          <w:tab w:val="num" w:pos="540"/>
        </w:tabs>
        <w:ind w:left="540" w:hanging="180"/>
        <w:jc w:val="both"/>
        <w:rPr>
          <w:ins w:id="13" w:author="Michael Botieri" w:date="2013-04-29T15:05:00Z"/>
          <w:color w:val="242424"/>
        </w:rPr>
      </w:pPr>
      <w:r>
        <w:rPr>
          <w:color w:val="242424"/>
        </w:rPr>
        <w:t>Most settings should be editable after creation with the exception of interest groups. Interest groups are designed to be community groups where any member can join and make contributions.</w:t>
      </w:r>
    </w:p>
    <w:p w14:paraId="258C3541" w14:textId="5AA47F79" w:rsidR="00C82479" w:rsidRPr="002201C5" w:rsidDel="002201C5" w:rsidRDefault="00C82479" w:rsidP="002201C5">
      <w:pPr>
        <w:pStyle w:val="ListParagraph"/>
        <w:numPr>
          <w:ilvl w:val="1"/>
          <w:numId w:val="8"/>
        </w:numPr>
        <w:tabs>
          <w:tab w:val="clear" w:pos="360"/>
          <w:tab w:val="num" w:pos="540"/>
        </w:tabs>
        <w:ind w:left="540" w:hanging="180"/>
        <w:jc w:val="both"/>
        <w:rPr>
          <w:del w:id="14" w:author="Michael Botieri" w:date="2013-04-29T15:06:00Z"/>
          <w:rFonts w:cs="Lucida Grande"/>
          <w:color w:val="303030"/>
          <w:position w:val="-2"/>
          <w:rPrChange w:id="15" w:author="Michael Botieri" w:date="2013-04-29T15:06:00Z">
            <w:rPr>
              <w:del w:id="16" w:author="Michael Botieri" w:date="2013-04-29T15:06:00Z"/>
              <w:rFonts w:cs="Lucida Grande"/>
              <w:color w:val="303030"/>
            </w:rPr>
          </w:rPrChange>
        </w:rPr>
      </w:pPr>
      <w:r w:rsidRPr="002201C5">
        <w:rPr>
          <w:rFonts w:cs="Lucida Grande"/>
          <w:color w:val="303030"/>
          <w:rPrChange w:id="17" w:author="Michael Botieri" w:date="2013-04-29T15:05:00Z">
            <w:rPr>
              <w:rFonts w:ascii="Corbel" w:hAnsi="Corbel"/>
              <w:color w:val="303030"/>
            </w:rPr>
          </w:rPrChange>
        </w:rPr>
        <w:t>This group is created by an individual for personal use, such as organizing friends and colleagues of non-academic projects</w:t>
      </w:r>
      <w:ins w:id="18" w:author="Michael Botieri" w:date="2013-04-29T15:05:00Z">
        <w:r w:rsidR="002201C5">
          <w:rPr>
            <w:rFonts w:cs="Lucida Grande"/>
            <w:color w:val="303030"/>
          </w:rPr>
          <w:t>.</w:t>
        </w:r>
      </w:ins>
    </w:p>
    <w:p w14:paraId="50974F5C" w14:textId="77777777" w:rsidR="002201C5" w:rsidRPr="002201C5" w:rsidRDefault="002201C5" w:rsidP="002201C5">
      <w:pPr>
        <w:pStyle w:val="ListParagraph"/>
        <w:numPr>
          <w:ilvl w:val="1"/>
          <w:numId w:val="8"/>
        </w:numPr>
        <w:tabs>
          <w:tab w:val="clear" w:pos="360"/>
          <w:tab w:val="num" w:pos="540"/>
        </w:tabs>
        <w:ind w:left="540" w:hanging="180"/>
        <w:jc w:val="both"/>
        <w:rPr>
          <w:ins w:id="19" w:author="Michael Botieri" w:date="2013-04-29T15:06:00Z"/>
          <w:rFonts w:cs="Lucida Grande"/>
          <w:color w:val="303030"/>
          <w:position w:val="-2"/>
          <w:rPrChange w:id="20" w:author="Michael Botieri" w:date="2013-04-29T15:05:00Z">
            <w:rPr>
              <w:ins w:id="21" w:author="Michael Botieri" w:date="2013-04-29T15:06:00Z"/>
              <w:rFonts w:ascii="Corbel" w:hAnsi="Corbel"/>
              <w:color w:val="303030"/>
              <w:position w:val="-2"/>
            </w:rPr>
          </w:rPrChange>
        </w:rPr>
      </w:pPr>
    </w:p>
    <w:p w14:paraId="0EE3C9B2" w14:textId="4E6ACDDA" w:rsidR="00C82479" w:rsidRPr="002201C5" w:rsidRDefault="00C82479" w:rsidP="002201C5">
      <w:pPr>
        <w:pStyle w:val="ListParagraph"/>
        <w:numPr>
          <w:ilvl w:val="1"/>
          <w:numId w:val="8"/>
        </w:numPr>
        <w:tabs>
          <w:tab w:val="clear" w:pos="360"/>
          <w:tab w:val="num" w:pos="540"/>
        </w:tabs>
        <w:ind w:left="540" w:hanging="180"/>
        <w:jc w:val="both"/>
        <w:rPr>
          <w:rFonts w:cs="Lucida Grande"/>
          <w:color w:val="303030"/>
          <w:position w:val="-2"/>
          <w:rPrChange w:id="22" w:author="Michael Botieri" w:date="2013-04-29T15:06:00Z">
            <w:rPr>
              <w:rFonts w:ascii="Corbel" w:hAnsi="Corbel"/>
              <w:color w:val="303030"/>
              <w:position w:val="-2"/>
            </w:rPr>
          </w:rPrChange>
        </w:rPr>
      </w:pPr>
      <w:r w:rsidRPr="002201C5">
        <w:rPr>
          <w:rFonts w:cs="Lucida Grande"/>
          <w:color w:val="303030"/>
          <w:rPrChange w:id="23" w:author="Michael Botieri" w:date="2013-04-29T15:06:00Z">
            <w:rPr>
              <w:rFonts w:ascii="Corbel" w:hAnsi="Corbel"/>
              <w:color w:val="303030"/>
            </w:rPr>
          </w:rPrChange>
        </w:rPr>
        <w:t xml:space="preserve">Since </w:t>
      </w:r>
      <w:proofErr w:type="gramStart"/>
      <w:r w:rsidRPr="002201C5">
        <w:rPr>
          <w:rFonts w:cs="Lucida Grande"/>
          <w:color w:val="303030"/>
          <w:rPrChange w:id="24" w:author="Michael Botieri" w:date="2013-04-29T15:06:00Z">
            <w:rPr>
              <w:rFonts w:ascii="Corbel" w:hAnsi="Corbel"/>
              <w:color w:val="303030"/>
            </w:rPr>
          </w:rPrChange>
        </w:rPr>
        <w:t>this group is created by the user</w:t>
      </w:r>
      <w:proofErr w:type="gramEnd"/>
      <w:r w:rsidRPr="002201C5">
        <w:rPr>
          <w:rFonts w:cs="Lucida Grande"/>
          <w:color w:val="303030"/>
          <w:rPrChange w:id="25" w:author="Michael Botieri" w:date="2013-04-29T15:06:00Z">
            <w:rPr>
              <w:rFonts w:ascii="Corbel" w:hAnsi="Corbel"/>
              <w:color w:val="303030"/>
            </w:rPr>
          </w:rPrChange>
        </w:rPr>
        <w:t>, the user (who is now the administrator) may choose who participates in the group. This includes the option of allowing users to freely</w:t>
      </w:r>
      <w:ins w:id="26" w:author="Michael Botieri" w:date="2013-04-29T15:06:00Z">
        <w:r w:rsidR="002201C5">
          <w:rPr>
            <w:rFonts w:cs="Lucida Grande"/>
            <w:color w:val="303030"/>
          </w:rPr>
          <w:t xml:space="preserve"> publish work on the </w:t>
        </w:r>
        <w:proofErr w:type="gramStart"/>
        <w:r w:rsidR="002201C5">
          <w:rPr>
            <w:rFonts w:cs="Lucida Grande"/>
            <w:color w:val="303030"/>
          </w:rPr>
          <w:t>groups</w:t>
        </w:r>
        <w:proofErr w:type="gramEnd"/>
        <w:r w:rsidR="002201C5">
          <w:rPr>
            <w:rFonts w:cs="Lucida Grande"/>
            <w:color w:val="303030"/>
          </w:rPr>
          <w:t xml:space="preserve"> public gallery, or whether </w:t>
        </w:r>
      </w:ins>
      <w:ins w:id="27" w:author="Michael Botieri" w:date="2013-04-29T15:07:00Z">
        <w:r w:rsidR="002201C5">
          <w:rPr>
            <w:rFonts w:cs="Lucida Grande"/>
            <w:color w:val="303030"/>
          </w:rPr>
          <w:t>permission</w:t>
        </w:r>
      </w:ins>
      <w:ins w:id="28" w:author="Michael Botieri" w:date="2013-04-29T15:06:00Z">
        <w:r w:rsidR="002201C5">
          <w:rPr>
            <w:rFonts w:cs="Lucida Grande"/>
            <w:color w:val="303030"/>
          </w:rPr>
          <w:t xml:space="preserve"> </w:t>
        </w:r>
      </w:ins>
      <w:ins w:id="29" w:author="Michael Botieri" w:date="2013-04-29T15:07:00Z">
        <w:r w:rsidR="002201C5">
          <w:rPr>
            <w:rFonts w:cs="Lucida Grande"/>
            <w:color w:val="303030"/>
          </w:rPr>
          <w:t>must be granted.</w:t>
        </w:r>
      </w:ins>
    </w:p>
    <w:p w14:paraId="23E3A77E" w14:textId="77777777" w:rsidR="00C82479" w:rsidRPr="00FA3A2A" w:rsidRDefault="00C82479" w:rsidP="00FA3A2A">
      <w:pPr>
        <w:pStyle w:val="ListParagraph"/>
        <w:ind w:left="0"/>
        <w:jc w:val="both"/>
        <w:rPr>
          <w:color w:val="242424"/>
        </w:rPr>
      </w:pPr>
      <w:r w:rsidRPr="00FA3A2A">
        <w:rPr>
          <w:color w:val="242424"/>
          <w:u w:val="single"/>
        </w:rPr>
        <w:t>Interest</w:t>
      </w:r>
    </w:p>
    <w:p w14:paraId="6F9D5DEB"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An interest group is a group created by the community to showcase a collection of work based on a particular interest.</w:t>
      </w:r>
    </w:p>
    <w:p w14:paraId="0328F5B6"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Since these groups are based purely on interest, t</w:t>
      </w:r>
      <w:r w:rsidRPr="00A23B66">
        <w:rPr>
          <w:color w:val="242424"/>
        </w:rPr>
        <w:t>hese groups will completely public meaning any user may join or leave the group at any time.</w:t>
      </w:r>
    </w:p>
    <w:p w14:paraId="55670B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p>
    <w:p w14:paraId="6D434CE3"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private projects or work that a user does not want to be viewed by others.</w:t>
      </w:r>
    </w:p>
    <w:p w14:paraId="49E993DB" w14:textId="299C4825" w:rsidR="00C82479" w:rsidRPr="00FA3A2A" w:rsidRDefault="00CA6843" w:rsidP="00FA3A2A">
      <w:pPr>
        <w:pStyle w:val="ListParagraph"/>
        <w:ind w:left="0"/>
        <w:jc w:val="both"/>
        <w:rPr>
          <w:color w:val="242424"/>
        </w:rPr>
      </w:pPr>
      <w:r>
        <w:rPr>
          <w:color w:val="242424"/>
          <w:position w:val="-2"/>
        </w:rPr>
        <w:lastRenderedPageBreak/>
        <w:tab/>
      </w:r>
      <w:r w:rsidR="00C82479" w:rsidRPr="00FA3A2A">
        <w:rPr>
          <w:color w:val="242424"/>
          <w:u w:val="single"/>
        </w:rPr>
        <w:t>Clubs</w:t>
      </w:r>
    </w:p>
    <w:p w14:paraId="20DA07E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proofErr w:type="gramStart"/>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p>
    <w:p w14:paraId="676E36D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14:paraId="0A3A644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p>
    <w:p w14:paraId="7D256B3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classwork or purely for interests even though a club may be formed around an interest (i.e. a photography club).</w:t>
      </w:r>
    </w:p>
    <w:p w14:paraId="1F8E9650" w14:textId="6B888509"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14:paraId="3C294E9C"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Job groups are for groups of students employed on campus.</w:t>
      </w:r>
    </w:p>
    <w:p w14:paraId="17B97E7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14:paraId="4235026E"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041D9F2E"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is not for a club or personal, non-academic, non-job related </w:t>
      </w:r>
      <w:r w:rsidRPr="00FA3A2A">
        <w:rPr>
          <w:color w:val="242424"/>
        </w:rPr>
        <w:t>work.</w:t>
      </w:r>
    </w:p>
    <w:p w14:paraId="6AD4E54A" w14:textId="6F64A30D"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14:paraId="046D3EB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p>
    <w:p w14:paraId="6E0BF5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student member may create a collaborative-work group and invite others to the group. </w:t>
      </w:r>
    </w:p>
    <w:p w14:paraId="5BE86F8E" w14:textId="18ADC4B1"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while shared by the members, is private until </w:t>
      </w:r>
      <w:r w:rsidR="00CE6E97">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14:paraId="0839D7C9" w14:textId="77777777" w:rsidR="002625BE" w:rsidRDefault="002625BE"/>
              </w:txbxContent>
            </v:textbox>
            <w10:wrap anchorx="page" anchory="page"/>
          </v:line>
        </w:pict>
      </w:r>
      <w:r w:rsidR="00CE6E97">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60192114" w14:textId="77777777" w:rsidR="002625BE" w:rsidRDefault="002625BE"/>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14:paraId="7F0C7E9D"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This group is not for a sing</w:t>
      </w:r>
      <w:r w:rsidRPr="00A23B66">
        <w:rPr>
          <w:color w:val="242424"/>
        </w:rPr>
        <w:t>le member, but rather several students working on a common project.</w:t>
      </w:r>
    </w:p>
    <w:p w14:paraId="1D6239AF" w14:textId="77777777" w:rsidR="00C82479" w:rsidRPr="00A23B66" w:rsidRDefault="00C82479">
      <w:pPr>
        <w:rPr>
          <w:color w:val="242424"/>
        </w:rPr>
      </w:pPr>
    </w:p>
    <w:p w14:paraId="5C4BB0BC" w14:textId="77777777" w:rsidR="00C82479" w:rsidRPr="00A23B66" w:rsidRDefault="00C82479">
      <w:pPr>
        <w:rPr>
          <w:color w:val="242424"/>
        </w:rPr>
      </w:pPr>
    </w:p>
    <w:p w14:paraId="5D5F683B" w14:textId="7F7069DE" w:rsidR="00C82479" w:rsidRPr="00A23B66" w:rsidRDefault="00572CCB">
      <w:pPr>
        <w:rPr>
          <w:color w:val="242424"/>
        </w:rPr>
      </w:pPr>
      <w:r>
        <w:rPr>
          <w:rFonts w:ascii="Arial Bold" w:hAnsi="Arial Bold"/>
          <w:color w:val="0F3642"/>
          <w:sz w:val="36"/>
        </w:rPr>
        <w:t>Projects</w:t>
      </w:r>
    </w:p>
    <w:p w14:paraId="302E8689" w14:textId="77777777" w:rsidR="00C82479" w:rsidRPr="00A23B66" w:rsidRDefault="00C82479">
      <w:pPr>
        <w:rPr>
          <w:color w:val="242424"/>
        </w:rPr>
      </w:pPr>
    </w:p>
    <w:p w14:paraId="6D65F598" w14:textId="7ADB7A82"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50F7BCF2" w:rsidR="003B0C04" w:rsidRDefault="00CE6E97">
      <w:pPr>
        <w:rPr>
          <w:color w:val="242424"/>
        </w:rPr>
      </w:pPr>
      <w:r>
        <w:rPr>
          <w:noProof/>
        </w:rPr>
        <w:lastRenderedPageBreak/>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6A4B2F75" w:rsidR="002625BE" w:rsidRDefault="002625BE">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2625BE" w:rsidRDefault="002625BE">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2625BE" w:rsidRDefault="002625BE">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2625BE" w:rsidRDefault="002625BE">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2625BE" w:rsidRDefault="002625BE">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2625BE" w:rsidRDefault="002625BE"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2625BE" w:rsidRDefault="002625BE">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616887C6" w:rsidR="002625BE" w:rsidRDefault="002625BE">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2625BE" w:rsidRDefault="002625BE">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2625BE" w:rsidRDefault="002625BE">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2625BE" w:rsidRDefault="002625BE">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A23B66" w:rsidRDefault="00C82479">
      <w:pPr>
        <w:rPr>
          <w:rFonts w:ascii="Arial Bold" w:hAnsi="Arial Bold"/>
          <w:color w:val="0F3642"/>
        </w:rPr>
      </w:pPr>
      <w:r w:rsidRPr="00FA3A2A">
        <w:rPr>
          <w:rFonts w:ascii="Arial Bold" w:hAnsi="Arial Bold"/>
          <w:color w:val="0F3642"/>
        </w:rPr>
        <w:t>Media</w:t>
      </w:r>
    </w:p>
    <w:p w14:paraId="0ACEA185" w14:textId="77777777" w:rsidR="00C82479" w:rsidRPr="00A23B66" w:rsidRDefault="00C82479">
      <w:pPr>
        <w:rPr>
          <w:color w:val="242424"/>
        </w:rPr>
      </w:pPr>
    </w:p>
    <w:p w14:paraId="34172C6E" w14:textId="1A1A1995" w:rsidR="00C82479" w:rsidRPr="00FA3A2A" w:rsidRDefault="00C82479">
      <w:pPr>
        <w:ind w:firstLine="720"/>
        <w:rPr>
          <w:color w:val="242424"/>
        </w:rPr>
      </w:pPr>
      <w:r w:rsidRPr="00A23B66">
        <w:rPr>
          <w:color w:val="242424"/>
        </w:rPr>
        <w:t xml:space="preserve">Media are the containers for pieces of a student work. Users create media by providing the content for a specific media type, for example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A23B66" w:rsidRDefault="00C82479">
      <w:pPr>
        <w:rPr>
          <w:color w:val="242424"/>
        </w:rPr>
      </w:pPr>
    </w:p>
    <w:p w14:paraId="1CCE82DC" w14:textId="741D8286"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422182E" w14:textId="77777777" w:rsidR="00572CCB" w:rsidRPr="00FA3A2A" w:rsidRDefault="00572CCB">
      <w:pPr>
        <w:rPr>
          <w:color w:val="242424"/>
        </w:rPr>
      </w:pPr>
    </w:p>
    <w:p w14:paraId="715485CC" w14:textId="77777777" w:rsidR="00C82479" w:rsidRPr="00A23B66" w:rsidRDefault="00C82479">
      <w:pPr>
        <w:ind w:firstLine="720"/>
        <w:rPr>
          <w:color w:val="242424"/>
        </w:rPr>
      </w:pPr>
      <w:r w:rsidRPr="00FA3A2A">
        <w:rPr>
          <w:color w:val="242424"/>
        </w:rPr>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29DE675" w14:textId="77777777" w:rsidR="00C82479" w:rsidRPr="00A23B66" w:rsidRDefault="00C82479">
      <w:pPr>
        <w:rPr>
          <w:color w:val="242424"/>
        </w:rPr>
      </w:pPr>
    </w:p>
    <w:p w14:paraId="0E9F0062"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Video</w:t>
      </w:r>
    </w:p>
    <w:p w14:paraId="04DE55F8"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Image</w:t>
      </w:r>
    </w:p>
    <w:p w14:paraId="6094BE91"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Text</w:t>
      </w:r>
    </w:p>
    <w:p w14:paraId="455FB8B6"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Link</w:t>
      </w:r>
    </w:p>
    <w:p w14:paraId="043DF78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Audio</w:t>
      </w:r>
    </w:p>
    <w:p w14:paraId="584D047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Interactive Widget</w:t>
      </w:r>
    </w:p>
    <w:p w14:paraId="1DB0A1E5"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Download file link</w:t>
      </w:r>
    </w:p>
    <w:p w14:paraId="1C3F9A2C" w14:textId="77777777" w:rsidR="00C82479" w:rsidRPr="00A23B66" w:rsidRDefault="00C82479">
      <w:pPr>
        <w:rPr>
          <w:color w:val="242424"/>
        </w:rPr>
      </w:pPr>
    </w:p>
    <w:p w14:paraId="4F0A4481" w14:textId="77777777" w:rsidR="00C82479" w:rsidRPr="00A23B66" w:rsidRDefault="00C82479">
      <w:pPr>
        <w:rPr>
          <w:color w:val="242424"/>
        </w:rPr>
      </w:pPr>
    </w:p>
    <w:p w14:paraId="57F2DD62" w14:textId="515FD52C" w:rsidR="00C82479" w:rsidRPr="00FA3A2A" w:rsidRDefault="00572CCB">
      <w:pPr>
        <w:rPr>
          <w:color w:val="242424"/>
        </w:rPr>
      </w:pPr>
      <w:r w:rsidRPr="006B4547">
        <w:rPr>
          <w:rFonts w:ascii="Arial Bold" w:hAnsi="Arial Bold"/>
          <w:color w:val="0F3642"/>
        </w:rPr>
        <w:lastRenderedPageBreak/>
        <w:t>Media</w:t>
      </w:r>
      <w:r>
        <w:rPr>
          <w:rFonts w:ascii="Arial Bold" w:hAnsi="Arial Bold"/>
          <w:color w:val="0F3642"/>
        </w:rPr>
        <w:t xml:space="preserve"> Set</w:t>
      </w:r>
    </w:p>
    <w:p w14:paraId="1B23CE3F" w14:textId="77777777" w:rsidR="00C82479" w:rsidRPr="00FA3A2A" w:rsidRDefault="00C82479">
      <w:pPr>
        <w:rPr>
          <w:color w:val="242424"/>
        </w:rPr>
      </w:pPr>
    </w:p>
    <w:p w14:paraId="47AC11F7" w14:textId="77777777" w:rsidR="00C82479" w:rsidRPr="00A23B66" w:rsidRDefault="00C82479">
      <w:pPr>
        <w:rPr>
          <w:color w:val="242424"/>
        </w:rPr>
      </w:pPr>
      <w:r w:rsidRPr="00FA3A2A">
        <w:rPr>
          <w:color w:val="242424"/>
        </w:rPr>
        <w:t>A media set is a collection of media items of the same type. Example media sets include:</w:t>
      </w:r>
    </w:p>
    <w:p w14:paraId="2F3A0AB8" w14:textId="77777777" w:rsidR="00C82479" w:rsidRPr="00A23B66" w:rsidRDefault="00C82479">
      <w:pPr>
        <w:rPr>
          <w:color w:val="242424"/>
        </w:rPr>
      </w:pPr>
    </w:p>
    <w:p w14:paraId="60BA1473"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Image Gallery – a collection of images</w:t>
      </w:r>
    </w:p>
    <w:p w14:paraId="5DAF7749"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Playlist – A collection of audio files</w:t>
      </w:r>
    </w:p>
    <w:p w14:paraId="2F8020DC"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Video Gallery – A collection of videos</w:t>
      </w:r>
    </w:p>
    <w:p w14:paraId="61795CA1" w14:textId="77777777" w:rsidR="00C82479" w:rsidRPr="00A23B66" w:rsidRDefault="00C82479">
      <w:pPr>
        <w:rPr>
          <w:color w:val="242424"/>
        </w:rPr>
      </w:pPr>
    </w:p>
    <w:p w14:paraId="07E37BFC" w14:textId="77777777" w:rsidR="00C82479" w:rsidRPr="00A23B66" w:rsidRDefault="00C82479">
      <w:pPr>
        <w:rPr>
          <w:color w:val="242424"/>
        </w:rPr>
      </w:pPr>
    </w:p>
    <w:p w14:paraId="3D1830D0" w14:textId="77777777" w:rsidR="00C82479" w:rsidRPr="00A23B66" w:rsidRDefault="00C82479">
      <w:pPr>
        <w:rPr>
          <w:color w:val="242424"/>
        </w:rPr>
      </w:pPr>
      <w:r w:rsidRPr="00A23B66">
        <w:rPr>
          <w:rFonts w:ascii="Arial Bold" w:hAnsi="Arial Bold"/>
          <w:color w:val="0F3642"/>
        </w:rPr>
        <w:t>Contextual Information</w:t>
      </w:r>
    </w:p>
    <w:p w14:paraId="6415733A" w14:textId="77777777" w:rsidR="00C82479" w:rsidRPr="00A23B66" w:rsidRDefault="00C82479">
      <w:pPr>
        <w:rPr>
          <w:color w:val="242424"/>
        </w:rPr>
      </w:pPr>
    </w:p>
    <w:p w14:paraId="25F265D8" w14:textId="77777777" w:rsidR="00C82479" w:rsidRPr="00A23B66" w:rsidRDefault="00C82479">
      <w:pPr>
        <w:ind w:firstLine="360"/>
        <w:rPr>
          <w:color w:val="242424"/>
        </w:rPr>
      </w:pPr>
      <w:r w:rsidRPr="00A23B6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A23B66" w:rsidRDefault="00C82479">
      <w:pPr>
        <w:rPr>
          <w:color w:val="242424"/>
        </w:rPr>
      </w:pPr>
    </w:p>
    <w:p w14:paraId="4690E8BB"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Completion Status (Work in progress, complete)</w:t>
      </w:r>
    </w:p>
    <w:p w14:paraId="403D3316"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Type of work</w:t>
      </w:r>
    </w:p>
    <w:p w14:paraId="06DDB514" w14:textId="77777777" w:rsidR="00C82479" w:rsidRPr="00A23B66" w:rsidRDefault="00C82479" w:rsidP="00A23B66">
      <w:pPr>
        <w:pStyle w:val="ListParagraph"/>
        <w:numPr>
          <w:ilvl w:val="1"/>
          <w:numId w:val="13"/>
        </w:numPr>
        <w:tabs>
          <w:tab w:val="clear" w:pos="360"/>
          <w:tab w:val="num" w:pos="1440"/>
        </w:tabs>
        <w:ind w:left="1440" w:hanging="360"/>
        <w:rPr>
          <w:color w:val="242424"/>
        </w:rPr>
      </w:pPr>
      <w:r w:rsidRPr="00A23B66">
        <w:rPr>
          <w:color w:val="242424"/>
        </w:rPr>
        <w:t>Class Work</w:t>
      </w:r>
    </w:p>
    <w:p w14:paraId="02786AD4" w14:textId="77777777" w:rsidR="00C82479" w:rsidRPr="00A23B66" w:rsidRDefault="00C82479" w:rsidP="00A23B66">
      <w:pPr>
        <w:pStyle w:val="ListParagraph"/>
        <w:numPr>
          <w:ilvl w:val="2"/>
          <w:numId w:val="14"/>
        </w:numPr>
        <w:tabs>
          <w:tab w:val="clear" w:pos="360"/>
          <w:tab w:val="num" w:pos="2160"/>
        </w:tabs>
        <w:ind w:left="2160" w:hanging="360"/>
        <w:rPr>
          <w:color w:val="242424"/>
        </w:rPr>
      </w:pPr>
      <w:r w:rsidRPr="00A23B66">
        <w:rPr>
          <w:color w:val="242424"/>
        </w:rPr>
        <w:t>Capstone/Thesis Details</w:t>
      </w:r>
    </w:p>
    <w:p w14:paraId="60A70115" w14:textId="77777777" w:rsidR="00C82479" w:rsidRPr="00A23B66" w:rsidRDefault="00C82479" w:rsidP="00A23B66">
      <w:pPr>
        <w:pStyle w:val="ListParagraph"/>
        <w:numPr>
          <w:ilvl w:val="3"/>
          <w:numId w:val="17"/>
        </w:numPr>
        <w:tabs>
          <w:tab w:val="clear" w:pos="360"/>
          <w:tab w:val="num" w:pos="2880"/>
        </w:tabs>
        <w:ind w:left="2880" w:hanging="360"/>
        <w:rPr>
          <w:color w:val="242424"/>
        </w:rPr>
      </w:pPr>
      <w:r w:rsidRPr="00A23B66">
        <w:rPr>
          <w:color w:val="242424"/>
        </w:rPr>
        <w:t>Title, Abstract, Defense Date, is Honors</w:t>
      </w:r>
    </w:p>
    <w:p w14:paraId="01E17A12"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Dept. Name &amp; number</w:t>
      </w:r>
    </w:p>
    <w:p w14:paraId="4214BD2F"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Instructor</w:t>
      </w:r>
    </w:p>
    <w:p w14:paraId="30AA9A35" w14:textId="77777777" w:rsidR="00C82479" w:rsidRPr="00A23B66" w:rsidRDefault="00C82479" w:rsidP="00A23B66">
      <w:pPr>
        <w:pStyle w:val="ListParagraph"/>
        <w:numPr>
          <w:ilvl w:val="1"/>
          <w:numId w:val="19"/>
        </w:numPr>
        <w:tabs>
          <w:tab w:val="clear" w:pos="360"/>
          <w:tab w:val="num" w:pos="1440"/>
        </w:tabs>
        <w:ind w:left="1440" w:hanging="360"/>
        <w:rPr>
          <w:color w:val="242424"/>
        </w:rPr>
      </w:pPr>
      <w:r w:rsidRPr="00A23B66">
        <w:rPr>
          <w:color w:val="242424"/>
        </w:rPr>
        <w:t>Personal Project</w:t>
      </w:r>
    </w:p>
    <w:p w14:paraId="1BEA9D7A" w14:textId="77777777" w:rsidR="00C82479" w:rsidRPr="00A23B66" w:rsidRDefault="00C82479" w:rsidP="00A23B66">
      <w:pPr>
        <w:pStyle w:val="ListParagraph"/>
        <w:numPr>
          <w:ilvl w:val="2"/>
          <w:numId w:val="20"/>
        </w:numPr>
        <w:tabs>
          <w:tab w:val="clear" w:pos="360"/>
          <w:tab w:val="num" w:pos="2160"/>
        </w:tabs>
        <w:ind w:left="2160" w:hanging="360"/>
        <w:rPr>
          <w:color w:val="242424"/>
        </w:rPr>
      </w:pPr>
      <w:r w:rsidRPr="00A23B66">
        <w:rPr>
          <w:color w:val="242424"/>
        </w:rPr>
        <w:t>Job</w:t>
      </w:r>
    </w:p>
    <w:p w14:paraId="12A809F8" w14:textId="77777777" w:rsidR="00C82479" w:rsidRPr="00A23B66" w:rsidRDefault="00C82479" w:rsidP="00A23B66">
      <w:pPr>
        <w:pStyle w:val="ListParagraph"/>
        <w:numPr>
          <w:ilvl w:val="3"/>
          <w:numId w:val="21"/>
        </w:numPr>
        <w:tabs>
          <w:tab w:val="clear" w:pos="360"/>
          <w:tab w:val="num" w:pos="2880"/>
        </w:tabs>
        <w:ind w:left="2880" w:hanging="360"/>
        <w:rPr>
          <w:color w:val="242424"/>
        </w:rPr>
      </w:pPr>
      <w:r w:rsidRPr="00A23B66">
        <w:rPr>
          <w:color w:val="242424"/>
        </w:rPr>
        <w:t>Client, employer, Job description</w:t>
      </w:r>
    </w:p>
    <w:p w14:paraId="53932EDB" w14:textId="77777777" w:rsidR="00C82479" w:rsidRPr="00A23B66" w:rsidRDefault="00C82479" w:rsidP="00A23B66">
      <w:pPr>
        <w:pStyle w:val="ListParagraph"/>
        <w:numPr>
          <w:ilvl w:val="2"/>
          <w:numId w:val="22"/>
        </w:numPr>
        <w:tabs>
          <w:tab w:val="clear" w:pos="360"/>
          <w:tab w:val="num" w:pos="2160"/>
        </w:tabs>
        <w:ind w:left="2160" w:hanging="360"/>
        <w:rPr>
          <w:color w:val="242424"/>
        </w:rPr>
      </w:pPr>
      <w:r w:rsidRPr="00A23B66">
        <w:rPr>
          <w:color w:val="242424"/>
        </w:rPr>
        <w:t>Extracurricular</w:t>
      </w:r>
    </w:p>
    <w:p w14:paraId="50797780" w14:textId="77777777" w:rsidR="00C82479" w:rsidRPr="00A23B66" w:rsidRDefault="00C82479" w:rsidP="00A23B66">
      <w:pPr>
        <w:pStyle w:val="ListParagraph"/>
        <w:numPr>
          <w:ilvl w:val="3"/>
          <w:numId w:val="23"/>
        </w:numPr>
        <w:tabs>
          <w:tab w:val="clear" w:pos="360"/>
          <w:tab w:val="num" w:pos="2880"/>
        </w:tabs>
        <w:ind w:left="2880" w:hanging="360"/>
        <w:rPr>
          <w:color w:val="242424"/>
        </w:rPr>
      </w:pPr>
      <w:r w:rsidRPr="00A23B66">
        <w:rPr>
          <w:color w:val="242424"/>
        </w:rPr>
        <w:t>Whoa</w:t>
      </w:r>
    </w:p>
    <w:p w14:paraId="5EEA519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Date started / finished (semester or date range)</w:t>
      </w:r>
    </w:p>
    <w:p w14:paraId="5E4859B4"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Description of work (goals, assignment, background information, etc.)</w:t>
      </w:r>
    </w:p>
    <w:p w14:paraId="18A63E69"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Other collaborators</w:t>
      </w:r>
    </w:p>
    <w:p w14:paraId="3CB50AD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Category(s) work belongs to</w:t>
      </w:r>
    </w:p>
    <w:p w14:paraId="086D21D7"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Self-assessment</w:t>
      </w:r>
    </w:p>
    <w:p w14:paraId="5DB7D8C5" w14:textId="77777777" w:rsidR="00C82479" w:rsidRPr="00A23B66" w:rsidRDefault="00C82479">
      <w:pPr>
        <w:rPr>
          <w:color w:val="242424"/>
        </w:rPr>
      </w:pPr>
    </w:p>
    <w:p w14:paraId="7103E916" w14:textId="77777777" w:rsidR="00C82479" w:rsidRPr="00A23B66" w:rsidRDefault="00C82479">
      <w:pPr>
        <w:rPr>
          <w:color w:val="242424"/>
        </w:rPr>
      </w:pPr>
    </w:p>
    <w:p w14:paraId="3E11E3EF" w14:textId="675BADF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4E6E2553" w14:textId="77777777" w:rsidR="00572CCB" w:rsidRDefault="00572CCB">
      <w:pPr>
        <w:rPr>
          <w:rFonts w:ascii="Arial Bold" w:hAnsi="Arial Bold"/>
          <w:color w:val="0F3642"/>
        </w:rPr>
      </w:pPr>
    </w:p>
    <w:p w14:paraId="729AD2F7" w14:textId="7316FD31" w:rsidR="00572CCB" w:rsidRDefault="00572CCB" w:rsidP="00D951A0">
      <w:r>
        <w:t xml:space="preserve">When work is designated as complete, it may be viewed publically. When work is publically, it is </w:t>
      </w:r>
      <w:r w:rsidR="009429E2">
        <w:t xml:space="preserve">tagged with the following information: </w:t>
      </w:r>
    </w:p>
    <w:p w14:paraId="139BA2BD" w14:textId="0E90586F" w:rsidR="00FA3A2A" w:rsidRDefault="00FA3A2A" w:rsidP="00A23B66">
      <w:pPr>
        <w:pStyle w:val="ListParagraph"/>
        <w:numPr>
          <w:ilvl w:val="0"/>
          <w:numId w:val="78"/>
        </w:numPr>
      </w:pPr>
      <w:r>
        <w:t>Number of views</w:t>
      </w:r>
    </w:p>
    <w:p w14:paraId="5AD3E8A1" w14:textId="79E0AA92" w:rsidR="00FA3A2A" w:rsidRDefault="00FA3A2A" w:rsidP="00A23B66">
      <w:pPr>
        <w:pStyle w:val="ListParagraph"/>
        <w:numPr>
          <w:ilvl w:val="0"/>
          <w:numId w:val="78"/>
        </w:numPr>
      </w:pPr>
      <w:r>
        <w:t>Ratings</w:t>
      </w:r>
    </w:p>
    <w:p w14:paraId="529D5C09" w14:textId="3AFC930F" w:rsidR="00FA3A2A" w:rsidRPr="00FA3A2A" w:rsidRDefault="00FA3A2A" w:rsidP="00A23B66">
      <w:pPr>
        <w:pStyle w:val="ListParagraph"/>
        <w:numPr>
          <w:ilvl w:val="0"/>
          <w:numId w:val="78"/>
        </w:numPr>
      </w:pPr>
      <w:r>
        <w:t>Comments</w:t>
      </w:r>
    </w:p>
    <w:p w14:paraId="0E3F9EB4" w14:textId="77777777" w:rsidR="00C82479" w:rsidRDefault="00C82479">
      <w:pPr>
        <w:rPr>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lastRenderedPageBreak/>
        <w:t>Feedback</w:t>
      </w:r>
    </w:p>
    <w:p w14:paraId="64A4ACBC" w14:textId="77777777" w:rsidR="00C82479" w:rsidRPr="00FA3A2A"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479CC493"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052B5D97" w14:textId="642E0B59"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14:paraId="4890FBD0" w14:textId="398852ED" w:rsidR="00D951A0" w:rsidRDefault="00D951A0" w:rsidP="00FA3A2A">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Del="00CE6E97" w:rsidRDefault="00D951A0">
      <w:pPr>
        <w:rPr>
          <w:del w:id="30" w:author="John Sullivan" w:date="2013-05-20T11:02:00Z"/>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B0D2DC7" w14:textId="77777777" w:rsidR="00CE6E97" w:rsidRDefault="00CE6E97" w:rsidP="00D951A0">
      <w:pPr>
        <w:rPr>
          <w:ins w:id="31" w:author="John Sullivan" w:date="2013-05-20T11:02:00Z"/>
          <w:rFonts w:ascii="Arial Bold" w:hAnsi="Arial Bold"/>
          <w:color w:val="0F3642"/>
          <w:sz w:val="36"/>
        </w:rPr>
      </w:pPr>
    </w:p>
    <w:p w14:paraId="7A1EB5D9" w14:textId="77777777" w:rsidR="00CE6E97" w:rsidRDefault="00CE6E97" w:rsidP="00CE6E97">
      <w:pPr>
        <w:rPr>
          <w:ins w:id="32" w:author="John Sullivan" w:date="2013-05-20T11:02:00Z"/>
        </w:rPr>
      </w:pPr>
    </w:p>
    <w:p w14:paraId="07333A33" w14:textId="122F9691" w:rsidR="00CE6E97" w:rsidRDefault="00CE6E97" w:rsidP="00CE6E97">
      <w:pPr>
        <w:pStyle w:val="ListParagraph"/>
        <w:numPr>
          <w:ilvl w:val="0"/>
          <w:numId w:val="79"/>
        </w:numPr>
        <w:rPr>
          <w:ins w:id="33" w:author="John Sullivan" w:date="2013-05-20T11:08:00Z"/>
        </w:rPr>
        <w:pPrChange w:id="34" w:author="John Sullivan" w:date="2013-05-20T11:08:00Z">
          <w:pPr/>
        </w:pPrChange>
      </w:pPr>
      <w:ins w:id="35" w:author="John Sullivan" w:date="2013-05-20T11:15:00Z">
        <w:r>
          <w:t>Metadata c</w:t>
        </w:r>
      </w:ins>
      <w:ins w:id="36" w:author="John Sullivan" w:date="2013-05-20T11:08:00Z">
        <w:r>
          <w:t>ontains:</w:t>
        </w:r>
      </w:ins>
    </w:p>
    <w:p w14:paraId="2D17ADD1" w14:textId="5C778122" w:rsidR="00CE6E97" w:rsidRDefault="00CE6E97" w:rsidP="00CE6E97">
      <w:pPr>
        <w:pStyle w:val="ListParagraph"/>
        <w:numPr>
          <w:ilvl w:val="1"/>
          <w:numId w:val="79"/>
        </w:numPr>
        <w:rPr>
          <w:ins w:id="37" w:author="John Sullivan" w:date="2013-05-20T11:09:00Z"/>
        </w:rPr>
        <w:pPrChange w:id="38" w:author="John Sullivan" w:date="2013-05-20T11:08:00Z">
          <w:pPr/>
        </w:pPrChange>
      </w:pPr>
      <w:ins w:id="39" w:author="John Sullivan" w:date="2013-05-20T11:08:00Z">
        <w:r>
          <w:t>Title</w:t>
        </w:r>
      </w:ins>
    </w:p>
    <w:p w14:paraId="1492CC62" w14:textId="5EB7788F" w:rsidR="00CE6E97" w:rsidRDefault="00CE6E97" w:rsidP="00CE6E97">
      <w:pPr>
        <w:pStyle w:val="ListParagraph"/>
        <w:numPr>
          <w:ilvl w:val="1"/>
          <w:numId w:val="79"/>
        </w:numPr>
        <w:rPr>
          <w:ins w:id="40" w:author="John Sullivan" w:date="2013-05-20T11:08:00Z"/>
        </w:rPr>
        <w:pPrChange w:id="41" w:author="John Sullivan" w:date="2013-05-20T11:08:00Z">
          <w:pPr/>
        </w:pPrChange>
      </w:pPr>
      <w:ins w:id="42" w:author="John Sullivan" w:date="2013-05-20T11:09:00Z">
        <w:r>
          <w:t>Creator</w:t>
        </w:r>
      </w:ins>
    </w:p>
    <w:p w14:paraId="7C04BA99" w14:textId="2FA744AE" w:rsidR="00CE6E97" w:rsidRDefault="00CE6E97" w:rsidP="00CE6E97">
      <w:pPr>
        <w:pStyle w:val="ListParagraph"/>
        <w:numPr>
          <w:ilvl w:val="1"/>
          <w:numId w:val="79"/>
        </w:numPr>
        <w:rPr>
          <w:ins w:id="43" w:author="John Sullivan" w:date="2013-05-20T11:08:00Z"/>
        </w:rPr>
        <w:pPrChange w:id="44" w:author="John Sullivan" w:date="2013-05-20T11:08:00Z">
          <w:pPr/>
        </w:pPrChange>
      </w:pPr>
      <w:ins w:id="45" w:author="John Sullivan" w:date="2013-05-20T11:08:00Z">
        <w:r>
          <w:t>Description</w:t>
        </w:r>
      </w:ins>
    </w:p>
    <w:p w14:paraId="6FA1DCFA" w14:textId="250C7798" w:rsidR="00CE6E97" w:rsidRDefault="00CE6E97" w:rsidP="00CE6E97">
      <w:pPr>
        <w:pStyle w:val="ListParagraph"/>
        <w:numPr>
          <w:ilvl w:val="1"/>
          <w:numId w:val="79"/>
        </w:numPr>
        <w:rPr>
          <w:ins w:id="46" w:author="John Sullivan" w:date="2013-05-20T11:16:00Z"/>
        </w:rPr>
        <w:pPrChange w:id="47" w:author="John Sullivan" w:date="2013-05-20T11:08:00Z">
          <w:pPr/>
        </w:pPrChange>
      </w:pPr>
      <w:ins w:id="48" w:author="John Sullivan" w:date="2013-05-20T11:08:00Z">
        <w:r>
          <w:t xml:space="preserve">Tags </w:t>
        </w:r>
      </w:ins>
      <w:ins w:id="49" w:author="John Sullivan" w:date="2013-05-20T11:14:00Z">
        <w:r>
          <w:t>– at least one</w:t>
        </w:r>
      </w:ins>
    </w:p>
    <w:p w14:paraId="20DCF173" w14:textId="600F9B64" w:rsidR="00CE6E97" w:rsidRDefault="002625BE" w:rsidP="00CE6E97">
      <w:pPr>
        <w:pStyle w:val="ListParagraph"/>
        <w:numPr>
          <w:ilvl w:val="1"/>
          <w:numId w:val="79"/>
        </w:numPr>
        <w:rPr>
          <w:ins w:id="50" w:author="John Sullivan" w:date="2013-05-20T11:18:00Z"/>
        </w:rPr>
        <w:pPrChange w:id="51" w:author="John Sullivan" w:date="2013-05-20T11:08:00Z">
          <w:pPr/>
        </w:pPrChange>
      </w:pPr>
      <w:ins w:id="52" w:author="John Sullivan" w:date="2013-05-20T11:19:00Z">
        <w:r>
          <w:t>Department</w:t>
        </w:r>
      </w:ins>
      <w:ins w:id="53" w:author="John Sullivan" w:date="2013-05-20T11:17:00Z">
        <w:r>
          <w:t xml:space="preserve"> (optional)</w:t>
        </w:r>
      </w:ins>
    </w:p>
    <w:p w14:paraId="79DD597A" w14:textId="64EBA42B" w:rsidR="002625BE" w:rsidRDefault="002625BE" w:rsidP="002625BE">
      <w:pPr>
        <w:pStyle w:val="ListParagraph"/>
        <w:numPr>
          <w:ilvl w:val="2"/>
          <w:numId w:val="79"/>
        </w:numPr>
        <w:rPr>
          <w:ins w:id="54" w:author="John Sullivan" w:date="2013-05-20T11:08:00Z"/>
        </w:rPr>
        <w:pPrChange w:id="55" w:author="John Sullivan" w:date="2013-05-20T11:18:00Z">
          <w:pPr/>
        </w:pPrChange>
      </w:pPr>
      <w:ins w:id="56" w:author="John Sullivan" w:date="2013-05-20T11:18:00Z">
        <w:r>
          <w:t>Include message “If left blank this portfolio will not appear under Department search</w:t>
        </w:r>
      </w:ins>
      <w:ins w:id="57" w:author="John Sullivan" w:date="2013-05-20T11:19:00Z">
        <w:r>
          <w:t>”</w:t>
        </w:r>
      </w:ins>
    </w:p>
    <w:p w14:paraId="761FBFC7" w14:textId="6F3C7A3D" w:rsidR="00CE6E97" w:rsidRPr="002625BE" w:rsidRDefault="00CE6E97" w:rsidP="002625BE">
      <w:pPr>
        <w:pStyle w:val="ListParagraph"/>
        <w:numPr>
          <w:ilvl w:val="1"/>
          <w:numId w:val="79"/>
        </w:numPr>
        <w:rPr>
          <w:rPrChange w:id="58" w:author="John Sullivan" w:date="2013-05-20T11:19:00Z">
            <w:rPr>
              <w:rFonts w:ascii="Arial Bold" w:hAnsi="Arial Bold"/>
              <w:color w:val="0F3642"/>
              <w:sz w:val="36"/>
            </w:rPr>
          </w:rPrChange>
        </w:rPr>
        <w:pPrChange w:id="59" w:author="John Sullivan" w:date="2013-05-20T11:19:00Z">
          <w:pPr/>
        </w:pPrChange>
      </w:pPr>
      <w:ins w:id="60" w:author="John Sullivan" w:date="2013-05-20T11:11:00Z">
        <w:r>
          <w:t>Categories (optional)</w:t>
        </w:r>
      </w:ins>
      <w:bookmarkStart w:id="61" w:name="_GoBack"/>
      <w:bookmarkEnd w:id="61"/>
    </w:p>
    <w:p w14:paraId="30ABC428" w14:textId="77777777" w:rsidR="00D951A0" w:rsidRDefault="00D951A0">
      <w:pPr>
        <w:rPr>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Basic profile information for each registered user </w:t>
      </w:r>
      <w:proofErr w:type="gramStart"/>
      <w:r w:rsidRPr="00A23B66">
        <w:rPr>
          <w:color w:val="242424"/>
        </w:rPr>
        <w:t>type are</w:t>
      </w:r>
      <w:proofErr w:type="gramEnd"/>
      <w:r w:rsidRPr="00A23B66">
        <w:rPr>
          <w:color w:val="242424"/>
        </w:rPr>
        <w:t xml:space="preserve"> provided below. Note that students and faculty, as specialized member users, will have most of the same information as members.</w:t>
      </w:r>
    </w:p>
    <w:p w14:paraId="23C394C0" w14:textId="77777777" w:rsidR="00C82479" w:rsidRPr="00A23B66" w:rsidRDefault="00C82479">
      <w:pPr>
        <w:rPr>
          <w:color w:val="242424"/>
        </w:rPr>
      </w:pPr>
    </w:p>
    <w:p w14:paraId="212E4F5C" w14:textId="77777777" w:rsidR="00C82479" w:rsidRPr="00A23B66" w:rsidRDefault="00C82479">
      <w:pPr>
        <w:rPr>
          <w:color w:val="242424"/>
        </w:rPr>
      </w:pPr>
    </w:p>
    <w:p w14:paraId="08A74C73" w14:textId="77777777" w:rsidR="00C82479" w:rsidRPr="00A23B66" w:rsidRDefault="00C82479">
      <w:pPr>
        <w:rPr>
          <w:rFonts w:ascii="Arial Bold" w:hAnsi="Arial Bold"/>
          <w:color w:val="0F3642"/>
        </w:rPr>
      </w:pPr>
      <w:r w:rsidRPr="00A23B66">
        <w:rPr>
          <w:rFonts w:ascii="Arial Bold" w:hAnsi="Arial Bold"/>
          <w:color w:val="0F3642"/>
        </w:rPr>
        <w:t>Member</w:t>
      </w:r>
    </w:p>
    <w:p w14:paraId="152C8AF5" w14:textId="77777777" w:rsidR="00C82479" w:rsidRPr="00A23B66" w:rsidRDefault="00C82479">
      <w:pPr>
        <w:rPr>
          <w:color w:val="242424"/>
        </w:rPr>
      </w:pPr>
    </w:p>
    <w:p w14:paraId="68DB8ECD"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Name</w:t>
      </w:r>
    </w:p>
    <w:p w14:paraId="4A02385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Academic interests</w:t>
      </w:r>
    </w:p>
    <w:p w14:paraId="52387B0F"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Description</w:t>
      </w:r>
    </w:p>
    <w:p w14:paraId="5BD5C84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Picture</w:t>
      </w:r>
    </w:p>
    <w:p w14:paraId="3371908E"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Type (member only): Alumni, Parent, employer, prospective student, University employee</w:t>
      </w:r>
    </w:p>
    <w:p w14:paraId="26C370FA" w14:textId="77777777" w:rsidR="00C82479" w:rsidRPr="00A23B66" w:rsidRDefault="00C82479">
      <w:pPr>
        <w:rPr>
          <w:color w:val="242424"/>
        </w:rPr>
      </w:pPr>
    </w:p>
    <w:p w14:paraId="32D1F50C" w14:textId="77777777" w:rsidR="00C82479" w:rsidRPr="00A23B66" w:rsidRDefault="00C82479">
      <w:pPr>
        <w:rPr>
          <w:color w:val="242424"/>
        </w:rPr>
      </w:pPr>
    </w:p>
    <w:p w14:paraId="3BB2991D" w14:textId="77777777" w:rsidR="00C82479" w:rsidRPr="00A23B66" w:rsidRDefault="00C82479">
      <w:pPr>
        <w:rPr>
          <w:rFonts w:ascii="Arial Bold" w:hAnsi="Arial Bold"/>
          <w:color w:val="0F3642"/>
        </w:rPr>
      </w:pPr>
      <w:r w:rsidRPr="00A23B66">
        <w:rPr>
          <w:rFonts w:ascii="Arial Bold" w:hAnsi="Arial Bold"/>
          <w:color w:val="0F3642"/>
        </w:rPr>
        <w:t>Student</w:t>
      </w:r>
    </w:p>
    <w:p w14:paraId="4DA8B983" w14:textId="77777777" w:rsidR="00C82479" w:rsidRPr="00A23B66" w:rsidRDefault="00C82479">
      <w:pPr>
        <w:rPr>
          <w:color w:val="242424"/>
        </w:rPr>
      </w:pPr>
    </w:p>
    <w:p w14:paraId="5CE1B778"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Year in school</w:t>
      </w:r>
    </w:p>
    <w:p w14:paraId="5A48717A"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Expected graduation</w:t>
      </w:r>
    </w:p>
    <w:p w14:paraId="28362AF7"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Majors / Minors</w:t>
      </w:r>
    </w:p>
    <w:p w14:paraId="411B10CF"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Availability status (Looking for opportunities)</w:t>
      </w:r>
    </w:p>
    <w:p w14:paraId="4660AF30" w14:textId="77777777" w:rsidR="00C82479" w:rsidRPr="00A23B66" w:rsidRDefault="00C82479" w:rsidP="00A23B66">
      <w:pPr>
        <w:pStyle w:val="ListParagraph"/>
        <w:numPr>
          <w:ilvl w:val="0"/>
          <w:numId w:val="26"/>
        </w:numPr>
        <w:tabs>
          <w:tab w:val="clear" w:pos="360"/>
          <w:tab w:val="num" w:pos="720"/>
        </w:tabs>
        <w:ind w:left="720" w:hanging="360"/>
        <w:rPr>
          <w:color w:val="242424"/>
        </w:rPr>
      </w:pPr>
      <w:proofErr w:type="gramStart"/>
      <w:r w:rsidRPr="00A23B66">
        <w:rPr>
          <w:color w:val="242424"/>
        </w:rPr>
        <w:t>working</w:t>
      </w:r>
      <w:proofErr w:type="gramEnd"/>
      <w:r w:rsidRPr="00A23B66">
        <w:rPr>
          <w:color w:val="242424"/>
        </w:rPr>
        <w:t xml:space="preserve"> at _____</w:t>
      </w:r>
    </w:p>
    <w:p w14:paraId="062DA40D"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Plans after school</w:t>
      </w:r>
    </w:p>
    <w:p w14:paraId="1FFB3182" w14:textId="77777777" w:rsidR="00C82479" w:rsidRPr="00A23B66" w:rsidRDefault="00C82479">
      <w:pPr>
        <w:rPr>
          <w:color w:val="242424"/>
        </w:rPr>
      </w:pPr>
    </w:p>
    <w:p w14:paraId="02A71734" w14:textId="77777777" w:rsidR="00C82479" w:rsidRPr="00A23B66" w:rsidRDefault="00C82479">
      <w:pPr>
        <w:rPr>
          <w:color w:val="242424"/>
        </w:rPr>
      </w:pPr>
    </w:p>
    <w:p w14:paraId="5F31EA99" w14:textId="77777777" w:rsidR="00C82479" w:rsidRPr="00A23B66" w:rsidRDefault="00C82479">
      <w:pPr>
        <w:rPr>
          <w:rFonts w:ascii="Arial Bold" w:hAnsi="Arial Bold"/>
          <w:color w:val="0F3642"/>
        </w:rPr>
      </w:pPr>
      <w:r w:rsidRPr="00A23B66">
        <w:rPr>
          <w:rFonts w:ascii="Arial Bold" w:hAnsi="Arial Bold"/>
          <w:color w:val="0F3642"/>
        </w:rPr>
        <w:t>Faculty</w:t>
      </w:r>
    </w:p>
    <w:p w14:paraId="1901DF15" w14:textId="77777777" w:rsidR="00C82479" w:rsidRPr="00A23B66" w:rsidRDefault="00C82479">
      <w:pPr>
        <w:rPr>
          <w:color w:val="242424"/>
        </w:rPr>
      </w:pPr>
    </w:p>
    <w:p w14:paraId="77D7D788" w14:textId="77777777" w:rsidR="00C82479" w:rsidRPr="00A23B66" w:rsidRDefault="00C82479" w:rsidP="00A23B66">
      <w:pPr>
        <w:pStyle w:val="ListParagraph"/>
        <w:numPr>
          <w:ilvl w:val="0"/>
          <w:numId w:val="27"/>
        </w:numPr>
        <w:tabs>
          <w:tab w:val="clear" w:pos="360"/>
          <w:tab w:val="num" w:pos="720"/>
        </w:tabs>
        <w:ind w:left="720" w:hanging="360"/>
        <w:rPr>
          <w:color w:val="242424"/>
        </w:rPr>
      </w:pPr>
      <w:r w:rsidRPr="00A23B66">
        <w:rPr>
          <w:color w:val="242424"/>
        </w:rPr>
        <w:t>Associated Departments</w:t>
      </w:r>
    </w:p>
    <w:p w14:paraId="2E74715F"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Interests/Research</w:t>
      </w:r>
    </w:p>
    <w:p w14:paraId="442E11D1"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Classes Taught</w:t>
      </w:r>
    </w:p>
    <w:p w14:paraId="2F82ED90"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58445028"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79C58028"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FA3A2A"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24A5F0D7"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Pr>
          <w:highlight w:val="yellow"/>
        </w:rPr>
        <w:t>.</w:t>
      </w:r>
      <w:r w:rsidR="005B2084" w:rsidRPr="00B2706C">
        <w:rPr>
          <w:highlight w:val="yellow"/>
        </w:rPr>
        <w:t>.</w:t>
      </w:r>
      <w:proofErr w:type="gramEnd"/>
      <w:r w:rsidR="00B2706C" w:rsidRPr="009B7CF6">
        <w:rPr>
          <w:highlight w:val="yellow"/>
        </w:rPr>
        <w:t>*****</w:t>
      </w:r>
    </w:p>
    <w:p w14:paraId="26CD7B09" w14:textId="77777777" w:rsidR="005F6852" w:rsidRPr="00A23B66" w:rsidRDefault="005F6852" w:rsidP="005B2084">
      <w:pPr>
        <w:rPr>
          <w:highlight w:val="yellow"/>
        </w:rPr>
      </w:pPr>
    </w:p>
    <w:p w14:paraId="76D40D2D" w14:textId="77777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14:paraId="400A5CE0" w14:textId="77777777"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14:paraId="6899DC02" w14:textId="77777777" w:rsidR="005F6852" w:rsidRPr="00A23B66" w:rsidRDefault="005F6852" w:rsidP="005F6852">
      <w:pPr>
        <w:rPr>
          <w:color w:val="242424"/>
          <w:highlight w:val="yellow"/>
        </w:rPr>
      </w:pPr>
    </w:p>
    <w:p w14:paraId="719A225F" w14:textId="77777777" w:rsidR="005F6852" w:rsidRPr="00A23B66" w:rsidRDefault="005F6852" w:rsidP="005F6852">
      <w:pPr>
        <w:rPr>
          <w:color w:val="242424"/>
          <w:highlight w:val="yellow"/>
        </w:rPr>
      </w:pPr>
      <w:r w:rsidRPr="00A23B66">
        <w:rPr>
          <w:color w:val="242424"/>
          <w:highlight w:val="yellow"/>
        </w:rPr>
        <w:t>User Collections</w:t>
      </w:r>
    </w:p>
    <w:p w14:paraId="41259B0F" w14:textId="77777777" w:rsidR="005F6852" w:rsidRPr="00A23B66" w:rsidRDefault="005F6852" w:rsidP="00A23B66">
      <w:pPr>
        <w:pStyle w:val="ListParagraph"/>
        <w:numPr>
          <w:ilvl w:val="0"/>
          <w:numId w:val="1"/>
        </w:numPr>
        <w:tabs>
          <w:tab w:val="clear" w:pos="360"/>
          <w:tab w:val="num" w:pos="720"/>
        </w:tabs>
        <w:ind w:left="720" w:hanging="360"/>
        <w:rPr>
          <w:color w:val="242424"/>
          <w:highlight w:val="yellow"/>
        </w:rPr>
      </w:pPr>
      <w:proofErr w:type="gramStart"/>
      <w:r w:rsidRPr="00A23B66">
        <w:rPr>
          <w:color w:val="242424"/>
          <w:highlight w:val="yellow"/>
        </w:rPr>
        <w:t>personally</w:t>
      </w:r>
      <w:proofErr w:type="gramEnd"/>
      <w:r w:rsidRPr="00A23B66">
        <w:rPr>
          <w:color w:val="242424"/>
          <w:highlight w:val="yellow"/>
        </w:rPr>
        <w:t xml:space="preserve"> gathered public works</w:t>
      </w:r>
    </w:p>
    <w:p w14:paraId="5ABA74BA" w14:textId="77777777" w:rsidR="005F6852" w:rsidRPr="00A23B66" w:rsidRDefault="005F6852" w:rsidP="00A23B66">
      <w:pPr>
        <w:pStyle w:val="ListParagraph"/>
        <w:numPr>
          <w:ilvl w:val="1"/>
          <w:numId w:val="30"/>
        </w:numPr>
        <w:tabs>
          <w:tab w:val="num" w:pos="1440"/>
        </w:tabs>
        <w:ind w:left="1440" w:hanging="360"/>
        <w:rPr>
          <w:color w:val="242424"/>
          <w:highlight w:val="yellow"/>
        </w:rPr>
      </w:pPr>
      <w:r w:rsidRPr="00A23B66">
        <w:rPr>
          <w:color w:val="242424"/>
          <w:highlight w:val="yellow"/>
        </w:rPr>
        <w:t>A collection of work that a user creates to showcase</w:t>
      </w:r>
    </w:p>
    <w:p w14:paraId="3E1CDB16" w14:textId="77777777" w:rsidR="005F6852" w:rsidRPr="00A23B66" w:rsidRDefault="005F6852" w:rsidP="005F6852">
      <w:pPr>
        <w:rPr>
          <w:color w:val="242424"/>
          <w:highlight w:val="yellow"/>
        </w:rPr>
      </w:pPr>
    </w:p>
    <w:p w14:paraId="740DBAD3" w14:textId="77777777" w:rsidR="005F6852" w:rsidRPr="00A23B66" w:rsidRDefault="005F6852" w:rsidP="00FA3A2A">
      <w:pPr>
        <w:pStyle w:val="ListParagraph"/>
        <w:numPr>
          <w:ilvl w:val="0"/>
          <w:numId w:val="31"/>
        </w:numPr>
        <w:tabs>
          <w:tab w:val="clear" w:pos="360"/>
          <w:tab w:val="num" w:pos="720"/>
        </w:tabs>
        <w:ind w:left="720" w:hanging="360"/>
        <w:rPr>
          <w:color w:val="242424"/>
          <w:highlight w:val="yellow"/>
        </w:rPr>
      </w:pPr>
      <w:r w:rsidRPr="00A23B66">
        <w:rPr>
          <w:color w:val="242424"/>
          <w:highlight w:val="yellow"/>
        </w:rPr>
        <w:t>All works by a single student</w:t>
      </w:r>
    </w:p>
    <w:p w14:paraId="4DC516B4" w14:textId="77777777" w:rsidR="005F6852" w:rsidRPr="00A23B66" w:rsidRDefault="005F6852" w:rsidP="00A23B66">
      <w:pPr>
        <w:pStyle w:val="ListParagraph"/>
        <w:numPr>
          <w:ilvl w:val="1"/>
          <w:numId w:val="32"/>
        </w:numPr>
        <w:tabs>
          <w:tab w:val="num" w:pos="1440"/>
        </w:tabs>
        <w:ind w:left="1440" w:hanging="360"/>
        <w:rPr>
          <w:color w:val="242424"/>
          <w:highlight w:val="yellow"/>
        </w:rPr>
      </w:pPr>
      <w:r w:rsidRPr="00A23B66">
        <w:rPr>
          <w:color w:val="242424"/>
          <w:highlight w:val="yellow"/>
        </w:rPr>
        <w:t>All of the work organized and archived by a student.</w:t>
      </w:r>
    </w:p>
    <w:p w14:paraId="1D04E084" w14:textId="77777777" w:rsidR="005F6852" w:rsidRPr="00A23B66" w:rsidRDefault="005F6852" w:rsidP="005F6852">
      <w:pPr>
        <w:pStyle w:val="ListParagraph"/>
        <w:ind w:left="1440"/>
        <w:rPr>
          <w:color w:val="242424"/>
          <w:highlight w:val="yellow"/>
        </w:rPr>
      </w:pPr>
    </w:p>
    <w:p w14:paraId="5F25FBB9" w14:textId="77777777" w:rsidR="005F6852" w:rsidRPr="00A23B66" w:rsidRDefault="005F6852" w:rsidP="00FA3A2A">
      <w:pPr>
        <w:pStyle w:val="ListParagraph"/>
        <w:numPr>
          <w:ilvl w:val="0"/>
          <w:numId w:val="33"/>
        </w:numPr>
        <w:tabs>
          <w:tab w:val="clear" w:pos="360"/>
          <w:tab w:val="num" w:pos="720"/>
        </w:tabs>
        <w:ind w:left="720" w:hanging="360"/>
        <w:rPr>
          <w:color w:val="242424"/>
          <w:highlight w:val="yellow"/>
        </w:rPr>
      </w:pPr>
      <w:r w:rsidRPr="00A23B66">
        <w:rPr>
          <w:color w:val="242424"/>
          <w:highlight w:val="yellow"/>
        </w:rPr>
        <w:t>Published works by a student</w:t>
      </w:r>
    </w:p>
    <w:p w14:paraId="4F36C4E5" w14:textId="77777777" w:rsidR="005F6852" w:rsidRPr="00A23B66" w:rsidRDefault="005F6852" w:rsidP="00A23B66">
      <w:pPr>
        <w:pStyle w:val="ListParagraph"/>
        <w:numPr>
          <w:ilvl w:val="1"/>
          <w:numId w:val="34"/>
        </w:numPr>
        <w:tabs>
          <w:tab w:val="num" w:pos="1440"/>
        </w:tabs>
        <w:ind w:left="1440" w:hanging="360"/>
        <w:rPr>
          <w:color w:val="242424"/>
          <w:highlight w:val="yellow"/>
        </w:rPr>
      </w:pPr>
      <w:r w:rsidRPr="00A23B66">
        <w:rPr>
          <w:color w:val="242424"/>
          <w:highlight w:val="yellow"/>
        </w:rPr>
        <w:t>Work from a single student viewable by the general public.</w:t>
      </w:r>
    </w:p>
    <w:p w14:paraId="032C531F" w14:textId="77777777" w:rsidR="005F6852" w:rsidRPr="00A23B66" w:rsidRDefault="005F6852" w:rsidP="005F6852">
      <w:pPr>
        <w:pStyle w:val="ListParagraph"/>
        <w:ind w:left="1440"/>
        <w:rPr>
          <w:color w:val="242424"/>
          <w:highlight w:val="yellow"/>
        </w:rPr>
      </w:pPr>
    </w:p>
    <w:p w14:paraId="567D7C24" w14:textId="77777777" w:rsidR="005F6852" w:rsidRPr="00A23B66" w:rsidRDefault="005F6852" w:rsidP="00FA3A2A">
      <w:pPr>
        <w:pStyle w:val="ListParagraph"/>
        <w:numPr>
          <w:ilvl w:val="0"/>
          <w:numId w:val="35"/>
        </w:numPr>
        <w:tabs>
          <w:tab w:val="clear" w:pos="360"/>
          <w:tab w:val="num" w:pos="720"/>
        </w:tabs>
        <w:ind w:left="720" w:hanging="360"/>
        <w:rPr>
          <w:color w:val="242424"/>
          <w:highlight w:val="yellow"/>
        </w:rPr>
      </w:pPr>
      <w:proofErr w:type="spellStart"/>
      <w:r w:rsidRPr="00A23B66">
        <w:rPr>
          <w:color w:val="242424"/>
          <w:highlight w:val="yellow"/>
        </w:rPr>
        <w:t>Favorited</w:t>
      </w:r>
      <w:proofErr w:type="spellEnd"/>
      <w:r w:rsidRPr="00A23B66">
        <w:rPr>
          <w:color w:val="242424"/>
          <w:highlight w:val="yellow"/>
        </w:rPr>
        <w:t xml:space="preserve"> collection</w:t>
      </w:r>
    </w:p>
    <w:p w14:paraId="27104D8B" w14:textId="77777777" w:rsidR="005F6852" w:rsidRPr="00A23B66" w:rsidRDefault="005F6852" w:rsidP="00A23B66">
      <w:pPr>
        <w:pStyle w:val="ListParagraph"/>
        <w:numPr>
          <w:ilvl w:val="1"/>
          <w:numId w:val="36"/>
        </w:numPr>
        <w:tabs>
          <w:tab w:val="num" w:pos="1440"/>
        </w:tabs>
        <w:ind w:left="1440" w:hanging="360"/>
        <w:rPr>
          <w:color w:val="242424"/>
          <w:highlight w:val="yellow"/>
        </w:rPr>
      </w:pPr>
      <w:r w:rsidRPr="00A23B66">
        <w:rPr>
          <w:color w:val="242424"/>
          <w:highlight w:val="yellow"/>
        </w:rPr>
        <w:t xml:space="preserve">All the work the user has </w:t>
      </w:r>
      <w:proofErr w:type="spellStart"/>
      <w:r w:rsidRPr="00A23B66">
        <w:rPr>
          <w:color w:val="242424"/>
          <w:highlight w:val="yellow"/>
        </w:rPr>
        <w:t>favorited</w:t>
      </w:r>
      <w:proofErr w:type="spellEnd"/>
    </w:p>
    <w:p w14:paraId="377B9D85" w14:textId="77777777" w:rsidR="005F6852" w:rsidRPr="00A23B66" w:rsidRDefault="005F6852" w:rsidP="005F6852">
      <w:pPr>
        <w:rPr>
          <w:color w:val="242424"/>
          <w:highlight w:val="yellow"/>
        </w:rPr>
      </w:pPr>
    </w:p>
    <w:p w14:paraId="1C56D0DC" w14:textId="77777777" w:rsidR="005F6852" w:rsidRPr="00A23B66" w:rsidRDefault="005F6852" w:rsidP="005F6852">
      <w:pPr>
        <w:rPr>
          <w:color w:val="242424"/>
          <w:highlight w:val="yellow"/>
        </w:rPr>
      </w:pPr>
    </w:p>
    <w:p w14:paraId="49973DB8" w14:textId="77777777" w:rsidR="005F6852" w:rsidRPr="00A23B66" w:rsidRDefault="005F6852" w:rsidP="005F6852">
      <w:pPr>
        <w:rPr>
          <w:color w:val="242424"/>
          <w:highlight w:val="yellow"/>
        </w:rPr>
      </w:pPr>
      <w:r w:rsidRPr="00A23B66">
        <w:rPr>
          <w:color w:val="242424"/>
          <w:highlight w:val="yellow"/>
        </w:rPr>
        <w:t>Group Collections</w:t>
      </w:r>
    </w:p>
    <w:p w14:paraId="4A27A5B8" w14:textId="77777777" w:rsidR="005F6852" w:rsidRPr="00A23B66" w:rsidRDefault="005F6852" w:rsidP="00A23B66">
      <w:pPr>
        <w:pStyle w:val="ListParagraph"/>
        <w:numPr>
          <w:ilvl w:val="0"/>
          <w:numId w:val="37"/>
        </w:numPr>
        <w:tabs>
          <w:tab w:val="num" w:pos="720"/>
        </w:tabs>
        <w:ind w:hanging="360"/>
        <w:rPr>
          <w:color w:val="242424"/>
          <w:highlight w:val="yellow"/>
        </w:rPr>
      </w:pPr>
      <w:r w:rsidRPr="00A23B66">
        <w:rPr>
          <w:color w:val="242424"/>
          <w:highlight w:val="yellow"/>
        </w:rPr>
        <w:t>Works that belong to members of a group (publicly visible)</w:t>
      </w:r>
    </w:p>
    <w:p w14:paraId="6E0D5091" w14:textId="77777777" w:rsidR="005F6852" w:rsidRPr="00A23B66" w:rsidRDefault="005F6852" w:rsidP="00A23B66">
      <w:pPr>
        <w:pStyle w:val="ListParagraph"/>
        <w:numPr>
          <w:ilvl w:val="1"/>
          <w:numId w:val="38"/>
        </w:numPr>
        <w:tabs>
          <w:tab w:val="num" w:pos="1440"/>
        </w:tabs>
        <w:ind w:left="1440" w:hanging="360"/>
        <w:rPr>
          <w:color w:val="242424"/>
          <w:highlight w:val="yellow"/>
        </w:rPr>
      </w:pPr>
      <w:r w:rsidRPr="00A23B66">
        <w:rPr>
          <w:color w:val="242424"/>
          <w:highlight w:val="yellow"/>
        </w:rPr>
        <w:t>A collection of work publically available completed by members of a group. For example, department work, specific class work, major work, etc.</w:t>
      </w:r>
    </w:p>
    <w:p w14:paraId="0FD8CAE2" w14:textId="77777777" w:rsidR="005F6852" w:rsidRPr="00A23B66" w:rsidRDefault="005F6852" w:rsidP="005F6852">
      <w:pPr>
        <w:pStyle w:val="ListParagraph"/>
        <w:rPr>
          <w:color w:val="242424"/>
          <w:highlight w:val="yellow"/>
        </w:rPr>
      </w:pPr>
    </w:p>
    <w:p w14:paraId="0AEBEB7D" w14:textId="77777777" w:rsidR="005F6852" w:rsidRPr="00A23B66" w:rsidRDefault="005F6852" w:rsidP="00FA3A2A">
      <w:pPr>
        <w:pStyle w:val="ListParagraph"/>
        <w:numPr>
          <w:ilvl w:val="0"/>
          <w:numId w:val="39"/>
        </w:numPr>
        <w:tabs>
          <w:tab w:val="clear" w:pos="360"/>
          <w:tab w:val="num" w:pos="720"/>
        </w:tabs>
        <w:ind w:left="720" w:hanging="360"/>
        <w:rPr>
          <w:color w:val="242424"/>
          <w:highlight w:val="yellow"/>
        </w:rPr>
      </w:pPr>
      <w:r w:rsidRPr="00A23B66">
        <w:rPr>
          <w:color w:val="242424"/>
          <w:highlight w:val="yellow"/>
        </w:rPr>
        <w:t>Works that are shared with a specific group (privately)</w:t>
      </w:r>
    </w:p>
    <w:p w14:paraId="17B5D468" w14:textId="77777777" w:rsidR="005F6852" w:rsidRPr="00A23B66" w:rsidRDefault="005F6852" w:rsidP="00A23B66">
      <w:pPr>
        <w:pStyle w:val="ListParagraph"/>
        <w:numPr>
          <w:ilvl w:val="1"/>
          <w:numId w:val="40"/>
        </w:numPr>
        <w:tabs>
          <w:tab w:val="num" w:pos="1440"/>
        </w:tabs>
        <w:ind w:left="1440" w:hanging="360"/>
        <w:rPr>
          <w:color w:val="242424"/>
          <w:highlight w:val="yellow"/>
        </w:rPr>
      </w:pPr>
      <w:r w:rsidRPr="00A23B66">
        <w:rPr>
          <w:color w:val="242424"/>
          <w:highlight w:val="yellow"/>
        </w:rPr>
        <w:t>A collection of work visible to users in a specific group. Users may also solicit feedback from the group.</w:t>
      </w:r>
    </w:p>
    <w:p w14:paraId="35A263E3" w14:textId="77777777" w:rsidR="005F6852" w:rsidRPr="00A23B66" w:rsidRDefault="005F6852" w:rsidP="005F6852">
      <w:pPr>
        <w:rPr>
          <w:color w:val="242424"/>
          <w:highlight w:val="yellow"/>
        </w:rPr>
      </w:pPr>
    </w:p>
    <w:p w14:paraId="31DEC798" w14:textId="77777777" w:rsidR="005F6852" w:rsidRPr="00A23B66" w:rsidRDefault="005F6852" w:rsidP="005F6852">
      <w:pPr>
        <w:rPr>
          <w:color w:val="242424"/>
          <w:highlight w:val="yellow"/>
        </w:rPr>
      </w:pPr>
    </w:p>
    <w:p w14:paraId="4A9BDAAD" w14:textId="77777777" w:rsidR="005F6852" w:rsidRPr="00A23B66" w:rsidRDefault="005F6852" w:rsidP="005F6852">
      <w:pPr>
        <w:rPr>
          <w:color w:val="242424"/>
          <w:highlight w:val="yellow"/>
        </w:rPr>
      </w:pPr>
      <w:r w:rsidRPr="00A23B66">
        <w:rPr>
          <w:color w:val="242424"/>
          <w:highlight w:val="yellow"/>
        </w:rPr>
        <w:t>General Work Collections</w:t>
      </w:r>
    </w:p>
    <w:p w14:paraId="5820EB20" w14:textId="77777777" w:rsidR="005F6852" w:rsidRPr="00A23B66" w:rsidRDefault="005F6852" w:rsidP="00A23B66">
      <w:pPr>
        <w:pStyle w:val="ListParagraph"/>
        <w:numPr>
          <w:ilvl w:val="0"/>
          <w:numId w:val="41"/>
        </w:numPr>
        <w:tabs>
          <w:tab w:val="num" w:pos="720"/>
        </w:tabs>
        <w:ind w:hanging="360"/>
        <w:rPr>
          <w:color w:val="242424"/>
          <w:highlight w:val="yellow"/>
        </w:rPr>
      </w:pPr>
      <w:r w:rsidRPr="00A23B66">
        <w:rPr>
          <w:color w:val="242424"/>
          <w:highlight w:val="yellow"/>
        </w:rPr>
        <w:t>Works grouped by contextual information</w:t>
      </w:r>
    </w:p>
    <w:p w14:paraId="01E90105" w14:textId="77777777" w:rsidR="005F6852" w:rsidRPr="00A23B66" w:rsidRDefault="005F6852" w:rsidP="00A23B66">
      <w:pPr>
        <w:pStyle w:val="ListParagraph"/>
        <w:numPr>
          <w:ilvl w:val="1"/>
          <w:numId w:val="42"/>
        </w:numPr>
        <w:tabs>
          <w:tab w:val="num" w:pos="1440"/>
        </w:tabs>
        <w:ind w:left="1440" w:hanging="360"/>
        <w:rPr>
          <w:color w:val="242424"/>
          <w:highlight w:val="yellow"/>
        </w:rPr>
      </w:pPr>
      <w:r w:rsidRPr="00A23B66">
        <w:rPr>
          <w:color w:val="242424"/>
          <w:highlight w:val="yellow"/>
        </w:rPr>
        <w:t>A collection of work such as extracurricular work or within a specific interests or category.</w:t>
      </w:r>
    </w:p>
    <w:p w14:paraId="62D8E0D9" w14:textId="77777777" w:rsidR="005F6852" w:rsidRPr="00A23B66" w:rsidRDefault="005F6852" w:rsidP="005F6852">
      <w:pPr>
        <w:pStyle w:val="ListParagraph"/>
        <w:ind w:left="1440"/>
        <w:rPr>
          <w:color w:val="242424"/>
          <w:highlight w:val="yellow"/>
        </w:rPr>
      </w:pPr>
    </w:p>
    <w:p w14:paraId="3536E257" w14:textId="77777777" w:rsidR="005F6852" w:rsidRPr="00A23B66" w:rsidRDefault="005F6852" w:rsidP="00FA3A2A">
      <w:pPr>
        <w:pStyle w:val="ListParagraph"/>
        <w:numPr>
          <w:ilvl w:val="0"/>
          <w:numId w:val="43"/>
        </w:numPr>
        <w:tabs>
          <w:tab w:val="clear" w:pos="360"/>
          <w:tab w:val="num" w:pos="720"/>
        </w:tabs>
        <w:ind w:left="720" w:hanging="360"/>
        <w:rPr>
          <w:color w:val="242424"/>
          <w:highlight w:val="yellow"/>
        </w:rPr>
      </w:pPr>
      <w:r w:rsidRPr="00A23B66">
        <w:rPr>
          <w:color w:val="242424"/>
          <w:highlight w:val="yellow"/>
        </w:rPr>
        <w:lastRenderedPageBreak/>
        <w:t>Recent, hot, &amp; top work</w:t>
      </w:r>
    </w:p>
    <w:p w14:paraId="1595F79A" w14:textId="77777777" w:rsidR="005F6852" w:rsidRPr="00A23B66" w:rsidRDefault="005F6852" w:rsidP="00A23B66">
      <w:pPr>
        <w:pStyle w:val="ListParagraph"/>
        <w:numPr>
          <w:ilvl w:val="1"/>
          <w:numId w:val="44"/>
        </w:numPr>
        <w:tabs>
          <w:tab w:val="num" w:pos="1440"/>
        </w:tabs>
        <w:ind w:left="1440" w:hanging="360"/>
        <w:rPr>
          <w:color w:val="242424"/>
          <w:highlight w:val="yellow"/>
        </w:rPr>
      </w:pPr>
      <w:r w:rsidRPr="00A23B66">
        <w:rPr>
          <w:color w:val="242424"/>
          <w:highlight w:val="yellow"/>
        </w:rPr>
        <w:t>Collections of work that systematically change based on viewership and ratings.</w:t>
      </w:r>
    </w:p>
    <w:p w14:paraId="35489A2D" w14:textId="77777777" w:rsidR="005F6852" w:rsidRPr="00A23B66" w:rsidRDefault="005F6852" w:rsidP="005F6852">
      <w:pPr>
        <w:pStyle w:val="ListParagraph"/>
        <w:rPr>
          <w:color w:val="242424"/>
          <w:highlight w:val="yellow"/>
        </w:rPr>
      </w:pPr>
    </w:p>
    <w:p w14:paraId="3D4F71E9" w14:textId="77777777" w:rsidR="005F6852" w:rsidRPr="00A23B66" w:rsidRDefault="005F6852" w:rsidP="00FA3A2A">
      <w:pPr>
        <w:pStyle w:val="ListParagraph"/>
        <w:numPr>
          <w:ilvl w:val="0"/>
          <w:numId w:val="45"/>
        </w:numPr>
        <w:tabs>
          <w:tab w:val="clear" w:pos="360"/>
          <w:tab w:val="num" w:pos="720"/>
        </w:tabs>
        <w:ind w:left="720" w:hanging="360"/>
        <w:rPr>
          <w:color w:val="242424"/>
          <w:highlight w:val="yellow"/>
        </w:rPr>
      </w:pPr>
      <w:r w:rsidRPr="00A23B66">
        <w:rPr>
          <w:color w:val="242424"/>
          <w:highlight w:val="yellow"/>
        </w:rPr>
        <w:t>Media collection</w:t>
      </w:r>
    </w:p>
    <w:p w14:paraId="2BD1CF03" w14:textId="77777777" w:rsidR="005F6852" w:rsidRPr="00A23B66" w:rsidRDefault="005F6852" w:rsidP="00A23B66">
      <w:pPr>
        <w:pStyle w:val="ListParagraph"/>
        <w:numPr>
          <w:ilvl w:val="1"/>
          <w:numId w:val="46"/>
        </w:numPr>
        <w:tabs>
          <w:tab w:val="num" w:pos="1440"/>
        </w:tabs>
        <w:ind w:left="1440" w:hanging="360"/>
        <w:rPr>
          <w:color w:val="242424"/>
          <w:highlight w:val="yellow"/>
        </w:rPr>
      </w:pPr>
      <w:r w:rsidRPr="00A23B66">
        <w:rPr>
          <w:color w:val="242424"/>
          <w:highlight w:val="yellow"/>
        </w:rPr>
        <w:t xml:space="preserve">All photos, all videos, </w:t>
      </w:r>
      <w:proofErr w:type="spellStart"/>
      <w:r w:rsidRPr="00A23B66">
        <w:rPr>
          <w:color w:val="242424"/>
          <w:highlight w:val="yellow"/>
        </w:rPr>
        <w:t>etc</w:t>
      </w:r>
      <w:proofErr w:type="spellEnd"/>
      <w:r w:rsidRPr="00A23B66">
        <w:rPr>
          <w:color w:val="242424"/>
          <w:highlight w:val="yellow"/>
        </w:rPr>
        <w:t>…</w:t>
      </w:r>
    </w:p>
    <w:p w14:paraId="2AFF77FD" w14:textId="77777777" w:rsidR="005F6852" w:rsidRPr="00A23B66" w:rsidRDefault="005F6852" w:rsidP="005F6852">
      <w:pPr>
        <w:rPr>
          <w:color w:val="242424"/>
          <w:highlight w:val="yellow"/>
        </w:rPr>
      </w:pPr>
    </w:p>
    <w:p w14:paraId="25AAECD8" w14:textId="77777777"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t>Possible Collections</w:t>
      </w:r>
    </w:p>
    <w:p w14:paraId="294CDC5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Personal collection (all of the users work)</w:t>
      </w:r>
    </w:p>
    <w:p w14:paraId="04AD75C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Dept. Collections (all NMD work, all CMJ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0D8B54E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Class collections (all NMD 102 work, all CMJ 236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3544784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Major collections</w:t>
      </w:r>
      <w:proofErr w:type="gramStart"/>
      <w:r w:rsidRPr="00A23B66">
        <w:rPr>
          <w:rFonts w:ascii="Corbel Bold" w:hAnsi="Corbel Bold"/>
          <w:color w:val="1A4654"/>
          <w:highlight w:val="yellow"/>
        </w:rPr>
        <w:t>( all</w:t>
      </w:r>
      <w:proofErr w:type="gramEnd"/>
      <w:r w:rsidRPr="00A23B66">
        <w:rPr>
          <w:rFonts w:ascii="Corbel Bold" w:hAnsi="Corbel Bold"/>
          <w:color w:val="1A4654"/>
          <w:highlight w:val="yellow"/>
        </w:rPr>
        <w:t xml:space="preserve"> New Media work, all Journalism work, all Marine Bio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1EC6561E"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Media collections (all photos, all videos, all coding)</w:t>
      </w:r>
    </w:p>
    <w:p w14:paraId="39E2841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collection (all the work the user has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w:t>
      </w:r>
    </w:p>
    <w:p w14:paraId="41F1E289"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Top collection (most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works)</w:t>
      </w:r>
    </w:p>
    <w:p w14:paraId="778C717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Extracurricular collection (any work done outside of class, such as for a job)</w:t>
      </w:r>
    </w:p>
    <w:p w14:paraId="61EAD2C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Public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all published works)</w:t>
      </w:r>
    </w:p>
    <w:p w14:paraId="08A5EF3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Focused </w:t>
      </w:r>
      <w:proofErr w:type="gramStart"/>
      <w:r w:rsidRPr="00A23B66">
        <w:rPr>
          <w:rFonts w:ascii="Corbel Bold" w:hAnsi="Corbel Bold"/>
          <w:color w:val="1A4654"/>
          <w:highlight w:val="yellow"/>
        </w:rPr>
        <w:t>collections(</w:t>
      </w:r>
      <w:proofErr w:type="gramEnd"/>
      <w:r w:rsidRPr="00A23B66">
        <w:rPr>
          <w:rFonts w:ascii="Corbel Bold" w:hAnsi="Corbel Bold"/>
          <w:color w:val="1A4654"/>
          <w:highlight w:val="yellow"/>
        </w:rPr>
        <w:t>all work done for a particular interest, as specified by the context of the work, potentially based on tags)</w:t>
      </w:r>
    </w:p>
    <w:p w14:paraId="60D61A2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Most-recent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most recently uploaded work)</w:t>
      </w:r>
    </w:p>
    <w:p w14:paraId="10B5D42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Suggested collection (user specific collection based on the users interested and what works they favorite)</w:t>
      </w:r>
    </w:p>
    <w:p w14:paraId="33F5C6B0" w14:textId="77777777" w:rsidR="005F6852" w:rsidRPr="00A23B66" w:rsidRDefault="005F6852" w:rsidP="005B2084">
      <w:pPr>
        <w:rPr>
          <w:highlight w:val="yellow"/>
        </w:rPr>
      </w:pPr>
    </w:p>
    <w:p w14:paraId="54B0CB8C" w14:textId="77777777" w:rsidR="005B2084" w:rsidRPr="00A23B66" w:rsidRDefault="005B2084">
      <w:pPr>
        <w:rPr>
          <w:color w:val="242424"/>
          <w:highlight w:val="yellow"/>
        </w:rPr>
      </w:pPr>
    </w:p>
    <w:p w14:paraId="2540AE60" w14:textId="77777777" w:rsidR="00C82479" w:rsidRPr="00A23B66" w:rsidRDefault="00C82479">
      <w:pPr>
        <w:rPr>
          <w:color w:val="242424"/>
        </w:rPr>
      </w:pPr>
    </w:p>
    <w:p w14:paraId="2E3AC8BC" w14:textId="77777777"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14:paraId="20338F45" w14:textId="77777777" w:rsidR="00C82479" w:rsidRPr="00A23B66" w:rsidRDefault="00C82479">
      <w:pPr>
        <w:rPr>
          <w:color w:val="242424"/>
          <w:highlight w:val="yellow"/>
          <w:shd w:val="clear" w:color="auto" w:fill="FFFF00"/>
        </w:rPr>
      </w:pPr>
    </w:p>
    <w:p w14:paraId="4DAF7C02" w14:textId="77777777" w:rsidR="003B0C04" w:rsidRPr="00A23B66" w:rsidRDefault="00CA6843"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description</w:t>
      </w:r>
      <w:proofErr w:type="gramEnd"/>
    </w:p>
    <w:p w14:paraId="67C2B266" w14:textId="2D233C04" w:rsidR="00C82479" w:rsidRPr="00A23B66" w:rsidRDefault="0047529F"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t>
      </w:r>
      <w:proofErr w:type="gramStart"/>
      <w:r w:rsidR="00C82479" w:rsidRPr="00A23B66">
        <w:rPr>
          <w:color w:val="242424"/>
          <w:highlight w:val="yellow"/>
          <w:shd w:val="clear" w:color="auto" w:fill="FFFF00"/>
        </w:rPr>
        <w:t>what</w:t>
      </w:r>
      <w:proofErr w:type="gramEnd"/>
      <w:r w:rsidR="00C82479" w:rsidRPr="00A23B66">
        <w:rPr>
          <w:color w:val="242424"/>
          <w:highlight w:val="yellow"/>
          <w:shd w:val="clear" w:color="auto" w:fill="FFFF00"/>
        </w:rPr>
        <w:t xml:space="preserve"> does it do?)</w:t>
      </w:r>
    </w:p>
    <w:p w14:paraId="3342E6D2"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context</w:t>
      </w:r>
      <w:proofErr w:type="gramEnd"/>
      <w:r w:rsidRPr="00A23B66">
        <w:rPr>
          <w:color w:val="242424"/>
          <w:highlight w:val="yellow"/>
          <w:shd w:val="clear" w:color="auto" w:fill="FFFF00"/>
        </w:rPr>
        <w:t xml:space="preserve"> of use (diagram)</w:t>
      </w:r>
    </w:p>
    <w:p w14:paraId="289DD21E"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Who uses it? How does it connect to other users? Groups?</w:t>
      </w:r>
    </w:p>
    <w:p w14:paraId="49929BD8"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A23B66" w:rsidRDefault="00C82479">
      <w:pPr>
        <w:rPr>
          <w:color w:val="242424"/>
        </w:rPr>
      </w:pPr>
    </w:p>
    <w:p w14:paraId="3E555E96" w14:textId="77777777" w:rsidR="00C82479" w:rsidRPr="00A23B66" w:rsidRDefault="00C82479">
      <w:pPr>
        <w:rPr>
          <w:color w:val="242424"/>
        </w:rPr>
      </w:pPr>
    </w:p>
    <w:p w14:paraId="6C1A6E7D" w14:textId="77777777" w:rsidR="00C82479" w:rsidRPr="00A23B66" w:rsidRDefault="00C82479">
      <w:pPr>
        <w:rPr>
          <w:color w:val="242424"/>
        </w:rPr>
      </w:pPr>
    </w:p>
    <w:p w14:paraId="4D0DB4FC" w14:textId="77777777" w:rsidR="00C82479" w:rsidRPr="00FA3A2A" w:rsidRDefault="00C82479">
      <w:pPr>
        <w:pStyle w:val="FreeForm"/>
      </w:pPr>
      <w:r>
        <w:br w:type="page"/>
      </w:r>
    </w:p>
    <w:p w14:paraId="69398739" w14:textId="0C5CA3F2" w:rsidR="00C82479" w:rsidRPr="00FA3A2A" w:rsidRDefault="00CE6E97">
      <w:pPr>
        <w:rPr>
          <w:color w:val="242424"/>
        </w:rPr>
      </w:pPr>
      <w:r>
        <w:rPr>
          <w:noProof/>
        </w:rPr>
        <w:lastRenderedPageBreak/>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2625BE" w:rsidRDefault="002625BE">
                  <w:pPr>
                    <w:pStyle w:val="FreeFormA"/>
                    <w:rPr>
                      <w:rFonts w:ascii="Times New Roman" w:eastAsia="Times New Roman" w:hAnsi="Times New Roman"/>
                      <w:color w:val="auto"/>
                      <w:sz w:val="20"/>
                    </w:rPr>
                  </w:pPr>
                </w:p>
              </w:txbxContent>
            </v:textbox>
            <w10:wrap anchorx="page" anchory="page"/>
          </v:rect>
        </w:pict>
      </w:r>
      <w:r>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2625BE" w:rsidRDefault="002625BE">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A23B66" w:rsidRDefault="00C82479">
      <w:pPr>
        <w:rPr>
          <w:color w:val="242424"/>
        </w:rPr>
      </w:pPr>
    </w:p>
    <w:p w14:paraId="57AFB79A" w14:textId="77777777" w:rsidR="00C82479" w:rsidRPr="00A23B66" w:rsidRDefault="00C82479">
      <w:pPr>
        <w:rPr>
          <w:color w:val="242424"/>
        </w:rPr>
      </w:pPr>
      <w:r w:rsidRPr="00A23B66">
        <w:rPr>
          <w:rFonts w:ascii="Arial Bold" w:hAnsi="Arial Bold"/>
          <w:color w:val="0F3642"/>
          <w:sz w:val="36"/>
        </w:rPr>
        <w:t>User Features</w:t>
      </w:r>
    </w:p>
    <w:p w14:paraId="0B2377B3" w14:textId="77777777" w:rsidR="00C82479" w:rsidRPr="00A23B66" w:rsidRDefault="00C82479">
      <w:pPr>
        <w:rPr>
          <w:color w:val="242424"/>
        </w:rPr>
      </w:pPr>
    </w:p>
    <w:p w14:paraId="6AB3BEF4" w14:textId="77777777"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A23B66" w:rsidRDefault="00C82479">
      <w:pPr>
        <w:rPr>
          <w:color w:val="242424"/>
        </w:rPr>
      </w:pPr>
    </w:p>
    <w:p w14:paraId="11B8A7E1" w14:textId="77777777" w:rsidR="00C82479" w:rsidRPr="00A23B66" w:rsidRDefault="00C82479">
      <w:pPr>
        <w:rPr>
          <w:color w:val="242424"/>
        </w:rPr>
      </w:pPr>
    </w:p>
    <w:p w14:paraId="740D2439" w14:textId="77777777" w:rsidR="00C82479" w:rsidRPr="00A23B66" w:rsidRDefault="00C82479">
      <w:pPr>
        <w:rPr>
          <w:color w:val="242424"/>
        </w:rPr>
      </w:pPr>
      <w:r w:rsidRPr="00A23B66">
        <w:rPr>
          <w:rFonts w:ascii="Arial Bold" w:hAnsi="Arial Bold"/>
          <w:color w:val="0F3642"/>
        </w:rPr>
        <w:t>Anonymous User Features</w:t>
      </w:r>
    </w:p>
    <w:p w14:paraId="37339578" w14:textId="77777777" w:rsidR="00C82479" w:rsidRPr="00A23B66" w:rsidRDefault="00C82479">
      <w:pPr>
        <w:rPr>
          <w:color w:val="242424"/>
        </w:rPr>
      </w:pPr>
    </w:p>
    <w:p w14:paraId="50F9F2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Browse student work in collections</w:t>
      </w:r>
    </w:p>
    <w:p w14:paraId="1FE0187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View student profiles</w:t>
      </w:r>
    </w:p>
    <w:p w14:paraId="73174E7D" w14:textId="77777777" w:rsidR="00C82479" w:rsidRPr="00A23B66" w:rsidRDefault="00C82479" w:rsidP="00A23B66">
      <w:pPr>
        <w:pStyle w:val="ListParagraph"/>
        <w:numPr>
          <w:ilvl w:val="0"/>
          <w:numId w:val="47"/>
        </w:numPr>
        <w:tabs>
          <w:tab w:val="clear" w:pos="360"/>
          <w:tab w:val="num" w:pos="720"/>
        </w:tabs>
        <w:ind w:left="720" w:hanging="360"/>
        <w:rPr>
          <w:color w:val="242424"/>
          <w:shd w:val="clear" w:color="auto" w:fill="FFFF00"/>
        </w:rPr>
      </w:pPr>
      <w:r w:rsidRPr="00A23B66">
        <w:rPr>
          <w:color w:val="242424"/>
          <w:shd w:val="clear" w:color="auto" w:fill="FFFF00"/>
        </w:rPr>
        <w:t>Browse groups? Collections? -&gt; What specifically and how?</w:t>
      </w:r>
    </w:p>
    <w:p w14:paraId="602B19A1"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Search for students, work, or group</w:t>
      </w:r>
    </w:p>
    <w:p w14:paraId="70831804"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Register account</w:t>
      </w:r>
    </w:p>
    <w:p w14:paraId="703D4C2F" w14:textId="265C0DE9"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Flag content as </w:t>
      </w:r>
      <w:r w:rsidR="00CA6843">
        <w:rPr>
          <w:color w:val="242424"/>
        </w:rPr>
        <w:t>inappropriate</w:t>
      </w:r>
    </w:p>
    <w:p w14:paraId="7AA0954A"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A23B66" w:rsidRDefault="00C82479">
      <w:pPr>
        <w:rPr>
          <w:color w:val="242424"/>
        </w:rPr>
      </w:pPr>
    </w:p>
    <w:p w14:paraId="48431129" w14:textId="77777777" w:rsidR="00C82479" w:rsidRPr="00A23B66" w:rsidRDefault="00C82479">
      <w:pPr>
        <w:rPr>
          <w:color w:val="242424"/>
        </w:rPr>
      </w:pPr>
      <w:r w:rsidRPr="00A23B66">
        <w:rPr>
          <w:rFonts w:ascii="Arial Bold" w:hAnsi="Arial Bold"/>
          <w:color w:val="0F3642"/>
        </w:rPr>
        <w:t>Member Features</w:t>
      </w:r>
    </w:p>
    <w:p w14:paraId="4FF62211" w14:textId="77777777" w:rsidR="00C82479" w:rsidRPr="00A23B66" w:rsidRDefault="00C82479">
      <w:pPr>
        <w:rPr>
          <w:color w:val="242424"/>
        </w:rPr>
      </w:pPr>
    </w:p>
    <w:p w14:paraId="3085CDA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Join/Create groups</w:t>
      </w:r>
    </w:p>
    <w:p w14:paraId="182F5397" w14:textId="2B07BB8A"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w:t>
      </w:r>
      <w:r w:rsidR="00CA6843">
        <w:rPr>
          <w:color w:val="242424"/>
        </w:rPr>
        <w:t>profile</w:t>
      </w:r>
    </w:p>
    <w:p w14:paraId="6AA68C1D"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View private work shared with group</w:t>
      </w:r>
    </w:p>
    <w:p w14:paraId="125A2096"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 xml:space="preserve"> Comment and rate work</w:t>
      </w:r>
    </w:p>
    <w:p w14:paraId="26A0CB1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Suggest students/work to other users</w:t>
      </w:r>
    </w:p>
    <w:p w14:paraId="019D39A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Provide feedback on work</w:t>
      </w:r>
    </w:p>
    <w:p w14:paraId="07BAA4C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System suggests students with similar/complementary interests</w:t>
      </w:r>
    </w:p>
    <w:p w14:paraId="1E4F19BE"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Manage account</w:t>
      </w:r>
    </w:p>
    <w:p w14:paraId="5B9B51A5"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Follow Student, Group, Gallery (receive notifications)</w:t>
      </w:r>
    </w:p>
    <w:p w14:paraId="7098114D"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Send direct message to student (potential collaboration, lab/job opportunities, other)</w:t>
      </w:r>
    </w:p>
    <w:p w14:paraId="14DC9DC7" w14:textId="77777777" w:rsidR="00C82479" w:rsidRPr="00A23B66" w:rsidRDefault="00C82479">
      <w:pPr>
        <w:rPr>
          <w:color w:val="242424"/>
        </w:rPr>
      </w:pPr>
    </w:p>
    <w:p w14:paraId="6E9D96DC" w14:textId="77777777" w:rsidR="00C82479" w:rsidRPr="00A23B66" w:rsidRDefault="00C82479">
      <w:pPr>
        <w:rPr>
          <w:color w:val="242424"/>
        </w:rPr>
      </w:pPr>
    </w:p>
    <w:p w14:paraId="2EB15F46" w14:textId="77777777" w:rsidR="00C82479" w:rsidRPr="00A23B66" w:rsidRDefault="00C82479">
      <w:pPr>
        <w:rPr>
          <w:rFonts w:ascii="Arial Bold" w:hAnsi="Arial Bold"/>
          <w:color w:val="0F3642"/>
        </w:rPr>
      </w:pPr>
      <w:r w:rsidRPr="00A23B66">
        <w:rPr>
          <w:rFonts w:ascii="Arial Bold" w:hAnsi="Arial Bold"/>
          <w:color w:val="0F3642"/>
        </w:rPr>
        <w:t>Student Features</w:t>
      </w:r>
    </w:p>
    <w:p w14:paraId="65A0C2E4" w14:textId="77777777" w:rsidR="00C82479" w:rsidRPr="00A23B66" w:rsidRDefault="00C82479">
      <w:pPr>
        <w:rPr>
          <w:color w:val="242424"/>
        </w:rPr>
      </w:pPr>
    </w:p>
    <w:p w14:paraId="6361831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student profile</w:t>
      </w:r>
    </w:p>
    <w:p w14:paraId="2EEED02A"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and archive work</w:t>
      </w:r>
    </w:p>
    <w:p w14:paraId="1AB4A7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with public</w:t>
      </w:r>
    </w:p>
    <w:p w14:paraId="1F91C8E8"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Solicit specific Feedback on work-in-progress from a group</w:t>
      </w:r>
    </w:p>
    <w:p w14:paraId="36D52813"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and work-in-progress with peers</w:t>
      </w:r>
    </w:p>
    <w:p w14:paraId="2A6F38CB"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lastRenderedPageBreak/>
        <w:t>Delete account &amp; data</w:t>
      </w:r>
    </w:p>
    <w:p w14:paraId="07E2A010" w14:textId="77777777" w:rsidR="00C82479" w:rsidRPr="00A23B66" w:rsidRDefault="00C82479">
      <w:pPr>
        <w:rPr>
          <w:color w:val="242424"/>
        </w:rPr>
      </w:pPr>
    </w:p>
    <w:p w14:paraId="1C2330E6" w14:textId="77777777" w:rsidR="00C82479" w:rsidRPr="00A23B66" w:rsidRDefault="00C82479">
      <w:pPr>
        <w:rPr>
          <w:color w:val="242424"/>
        </w:rPr>
      </w:pPr>
    </w:p>
    <w:p w14:paraId="0D17AC0B" w14:textId="77777777" w:rsidR="00C82479" w:rsidRPr="00A23B66" w:rsidRDefault="00C82479">
      <w:pPr>
        <w:rPr>
          <w:color w:val="242424"/>
        </w:rPr>
      </w:pPr>
      <w:r w:rsidRPr="00A23B66">
        <w:rPr>
          <w:rFonts w:ascii="Arial Bold" w:hAnsi="Arial Bold"/>
          <w:color w:val="0F3642"/>
        </w:rPr>
        <w:t>Faculty Features</w:t>
      </w:r>
    </w:p>
    <w:p w14:paraId="602FD638" w14:textId="77777777" w:rsidR="00C82479" w:rsidRPr="00A23B66" w:rsidRDefault="00C82479">
      <w:pPr>
        <w:pStyle w:val="ListParagraph"/>
        <w:rPr>
          <w:color w:val="242424"/>
        </w:rPr>
      </w:pPr>
    </w:p>
    <w:p w14:paraId="263A135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Faculty profile</w:t>
      </w:r>
    </w:p>
    <w:p w14:paraId="1D04A0C9"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past student work from class</w:t>
      </w:r>
    </w:p>
    <w:p w14:paraId="559910FD" w14:textId="77777777" w:rsidR="00C82479" w:rsidRPr="009B7CF6"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A23B6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A23B6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A23B6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5A71DBA9" w:rsidR="00C82479" w:rsidRPr="00A23B6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09A007F1" w:rsidR="00C82479" w:rsidDel="002201C5" w:rsidRDefault="00C82479">
      <w:pPr>
        <w:pStyle w:val="ListParagraph"/>
        <w:numPr>
          <w:ilvl w:val="0"/>
          <w:numId w:val="29"/>
        </w:numPr>
        <w:tabs>
          <w:tab w:val="clear" w:pos="360"/>
          <w:tab w:val="num" w:pos="720"/>
        </w:tabs>
        <w:ind w:left="720" w:hanging="360"/>
        <w:rPr>
          <w:del w:id="62" w:author="Michael Botieri" w:date="2013-04-29T15:16:00Z"/>
        </w:rPr>
        <w:pPrChange w:id="63" w:author="Michael Botieri" w:date="2013-04-29T15:16:00Z">
          <w:pPr/>
        </w:pPrChange>
      </w:pPr>
      <w:r w:rsidRPr="009B7CF6">
        <w:t>List of recent news</w:t>
      </w:r>
    </w:p>
    <w:p w14:paraId="52D96FDE" w14:textId="77777777" w:rsidR="002201C5" w:rsidRPr="009B7CF6" w:rsidRDefault="002201C5" w:rsidP="00A23B66">
      <w:pPr>
        <w:pStyle w:val="ListParagraph"/>
        <w:numPr>
          <w:ilvl w:val="0"/>
          <w:numId w:val="29"/>
        </w:numPr>
        <w:tabs>
          <w:tab w:val="clear" w:pos="360"/>
          <w:tab w:val="num" w:pos="720"/>
        </w:tabs>
        <w:ind w:left="720" w:hanging="360"/>
        <w:rPr>
          <w:ins w:id="64" w:author="Michael Botieri" w:date="2013-04-29T15:16:00Z"/>
        </w:rPr>
      </w:pPr>
    </w:p>
    <w:p w14:paraId="515E3E2D" w14:textId="77777777" w:rsidR="00E248F5" w:rsidRPr="00E248F5" w:rsidRDefault="00E248F5">
      <w:pPr>
        <w:pStyle w:val="ListParagraph"/>
        <w:numPr>
          <w:ilvl w:val="0"/>
          <w:numId w:val="29"/>
        </w:numPr>
        <w:tabs>
          <w:tab w:val="clear" w:pos="360"/>
          <w:tab w:val="num" w:pos="720"/>
        </w:tabs>
        <w:ind w:left="720" w:hanging="360"/>
        <w:rPr>
          <w:ins w:id="65" w:author="Michael Botieri" w:date="2013-04-29T15:19:00Z"/>
          <w:rPrChange w:id="66" w:author="Michael Botieri" w:date="2013-04-29T15:20:00Z">
            <w:rPr>
              <w:ins w:id="67" w:author="Michael Botieri" w:date="2013-04-29T15:19:00Z"/>
              <w:color w:val="242424"/>
            </w:rPr>
          </w:rPrChange>
        </w:rPr>
        <w:pPrChange w:id="68" w:author="Michael Botieri" w:date="2013-04-29T15:16:00Z">
          <w:pPr/>
        </w:pPrChange>
      </w:pPr>
      <w:ins w:id="69" w:author="Michael Botieri" w:date="2013-04-29T15:17:00Z">
        <w:r>
          <w:rPr>
            <w:color w:val="242424"/>
          </w:rPr>
          <w:t xml:space="preserve">The number of recent </w:t>
        </w:r>
      </w:ins>
      <w:ins w:id="70" w:author="Michael Botieri" w:date="2013-04-29T15:19:00Z">
        <w:r>
          <w:rPr>
            <w:color w:val="242424"/>
          </w:rPr>
          <w:t>news events will be shown on the user</w:t>
        </w:r>
      </w:ins>
      <w:ins w:id="71" w:author="Michael Botieri" w:date="2013-04-29T15:20:00Z">
        <w:r>
          <w:rPr>
            <w:color w:val="242424"/>
          </w:rPr>
          <w:t xml:space="preserve">’s </w:t>
        </w:r>
      </w:ins>
      <w:ins w:id="72" w:author="Michael Botieri" w:date="2013-04-29T15:19:00Z">
        <w:r>
          <w:rPr>
            <w:color w:val="242424"/>
          </w:rPr>
          <w:t>toolbar</w:t>
        </w:r>
      </w:ins>
    </w:p>
    <w:p w14:paraId="0F9382E6" w14:textId="256ADC56" w:rsidR="00E248F5" w:rsidRPr="00E248F5" w:rsidRDefault="00E248F5">
      <w:pPr>
        <w:pStyle w:val="ListParagraph"/>
        <w:numPr>
          <w:ilvl w:val="0"/>
          <w:numId w:val="29"/>
        </w:numPr>
        <w:tabs>
          <w:tab w:val="clear" w:pos="360"/>
          <w:tab w:val="num" w:pos="720"/>
        </w:tabs>
        <w:ind w:left="720" w:hanging="360"/>
        <w:rPr>
          <w:ins w:id="73" w:author="Michael Botieri" w:date="2013-04-29T15:20:00Z"/>
          <w:rPrChange w:id="74" w:author="Michael Botieri" w:date="2013-04-29T15:21:00Z">
            <w:rPr>
              <w:ins w:id="75" w:author="Michael Botieri" w:date="2013-04-29T15:20:00Z"/>
              <w:color w:val="242424"/>
            </w:rPr>
          </w:rPrChange>
        </w:rPr>
        <w:pPrChange w:id="76" w:author="Michael Botieri" w:date="2013-04-29T15:16:00Z">
          <w:pPr/>
        </w:pPrChange>
      </w:pPr>
      <w:ins w:id="77" w:author="Michael Botieri" w:date="2013-04-29T15:20:00Z">
        <w:r>
          <w:rPr>
            <w:color w:val="242424"/>
          </w:rPr>
          <w:t>These will be sorted chronologically</w:t>
        </w:r>
      </w:ins>
    </w:p>
    <w:p w14:paraId="18000A94" w14:textId="6A22CA7A" w:rsidR="00F24877" w:rsidRPr="00F24877" w:rsidRDefault="00F24877">
      <w:pPr>
        <w:pStyle w:val="ListParagraph"/>
        <w:numPr>
          <w:ilvl w:val="0"/>
          <w:numId w:val="29"/>
        </w:numPr>
        <w:tabs>
          <w:tab w:val="clear" w:pos="360"/>
          <w:tab w:val="num" w:pos="720"/>
        </w:tabs>
        <w:ind w:left="720" w:hanging="360"/>
        <w:rPr>
          <w:ins w:id="78" w:author="Michael Botieri" w:date="2013-04-29T15:31:00Z"/>
          <w:rPrChange w:id="79" w:author="Michael Botieri" w:date="2013-04-29T15:32:00Z">
            <w:rPr>
              <w:ins w:id="80" w:author="Michael Botieri" w:date="2013-04-29T15:31:00Z"/>
              <w:color w:val="242424"/>
            </w:rPr>
          </w:rPrChange>
        </w:rPr>
        <w:pPrChange w:id="81" w:author="Michael Botieri" w:date="2013-04-29T15:16:00Z">
          <w:pPr/>
        </w:pPrChange>
      </w:pPr>
      <w:ins w:id="82" w:author="Michael Botieri" w:date="2013-04-29T15:30:00Z">
        <w:r>
          <w:rPr>
            <w:color w:val="242424"/>
          </w:rPr>
          <w:t xml:space="preserve">The less important notifications will be marked as read when they are viewed; this occurs when the user views the </w:t>
        </w:r>
      </w:ins>
      <w:ins w:id="83" w:author="Michael Botieri" w:date="2013-05-01T13:02:00Z">
        <w:r w:rsidR="001F02F0">
          <w:rPr>
            <w:color w:val="242424"/>
          </w:rPr>
          <w:t xml:space="preserve">dropdown </w:t>
        </w:r>
      </w:ins>
      <w:ins w:id="84" w:author="Michael Botieri" w:date="2013-04-29T15:30:00Z">
        <w:r>
          <w:rPr>
            <w:color w:val="242424"/>
          </w:rPr>
          <w:t xml:space="preserve">notification list from the toolbar as well as visiting the </w:t>
        </w:r>
      </w:ins>
      <w:ins w:id="85" w:author="Michael Botieri" w:date="2013-04-29T15:31:00Z">
        <w:r>
          <w:rPr>
            <w:color w:val="242424"/>
          </w:rPr>
          <w:t xml:space="preserve">“Notification Center” where they can view all of their </w:t>
        </w:r>
        <w:r>
          <w:rPr>
            <w:color w:val="242424"/>
          </w:rPr>
          <w:lastRenderedPageBreak/>
          <w:t>alerts, current and past</w:t>
        </w:r>
      </w:ins>
      <w:ins w:id="86" w:author="Michael Botieri" w:date="2013-05-01T13:39:00Z">
        <w:r w:rsidR="0050142D">
          <w:rPr>
            <w:color w:val="242424"/>
          </w:rPr>
          <w:t xml:space="preserve">. More important notifications will need to be marked as read </w:t>
        </w:r>
      </w:ins>
      <w:ins w:id="87" w:author="Michael Botieri" w:date="2013-05-01T13:41:00Z">
        <w:r w:rsidR="00614F3F">
          <w:rPr>
            <w:color w:val="242424"/>
          </w:rPr>
          <w:t xml:space="preserve">or acted upon (which can be done by clicking the specific alert and going to the page the notification is referencing) </w:t>
        </w:r>
      </w:ins>
      <w:ins w:id="88" w:author="Michael Botieri" w:date="2013-05-01T13:39:00Z">
        <w:r w:rsidR="0050142D">
          <w:rPr>
            <w:color w:val="242424"/>
          </w:rPr>
          <w:t>before they are dismissed</w:t>
        </w:r>
      </w:ins>
    </w:p>
    <w:p w14:paraId="5AB4DA9E" w14:textId="3372CE23" w:rsidR="00ED1FD6" w:rsidRPr="001F02F0" w:rsidRDefault="00ED1FD6">
      <w:pPr>
        <w:pStyle w:val="ListParagraph"/>
        <w:numPr>
          <w:ilvl w:val="0"/>
          <w:numId w:val="29"/>
        </w:numPr>
        <w:tabs>
          <w:tab w:val="clear" w:pos="360"/>
          <w:tab w:val="num" w:pos="720"/>
        </w:tabs>
        <w:ind w:left="720" w:hanging="360"/>
        <w:rPr>
          <w:ins w:id="89" w:author="Michael Botieri" w:date="2013-05-01T13:01:00Z"/>
          <w:rPrChange w:id="90" w:author="Michael Botieri" w:date="2013-05-01T13:01:00Z">
            <w:rPr>
              <w:ins w:id="91" w:author="Michael Botieri" w:date="2013-05-01T13:01:00Z"/>
              <w:color w:val="242424"/>
            </w:rPr>
          </w:rPrChange>
        </w:rPr>
        <w:pPrChange w:id="92" w:author="Michael Botieri" w:date="2013-04-29T15:37:00Z">
          <w:pPr/>
        </w:pPrChange>
      </w:pPr>
      <w:ins w:id="93" w:author="Michael Botieri" w:date="2013-04-29T15:35:00Z">
        <w:r>
          <w:rPr>
            <w:color w:val="242424"/>
          </w:rPr>
          <w:t xml:space="preserve">A different color font, a different formatting style, or a distinguishing icon will </w:t>
        </w:r>
      </w:ins>
      <w:ins w:id="94" w:author="Michael Botieri" w:date="2013-04-29T15:36:00Z">
        <w:r>
          <w:rPr>
            <w:color w:val="242424"/>
          </w:rPr>
          <w:t>differentiate</w:t>
        </w:r>
      </w:ins>
      <w:ins w:id="95" w:author="Michael Botieri" w:date="2013-04-29T15:35:00Z">
        <w:r>
          <w:rPr>
            <w:color w:val="242424"/>
          </w:rPr>
          <w:t xml:space="preserve"> </w:t>
        </w:r>
      </w:ins>
      <w:ins w:id="96" w:author="Michael Botieri" w:date="2013-05-01T13:04:00Z">
        <w:r w:rsidR="001F02F0">
          <w:rPr>
            <w:color w:val="242424"/>
          </w:rPr>
          <w:t>between notification types. They will consist of the following</w:t>
        </w:r>
      </w:ins>
    </w:p>
    <w:p w14:paraId="2688EA68" w14:textId="59EE6CB5" w:rsidR="001F02F0" w:rsidRDefault="001F02F0">
      <w:pPr>
        <w:pStyle w:val="ListParagraph"/>
        <w:numPr>
          <w:ilvl w:val="0"/>
          <w:numId w:val="29"/>
        </w:numPr>
        <w:tabs>
          <w:tab w:val="clear" w:pos="360"/>
          <w:tab w:val="num" w:pos="1800"/>
        </w:tabs>
        <w:ind w:left="1800" w:hanging="360"/>
        <w:rPr>
          <w:ins w:id="97" w:author="Michael Botieri" w:date="2013-05-01T13:07:00Z"/>
        </w:rPr>
        <w:pPrChange w:id="98" w:author="Michael Botieri" w:date="2013-05-01T13:02:00Z">
          <w:pPr/>
        </w:pPrChange>
      </w:pPr>
      <w:ins w:id="99" w:author="Michael Botieri" w:date="2013-05-01T13:05:00Z">
        <w:r>
          <w:t>Administrative</w:t>
        </w:r>
      </w:ins>
      <w:ins w:id="100" w:author="Michael Botieri" w:date="2013-05-01T13:25:00Z">
        <w:r w:rsidR="00F97DD1">
          <w:t xml:space="preserve"> Notifications</w:t>
        </w:r>
      </w:ins>
    </w:p>
    <w:p w14:paraId="7B62AB00" w14:textId="478C3D91" w:rsidR="001F02F0" w:rsidRPr="00B4430F" w:rsidRDefault="00F97DD1">
      <w:pPr>
        <w:pStyle w:val="ListParagraph"/>
        <w:numPr>
          <w:ilvl w:val="2"/>
          <w:numId w:val="29"/>
        </w:numPr>
        <w:tabs>
          <w:tab w:val="left" w:pos="2430"/>
        </w:tabs>
        <w:ind w:left="2070" w:firstLine="90"/>
        <w:rPr>
          <w:ins w:id="101" w:author="Michael Botieri" w:date="2013-05-01T13:20:00Z"/>
          <w:rPrChange w:id="102" w:author="Michael Botieri" w:date="2013-05-01T13:20:00Z">
            <w:rPr>
              <w:ins w:id="103" w:author="Michael Botieri" w:date="2013-05-01T13:20:00Z"/>
              <w:color w:val="242424"/>
            </w:rPr>
          </w:rPrChange>
        </w:rPr>
        <w:pPrChange w:id="104" w:author="Michael Botieri" w:date="2013-05-01T13:08:00Z">
          <w:pPr/>
        </w:pPrChange>
      </w:pPr>
      <w:ins w:id="105" w:author="Michael Botieri" w:date="2013-05-01T13:24:00Z">
        <w:r>
          <w:rPr>
            <w:color w:val="242424"/>
          </w:rPr>
          <w:t xml:space="preserve"> </w:t>
        </w:r>
      </w:ins>
      <w:ins w:id="106" w:author="Michael Botieri" w:date="2013-05-01T13:07:00Z">
        <w:r w:rsidR="001F02F0">
          <w:rPr>
            <w:color w:val="242424"/>
          </w:rPr>
          <w:t>A group you administer requires attention (this is an example of when the notification would appear, but wouldn’t be dismissible until the messa</w:t>
        </w:r>
        <w:r w:rsidR="00614F3F">
          <w:rPr>
            <w:color w:val="242424"/>
          </w:rPr>
          <w:t>ge is explicitly marked as read or acted upon before,</w:t>
        </w:r>
        <w:r w:rsidR="001F02F0">
          <w:rPr>
            <w:color w:val="242424"/>
          </w:rPr>
          <w:t xml:space="preserve"> regardless of whether it has been viewed or not)</w:t>
        </w:r>
      </w:ins>
    </w:p>
    <w:p w14:paraId="3EFF3085" w14:textId="1385AA96" w:rsidR="00B4430F" w:rsidRPr="00B4430F" w:rsidRDefault="00F97DD1">
      <w:pPr>
        <w:pStyle w:val="ListParagraph"/>
        <w:numPr>
          <w:ilvl w:val="2"/>
          <w:numId w:val="29"/>
        </w:numPr>
        <w:tabs>
          <w:tab w:val="left" w:pos="2430"/>
        </w:tabs>
        <w:ind w:left="2070" w:firstLine="90"/>
        <w:rPr>
          <w:ins w:id="107" w:author="Michael Botieri" w:date="2013-05-01T13:22:00Z"/>
          <w:rPrChange w:id="108" w:author="Michael Botieri" w:date="2013-05-01T13:22:00Z">
            <w:rPr>
              <w:ins w:id="109" w:author="Michael Botieri" w:date="2013-05-01T13:22:00Z"/>
              <w:color w:val="242424"/>
            </w:rPr>
          </w:rPrChange>
        </w:rPr>
        <w:pPrChange w:id="110" w:author="Michael Botieri" w:date="2013-05-01T13:08:00Z">
          <w:pPr/>
        </w:pPrChange>
      </w:pPr>
      <w:ins w:id="111" w:author="Michael Botieri" w:date="2013-05-01T13:24:00Z">
        <w:r>
          <w:rPr>
            <w:color w:val="242424"/>
          </w:rPr>
          <w:t xml:space="preserve"> </w:t>
        </w:r>
      </w:ins>
      <w:ins w:id="112" w:author="Michael Botieri" w:date="2013-05-01T13:22:00Z">
        <w:r w:rsidR="00B4430F">
          <w:rPr>
            <w:color w:val="242424"/>
          </w:rPr>
          <w:t>This notification will be used</w:t>
        </w:r>
      </w:ins>
      <w:ins w:id="113" w:author="Michael Botieri" w:date="2013-05-01T13:20:00Z">
        <w:r w:rsidR="00B4430F">
          <w:rPr>
            <w:color w:val="242424"/>
          </w:rPr>
          <w:t xml:space="preserve"> </w:t>
        </w:r>
      </w:ins>
      <w:ins w:id="114" w:author="Michael Botieri" w:date="2013-05-01T13:23:00Z">
        <w:r w:rsidR="00B4430F">
          <w:rPr>
            <w:color w:val="242424"/>
          </w:rPr>
          <w:t>when</w:t>
        </w:r>
      </w:ins>
      <w:ins w:id="115" w:author="Michael Botieri" w:date="2013-05-01T13:20:00Z">
        <w:r w:rsidR="00B4430F">
          <w:rPr>
            <w:color w:val="242424"/>
          </w:rPr>
          <w:t xml:space="preserve"> a work in the administrator</w:t>
        </w:r>
      </w:ins>
      <w:ins w:id="116" w:author="Michael Botieri" w:date="2013-05-01T13:23:00Z">
        <w:r w:rsidR="00B4430F">
          <w:rPr>
            <w:color w:val="242424"/>
          </w:rPr>
          <w:t>’</w:t>
        </w:r>
      </w:ins>
      <w:ins w:id="117" w:author="Michael Botieri" w:date="2013-05-01T13:20:00Z">
        <w:r w:rsidR="00B4430F">
          <w:rPr>
            <w:color w:val="242424"/>
          </w:rPr>
          <w:t>s group was flagged as inappropriate</w:t>
        </w:r>
      </w:ins>
    </w:p>
    <w:p w14:paraId="1B85F821" w14:textId="09EDFAD6" w:rsidR="00B4430F" w:rsidRDefault="00F97DD1">
      <w:pPr>
        <w:pStyle w:val="ListParagraph"/>
        <w:numPr>
          <w:ilvl w:val="2"/>
          <w:numId w:val="29"/>
        </w:numPr>
        <w:tabs>
          <w:tab w:val="left" w:pos="2430"/>
        </w:tabs>
        <w:ind w:left="2070" w:firstLine="90"/>
        <w:rPr>
          <w:ins w:id="118" w:author="Michael Botieri" w:date="2013-05-01T13:06:00Z"/>
        </w:rPr>
        <w:pPrChange w:id="119" w:author="Michael Botieri" w:date="2013-05-01T13:08:00Z">
          <w:pPr/>
        </w:pPrChange>
      </w:pPr>
      <w:ins w:id="120" w:author="Michael Botieri" w:date="2013-05-01T13:24:00Z">
        <w:r>
          <w:rPr>
            <w:color w:val="242424"/>
          </w:rPr>
          <w:t xml:space="preserve"> </w:t>
        </w:r>
      </w:ins>
      <w:ins w:id="121" w:author="Michael Botieri" w:date="2013-05-01T13:23:00Z">
        <w:r w:rsidR="00B4430F">
          <w:rPr>
            <w:color w:val="242424"/>
          </w:rPr>
          <w:t>This notification will be used when a user requests to join a private group</w:t>
        </w:r>
      </w:ins>
    </w:p>
    <w:p w14:paraId="0D37C5E3" w14:textId="0049FC10" w:rsidR="001F02F0" w:rsidRDefault="001F02F0">
      <w:pPr>
        <w:pStyle w:val="ListParagraph"/>
        <w:numPr>
          <w:ilvl w:val="0"/>
          <w:numId w:val="29"/>
        </w:numPr>
        <w:tabs>
          <w:tab w:val="clear" w:pos="360"/>
          <w:tab w:val="num" w:pos="1800"/>
        </w:tabs>
        <w:ind w:left="1800" w:hanging="360"/>
        <w:rPr>
          <w:ins w:id="122" w:author="Michael Botieri" w:date="2013-05-01T13:08:00Z"/>
        </w:rPr>
        <w:pPrChange w:id="123" w:author="Michael Botieri" w:date="2013-05-01T13:02:00Z">
          <w:pPr/>
        </w:pPrChange>
      </w:pPr>
      <w:ins w:id="124" w:author="Michael Botieri" w:date="2013-05-01T13:06:00Z">
        <w:r>
          <w:t>Feedback</w:t>
        </w:r>
      </w:ins>
      <w:ins w:id="125" w:author="Michael Botieri" w:date="2013-05-01T13:25:00Z">
        <w:r w:rsidR="00F97DD1">
          <w:t xml:space="preserve"> notifications</w:t>
        </w:r>
      </w:ins>
    </w:p>
    <w:p w14:paraId="0DB981C7" w14:textId="3483BAD3" w:rsidR="001F02F0" w:rsidRDefault="00F97DD1">
      <w:pPr>
        <w:pStyle w:val="ListParagraph"/>
        <w:numPr>
          <w:ilvl w:val="2"/>
          <w:numId w:val="29"/>
        </w:numPr>
        <w:ind w:left="2070" w:firstLine="90"/>
        <w:rPr>
          <w:ins w:id="126" w:author="Michael Botieri" w:date="2013-05-01T13:18:00Z"/>
        </w:rPr>
        <w:pPrChange w:id="127" w:author="Michael Botieri" w:date="2013-05-01T13:08:00Z">
          <w:pPr/>
        </w:pPrChange>
      </w:pPr>
      <w:ins w:id="128" w:author="Michael Botieri" w:date="2013-05-01T13:24:00Z">
        <w:r>
          <w:t xml:space="preserve"> </w:t>
        </w:r>
      </w:ins>
      <w:ins w:id="129" w:author="Michael Botieri" w:date="2013-05-01T13:16:00Z">
        <w:r>
          <w:t>A</w:t>
        </w:r>
        <w:r w:rsidR="00B4430F">
          <w:t xml:space="preserve"> user </w:t>
        </w:r>
      </w:ins>
      <w:ins w:id="130" w:author="Michael Botieri" w:date="2013-05-01T13:18:00Z">
        <w:r w:rsidR="00B4430F">
          <w:t>receives feedback on a project of theirs</w:t>
        </w:r>
      </w:ins>
    </w:p>
    <w:p w14:paraId="221CBDA4" w14:textId="5F3CEF26" w:rsidR="00B4430F" w:rsidRDefault="00F97DD1">
      <w:pPr>
        <w:pStyle w:val="ListParagraph"/>
        <w:numPr>
          <w:ilvl w:val="2"/>
          <w:numId w:val="29"/>
        </w:numPr>
        <w:ind w:left="2070" w:firstLine="90"/>
        <w:rPr>
          <w:ins w:id="131" w:author="Michael Botieri" w:date="2013-05-01T13:06:00Z"/>
        </w:rPr>
        <w:pPrChange w:id="132" w:author="Michael Botieri" w:date="2013-05-01T13:08:00Z">
          <w:pPr/>
        </w:pPrChange>
      </w:pPr>
      <w:ins w:id="133" w:author="Michael Botieri" w:date="2013-05-01T13:24:00Z">
        <w:r>
          <w:t xml:space="preserve"> </w:t>
        </w:r>
      </w:ins>
      <w:ins w:id="134" w:author="Michael Botieri" w:date="2013-05-01T13:18:00Z">
        <w:r>
          <w:t xml:space="preserve">Another </w:t>
        </w:r>
        <w:r w:rsidR="00B4430F">
          <w:t>user</w:t>
        </w:r>
      </w:ins>
      <w:ins w:id="135" w:author="Michael Botieri" w:date="2013-05-01T13:19:00Z">
        <w:r w:rsidR="00B4430F">
          <w:t xml:space="preserve"> personally requests feedback from said user</w:t>
        </w:r>
      </w:ins>
      <w:ins w:id="136" w:author="Michael Botieri" w:date="2013-05-01T13:37:00Z">
        <w:r w:rsidR="00C1632F">
          <w:t xml:space="preserve"> (this </w:t>
        </w:r>
      </w:ins>
      <w:ins w:id="137" w:author="Michael Botieri" w:date="2013-05-01T13:40:00Z">
        <w:r w:rsidR="00614F3F">
          <w:t>is considered to be an important notification and will need to be marked as read or acted upon</w:t>
        </w:r>
      </w:ins>
      <w:ins w:id="138" w:author="Michael Botieri" w:date="2013-05-01T13:37:00Z">
        <w:r w:rsidR="00C1632F">
          <w:t>)</w:t>
        </w:r>
      </w:ins>
    </w:p>
    <w:p w14:paraId="2FAF450C" w14:textId="51D519BB" w:rsidR="001F02F0" w:rsidRDefault="001F02F0">
      <w:pPr>
        <w:pStyle w:val="ListParagraph"/>
        <w:numPr>
          <w:ilvl w:val="0"/>
          <w:numId w:val="29"/>
        </w:numPr>
        <w:tabs>
          <w:tab w:val="clear" w:pos="360"/>
          <w:tab w:val="num" w:pos="1800"/>
        </w:tabs>
        <w:ind w:left="1800" w:hanging="360"/>
        <w:rPr>
          <w:ins w:id="139" w:author="Michael Botieri" w:date="2013-05-01T13:20:00Z"/>
        </w:rPr>
        <w:pPrChange w:id="140" w:author="Michael Botieri" w:date="2013-05-01T13:02:00Z">
          <w:pPr/>
        </w:pPrChange>
      </w:pPr>
      <w:ins w:id="141" w:author="Michael Botieri" w:date="2013-05-01T13:06:00Z">
        <w:r>
          <w:t>Group</w:t>
        </w:r>
      </w:ins>
      <w:ins w:id="142" w:author="Michael Botieri" w:date="2013-05-01T13:27:00Z">
        <w:r w:rsidR="00F97DD1">
          <w:t xml:space="preserve"> notifications will be received when </w:t>
        </w:r>
      </w:ins>
    </w:p>
    <w:p w14:paraId="4CE2176E" w14:textId="2A63AF32" w:rsidR="00B4430F" w:rsidRPr="00F97DD1" w:rsidRDefault="00F97DD1">
      <w:pPr>
        <w:pStyle w:val="ListParagraph"/>
        <w:numPr>
          <w:ilvl w:val="2"/>
          <w:numId w:val="29"/>
        </w:numPr>
        <w:rPr>
          <w:ins w:id="143" w:author="Michael Botieri" w:date="2013-05-01T13:28:00Z"/>
          <w:rPrChange w:id="144" w:author="Michael Botieri" w:date="2013-05-01T13:28:00Z">
            <w:rPr>
              <w:ins w:id="145" w:author="Michael Botieri" w:date="2013-05-01T13:28:00Z"/>
              <w:color w:val="242424"/>
            </w:rPr>
          </w:rPrChange>
        </w:rPr>
        <w:pPrChange w:id="146" w:author="Michael Botieri" w:date="2013-05-01T13:20:00Z">
          <w:pPr/>
        </w:pPrChange>
      </w:pPr>
      <w:ins w:id="147" w:author="Michael Botieri" w:date="2013-05-01T13:24:00Z">
        <w:r>
          <w:t xml:space="preserve"> </w:t>
        </w:r>
      </w:ins>
      <w:ins w:id="148" w:author="Michael Botieri" w:date="2013-05-01T13:20:00Z">
        <w:r>
          <w:t xml:space="preserve">A </w:t>
        </w:r>
      </w:ins>
      <w:ins w:id="149" w:author="Michael Botieri" w:date="2013-05-01T13:28:00Z">
        <w:r>
          <w:rPr>
            <w:color w:val="242424"/>
          </w:rPr>
          <w:t>group the user follows publishes work</w:t>
        </w:r>
      </w:ins>
    </w:p>
    <w:p w14:paraId="4D44EB01" w14:textId="7E6C4100" w:rsidR="00F97DD1" w:rsidRPr="00C1632F" w:rsidRDefault="00F97DD1">
      <w:pPr>
        <w:pStyle w:val="ListParagraph"/>
        <w:numPr>
          <w:ilvl w:val="2"/>
          <w:numId w:val="29"/>
        </w:numPr>
        <w:ind w:left="2070" w:firstLine="90"/>
        <w:rPr>
          <w:ins w:id="150" w:author="Michael Botieri" w:date="2013-05-01T13:37:00Z"/>
          <w:rPrChange w:id="151" w:author="Michael Botieri" w:date="2013-05-01T13:37:00Z">
            <w:rPr>
              <w:ins w:id="152" w:author="Michael Botieri" w:date="2013-05-01T13:37:00Z"/>
              <w:color w:val="242424"/>
            </w:rPr>
          </w:rPrChange>
        </w:rPr>
        <w:pPrChange w:id="153" w:author="Michael Botieri" w:date="2013-05-01T13:20:00Z">
          <w:pPr/>
        </w:pPrChange>
      </w:pPr>
      <w:ins w:id="154" w:author="Michael Botieri" w:date="2013-05-01T13:28:00Z">
        <w:r>
          <w:rPr>
            <w:color w:val="242424"/>
          </w:rPr>
          <w:t xml:space="preserve"> A group the user belongs to publishes work publically, or creates a new private work</w:t>
        </w:r>
      </w:ins>
    </w:p>
    <w:p w14:paraId="3EC22FC0" w14:textId="3AAEACBF" w:rsidR="00C1632F" w:rsidRDefault="00C1632F">
      <w:pPr>
        <w:pStyle w:val="ListParagraph"/>
        <w:numPr>
          <w:ilvl w:val="2"/>
          <w:numId w:val="29"/>
        </w:numPr>
        <w:ind w:left="2070" w:firstLine="90"/>
        <w:rPr>
          <w:ins w:id="155" w:author="Michael Botieri" w:date="2013-05-01T13:07:00Z"/>
        </w:rPr>
        <w:pPrChange w:id="156" w:author="Michael Botieri" w:date="2013-05-01T13:20:00Z">
          <w:pPr/>
        </w:pPrChange>
      </w:pPr>
      <w:ins w:id="157" w:author="Michael Botieri" w:date="2013-05-01T13:37:00Z">
        <w:r>
          <w:rPr>
            <w:color w:val="242424"/>
          </w:rPr>
          <w:t xml:space="preserve"> A group that user belongs to requests group feedback</w:t>
        </w:r>
      </w:ins>
    </w:p>
    <w:p w14:paraId="57217858" w14:textId="2A6AE66B" w:rsidR="001F02F0" w:rsidRDefault="001F02F0">
      <w:pPr>
        <w:pStyle w:val="ListParagraph"/>
        <w:numPr>
          <w:ilvl w:val="0"/>
          <w:numId w:val="29"/>
        </w:numPr>
        <w:tabs>
          <w:tab w:val="clear" w:pos="360"/>
          <w:tab w:val="num" w:pos="1800"/>
        </w:tabs>
        <w:ind w:left="1800" w:hanging="360"/>
        <w:rPr>
          <w:ins w:id="158" w:author="Michael Botieri" w:date="2013-05-01T13:29:00Z"/>
        </w:rPr>
        <w:pPrChange w:id="159" w:author="Michael Botieri" w:date="2013-05-01T13:02:00Z">
          <w:pPr/>
        </w:pPrChange>
      </w:pPr>
      <w:ins w:id="160" w:author="Michael Botieri" w:date="2013-05-01T13:07:00Z">
        <w:r>
          <w:t>Following</w:t>
        </w:r>
      </w:ins>
      <w:ins w:id="161" w:author="Michael Botieri" w:date="2013-05-01T13:29:00Z">
        <w:r w:rsidR="00F97DD1">
          <w:t xml:space="preserve"> notifications will be received when </w:t>
        </w:r>
      </w:ins>
    </w:p>
    <w:p w14:paraId="1A06AB37" w14:textId="07908491" w:rsidR="00F97DD1" w:rsidRPr="00F97DD1" w:rsidRDefault="00F97DD1">
      <w:pPr>
        <w:pStyle w:val="ListParagraph"/>
        <w:numPr>
          <w:ilvl w:val="2"/>
          <w:numId w:val="29"/>
        </w:numPr>
        <w:rPr>
          <w:ins w:id="162" w:author="Michael Botieri" w:date="2013-05-01T13:30:00Z"/>
          <w:rPrChange w:id="163" w:author="Michael Botieri" w:date="2013-05-01T13:30:00Z">
            <w:rPr>
              <w:ins w:id="164" w:author="Michael Botieri" w:date="2013-05-01T13:30:00Z"/>
              <w:color w:val="242424"/>
            </w:rPr>
          </w:rPrChange>
        </w:rPr>
        <w:pPrChange w:id="165" w:author="Michael Botieri" w:date="2013-05-01T13:29:00Z">
          <w:pPr/>
        </w:pPrChange>
      </w:pPr>
      <w:ins w:id="166" w:author="Michael Botieri" w:date="2013-05-01T13:29:00Z">
        <w:r>
          <w:t xml:space="preserve"> Another </w:t>
        </w:r>
        <w:r>
          <w:rPr>
            <w:color w:val="242424"/>
          </w:rPr>
          <w:t>user follows that user</w:t>
        </w:r>
      </w:ins>
    </w:p>
    <w:p w14:paraId="621665EB" w14:textId="7767735E" w:rsidR="00F97DD1" w:rsidRPr="00C1632F" w:rsidRDefault="00F97DD1">
      <w:pPr>
        <w:pStyle w:val="ListParagraph"/>
        <w:numPr>
          <w:ilvl w:val="2"/>
          <w:numId w:val="29"/>
        </w:numPr>
        <w:rPr>
          <w:ins w:id="167" w:author="Michael Botieri" w:date="2013-05-01T13:35:00Z"/>
          <w:rPrChange w:id="168" w:author="Michael Botieri" w:date="2013-05-01T13:35:00Z">
            <w:rPr>
              <w:ins w:id="169" w:author="Michael Botieri" w:date="2013-05-01T13:35:00Z"/>
              <w:color w:val="242424"/>
            </w:rPr>
          </w:rPrChange>
        </w:rPr>
        <w:pPrChange w:id="170" w:author="Michael Botieri" w:date="2013-05-01T13:29:00Z">
          <w:pPr/>
        </w:pPrChange>
      </w:pPr>
      <w:ins w:id="171" w:author="Michael Botieri" w:date="2013-05-01T13:30:00Z">
        <w:r>
          <w:rPr>
            <w:color w:val="242424"/>
          </w:rPr>
          <w:t xml:space="preserve"> </w:t>
        </w:r>
      </w:ins>
      <w:ins w:id="172" w:author="Michael Botieri" w:date="2013-05-01T13:31:00Z">
        <w:r>
          <w:rPr>
            <w:color w:val="242424"/>
          </w:rPr>
          <w:t>Someone</w:t>
        </w:r>
      </w:ins>
      <w:ins w:id="173" w:author="Michael Botieri" w:date="2013-05-01T13:30:00Z">
        <w:r>
          <w:rPr>
            <w:color w:val="242424"/>
          </w:rPr>
          <w:t xml:space="preserve"> the user is follow</w:t>
        </w:r>
      </w:ins>
      <w:ins w:id="174" w:author="Michael Botieri" w:date="2013-05-01T13:31:00Z">
        <w:r>
          <w:rPr>
            <w:color w:val="242424"/>
          </w:rPr>
          <w:t>ing publishes a work</w:t>
        </w:r>
      </w:ins>
    </w:p>
    <w:p w14:paraId="5F9BD905" w14:textId="78E18F79" w:rsidR="00C1632F" w:rsidRPr="00ED1FD6" w:rsidRDefault="00C1632F">
      <w:pPr>
        <w:pStyle w:val="ListParagraph"/>
        <w:numPr>
          <w:ilvl w:val="2"/>
          <w:numId w:val="29"/>
        </w:numPr>
        <w:rPr>
          <w:ins w:id="175" w:author="Michael Botieri" w:date="2013-04-29T15:34:00Z"/>
          <w:rPrChange w:id="176" w:author="Michael Botieri" w:date="2013-04-29T15:35:00Z">
            <w:rPr>
              <w:ins w:id="177" w:author="Michael Botieri" w:date="2013-04-29T15:34:00Z"/>
              <w:color w:val="242424"/>
            </w:rPr>
          </w:rPrChange>
        </w:rPr>
        <w:pPrChange w:id="178" w:author="Michael Botieri" w:date="2013-05-01T13:29:00Z">
          <w:pPr/>
        </w:pPrChange>
      </w:pPr>
      <w:ins w:id="179" w:author="Michael Botieri" w:date="2013-05-01T13:35:00Z">
        <w:r>
          <w:rPr>
            <w:color w:val="242424"/>
          </w:rPr>
          <w:t xml:space="preserve"> A bookmarked project is removed</w:t>
        </w:r>
      </w:ins>
    </w:p>
    <w:p w14:paraId="7D760F33" w14:textId="1F577444" w:rsidR="00C82479" w:rsidRPr="009B7CF6" w:rsidDel="002201C5" w:rsidRDefault="00C82479">
      <w:pPr>
        <w:tabs>
          <w:tab w:val="left" w:pos="720"/>
        </w:tabs>
        <w:rPr>
          <w:del w:id="180" w:author="Michael Botieri" w:date="2013-04-29T15:16:00Z"/>
        </w:rPr>
        <w:pPrChange w:id="181" w:author="Michael Botieri" w:date="2013-05-01T13:38:00Z">
          <w:pPr>
            <w:pStyle w:val="ListParagraph"/>
            <w:numPr>
              <w:numId w:val="29"/>
            </w:numPr>
            <w:tabs>
              <w:tab w:val="num" w:pos="360"/>
              <w:tab w:val="num" w:pos="720"/>
            </w:tabs>
            <w:ind w:left="360" w:hanging="360"/>
          </w:pPr>
        </w:pPrChange>
      </w:pPr>
      <w:del w:id="182" w:author="Michael Botieri" w:date="2013-04-29T15:16:00Z">
        <w:r w:rsidRPr="0050142D" w:rsidDel="002201C5">
          <w:rPr>
            <w:color w:val="242424"/>
            <w:rPrChange w:id="183" w:author="Michael Botieri" w:date="2013-05-01T13:38:00Z">
              <w:rPr/>
            </w:rPrChange>
          </w:rPr>
          <w:delText>Follow Student, Group</w:delText>
        </w:r>
      </w:del>
    </w:p>
    <w:p w14:paraId="35320526" w14:textId="057B96D4" w:rsidR="00C82479" w:rsidRPr="009B7CF6" w:rsidDel="002201C5" w:rsidRDefault="00C82479">
      <w:pPr>
        <w:rPr>
          <w:del w:id="184" w:author="Michael Botieri" w:date="2013-04-29T15:16:00Z"/>
        </w:rPr>
        <w:pPrChange w:id="185" w:author="Michael Botieri" w:date="2013-05-01T13:38:00Z">
          <w:pPr>
            <w:pStyle w:val="ListParagraph"/>
            <w:numPr>
              <w:numId w:val="29"/>
            </w:numPr>
            <w:tabs>
              <w:tab w:val="num" w:pos="360"/>
              <w:tab w:val="num" w:pos="720"/>
            </w:tabs>
            <w:ind w:left="360" w:hanging="360"/>
          </w:pPr>
        </w:pPrChange>
      </w:pPr>
      <w:del w:id="186" w:author="Michael Botieri" w:date="2013-04-29T15:16:00Z">
        <w:r w:rsidRPr="009B7CF6" w:rsidDel="002201C5">
          <w:delText>Types</w:delText>
        </w:r>
      </w:del>
    </w:p>
    <w:p w14:paraId="5AFC52C0" w14:textId="08150603" w:rsidR="00C82479" w:rsidRPr="009B7CF6" w:rsidDel="002201C5" w:rsidRDefault="00EE7695">
      <w:pPr>
        <w:rPr>
          <w:del w:id="187" w:author="Michael Botieri" w:date="2013-04-29T15:16:00Z"/>
        </w:rPr>
        <w:pPrChange w:id="188" w:author="Michael Botieri" w:date="2013-05-01T13:38:00Z">
          <w:pPr>
            <w:pStyle w:val="ListParagraph"/>
            <w:numPr>
              <w:ilvl w:val="1"/>
              <w:numId w:val="48"/>
            </w:numPr>
            <w:tabs>
              <w:tab w:val="num" w:pos="360"/>
              <w:tab w:val="num" w:pos="1440"/>
            </w:tabs>
            <w:ind w:left="1440" w:hanging="360"/>
          </w:pPr>
        </w:pPrChange>
      </w:pPr>
      <w:del w:id="189" w:author="Michael Botieri" w:date="2013-04-29T15:16:00Z">
        <w:r w:rsidDel="002201C5">
          <w:delText>Personal Notifications</w:delText>
        </w:r>
      </w:del>
    </w:p>
    <w:p w14:paraId="404903B5" w14:textId="3AE48BB1" w:rsidR="002A47E3" w:rsidDel="002201C5" w:rsidRDefault="00EE7695">
      <w:pPr>
        <w:rPr>
          <w:del w:id="190" w:author="Michael Botieri" w:date="2013-04-29T15:16:00Z"/>
        </w:rPr>
        <w:pPrChange w:id="191" w:author="Michael Botieri" w:date="2013-05-01T13:38:00Z">
          <w:pPr>
            <w:pStyle w:val="ListParagraph"/>
            <w:numPr>
              <w:ilvl w:val="2"/>
              <w:numId w:val="48"/>
            </w:numPr>
            <w:ind w:left="0" w:firstLine="2160"/>
          </w:pPr>
        </w:pPrChange>
      </w:pPr>
      <w:del w:id="192" w:author="Michael Botieri" w:date="2013-04-29T15:16:00Z">
        <w:r w:rsidDel="002201C5">
          <w:delText>When following a person</w:delText>
        </w:r>
      </w:del>
    </w:p>
    <w:p w14:paraId="122B81DC" w14:textId="21B1F95D" w:rsidR="00C82479" w:rsidRPr="009B7CF6" w:rsidDel="002201C5" w:rsidRDefault="00C82479">
      <w:pPr>
        <w:rPr>
          <w:del w:id="193" w:author="Michael Botieri" w:date="2013-04-29T15:16:00Z"/>
        </w:rPr>
        <w:pPrChange w:id="194" w:author="Michael Botieri" w:date="2013-05-01T13:38:00Z">
          <w:pPr>
            <w:pStyle w:val="ListParagraph"/>
            <w:numPr>
              <w:ilvl w:val="2"/>
              <w:numId w:val="49"/>
            </w:numPr>
            <w:tabs>
              <w:tab w:val="num" w:pos="360"/>
              <w:tab w:val="num" w:pos="2160"/>
            </w:tabs>
            <w:ind w:left="2160" w:hanging="360"/>
          </w:pPr>
        </w:pPrChange>
      </w:pPr>
      <w:del w:id="195" w:author="Michael Botieri" w:date="2013-04-29T15:16:00Z">
        <w:r w:rsidRPr="009B7CF6" w:rsidDel="002201C5">
          <w:delText xml:space="preserve">Notified when </w:delText>
        </w:r>
        <w:r w:rsidR="00EE7695" w:rsidDel="002201C5">
          <w:delText>a new work is published</w:delText>
        </w:r>
      </w:del>
    </w:p>
    <w:p w14:paraId="0474510B" w14:textId="072E976D" w:rsidR="002A47E3" w:rsidDel="002201C5" w:rsidRDefault="00EE7695">
      <w:pPr>
        <w:rPr>
          <w:del w:id="196" w:author="Michael Botieri" w:date="2013-04-29T15:16:00Z"/>
        </w:rPr>
        <w:pPrChange w:id="197" w:author="Michael Botieri" w:date="2013-05-01T13:38:00Z">
          <w:pPr>
            <w:pStyle w:val="ListParagraph"/>
            <w:numPr>
              <w:ilvl w:val="3"/>
              <w:numId w:val="49"/>
            </w:numPr>
            <w:ind w:left="0" w:firstLine="2880"/>
          </w:pPr>
        </w:pPrChange>
      </w:pPr>
      <w:del w:id="198" w:author="Michael Botieri" w:date="2013-04-29T15:16:00Z">
        <w:r w:rsidDel="002201C5">
          <w:delText>Notified when you are followed by another student</w:delText>
        </w:r>
      </w:del>
    </w:p>
    <w:p w14:paraId="7D55BD1A" w14:textId="1ABE6ACE" w:rsidR="0020421A" w:rsidDel="002201C5" w:rsidRDefault="002A47E3">
      <w:pPr>
        <w:rPr>
          <w:del w:id="199" w:author="Michael Botieri" w:date="2013-04-29T15:16:00Z"/>
        </w:rPr>
        <w:pPrChange w:id="200" w:author="Michael Botieri" w:date="2013-05-01T13:38:00Z">
          <w:pPr>
            <w:pStyle w:val="ListParagraph"/>
            <w:numPr>
              <w:ilvl w:val="2"/>
              <w:numId w:val="50"/>
            </w:numPr>
            <w:ind w:left="0" w:firstLine="2160"/>
          </w:pPr>
        </w:pPrChange>
      </w:pPr>
      <w:del w:id="201" w:author="Michael Botieri" w:date="2013-04-29T15:16:00Z">
        <w:r w:rsidDel="002201C5">
          <w:delText>When f</w:delText>
        </w:r>
        <w:r w:rsidR="00E82C42" w:rsidRPr="00E82C42" w:rsidDel="002201C5">
          <w:delText xml:space="preserve">ollowing </w:delText>
        </w:r>
        <w:r w:rsidDel="002201C5">
          <w:delText>a g</w:delText>
        </w:r>
        <w:r w:rsidR="00E82C42" w:rsidRPr="00E82C42" w:rsidDel="002201C5">
          <w:delText>roup</w:delText>
        </w:r>
        <w:r w:rsidDel="002201C5">
          <w:delText xml:space="preserve"> that you belong to</w:delText>
        </w:r>
      </w:del>
    </w:p>
    <w:p w14:paraId="65D347B2" w14:textId="29C63158" w:rsidR="00C82479" w:rsidRPr="009B7CF6" w:rsidDel="002201C5" w:rsidRDefault="00C82479">
      <w:pPr>
        <w:rPr>
          <w:del w:id="202" w:author="Michael Botieri" w:date="2013-04-29T15:16:00Z"/>
        </w:rPr>
        <w:pPrChange w:id="203" w:author="Michael Botieri" w:date="2013-05-01T13:38:00Z">
          <w:pPr>
            <w:pStyle w:val="ListParagraph"/>
            <w:numPr>
              <w:ilvl w:val="2"/>
              <w:numId w:val="51"/>
            </w:numPr>
            <w:tabs>
              <w:tab w:val="num" w:pos="360"/>
              <w:tab w:val="num" w:pos="2160"/>
            </w:tabs>
            <w:ind w:left="2160" w:hanging="360"/>
          </w:pPr>
        </w:pPrChange>
      </w:pPr>
      <w:del w:id="204" w:author="Michael Botieri" w:date="2013-04-29T15:16:00Z">
        <w:r w:rsidRPr="009B7CF6" w:rsidDel="002201C5">
          <w:delText>Notified when new work added</w:delText>
        </w:r>
        <w:r w:rsidR="002A47E3" w:rsidDel="002201C5">
          <w:delText xml:space="preserve"> to the work in progress section</w:delText>
        </w:r>
      </w:del>
    </w:p>
    <w:p w14:paraId="7572661B" w14:textId="0575A878" w:rsidR="00C82479" w:rsidRPr="009B7CF6" w:rsidDel="002201C5" w:rsidRDefault="00C82479">
      <w:pPr>
        <w:rPr>
          <w:del w:id="205" w:author="Michael Botieri" w:date="2013-04-29T15:16:00Z"/>
        </w:rPr>
        <w:pPrChange w:id="206" w:author="Michael Botieri" w:date="2013-05-01T13:38:00Z">
          <w:pPr>
            <w:pStyle w:val="ListParagraph"/>
            <w:numPr>
              <w:ilvl w:val="2"/>
              <w:numId w:val="51"/>
            </w:numPr>
            <w:tabs>
              <w:tab w:val="num" w:pos="360"/>
              <w:tab w:val="num" w:pos="2160"/>
            </w:tabs>
            <w:ind w:left="2160" w:hanging="360"/>
          </w:pPr>
        </w:pPrChange>
      </w:pPr>
      <w:del w:id="207" w:author="Michael Botieri" w:date="2013-04-29T15:16:00Z">
        <w:r w:rsidRPr="009B7CF6" w:rsidDel="002201C5">
          <w:delText xml:space="preserve">Notified when new feedback </w:delText>
        </w:r>
        <w:r w:rsidR="002A47E3" w:rsidDel="002201C5">
          <w:delText xml:space="preserve">is </w:delText>
        </w:r>
        <w:r w:rsidRPr="009B7CF6" w:rsidDel="002201C5">
          <w:delText>requested</w:delText>
        </w:r>
        <w:r w:rsidR="002A47E3" w:rsidDel="002201C5">
          <w:delText xml:space="preserve"> to the entire group</w:delText>
        </w:r>
      </w:del>
    </w:p>
    <w:p w14:paraId="0B934741" w14:textId="0089CB5F" w:rsidR="002A47E3" w:rsidDel="002201C5" w:rsidRDefault="002A47E3">
      <w:pPr>
        <w:rPr>
          <w:del w:id="208" w:author="Michael Botieri" w:date="2013-04-29T15:16:00Z"/>
        </w:rPr>
        <w:pPrChange w:id="209" w:author="Michael Botieri" w:date="2013-05-01T13:38:00Z">
          <w:pPr>
            <w:pStyle w:val="ListParagraph"/>
            <w:numPr>
              <w:ilvl w:val="2"/>
              <w:numId w:val="68"/>
            </w:numPr>
            <w:ind w:left="2520" w:hanging="360"/>
          </w:pPr>
        </w:pPrChange>
      </w:pPr>
      <w:del w:id="210" w:author="Michael Botieri" w:date="2013-04-29T15:16:00Z">
        <w:r w:rsidDel="002201C5">
          <w:delText>When following a group you do not belong to</w:delText>
        </w:r>
      </w:del>
    </w:p>
    <w:p w14:paraId="40C40FF9" w14:textId="7C171000" w:rsidR="00C82479" w:rsidRPr="009B7CF6" w:rsidDel="002201C5" w:rsidRDefault="00C82479">
      <w:pPr>
        <w:rPr>
          <w:del w:id="211" w:author="Michael Botieri" w:date="2013-04-29T15:16:00Z"/>
        </w:rPr>
        <w:pPrChange w:id="212" w:author="Michael Botieri" w:date="2013-05-01T13:38:00Z">
          <w:pPr>
            <w:pStyle w:val="ListParagraph"/>
            <w:numPr>
              <w:ilvl w:val="2"/>
              <w:numId w:val="51"/>
            </w:numPr>
            <w:tabs>
              <w:tab w:val="num" w:pos="360"/>
              <w:tab w:val="num" w:pos="2160"/>
            </w:tabs>
            <w:ind w:left="2160" w:hanging="360"/>
          </w:pPr>
        </w:pPrChange>
      </w:pPr>
      <w:del w:id="213" w:author="Michael Botieri" w:date="2013-04-29T15:16:00Z">
        <w:r w:rsidRPr="009B7CF6" w:rsidDel="002201C5">
          <w:delText xml:space="preserve">Notified </w:delText>
        </w:r>
        <w:r w:rsidR="002A47E3" w:rsidDel="002201C5">
          <w:delText>when a new</w:delText>
        </w:r>
        <w:r w:rsidRPr="009B7CF6" w:rsidDel="002201C5">
          <w:delText xml:space="preserve"> work </w:delText>
        </w:r>
        <w:r w:rsidR="002A47E3" w:rsidDel="002201C5">
          <w:delText>is published in the public gallery</w:delText>
        </w:r>
      </w:del>
    </w:p>
    <w:p w14:paraId="47BE09BE" w14:textId="42C1A0BD" w:rsidR="00E1073F" w:rsidDel="002201C5" w:rsidRDefault="00E1073F">
      <w:pPr>
        <w:rPr>
          <w:del w:id="214" w:author="Michael Botieri" w:date="2013-04-29T15:16:00Z"/>
        </w:rPr>
        <w:pPrChange w:id="215" w:author="Michael Botieri" w:date="2013-05-01T13:38:00Z">
          <w:pPr>
            <w:pStyle w:val="ListParagraph"/>
            <w:numPr>
              <w:ilvl w:val="2"/>
              <w:numId w:val="68"/>
            </w:numPr>
            <w:ind w:left="2520" w:hanging="360"/>
          </w:pPr>
        </w:pPrChange>
      </w:pPr>
      <w:del w:id="216" w:author="Michael Botieri" w:date="2013-04-29T15:16:00Z">
        <w:r w:rsidDel="002201C5">
          <w:delText>When bookmarking a project</w:delText>
        </w:r>
      </w:del>
    </w:p>
    <w:p w14:paraId="60888A26" w14:textId="546A2929" w:rsidR="00E1073F" w:rsidDel="002201C5" w:rsidRDefault="00E1073F">
      <w:pPr>
        <w:rPr>
          <w:del w:id="217" w:author="Michael Botieri" w:date="2013-04-29T15:16:00Z"/>
        </w:rPr>
        <w:pPrChange w:id="218" w:author="Michael Botieri" w:date="2013-05-01T13:38:00Z">
          <w:pPr>
            <w:pStyle w:val="ListParagraph"/>
            <w:numPr>
              <w:ilvl w:val="3"/>
              <w:numId w:val="70"/>
            </w:numPr>
            <w:ind w:left="2880"/>
          </w:pPr>
        </w:pPrChange>
      </w:pPr>
      <w:del w:id="219" w:author="Michael Botieri" w:date="2013-04-29T15:16:00Z">
        <w:r w:rsidDel="002201C5">
          <w:delText>Notified when a bookmarked project is removed (deleted or unpublished)</w:delText>
        </w:r>
      </w:del>
    </w:p>
    <w:p w14:paraId="7128C29F" w14:textId="0284C7E9" w:rsidR="0047529F" w:rsidDel="002201C5" w:rsidRDefault="002A47E3">
      <w:pPr>
        <w:rPr>
          <w:del w:id="220" w:author="Michael Botieri" w:date="2013-04-29T15:16:00Z"/>
        </w:rPr>
        <w:pPrChange w:id="221" w:author="Michael Botieri" w:date="2013-05-01T13:38:00Z">
          <w:pPr>
            <w:pStyle w:val="ListParagraph"/>
            <w:numPr>
              <w:ilvl w:val="1"/>
              <w:numId w:val="52"/>
            </w:numPr>
            <w:tabs>
              <w:tab w:val="num" w:pos="360"/>
              <w:tab w:val="num" w:pos="1440"/>
            </w:tabs>
            <w:ind w:left="1440" w:hanging="360"/>
          </w:pPr>
        </w:pPrChange>
      </w:pPr>
      <w:del w:id="222" w:author="Michael Botieri" w:date="2013-04-29T15:16:00Z">
        <w:r w:rsidDel="002201C5">
          <w:delText>Administration Tab</w:delText>
        </w:r>
      </w:del>
    </w:p>
    <w:p w14:paraId="1B1685F6" w14:textId="07C932C2" w:rsidR="002A47E3" w:rsidDel="002201C5" w:rsidRDefault="002A47E3">
      <w:pPr>
        <w:rPr>
          <w:del w:id="223" w:author="Michael Botieri" w:date="2013-04-29T15:16:00Z"/>
        </w:rPr>
        <w:pPrChange w:id="224" w:author="Michael Botieri" w:date="2013-05-01T13:38:00Z">
          <w:pPr>
            <w:pStyle w:val="ListParagraph"/>
            <w:numPr>
              <w:ilvl w:val="2"/>
              <w:numId w:val="53"/>
            </w:numPr>
            <w:tabs>
              <w:tab w:val="num" w:pos="360"/>
              <w:tab w:val="num" w:pos="2160"/>
            </w:tabs>
            <w:ind w:left="2160" w:hanging="360"/>
          </w:pPr>
        </w:pPrChange>
      </w:pPr>
      <w:del w:id="225" w:author="Michael Botieri" w:date="2013-04-29T15:16:00Z">
        <w:r w:rsidDel="002201C5">
          <w:delText>This is used to quickly manage groups which you administer</w:delText>
        </w:r>
      </w:del>
    </w:p>
    <w:p w14:paraId="4A1E0057" w14:textId="644FD1A3" w:rsidR="002A47E3" w:rsidDel="002201C5" w:rsidRDefault="002A47E3">
      <w:pPr>
        <w:rPr>
          <w:del w:id="226" w:author="Michael Botieri" w:date="2013-04-29T15:16:00Z"/>
        </w:rPr>
        <w:pPrChange w:id="227" w:author="Michael Botieri" w:date="2013-05-01T13:38:00Z">
          <w:pPr>
            <w:pStyle w:val="ListParagraph"/>
            <w:numPr>
              <w:ilvl w:val="2"/>
              <w:numId w:val="53"/>
            </w:numPr>
            <w:tabs>
              <w:tab w:val="num" w:pos="360"/>
              <w:tab w:val="num" w:pos="2160"/>
            </w:tabs>
            <w:ind w:left="2160" w:hanging="360"/>
          </w:pPr>
        </w:pPrChange>
      </w:pPr>
      <w:del w:id="228" w:author="Michael Botieri" w:date="2013-04-29T15:16:00Z">
        <w:r w:rsidDel="002201C5">
          <w:delText>Notified when a new user requests to join a closed group</w:delText>
        </w:r>
      </w:del>
    </w:p>
    <w:p w14:paraId="7BFFD880" w14:textId="3D880FC4" w:rsidR="00F63291" w:rsidDel="002201C5" w:rsidRDefault="002A47E3">
      <w:pPr>
        <w:rPr>
          <w:del w:id="229" w:author="Michael Botieri" w:date="2013-04-29T15:16:00Z"/>
        </w:rPr>
        <w:pPrChange w:id="230" w:author="Michael Botieri" w:date="2013-05-01T13:38:00Z">
          <w:pPr>
            <w:pStyle w:val="ListParagraph"/>
            <w:numPr>
              <w:ilvl w:val="2"/>
              <w:numId w:val="53"/>
            </w:numPr>
            <w:tabs>
              <w:tab w:val="num" w:pos="360"/>
              <w:tab w:val="num" w:pos="2160"/>
            </w:tabs>
            <w:ind w:left="2160" w:hanging="360"/>
          </w:pPr>
        </w:pPrChange>
      </w:pPr>
      <w:del w:id="231" w:author="Michael Botieri" w:date="2013-04-29T15:16:00Z">
        <w:r w:rsidDel="002201C5">
          <w:delText xml:space="preserve">Notified when a new user joins a </w:delText>
        </w:r>
        <w:r w:rsidR="00F63291" w:rsidDel="002201C5">
          <w:delText>group</w:delText>
        </w:r>
      </w:del>
    </w:p>
    <w:p w14:paraId="2121B0F8" w14:textId="32F2A5F6" w:rsidR="00F63291" w:rsidDel="002201C5" w:rsidRDefault="00F63291">
      <w:pPr>
        <w:rPr>
          <w:del w:id="232" w:author="Michael Botieri" w:date="2013-04-29T15:16:00Z"/>
        </w:rPr>
        <w:pPrChange w:id="233" w:author="Michael Botieri" w:date="2013-05-01T13:38:00Z">
          <w:pPr>
            <w:pStyle w:val="ListParagraph"/>
            <w:numPr>
              <w:ilvl w:val="2"/>
              <w:numId w:val="53"/>
            </w:numPr>
            <w:tabs>
              <w:tab w:val="num" w:pos="360"/>
              <w:tab w:val="num" w:pos="2160"/>
            </w:tabs>
            <w:ind w:left="2160" w:hanging="360"/>
          </w:pPr>
        </w:pPrChange>
      </w:pPr>
      <w:del w:id="234" w:author="Michael Botieri" w:date="2013-04-29T15:16:00Z">
        <w:r w:rsidDel="002201C5">
          <w:delText>Notified when a new project is created in the private gallery</w:delText>
        </w:r>
      </w:del>
    </w:p>
    <w:p w14:paraId="248EE759" w14:textId="1A586550" w:rsidR="00F63291" w:rsidDel="002201C5" w:rsidRDefault="00F63291">
      <w:pPr>
        <w:rPr>
          <w:del w:id="235" w:author="Michael Botieri" w:date="2013-04-29T15:16:00Z"/>
        </w:rPr>
        <w:pPrChange w:id="236" w:author="Michael Botieri" w:date="2013-05-01T13:38:00Z">
          <w:pPr>
            <w:pStyle w:val="ListParagraph"/>
            <w:numPr>
              <w:ilvl w:val="2"/>
              <w:numId w:val="53"/>
            </w:numPr>
            <w:tabs>
              <w:tab w:val="num" w:pos="360"/>
              <w:tab w:val="num" w:pos="2160"/>
            </w:tabs>
            <w:ind w:left="2160" w:hanging="360"/>
          </w:pPr>
        </w:pPrChange>
      </w:pPr>
      <w:del w:id="237" w:author="Michael Botieri" w:date="2013-04-29T15:16:00Z">
        <w:r w:rsidDel="002201C5">
          <w:delText>Notified when a project is pushed to the public gallery</w:delText>
        </w:r>
      </w:del>
    </w:p>
    <w:p w14:paraId="194DFF3A" w14:textId="076455B2" w:rsidR="00F63291" w:rsidDel="002201C5" w:rsidRDefault="00F63291">
      <w:pPr>
        <w:rPr>
          <w:del w:id="238" w:author="Michael Botieri" w:date="2013-04-29T15:16:00Z"/>
        </w:rPr>
        <w:pPrChange w:id="239" w:author="Michael Botieri" w:date="2013-05-01T13:38:00Z">
          <w:pPr>
            <w:pStyle w:val="ListParagraph"/>
            <w:numPr>
              <w:ilvl w:val="3"/>
              <w:numId w:val="69"/>
            </w:numPr>
            <w:ind w:left="2880"/>
          </w:pPr>
        </w:pPrChange>
      </w:pPr>
      <w:del w:id="240" w:author="Michael Botieri" w:date="2013-04-29T15:16:00Z">
        <w:r w:rsidDel="002201C5">
          <w:delText>When creating the group, the administrator will specify is users can publish to the public page themselves, or must request permission to publish. If permission is requested, the administrator will receive a notification for this instead</w:delText>
        </w:r>
      </w:del>
    </w:p>
    <w:p w14:paraId="604508E5" w14:textId="1D5B65EA" w:rsidR="0047529F" w:rsidDel="002201C5" w:rsidRDefault="00F63291">
      <w:pPr>
        <w:rPr>
          <w:del w:id="241" w:author="Michael Botieri" w:date="2013-04-29T15:16:00Z"/>
        </w:rPr>
        <w:pPrChange w:id="242" w:author="Michael Botieri" w:date="2013-05-01T13:38:00Z">
          <w:pPr>
            <w:pStyle w:val="ListParagraph"/>
            <w:numPr>
              <w:ilvl w:val="2"/>
              <w:numId w:val="69"/>
            </w:numPr>
            <w:tabs>
              <w:tab w:val="num" w:pos="360"/>
            </w:tabs>
            <w:ind w:left="2160" w:hanging="360"/>
          </w:pPr>
        </w:pPrChange>
      </w:pPr>
      <w:del w:id="243" w:author="Michael Botieri" w:date="2013-04-29T15:16:00Z">
        <w:r w:rsidDel="002201C5">
          <w:delText>Notified when a work in their group is flagged as inappropriate</w:delText>
        </w:r>
      </w:del>
    </w:p>
    <w:p w14:paraId="53731534" w14:textId="56618870" w:rsidR="00E1073F" w:rsidDel="002201C5" w:rsidRDefault="00E1073F">
      <w:pPr>
        <w:rPr>
          <w:del w:id="244" w:author="Michael Botieri" w:date="2013-04-29T15:16:00Z"/>
        </w:rPr>
        <w:pPrChange w:id="245" w:author="Michael Botieri" w:date="2013-05-01T13:38:00Z">
          <w:pPr>
            <w:pStyle w:val="ListParagraph"/>
            <w:numPr>
              <w:ilvl w:val="2"/>
              <w:numId w:val="69"/>
            </w:numPr>
            <w:tabs>
              <w:tab w:val="num" w:pos="360"/>
              <w:tab w:val="num" w:pos="2160"/>
            </w:tabs>
            <w:ind w:left="2160" w:hanging="360"/>
          </w:pPr>
        </w:pPrChange>
      </w:pPr>
    </w:p>
    <w:p w14:paraId="7BE054E7" w14:textId="2B30FD93" w:rsidR="00C82479" w:rsidRPr="009B7CF6" w:rsidDel="002201C5" w:rsidRDefault="00C82479">
      <w:pPr>
        <w:rPr>
          <w:del w:id="246" w:author="Michael Botieri" w:date="2013-04-29T15:16:00Z"/>
        </w:rPr>
        <w:pPrChange w:id="247" w:author="Michael Botieri" w:date="2013-05-01T13:38:00Z">
          <w:pPr>
            <w:pStyle w:val="ListParagraph"/>
            <w:numPr>
              <w:ilvl w:val="1"/>
              <w:numId w:val="54"/>
            </w:numPr>
            <w:tabs>
              <w:tab w:val="num" w:pos="360"/>
              <w:tab w:val="num" w:pos="1440"/>
            </w:tabs>
            <w:ind w:left="1440" w:hanging="360"/>
          </w:pPr>
        </w:pPrChange>
      </w:pPr>
      <w:del w:id="248" w:author="Michael Botieri" w:date="2013-04-29T15:16:00Z">
        <w:r w:rsidRPr="009B7CF6" w:rsidDel="002201C5">
          <w:delText>Messages</w:delText>
        </w:r>
      </w:del>
    </w:p>
    <w:p w14:paraId="010147D5" w14:textId="4E52C8EA" w:rsidR="004A5CAE" w:rsidDel="002201C5" w:rsidRDefault="004A5CAE">
      <w:pPr>
        <w:rPr>
          <w:del w:id="249" w:author="Michael Botieri" w:date="2013-04-29T15:16:00Z"/>
        </w:rPr>
        <w:pPrChange w:id="250" w:author="Michael Botieri" w:date="2013-05-01T13:38:00Z">
          <w:pPr>
            <w:pStyle w:val="ListParagraph"/>
            <w:numPr>
              <w:ilvl w:val="2"/>
              <w:numId w:val="54"/>
            </w:numPr>
            <w:ind w:left="0" w:firstLine="1800"/>
          </w:pPr>
        </w:pPrChange>
      </w:pPr>
      <w:del w:id="251" w:author="Michael Botieri" w:date="2013-04-29T15:16:00Z">
        <w:r w:rsidDel="002201C5">
          <w:delText xml:space="preserve">   Notified when </w:delText>
        </w:r>
        <w:r w:rsidR="001B3FEF" w:rsidDel="002201C5">
          <w:delText>direct messages are received</w:delText>
        </w:r>
      </w:del>
    </w:p>
    <w:p w14:paraId="292D64FC" w14:textId="6B7451F6" w:rsidR="001B3FEF" w:rsidDel="002201C5" w:rsidRDefault="001B3FEF">
      <w:pPr>
        <w:rPr>
          <w:del w:id="252" w:author="Michael Botieri" w:date="2013-04-29T15:16:00Z"/>
        </w:rPr>
        <w:pPrChange w:id="253" w:author="Michael Botieri" w:date="2013-05-01T13:38:00Z">
          <w:pPr>
            <w:pStyle w:val="ListParagraph"/>
            <w:numPr>
              <w:ilvl w:val="2"/>
              <w:numId w:val="54"/>
            </w:numPr>
            <w:ind w:left="0" w:firstLine="1800"/>
          </w:pPr>
        </w:pPrChange>
      </w:pPr>
      <w:del w:id="254" w:author="Michael Botieri" w:date="2013-04-29T15:16:00Z">
        <w:r w:rsidDel="002201C5">
          <w:delText xml:space="preserve">   Notified when a user requests feedback from specific student</w:delText>
        </w:r>
      </w:del>
    </w:p>
    <w:p w14:paraId="4D87F0A3" w14:textId="0D40569E" w:rsidR="0047529F" w:rsidDel="002201C5" w:rsidRDefault="001B3FEF">
      <w:pPr>
        <w:rPr>
          <w:del w:id="255" w:author="Michael Botieri" w:date="2013-04-29T15:16:00Z"/>
        </w:rPr>
        <w:pPrChange w:id="256" w:author="Michael Botieri" w:date="2013-05-01T13:38:00Z">
          <w:pPr>
            <w:pStyle w:val="ListParagraph"/>
            <w:numPr>
              <w:ilvl w:val="2"/>
              <w:numId w:val="54"/>
            </w:numPr>
            <w:ind w:left="0" w:firstLine="1800"/>
          </w:pPr>
        </w:pPrChange>
      </w:pPr>
      <w:del w:id="257" w:author="Michael Botieri" w:date="2013-04-29T15:16:00Z">
        <w:r w:rsidDel="002201C5">
          <w:delText xml:space="preserve">   Notified when a user is invited to join a group</w:delText>
        </w:r>
      </w:del>
    </w:p>
    <w:p w14:paraId="7327816E" w14:textId="70E2CF4F" w:rsidR="00DE74CB" w:rsidRPr="00A23B66" w:rsidDel="002201C5" w:rsidRDefault="00DE74CB">
      <w:pPr>
        <w:rPr>
          <w:del w:id="258" w:author="Michael Botieri" w:date="2013-04-29T15:16:00Z"/>
        </w:rPr>
        <w:pPrChange w:id="259" w:author="Michael Botieri" w:date="2013-05-01T13:38:00Z">
          <w:pPr>
            <w:pStyle w:val="ListParagraph"/>
            <w:numPr>
              <w:numId w:val="75"/>
            </w:numPr>
            <w:ind w:left="1080" w:hanging="360"/>
          </w:pPr>
        </w:pPrChange>
      </w:pPr>
      <w:del w:id="260" w:author="Michael Botieri" w:date="2013-04-29T15:16:00Z">
        <w:r w:rsidDel="002201C5">
          <w:delText>Notification Settings</w:delText>
        </w:r>
      </w:del>
    </w:p>
    <w:p w14:paraId="4D9D43CF" w14:textId="26A78E46" w:rsidR="00DE74CB" w:rsidRPr="00A23B66" w:rsidDel="002201C5" w:rsidRDefault="00DE74CB">
      <w:pPr>
        <w:rPr>
          <w:del w:id="261" w:author="Michael Botieri" w:date="2013-04-29T15:16:00Z"/>
        </w:rPr>
        <w:pPrChange w:id="262" w:author="Michael Botieri" w:date="2013-05-01T13:38:00Z">
          <w:pPr>
            <w:pStyle w:val="ListParagraph"/>
            <w:numPr>
              <w:ilvl w:val="1"/>
              <w:numId w:val="75"/>
            </w:numPr>
            <w:ind w:left="1800" w:hanging="360"/>
          </w:pPr>
        </w:pPrChange>
      </w:pPr>
      <w:del w:id="263" w:author="Michael Botieri" w:date="2013-04-29T15:16:00Z">
        <w:r w:rsidDel="002201C5">
          <w:delText>Editing notification settings for people will be done at the Follower Management Page</w:delText>
        </w:r>
      </w:del>
    </w:p>
    <w:p w14:paraId="6E1E5369" w14:textId="65A746DA" w:rsidR="00DE74CB" w:rsidDel="002201C5" w:rsidRDefault="00DE74CB">
      <w:pPr>
        <w:rPr>
          <w:del w:id="264" w:author="Michael Botieri" w:date="2013-04-29T15:16:00Z"/>
        </w:rPr>
        <w:pPrChange w:id="265" w:author="Michael Botieri" w:date="2013-05-01T13:38:00Z">
          <w:pPr>
            <w:pStyle w:val="ListParagraph"/>
            <w:numPr>
              <w:ilvl w:val="1"/>
              <w:numId w:val="75"/>
            </w:numPr>
            <w:ind w:left="1800" w:hanging="360"/>
          </w:pPr>
        </w:pPrChange>
      </w:pPr>
      <w:del w:id="266" w:author="Michael Botieri" w:date="2013-04-29T15:16:00Z">
        <w:r w:rsidDel="002201C5">
          <w:delText>Editing notification settings for groups will be done at the  Management Page</w:delText>
        </w:r>
      </w:del>
    </w:p>
    <w:p w14:paraId="1C72DC3B" w14:textId="5D56126E" w:rsidR="00DE74CB" w:rsidDel="002201C5" w:rsidRDefault="00DE74CB">
      <w:pPr>
        <w:rPr>
          <w:del w:id="267" w:author="Michael Botieri" w:date="2013-04-29T15:16:00Z"/>
        </w:rPr>
      </w:pPr>
    </w:p>
    <w:p w14:paraId="5B7058FB" w14:textId="4A0DDBC1" w:rsidR="00C82479" w:rsidRPr="009B7CF6" w:rsidDel="002201C5" w:rsidRDefault="00C82479">
      <w:pPr>
        <w:rPr>
          <w:del w:id="268" w:author="Michael Botieri" w:date="2013-04-29T15:16:00Z"/>
          <w:rFonts w:ascii="Arial Bold" w:hAnsi="Arial Bold"/>
          <w:color w:val="0F3642"/>
        </w:rPr>
      </w:pPr>
    </w:p>
    <w:p w14:paraId="00127638" w14:textId="77777777" w:rsidR="00C82479" w:rsidRPr="009B7CF6" w:rsidRDefault="00C82479" w:rsidP="0050142D">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Create new work</w:t>
      </w:r>
    </w:p>
    <w:p w14:paraId="0C28487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180ED7CE" w:rsidR="006B02FC" w:rsidRDefault="00CB4D02" w:rsidP="009B7CF6">
      <w:pPr>
        <w:pStyle w:val="ListParagraph"/>
        <w:numPr>
          <w:ilvl w:val="1"/>
          <w:numId w:val="62"/>
        </w:numPr>
        <w:ind w:left="1800"/>
        <w:rPr>
          <w:color w:val="242424"/>
        </w:rPr>
      </w:pPr>
      <w:r w:rsidRPr="00CB4D02">
        <w:rPr>
          <w:color w:val="242424"/>
        </w:rPr>
        <w:lastRenderedPageBreak/>
        <w:t>Student</w:t>
      </w:r>
      <w:r w:rsidR="006B02FC">
        <w:rPr>
          <w:color w:val="242424"/>
        </w:rPr>
        <w:t>s</w:t>
      </w:r>
      <w:r w:rsidRPr="00CB4D02">
        <w:rPr>
          <w:color w:val="242424"/>
        </w:rPr>
        <w:t xml:space="preserve"> </w:t>
      </w:r>
      <w:ins w:id="269" w:author="asap" w:date="2013-04-26T12:50:00Z">
        <w:r w:rsidR="00241731">
          <w:rPr>
            <w:color w:val="242424"/>
          </w:rPr>
          <w:t>– returns student profile and associated projects</w:t>
        </w:r>
      </w:ins>
    </w:p>
    <w:p w14:paraId="691EF4AE" w14:textId="77777777" w:rsidR="00FA3A2A" w:rsidRDefault="006B02FC" w:rsidP="00A23B66">
      <w:pPr>
        <w:pStyle w:val="ListParagraph"/>
        <w:numPr>
          <w:ilvl w:val="1"/>
          <w:numId w:val="62"/>
        </w:numPr>
        <w:ind w:left="1800"/>
        <w:rPr>
          <w:color w:val="242424"/>
        </w:rPr>
      </w:pPr>
      <w:r>
        <w:rPr>
          <w:color w:val="242424"/>
        </w:rPr>
        <w:t>Faculty – returns faculty profile and associated students/projects</w:t>
      </w:r>
    </w:p>
    <w:p w14:paraId="52486012" w14:textId="7C12C61A" w:rsidR="006B02FC" w:rsidRPr="00A23B66" w:rsidRDefault="006B02FC" w:rsidP="00FA3A2A">
      <w:pPr>
        <w:pStyle w:val="ListParagraph"/>
        <w:numPr>
          <w:ilvl w:val="1"/>
          <w:numId w:val="62"/>
        </w:numPr>
        <w:ind w:left="1800"/>
        <w:rPr>
          <w:color w:val="242424"/>
        </w:rPr>
      </w:pPr>
      <w:r w:rsidRPr="00FA3A2A">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FA3A2A"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r w:rsidRPr="00A23B66">
        <w:rPr>
          <w:color w:val="242424"/>
        </w:rPr>
        <w:t>)</w:t>
      </w:r>
    </w:p>
    <w:p w14:paraId="07B089E3" w14:textId="62289562" w:rsidR="00136EAC" w:rsidRPr="00FA3A2A" w:rsidRDefault="00136EAC" w:rsidP="009B7CF6">
      <w:pPr>
        <w:pStyle w:val="ListParagraph"/>
        <w:numPr>
          <w:ilvl w:val="3"/>
          <w:numId w:val="62"/>
        </w:numPr>
        <w:ind w:left="3240"/>
        <w:rPr>
          <w:color w:val="242424"/>
        </w:rPr>
      </w:pPr>
      <w:r w:rsidRPr="00A23B66">
        <w:rPr>
          <w:color w:val="242424"/>
        </w:rPr>
        <w:t>My Groups</w:t>
      </w:r>
    </w:p>
    <w:p w14:paraId="01E5A647" w14:textId="1E53D252" w:rsidR="00136EAC" w:rsidRPr="00FA3A2A" w:rsidRDefault="00F73EED" w:rsidP="009B7CF6">
      <w:pPr>
        <w:pStyle w:val="ListParagraph"/>
        <w:numPr>
          <w:ilvl w:val="1"/>
          <w:numId w:val="62"/>
        </w:numPr>
        <w:ind w:left="1800"/>
        <w:rPr>
          <w:color w:val="242424"/>
        </w:rPr>
      </w:pPr>
      <w:r w:rsidRPr="00A23B66">
        <w:rPr>
          <w:color w:val="242424"/>
        </w:rPr>
        <w:t>Rating (projects only</w:t>
      </w:r>
      <w:r w:rsidR="00A95BCA" w:rsidRPr="00A23B66">
        <w:rPr>
          <w:color w:val="242424"/>
        </w:rPr>
        <w:t xml:space="preserve"> – not profiles</w:t>
      </w:r>
      <w:r w:rsidRPr="00A23B66">
        <w:rPr>
          <w:color w:val="242424"/>
        </w:rPr>
        <w:t>)</w:t>
      </w:r>
    </w:p>
    <w:p w14:paraId="4B6D0FA5" w14:textId="2088DA6C" w:rsidR="00F73EED" w:rsidRPr="00FA3A2A" w:rsidRDefault="00F73EED" w:rsidP="009B7CF6">
      <w:pPr>
        <w:pStyle w:val="ListParagraph"/>
        <w:numPr>
          <w:ilvl w:val="1"/>
          <w:numId w:val="62"/>
        </w:numPr>
        <w:ind w:left="1800"/>
        <w:rPr>
          <w:color w:val="242424"/>
        </w:rPr>
      </w:pPr>
      <w:r w:rsidRPr="00A23B66">
        <w:rPr>
          <w:color w:val="242424"/>
        </w:rPr>
        <w:t>Time/Recent (projects only)</w:t>
      </w:r>
    </w:p>
    <w:p w14:paraId="022FB1F1" w14:textId="0CCB736E" w:rsidR="00F73EED" w:rsidRPr="00FA3A2A" w:rsidRDefault="00F73EED" w:rsidP="009B7CF6">
      <w:pPr>
        <w:pStyle w:val="ListParagraph"/>
        <w:numPr>
          <w:ilvl w:val="1"/>
          <w:numId w:val="62"/>
        </w:numPr>
        <w:ind w:left="1800"/>
        <w:rPr>
          <w:color w:val="242424"/>
        </w:rPr>
      </w:pPr>
      <w:r w:rsidRPr="00A23B66">
        <w:rPr>
          <w:color w:val="242424"/>
        </w:rPr>
        <w:t>Most Viewed</w:t>
      </w:r>
      <w:r w:rsidR="00A95BCA" w:rsidRPr="00A23B66">
        <w:rPr>
          <w:color w:val="242424"/>
        </w:rPr>
        <w:t xml:space="preserve"> (projects only)</w:t>
      </w:r>
    </w:p>
    <w:p w14:paraId="75C91B16" w14:textId="3379090C" w:rsidR="00A95BCA" w:rsidRPr="00FA3A2A" w:rsidRDefault="00A95BCA" w:rsidP="009B7CF6">
      <w:pPr>
        <w:pStyle w:val="ListParagraph"/>
        <w:numPr>
          <w:ilvl w:val="1"/>
          <w:numId w:val="62"/>
        </w:numPr>
        <w:ind w:left="1800"/>
        <w:rPr>
          <w:color w:val="242424"/>
        </w:rPr>
      </w:pPr>
      <w:r w:rsidRPr="00A23B66">
        <w:rPr>
          <w:color w:val="242424"/>
        </w:rPr>
        <w:t>Academic Interests – (required field on student profile)</w:t>
      </w:r>
    </w:p>
    <w:p w14:paraId="10B85DAC" w14:textId="72DEFCE0" w:rsidR="00A95BCA" w:rsidRDefault="00A95BCA" w:rsidP="00A23B66">
      <w:pPr>
        <w:pStyle w:val="ListParagraph"/>
        <w:numPr>
          <w:ilvl w:val="0"/>
          <w:numId w:val="62"/>
        </w:numPr>
        <w:ind w:left="1080"/>
        <w:rPr>
          <w:color w:val="242424"/>
        </w:rPr>
      </w:pPr>
      <w:r>
        <w:rPr>
          <w:color w:val="242424"/>
        </w:rPr>
        <w:t>Featured</w:t>
      </w:r>
      <w:r w:rsidR="00E82C42" w:rsidRPr="00E82C42">
        <w:rPr>
          <w:color w:val="242424"/>
        </w:rPr>
        <w:t xml:space="preserve"> </w:t>
      </w:r>
      <w:r>
        <w:rPr>
          <w:color w:val="242424"/>
        </w:rPr>
        <w:t>–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w:t>
      </w:r>
      <w:proofErr w:type="spellStart"/>
      <w:r>
        <w:rPr>
          <w:color w:val="242424"/>
        </w:rPr>
        <w:t>etc</w:t>
      </w:r>
      <w:proofErr w:type="spellEnd"/>
      <w:r>
        <w:rPr>
          <w:color w:val="242424"/>
        </w:rPr>
        <w:t>….”</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t>Profiles:</w:t>
      </w:r>
    </w:p>
    <w:p w14:paraId="32ED7B78" w14:textId="6F980932" w:rsidR="008B2810" w:rsidRDefault="008B2810" w:rsidP="00A23B66">
      <w:pPr>
        <w:pStyle w:val="ListParagraph"/>
        <w:numPr>
          <w:ilvl w:val="1"/>
          <w:numId w:val="65"/>
        </w:numPr>
        <w:rPr>
          <w:color w:val="242424"/>
        </w:rPr>
      </w:pPr>
      <w:r>
        <w:rPr>
          <w:color w:val="242424"/>
        </w:rPr>
        <w:t>View (available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1D2F276F" w:rsidR="00184FB2" w:rsidRDefault="00184FB2" w:rsidP="00A23B66">
      <w:pPr>
        <w:pStyle w:val="ListParagraph"/>
        <w:numPr>
          <w:ilvl w:val="1"/>
          <w:numId w:val="65"/>
        </w:numPr>
        <w:rPr>
          <w:color w:val="242424"/>
        </w:rPr>
      </w:pPr>
      <w:r>
        <w:rPr>
          <w:color w:val="242424"/>
        </w:rPr>
        <w:t>Bookmark</w:t>
      </w:r>
      <w:r w:rsidR="005F6852">
        <w:rPr>
          <w:color w:val="242424"/>
        </w:rPr>
        <w:t xml:space="preserve"> work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lastRenderedPageBreak/>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2266F2D5" w:rsidR="008B2810" w:rsidRDefault="008B2810" w:rsidP="009B7CF6">
      <w:pPr>
        <w:pStyle w:val="ListParagraph"/>
        <w:numPr>
          <w:ilvl w:val="0"/>
          <w:numId w:val="65"/>
        </w:numPr>
        <w:rPr>
          <w:color w:val="242424"/>
        </w:rPr>
      </w:pPr>
      <w:r>
        <w:rPr>
          <w:color w:val="242424"/>
        </w:rPr>
        <w:t>Public Projects:</w:t>
      </w:r>
    </w:p>
    <w:p w14:paraId="44BC508D" w14:textId="2F2A06C8" w:rsidR="00FA3A2A" w:rsidRDefault="00FA3A2A" w:rsidP="009B7CF6">
      <w:pPr>
        <w:pStyle w:val="ListParagraph"/>
        <w:numPr>
          <w:ilvl w:val="1"/>
          <w:numId w:val="65"/>
        </w:numPr>
        <w:rPr>
          <w:color w:val="242424"/>
        </w:rPr>
      </w:pPr>
      <w:r>
        <w:rPr>
          <w:color w:val="242424"/>
        </w:rPr>
        <w:t>View (available to anyone)</w:t>
      </w:r>
    </w:p>
    <w:p w14:paraId="076B01A0" w14:textId="7A52EE36" w:rsidR="00FA3A2A" w:rsidRDefault="00FA3A2A"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4B59DEA0" w:rsidR="00B2706C" w:rsidRDefault="008B2810" w:rsidP="00A23B66">
      <w:pPr>
        <w:pStyle w:val="ListParagraph"/>
        <w:numPr>
          <w:ilvl w:val="1"/>
          <w:numId w:val="65"/>
        </w:numPr>
        <w:rPr>
          <w:color w:val="242424"/>
        </w:rPr>
      </w:pPr>
      <w:r>
        <w:rPr>
          <w:color w:val="242424"/>
        </w:rPr>
        <w:t>“Like</w:t>
      </w:r>
      <w:r w:rsidR="00FA3A2A">
        <w:rPr>
          <w:color w:val="242424"/>
        </w:rPr>
        <w:t>”/</w:t>
      </w:r>
      <w:r w:rsidR="00B2706C">
        <w:rPr>
          <w:color w:val="242424"/>
        </w:rPr>
        <w:t>Rate</w:t>
      </w:r>
      <w:ins w:id="270" w:author="asap" w:date="2013-04-26T12:40:00Z">
        <w:r w:rsidR="00241731">
          <w:rPr>
            <w:color w:val="242424"/>
          </w:rPr>
          <w:t xml:space="preserve"> – </w:t>
        </w:r>
      </w:ins>
      <w:ins w:id="271" w:author="asap" w:date="2013-04-26T12:41:00Z">
        <w:r w:rsidR="00241731">
          <w:rPr>
            <w:color w:val="242424"/>
          </w:rPr>
          <w:t>“like” and share might be the same for external social networks</w:t>
        </w:r>
      </w:ins>
    </w:p>
    <w:p w14:paraId="01E345B2" w14:textId="4FBB987B" w:rsidR="00B2706C" w:rsidRPr="009B7CF6" w:rsidRDefault="00B2706C" w:rsidP="009B7CF6">
      <w:pPr>
        <w:pStyle w:val="ListParagraph"/>
        <w:numPr>
          <w:ilvl w:val="2"/>
          <w:numId w:val="65"/>
        </w:numPr>
        <w:rPr>
          <w:color w:val="242424"/>
          <w:highlight w:val="yellow"/>
        </w:rPr>
      </w:pPr>
      <w:proofErr w:type="gramStart"/>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735E8E85" w:rsidR="008B2810" w:rsidRDefault="008B2810" w:rsidP="00A23B66">
      <w:pPr>
        <w:pStyle w:val="ListParagraph"/>
        <w:numPr>
          <w:ilvl w:val="1"/>
          <w:numId w:val="65"/>
        </w:numPr>
        <w:rPr>
          <w:color w:val="242424"/>
        </w:rPr>
      </w:pPr>
      <w:r>
        <w:rPr>
          <w:color w:val="242424"/>
        </w:rPr>
        <w:t>Flag</w:t>
      </w:r>
      <w:r w:rsidR="00FA3A2A">
        <w:rPr>
          <w:color w:val="242424"/>
        </w:rPr>
        <w:t xml:space="preserve"> </w:t>
      </w:r>
      <w:r>
        <w:rPr>
          <w:color w:val="242424"/>
        </w:rPr>
        <w:t>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23E0BB2A" w:rsidR="008B2810" w:rsidRDefault="008B2810" w:rsidP="009B7CF6">
      <w:pPr>
        <w:pStyle w:val="ListParagraph"/>
        <w:numPr>
          <w:ilvl w:val="1"/>
          <w:numId w:val="65"/>
        </w:numPr>
        <w:rPr>
          <w:color w:val="242424"/>
        </w:rPr>
      </w:pPr>
      <w:r>
        <w:rPr>
          <w:color w:val="242424"/>
        </w:rPr>
        <w:t>Give evaluation based on owners solicitation</w:t>
      </w:r>
      <w:ins w:id="272" w:author="asap" w:date="2013-04-26T12:48:00Z">
        <w:r w:rsidR="00241731">
          <w:rPr>
            <w:color w:val="242424"/>
          </w:rPr>
          <w:t xml:space="preserve"> (owner</w:t>
        </w:r>
      </w:ins>
      <w:ins w:id="273" w:author="asap" w:date="2013-04-26T12:50:00Z">
        <w:r w:rsidR="00241731">
          <w:rPr>
            <w:color w:val="242424"/>
          </w:rPr>
          <w:t>s</w:t>
        </w:r>
      </w:ins>
      <w:ins w:id="274" w:author="asap" w:date="2013-04-26T12:48:00Z">
        <w:r w:rsidR="00241731">
          <w:rPr>
            <w:color w:val="242424"/>
          </w:rPr>
          <w:t xml:space="preserve"> might include a faculty member that is the owner of the group)</w:t>
        </w:r>
      </w:ins>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19968D27" w14:textId="3347776F" w:rsidR="00C82479" w:rsidRPr="009B7CF6" w:rsidRDefault="00C82479">
      <w:pPr>
        <w:pStyle w:val="ListParagraph"/>
        <w:ind w:left="1440"/>
        <w:pPrChange w:id="275" w:author="asap" w:date="2013-04-26T12:48:00Z">
          <w:pPr>
            <w:pStyle w:val="ListParagraph"/>
          </w:pPr>
        </w:pPrChange>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351984BE" w:rsidR="00C82479" w:rsidRPr="009B7CF6" w:rsidDel="002201C5" w:rsidRDefault="00C82479" w:rsidP="00A23B66">
      <w:pPr>
        <w:pStyle w:val="ListParagraph"/>
        <w:numPr>
          <w:ilvl w:val="0"/>
          <w:numId w:val="59"/>
        </w:numPr>
        <w:tabs>
          <w:tab w:val="clear" w:pos="360"/>
          <w:tab w:val="num" w:pos="720"/>
        </w:tabs>
        <w:ind w:left="720" w:hanging="360"/>
        <w:rPr>
          <w:del w:id="276" w:author="Michael Botieri" w:date="2013-04-29T15:11:00Z"/>
          <w:color w:val="242424"/>
        </w:rPr>
      </w:pPr>
      <w:del w:id="277" w:author="Michael Botieri" w:date="2013-04-29T15:11:00Z">
        <w:r w:rsidRPr="009B7CF6" w:rsidDel="002201C5">
          <w:rPr>
            <w:color w:val="242424"/>
          </w:rPr>
          <w:delText>Send message to student</w:delText>
        </w:r>
      </w:del>
    </w:p>
    <w:p w14:paraId="2A3AD772"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A23B66" w:rsidRDefault="00C82479">
      <w:pPr>
        <w:pStyle w:val="FreeForm"/>
        <w:rPr>
          <w:rFonts w:ascii="Arial Bold" w:hAnsi="Arial Bold"/>
          <w:color w:val="FFFEFE"/>
          <w:sz w:val="48"/>
        </w:rPr>
      </w:pPr>
      <w:r>
        <w:br w:type="page"/>
      </w:r>
    </w:p>
    <w:p w14:paraId="6F45327E" w14:textId="77777777" w:rsidR="00C82479" w:rsidRPr="00FA3A2A" w:rsidRDefault="00C82479">
      <w:pPr>
        <w:rPr>
          <w:color w:val="242424"/>
        </w:rPr>
      </w:pPr>
      <w:r>
        <w:lastRenderedPageBreak/>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A23B66" w:rsidRDefault="00C82479">
      <w:pPr>
        <w:rPr>
          <w:color w:val="242424"/>
        </w:rPr>
      </w:pPr>
    </w:p>
    <w:p w14:paraId="16E4B42C" w14:textId="77777777" w:rsidR="00C82479" w:rsidRPr="00A23B66" w:rsidRDefault="00C82479">
      <w:pPr>
        <w:rPr>
          <w:rFonts w:ascii="Arial Bold" w:hAnsi="Arial Bold"/>
          <w:color w:val="0F3642"/>
          <w:sz w:val="36"/>
        </w:rPr>
      </w:pPr>
      <w:r w:rsidRPr="00A23B66">
        <w:rPr>
          <w:rFonts w:ascii="Arial Bold" w:hAnsi="Arial Bold"/>
          <w:color w:val="0F3642"/>
          <w:sz w:val="36"/>
        </w:rPr>
        <w:t>Wireframes</w:t>
      </w:r>
    </w:p>
    <w:p w14:paraId="5EE0C051" w14:textId="77777777" w:rsidR="00C82479" w:rsidRPr="00A23B66" w:rsidRDefault="00C82479">
      <w:pPr>
        <w:rPr>
          <w:color w:val="242424"/>
        </w:rPr>
      </w:pPr>
    </w:p>
    <w:p w14:paraId="6F3ED670" w14:textId="77777777" w:rsidR="00C82479" w:rsidRPr="00A23B66" w:rsidRDefault="00C82479">
      <w:pPr>
        <w:rPr>
          <w:color w:val="242424"/>
        </w:rPr>
      </w:pPr>
    </w:p>
    <w:p w14:paraId="58B57FEC" w14:textId="77777777" w:rsidR="00C82479" w:rsidRPr="00A23B66" w:rsidRDefault="00C82479">
      <w:pPr>
        <w:rPr>
          <w:rFonts w:ascii="Arial Bold" w:hAnsi="Arial Bold"/>
          <w:color w:val="0F3642"/>
          <w:sz w:val="36"/>
        </w:rPr>
      </w:pPr>
      <w:r w:rsidRPr="00A23B66">
        <w:rPr>
          <w:rFonts w:ascii="Arial Bold" w:hAnsi="Arial Bold"/>
          <w:color w:val="0F3642"/>
          <w:sz w:val="36"/>
        </w:rPr>
        <w:t>Storyboards</w:t>
      </w:r>
    </w:p>
    <w:p w14:paraId="45F956AD" w14:textId="77777777" w:rsidR="00C82479" w:rsidRPr="00A23B66" w:rsidRDefault="00C82479">
      <w:pPr>
        <w:rPr>
          <w:color w:val="242424"/>
        </w:rPr>
      </w:pPr>
    </w:p>
    <w:p w14:paraId="097F11CE" w14:textId="77777777" w:rsidR="00C82479" w:rsidRPr="00A23B66" w:rsidRDefault="00C82479">
      <w:pPr>
        <w:rPr>
          <w:color w:val="242424"/>
        </w:rPr>
      </w:pPr>
    </w:p>
    <w:p w14:paraId="6ADAAEFA" w14:textId="77777777" w:rsidR="00C82479" w:rsidRPr="00A23B66" w:rsidRDefault="00C82479">
      <w:pPr>
        <w:rPr>
          <w:rFonts w:ascii="Arial Bold" w:hAnsi="Arial Bold"/>
          <w:color w:val="0F3642"/>
          <w:sz w:val="36"/>
        </w:rPr>
      </w:pPr>
      <w:r w:rsidRPr="00A23B66">
        <w:rPr>
          <w:rFonts w:ascii="Arial Bold" w:hAnsi="Arial Bold"/>
          <w:color w:val="0F3642"/>
          <w:sz w:val="36"/>
        </w:rPr>
        <w:t>Class Diagram</w:t>
      </w:r>
    </w:p>
    <w:p w14:paraId="62778DED" w14:textId="77777777" w:rsidR="00C82479" w:rsidRPr="00A23B66" w:rsidRDefault="00C82479">
      <w:pPr>
        <w:rPr>
          <w:color w:val="242424"/>
        </w:rPr>
      </w:pPr>
    </w:p>
    <w:p w14:paraId="1F8CA686" w14:textId="77777777" w:rsidR="00C82479" w:rsidRPr="00A23B66" w:rsidRDefault="00C82479">
      <w:pPr>
        <w:rPr>
          <w:color w:val="242424"/>
        </w:rPr>
      </w:pPr>
    </w:p>
    <w:p w14:paraId="71DD2BF5" w14:textId="77777777" w:rsidR="00C82479" w:rsidRPr="00A23B66" w:rsidRDefault="00C82479">
      <w:pPr>
        <w:rPr>
          <w:rFonts w:ascii="Arial Bold" w:hAnsi="Arial Bold"/>
          <w:color w:val="0F3642"/>
          <w:sz w:val="36"/>
        </w:rPr>
      </w:pPr>
      <w:r w:rsidRPr="00A23B66">
        <w:rPr>
          <w:rFonts w:ascii="Arial Bold" w:hAnsi="Arial Bold"/>
          <w:color w:val="0F3642"/>
          <w:sz w:val="36"/>
        </w:rPr>
        <w:t>Database Schema</w:t>
      </w:r>
    </w:p>
    <w:p w14:paraId="4CEC4892" w14:textId="77777777" w:rsidR="00C82479" w:rsidRPr="00A23B66" w:rsidRDefault="00C82479">
      <w:pPr>
        <w:rPr>
          <w:color w:val="242424"/>
        </w:rPr>
      </w:pPr>
    </w:p>
    <w:p w14:paraId="1FA8D88A" w14:textId="77777777" w:rsidR="00C82479" w:rsidRPr="00A23B66" w:rsidRDefault="00C82479">
      <w:pPr>
        <w:rPr>
          <w:color w:val="242424"/>
        </w:rPr>
      </w:pPr>
    </w:p>
    <w:p w14:paraId="2B87F542" w14:textId="77777777" w:rsidR="00C82479" w:rsidRPr="00A23B66"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7"/>
      <w:headerReference w:type="default" r:id="rId18"/>
      <w:footerReference w:type="even" r:id="rId19"/>
      <w:footerReference w:type="default" r:id="rId2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2625BE" w:rsidRDefault="002625BE">
      <w:r>
        <w:separator/>
      </w:r>
    </w:p>
  </w:endnote>
  <w:endnote w:type="continuationSeparator" w:id="0">
    <w:p w14:paraId="3920823A" w14:textId="77777777" w:rsidR="002625BE" w:rsidRDefault="002625BE">
      <w:r>
        <w:continuationSeparator/>
      </w:r>
    </w:p>
  </w:endnote>
  <w:endnote w:type="continuationNotice" w:id="1">
    <w:p w14:paraId="7A66EE30" w14:textId="77777777" w:rsidR="002625BE" w:rsidRDefault="00262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6E8F6D1B" w:rsidR="002625BE" w:rsidRDefault="002625BE">
    <w:pPr>
      <w:rPr>
        <w:rFonts w:ascii="Times New Roman" w:eastAsia="Times New Roman" w:hAnsi="Times New Roman"/>
        <w:color w:val="auto"/>
        <w:sz w:val="20"/>
        <w:lang w:bidi="x-none"/>
      </w:rPr>
    </w:pPr>
    <w:r>
      <w:rPr>
        <w:noProof/>
      </w:rPr>
      <w:pict w14:anchorId="443A35F7">
        <v:rect id="_x0000_s2049" style="position:absolute;margin-left:575pt;margin-top:738.05pt;width:25.6pt;height:15pt;z-index:-251656192;mso-position-horizontal-relative:page;mso-position-vertical-relative:page" coordsize="21600,21600" stroked="f" strokeweight="1pt">
          <v:fill o:detectmouseclick="t"/>
          <v:stroke joinstyle="round"/>
          <v:path arrowok="t" o:connectlocs="10800,10800"/>
          <v:textbox style="mso-next-textbox:#_x0000_s2049" inset="0,0,0,0">
            <w:txbxContent>
              <w:p w14:paraId="08351CA0" w14:textId="77777777" w:rsidR="002625BE" w:rsidRDefault="002625BE">
                <w:pPr>
                  <w:pStyle w:val="Footer1"/>
                  <w:jc w:val="center"/>
                  <w:rPr>
                    <w:rFonts w:ascii="Times New Roman" w:hAnsi="Times New Roman"/>
                    <w:sz w:val="20"/>
                  </w:rPr>
                  <w:pPrChange w:id="278"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4E196A">
                  <w:rPr>
                    <w:rStyle w:val="PageNumber1"/>
                    <w:noProof/>
                  </w:rPr>
                  <w:t>26</w:t>
                </w:r>
                <w:r>
                  <w:rPr>
                    <w:rStyle w:val="PageNumber1"/>
                  </w:rPr>
                  <w:fldChar w:fldCharType="end"/>
                </w:r>
              </w:p>
              <w:p w14:paraId="7897DC12" w14:textId="77777777" w:rsidR="002625BE" w:rsidRDefault="002625BE"/>
              <w:p w14:paraId="74E29659" w14:textId="77777777" w:rsidR="002625BE" w:rsidRDefault="002625BE"/>
              <w:p w14:paraId="33AEBF41" w14:textId="77777777" w:rsidR="002625BE" w:rsidRDefault="002625BE">
                <w:pPr>
                  <w:rPr>
                    <w:rFonts w:ascii="Times New Roman" w:eastAsia="Times New Roman" w:hAnsi="Times New Roman"/>
                    <w:color w:val="auto"/>
                    <w:sz w:val="20"/>
                    <w:lang w:bidi="x-none"/>
                  </w:rPr>
                </w:pPr>
              </w:p>
            </w:txbxContent>
          </v:textbox>
          <w10:wrap anchorx="page" anchory="page"/>
        </v:rect>
      </w:pic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051B7B3C" w:rsidR="002625BE" w:rsidRDefault="002625BE" w:rsidP="00CB4D02">
    <w:pPr>
      <w:tabs>
        <w:tab w:val="right" w:pos="10080"/>
      </w:tabs>
      <w:rPr>
        <w:rFonts w:ascii="Times New Roman" w:eastAsia="Times New Roman" w:hAnsi="Times New Roman"/>
        <w:color w:val="auto"/>
        <w:sz w:val="20"/>
        <w:lang w:bidi="x-none"/>
      </w:rPr>
    </w:pPr>
    <w:r>
      <w:rPr>
        <w:noProof/>
      </w:rPr>
      <w:pict w14:anchorId="4D2ADA95">
        <v:rect id="_x0000_s2050" style="position:absolute;margin-left:8in;margin-top:737.05pt;width:23.6pt;height:15pt;z-index:-251654144;mso-position-horizontal-relative:page;mso-position-vertical-relative:page" coordsize="21600,21600" stroked="f" strokeweight="1pt">
          <v:fill o:detectmouseclick="t"/>
          <v:stroke joinstyle="round"/>
          <v:path arrowok="t" o:connectlocs="10800,10800"/>
          <v:textbox style="mso-next-textbox:#_x0000_s2050" inset="0,0,0,0">
            <w:txbxContent>
              <w:p w14:paraId="001054F5" w14:textId="77777777" w:rsidR="002625BE" w:rsidRDefault="002625BE">
                <w:pPr>
                  <w:pStyle w:val="Footer1"/>
                  <w:jc w:val="center"/>
                  <w:rPr>
                    <w:rFonts w:ascii="Times New Roman" w:hAnsi="Times New Roman"/>
                    <w:sz w:val="20"/>
                  </w:rPr>
                  <w:pPrChange w:id="279"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4E196A">
                  <w:rPr>
                    <w:rStyle w:val="PageNumber1"/>
                    <w:noProof/>
                  </w:rPr>
                  <w:t>25</w:t>
                </w:r>
                <w:r>
                  <w:rPr>
                    <w:rStyle w:val="PageNumber1"/>
                  </w:rPr>
                  <w:fldChar w:fldCharType="end"/>
                </w:r>
              </w:p>
              <w:p w14:paraId="0D97F1C8" w14:textId="77777777" w:rsidR="002625BE" w:rsidRDefault="002625BE">
                <w:pPr>
                  <w:jc w:val="center"/>
                  <w:pPrChange w:id="280" w:author="Michael Botieri" w:date="2013-04-29T15:27:00Z">
                    <w:pPr/>
                  </w:pPrChange>
                </w:pPr>
              </w:p>
              <w:p w14:paraId="192330AB" w14:textId="77777777" w:rsidR="002625BE" w:rsidRDefault="002625BE">
                <w:pPr>
                  <w:jc w:val="center"/>
                  <w:pPrChange w:id="281" w:author="Michael Botieri" w:date="2013-04-29T15:27:00Z">
                    <w:pPr/>
                  </w:pPrChange>
                </w:pPr>
              </w:p>
              <w:p w14:paraId="760EDB4A" w14:textId="77777777" w:rsidR="002625BE" w:rsidRDefault="002625BE">
                <w:pPr>
                  <w:jc w:val="center"/>
                  <w:rPr>
                    <w:rFonts w:ascii="Times New Roman" w:eastAsia="Times New Roman" w:hAnsi="Times New Roman"/>
                    <w:color w:val="auto"/>
                    <w:sz w:val="20"/>
                    <w:lang w:bidi="x-none"/>
                  </w:rPr>
                  <w:pPrChange w:id="282" w:author="Michael Botieri" w:date="2013-04-29T15:27:00Z">
                    <w:pPr/>
                  </w:pPrChange>
                </w:pPr>
              </w:p>
            </w:txbxContent>
          </v:textbox>
          <w10:wrap anchorx="page" anchory="page"/>
        </v:rect>
      </w:pic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2625BE" w:rsidRDefault="002625BE">
      <w:r>
        <w:separator/>
      </w:r>
    </w:p>
  </w:footnote>
  <w:footnote w:type="continuationSeparator" w:id="0">
    <w:p w14:paraId="72307076" w14:textId="77777777" w:rsidR="002625BE" w:rsidRDefault="002625BE">
      <w:r>
        <w:continuationSeparator/>
      </w:r>
    </w:p>
  </w:footnote>
  <w:footnote w:type="continuationNotice" w:id="1">
    <w:p w14:paraId="7DE1478B" w14:textId="77777777" w:rsidR="002625BE" w:rsidRDefault="002625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F67720E" w:rsidR="002625BE" w:rsidRDefault="002625BE">
    <w:pPr>
      <w:pStyle w:val="Header1"/>
      <w:rPr>
        <w:rFonts w:ascii="Times New Roman" w:eastAsia="Times New Roman" w:hAnsi="Times New Roman"/>
        <w:color w:val="auto"/>
        <w:sz w:val="20"/>
        <w:lang w:bidi="x-none"/>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08623E3" w:rsidR="002625BE" w:rsidRDefault="002625BE">
    <w:pPr>
      <w:pStyle w:val="Header1"/>
      <w:rPr>
        <w:rFonts w:ascii="Times New Roman" w:eastAsia="Times New Roman" w:hAnsi="Times New Roman"/>
        <w:color w:val="auto"/>
        <w:sz w:val="20"/>
        <w:lang w:bidi="x-none"/>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6">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8">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8"/>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6"/>
  </w:num>
  <w:num w:numId="70">
    <w:abstractNumId w:val="77"/>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 w:numId="79">
    <w:abstractNumId w:val="7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1F02F0"/>
    <w:rsid w:val="0020421A"/>
    <w:rsid w:val="002201C5"/>
    <w:rsid w:val="00241731"/>
    <w:rsid w:val="002625BE"/>
    <w:rsid w:val="002A47E3"/>
    <w:rsid w:val="003B0C04"/>
    <w:rsid w:val="00413343"/>
    <w:rsid w:val="00445FD7"/>
    <w:rsid w:val="00454B4B"/>
    <w:rsid w:val="00466E4D"/>
    <w:rsid w:val="0047529F"/>
    <w:rsid w:val="004A5CAE"/>
    <w:rsid w:val="004E196A"/>
    <w:rsid w:val="004E5B44"/>
    <w:rsid w:val="0050142D"/>
    <w:rsid w:val="005173DC"/>
    <w:rsid w:val="005532D8"/>
    <w:rsid w:val="00572CCB"/>
    <w:rsid w:val="005A1FC4"/>
    <w:rsid w:val="005B2084"/>
    <w:rsid w:val="005F6852"/>
    <w:rsid w:val="00614F3F"/>
    <w:rsid w:val="0068794B"/>
    <w:rsid w:val="006A0486"/>
    <w:rsid w:val="006A0784"/>
    <w:rsid w:val="006B02FC"/>
    <w:rsid w:val="006D5DB1"/>
    <w:rsid w:val="006E7D46"/>
    <w:rsid w:val="007260B0"/>
    <w:rsid w:val="007542EA"/>
    <w:rsid w:val="007671F1"/>
    <w:rsid w:val="00771CBF"/>
    <w:rsid w:val="007C1210"/>
    <w:rsid w:val="007D7BFF"/>
    <w:rsid w:val="007E157A"/>
    <w:rsid w:val="007E1FC8"/>
    <w:rsid w:val="00803069"/>
    <w:rsid w:val="008A07D7"/>
    <w:rsid w:val="008B2810"/>
    <w:rsid w:val="008B5D02"/>
    <w:rsid w:val="009429E2"/>
    <w:rsid w:val="009463D6"/>
    <w:rsid w:val="00980A2B"/>
    <w:rsid w:val="009B7CF6"/>
    <w:rsid w:val="009F5063"/>
    <w:rsid w:val="00A23B66"/>
    <w:rsid w:val="00A30E8C"/>
    <w:rsid w:val="00A95BCA"/>
    <w:rsid w:val="00AB55FB"/>
    <w:rsid w:val="00AD763A"/>
    <w:rsid w:val="00AF4FC9"/>
    <w:rsid w:val="00B04C16"/>
    <w:rsid w:val="00B25243"/>
    <w:rsid w:val="00B2706C"/>
    <w:rsid w:val="00B3234C"/>
    <w:rsid w:val="00B4430F"/>
    <w:rsid w:val="00B55479"/>
    <w:rsid w:val="00BF0106"/>
    <w:rsid w:val="00BF15B1"/>
    <w:rsid w:val="00C1632F"/>
    <w:rsid w:val="00C56776"/>
    <w:rsid w:val="00C7358B"/>
    <w:rsid w:val="00C82479"/>
    <w:rsid w:val="00CA6843"/>
    <w:rsid w:val="00CA7116"/>
    <w:rsid w:val="00CB4D02"/>
    <w:rsid w:val="00CB7D00"/>
    <w:rsid w:val="00CC3FBD"/>
    <w:rsid w:val="00CE6E97"/>
    <w:rsid w:val="00D54E6F"/>
    <w:rsid w:val="00D951A0"/>
    <w:rsid w:val="00DE74CB"/>
    <w:rsid w:val="00E1073F"/>
    <w:rsid w:val="00E248F5"/>
    <w:rsid w:val="00E72AB9"/>
    <w:rsid w:val="00E82C42"/>
    <w:rsid w:val="00ED1FD6"/>
    <w:rsid w:val="00EE7695"/>
    <w:rsid w:val="00EF4449"/>
    <w:rsid w:val="00F05391"/>
    <w:rsid w:val="00F24877"/>
    <w:rsid w:val="00F27B0F"/>
    <w:rsid w:val="00F63291"/>
    <w:rsid w:val="00F73EED"/>
    <w:rsid w:val="00F97DD1"/>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1CB65-16A7-D54D-83A8-679E703D5046}">
  <ds:schemaRefs>
    <ds:schemaRef ds:uri="http://schemas.openxmlformats.org/officeDocument/2006/bibliography"/>
  </ds:schemaRefs>
</ds:datastoreItem>
</file>

<file path=customXml/itemProps2.xml><?xml version="1.0" encoding="utf-8"?>
<ds:datastoreItem xmlns:ds="http://schemas.openxmlformats.org/officeDocument/2006/customXml" ds:itemID="{8653727E-F895-434C-A71E-BBED784A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6836</Words>
  <Characters>38968</Characters>
  <Application>Microsoft Macintosh Word</Application>
  <DocSecurity>0</DocSecurity>
  <Lines>324</Lines>
  <Paragraphs>91</Paragraphs>
  <ScaleCrop>false</ScaleCrop>
  <Company>Johnny Venom Music</Company>
  <LinksUpToDate>false</LinksUpToDate>
  <CharactersWithSpaces>45713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John Sullivan</cp:lastModifiedBy>
  <cp:revision>6</cp:revision>
  <dcterms:created xsi:type="dcterms:W3CDTF">2013-05-01T16:55:00Z</dcterms:created>
  <dcterms:modified xsi:type="dcterms:W3CDTF">2013-05-20T15:35:00Z</dcterms:modified>
</cp:coreProperties>
</file>