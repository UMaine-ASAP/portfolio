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Pr="00FA3A2A" w:rsidRDefault="00C82479">
      <w:pPr>
        <w:rPr>
          <w:color w:val="242424"/>
        </w:rPr>
      </w:pPr>
    </w:p>
    <w:p w14:paraId="1A2890AB"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2142A626" w14:textId="77777777" w:rsidR="00C82479" w:rsidRPr="00CB4D02" w:rsidRDefault="00C82479">
      <w:pPr>
        <w:rPr>
          <w:color w:val="242424"/>
          <w:sz w:val="48"/>
          <w:rPrChange w:id="4" w:author="John Sullivan" w:date="2013-04-26T12:17:00Z">
            <w:rPr>
              <w:color w:val="242424"/>
              <w:sz w:val="48"/>
            </w:rPr>
          </w:rPrChange>
        </w:rPr>
      </w:pPr>
    </w:p>
    <w:p w14:paraId="14ECB1DC" w14:textId="77777777" w:rsidR="00C82479" w:rsidRPr="00CB4D02" w:rsidRDefault="00C82479">
      <w:pPr>
        <w:jc w:val="center"/>
        <w:rPr>
          <w:rFonts w:ascii="Arial" w:hAnsi="Arial"/>
          <w:color w:val="0F3642"/>
          <w:sz w:val="40"/>
          <w:rPrChange w:id="5" w:author="John Sullivan" w:date="2013-04-26T12:17:00Z">
            <w:rPr>
              <w:rFonts w:ascii="Arial" w:hAnsi="Arial"/>
              <w:color w:val="0F3642"/>
              <w:sz w:val="40"/>
            </w:rPr>
          </w:rPrChange>
        </w:rPr>
      </w:pPr>
      <w:r w:rsidRPr="00CB4D02">
        <w:rPr>
          <w:rFonts w:ascii="Arial" w:hAnsi="Arial"/>
          <w:color w:val="0F3642"/>
          <w:sz w:val="40"/>
          <w:rPrChange w:id="6" w:author="John Sullivan" w:date="2013-04-26T12:17:00Z">
            <w:rPr>
              <w:rFonts w:ascii="Arial" w:hAnsi="Arial"/>
              <w:color w:val="0F3642"/>
              <w:sz w:val="40"/>
            </w:rPr>
          </w:rPrChange>
        </w:rPr>
        <w:t>Project Proposal</w:t>
      </w:r>
    </w:p>
    <w:p w14:paraId="57700549" w14:textId="77777777" w:rsidR="00C82479" w:rsidRPr="00CB4D02" w:rsidRDefault="00C82479">
      <w:pPr>
        <w:rPr>
          <w:color w:val="242424"/>
          <w:rPrChange w:id="7" w:author="John Sullivan" w:date="2013-04-26T12:17:00Z">
            <w:rPr>
              <w:color w:val="242424"/>
            </w:rPr>
          </w:rPrChange>
        </w:rPr>
      </w:pPr>
    </w:p>
    <w:p w14:paraId="7F879C7B" w14:textId="77777777" w:rsidR="00C82479" w:rsidRPr="00CB4D02" w:rsidRDefault="00C82479">
      <w:pPr>
        <w:jc w:val="center"/>
        <w:rPr>
          <w:color w:val="242424"/>
          <w:rPrChange w:id="8" w:author="John Sullivan" w:date="2013-04-26T12:17:00Z">
            <w:rPr>
              <w:color w:val="242424"/>
            </w:rPr>
          </w:rPrChange>
        </w:rPr>
      </w:pPr>
      <w:r w:rsidRPr="00CB4D02">
        <w:rPr>
          <w:color w:val="242424"/>
          <w:rPrChange w:id="9" w:author="John Sullivan" w:date="2013-04-26T12:17:00Z">
            <w:rPr>
              <w:color w:val="242424"/>
            </w:rPr>
          </w:rPrChange>
        </w:rPr>
        <w:t>April 2013</w:t>
      </w:r>
    </w:p>
    <w:p w14:paraId="108B0828" w14:textId="77777777" w:rsidR="00C82479" w:rsidRPr="00CB4D02" w:rsidRDefault="00C82479">
      <w:pPr>
        <w:rPr>
          <w:color w:val="242424"/>
          <w:rPrChange w:id="10" w:author="John Sullivan" w:date="2013-04-26T12:17:00Z">
            <w:rPr>
              <w:color w:val="242424"/>
            </w:rPr>
          </w:rPrChange>
        </w:rPr>
      </w:pPr>
    </w:p>
    <w:p w14:paraId="40C4A88B" w14:textId="77777777" w:rsidR="00C82479" w:rsidRPr="00CB4D02" w:rsidRDefault="00C82479">
      <w:pPr>
        <w:rPr>
          <w:color w:val="242424"/>
          <w:rPrChange w:id="11" w:author="John Sullivan" w:date="2013-04-26T12:17:00Z">
            <w:rPr>
              <w:color w:val="242424"/>
            </w:rPr>
          </w:rPrChange>
        </w:rPr>
      </w:pPr>
    </w:p>
    <w:p w14:paraId="5382B74F" w14:textId="77777777" w:rsidR="00C82479" w:rsidRPr="00CB4D02" w:rsidRDefault="00C82479">
      <w:pPr>
        <w:rPr>
          <w:color w:val="242424"/>
          <w:rPrChange w:id="12" w:author="John Sullivan" w:date="2013-04-26T12:17:00Z">
            <w:rPr>
              <w:color w:val="242424"/>
            </w:rPr>
          </w:rPrChange>
        </w:rPr>
      </w:pPr>
    </w:p>
    <w:p w14:paraId="58BF313B" w14:textId="77777777" w:rsidR="00C82479" w:rsidRPr="00CB4D02" w:rsidRDefault="00C82479">
      <w:pPr>
        <w:rPr>
          <w:color w:val="242424"/>
          <w:rPrChange w:id="13" w:author="John Sullivan" w:date="2013-04-26T12:17:00Z">
            <w:rPr>
              <w:color w:val="242424"/>
            </w:rPr>
          </w:rPrChange>
        </w:rPr>
      </w:pPr>
    </w:p>
    <w:p w14:paraId="39D094FA" w14:textId="77777777" w:rsidR="00C82479" w:rsidRPr="00CB4D02" w:rsidRDefault="00C82479">
      <w:pPr>
        <w:rPr>
          <w:color w:val="242424"/>
          <w:rPrChange w:id="14" w:author="John Sullivan" w:date="2013-04-26T12:17:00Z">
            <w:rPr>
              <w:color w:val="242424"/>
            </w:rPr>
          </w:rPrChange>
        </w:rPr>
      </w:pPr>
    </w:p>
    <w:p w14:paraId="11F00DEB" w14:textId="77777777" w:rsidR="00C82479" w:rsidRPr="00CB4D02" w:rsidRDefault="00C82479">
      <w:pPr>
        <w:rPr>
          <w:color w:val="242424"/>
          <w:rPrChange w:id="15" w:author="John Sullivan" w:date="2013-04-26T12:17:00Z">
            <w:rPr>
              <w:color w:val="242424"/>
            </w:rPr>
          </w:rPrChange>
        </w:rPr>
      </w:pPr>
    </w:p>
    <w:p w14:paraId="4152B4B5" w14:textId="77777777" w:rsidR="00C82479" w:rsidRPr="00CB4D02" w:rsidRDefault="00C82479">
      <w:pPr>
        <w:rPr>
          <w:color w:val="242424"/>
          <w:rPrChange w:id="16" w:author="John Sullivan" w:date="2013-04-26T12:17:00Z">
            <w:rPr>
              <w:color w:val="242424"/>
            </w:rPr>
          </w:rPrChange>
        </w:rPr>
      </w:pPr>
    </w:p>
    <w:p w14:paraId="1CEB5068" w14:textId="77777777" w:rsidR="00C82479" w:rsidRPr="00CB4D02" w:rsidRDefault="00C82479">
      <w:pPr>
        <w:rPr>
          <w:color w:val="242424"/>
          <w:rPrChange w:id="17" w:author="John Sullivan" w:date="2013-04-26T12:17:00Z">
            <w:rPr>
              <w:color w:val="242424"/>
            </w:rPr>
          </w:rPrChange>
        </w:rPr>
      </w:pPr>
    </w:p>
    <w:p w14:paraId="0A7878A8" w14:textId="77777777" w:rsidR="00C82479" w:rsidRPr="00CB4D02" w:rsidRDefault="00C82479">
      <w:pPr>
        <w:rPr>
          <w:color w:val="242424"/>
          <w:rPrChange w:id="18" w:author="John Sullivan" w:date="2013-04-26T12:17:00Z">
            <w:rPr>
              <w:color w:val="242424"/>
            </w:rPr>
          </w:rPrChange>
        </w:rPr>
      </w:pPr>
    </w:p>
    <w:p w14:paraId="4AB97476" w14:textId="77777777" w:rsidR="00C82479" w:rsidRPr="00CB4D02" w:rsidRDefault="00C82479">
      <w:pPr>
        <w:rPr>
          <w:color w:val="242424"/>
          <w:rPrChange w:id="19" w:author="John Sullivan" w:date="2013-04-26T12:17:00Z">
            <w:rPr>
              <w:color w:val="242424"/>
            </w:rPr>
          </w:rPrChange>
        </w:rPr>
      </w:pPr>
    </w:p>
    <w:p w14:paraId="47B5ABE2" w14:textId="77777777" w:rsidR="00C82479" w:rsidRPr="00CB4D02" w:rsidRDefault="00C82479">
      <w:pPr>
        <w:rPr>
          <w:color w:val="242424"/>
          <w:rPrChange w:id="20" w:author="John Sullivan" w:date="2013-04-26T12:17:00Z">
            <w:rPr>
              <w:color w:val="242424"/>
            </w:rPr>
          </w:rPrChange>
        </w:rPr>
      </w:pPr>
    </w:p>
    <w:p w14:paraId="1F8FCEDA" w14:textId="77777777" w:rsidR="00C82479" w:rsidRPr="00CB4D02" w:rsidRDefault="00C82479">
      <w:pPr>
        <w:rPr>
          <w:color w:val="242424"/>
          <w:rPrChange w:id="21" w:author="John Sullivan" w:date="2013-04-26T12:17:00Z">
            <w:rPr>
              <w:color w:val="242424"/>
            </w:rPr>
          </w:rPrChange>
        </w:rPr>
      </w:pPr>
    </w:p>
    <w:p w14:paraId="6AFF3B30" w14:textId="77777777" w:rsidR="00C82479" w:rsidRPr="00CB4D02" w:rsidRDefault="00C82479">
      <w:pPr>
        <w:rPr>
          <w:color w:val="242424"/>
          <w:rPrChange w:id="22" w:author="John Sullivan" w:date="2013-04-26T12:17:00Z">
            <w:rPr>
              <w:color w:val="242424"/>
            </w:rPr>
          </w:rPrChange>
        </w:rPr>
      </w:pPr>
    </w:p>
    <w:p w14:paraId="5C8E90E7" w14:textId="77777777" w:rsidR="00C82479" w:rsidRPr="00CB4D02" w:rsidRDefault="00C82479">
      <w:pPr>
        <w:rPr>
          <w:color w:val="242424"/>
          <w:rPrChange w:id="23" w:author="John Sullivan" w:date="2013-04-26T12:17:00Z">
            <w:rPr>
              <w:color w:val="242424"/>
            </w:rPr>
          </w:rPrChange>
        </w:rPr>
      </w:pPr>
    </w:p>
    <w:p w14:paraId="6459E07B" w14:textId="77777777" w:rsidR="00C82479" w:rsidRPr="00CB4D02" w:rsidRDefault="00C82479">
      <w:pPr>
        <w:rPr>
          <w:color w:val="242424"/>
          <w:rPrChange w:id="24" w:author="John Sullivan" w:date="2013-04-26T12:17:00Z">
            <w:rPr>
              <w:color w:val="242424"/>
            </w:rPr>
          </w:rPrChange>
        </w:rPr>
      </w:pPr>
    </w:p>
    <w:p w14:paraId="6705C478" w14:textId="77777777" w:rsidR="00C82479" w:rsidRPr="00CB4D02" w:rsidRDefault="00C82479">
      <w:pPr>
        <w:rPr>
          <w:color w:val="242424"/>
          <w:rPrChange w:id="25" w:author="John Sullivan" w:date="2013-04-26T12:17:00Z">
            <w:rPr>
              <w:color w:val="242424"/>
            </w:rPr>
          </w:rPrChange>
        </w:rPr>
      </w:pPr>
    </w:p>
    <w:p w14:paraId="634F1E1C" w14:textId="77777777" w:rsidR="00C82479" w:rsidRPr="00CB4D02" w:rsidRDefault="00C82479">
      <w:pPr>
        <w:rPr>
          <w:color w:val="242424"/>
          <w:rPrChange w:id="26" w:author="John Sullivan" w:date="2013-04-26T12:17:00Z">
            <w:rPr>
              <w:color w:val="242424"/>
            </w:rPr>
          </w:rPrChange>
        </w:rPr>
      </w:pPr>
    </w:p>
    <w:p w14:paraId="6D43154D" w14:textId="77777777" w:rsidR="00C82479" w:rsidRPr="00CB4D02" w:rsidRDefault="00C82479">
      <w:pPr>
        <w:rPr>
          <w:color w:val="242424"/>
          <w:rPrChange w:id="27" w:author="John Sullivan" w:date="2013-04-26T12:17:00Z">
            <w:rPr>
              <w:color w:val="242424"/>
            </w:rPr>
          </w:rPrChange>
        </w:rPr>
      </w:pPr>
    </w:p>
    <w:p w14:paraId="419511D9" w14:textId="77777777" w:rsidR="00C82479" w:rsidRPr="00CB4D02" w:rsidRDefault="00C82479">
      <w:pPr>
        <w:rPr>
          <w:color w:val="242424"/>
          <w:rPrChange w:id="28" w:author="John Sullivan" w:date="2013-04-26T12:17:00Z">
            <w:rPr>
              <w:color w:val="242424"/>
            </w:rPr>
          </w:rPrChange>
        </w:rPr>
      </w:pPr>
    </w:p>
    <w:p w14:paraId="0EDA9ACF" w14:textId="77777777" w:rsidR="00C82479" w:rsidRPr="00CB4D02" w:rsidRDefault="00C82479">
      <w:pPr>
        <w:rPr>
          <w:color w:val="242424"/>
          <w:rPrChange w:id="29" w:author="John Sullivan" w:date="2013-04-26T12:17:00Z">
            <w:rPr>
              <w:color w:val="242424"/>
            </w:rPr>
          </w:rPrChange>
        </w:rPr>
      </w:pPr>
    </w:p>
    <w:p w14:paraId="7371BD08" w14:textId="77777777" w:rsidR="00C82479" w:rsidRPr="00CB4D02" w:rsidRDefault="00C82479">
      <w:pPr>
        <w:rPr>
          <w:color w:val="242424"/>
          <w:rPrChange w:id="30" w:author="John Sullivan" w:date="2013-04-26T12:17:00Z">
            <w:rPr>
              <w:color w:val="242424"/>
            </w:rPr>
          </w:rPrChange>
        </w:rPr>
      </w:pPr>
    </w:p>
    <w:p w14:paraId="6D6DC0D5" w14:textId="77777777" w:rsidR="00C82479" w:rsidRPr="00CB4D02" w:rsidRDefault="00C82479">
      <w:pPr>
        <w:rPr>
          <w:color w:val="242424"/>
          <w:rPrChange w:id="31" w:author="John Sullivan" w:date="2013-04-26T12:17:00Z">
            <w:rPr>
              <w:color w:val="242424"/>
            </w:rPr>
          </w:rPrChange>
        </w:rPr>
      </w:pPr>
    </w:p>
    <w:p w14:paraId="268B9EFF" w14:textId="77777777" w:rsidR="00C82479" w:rsidRPr="00CB4D02" w:rsidRDefault="00C82479">
      <w:pPr>
        <w:rPr>
          <w:color w:val="242424"/>
          <w:rPrChange w:id="32" w:author="John Sullivan" w:date="2013-04-26T12:17:00Z">
            <w:rPr>
              <w:color w:val="242424"/>
            </w:rPr>
          </w:rPrChange>
        </w:rPr>
      </w:pPr>
    </w:p>
    <w:p w14:paraId="555F5A9A" w14:textId="77777777" w:rsidR="00C82479" w:rsidRPr="00CB4D02" w:rsidRDefault="00C82479">
      <w:pPr>
        <w:jc w:val="center"/>
        <w:rPr>
          <w:rFonts w:ascii="Arial" w:hAnsi="Arial"/>
          <w:color w:val="0F3642"/>
          <w:sz w:val="40"/>
          <w:rPrChange w:id="33" w:author="John Sullivan" w:date="2013-04-26T12:17:00Z">
            <w:rPr>
              <w:rFonts w:ascii="Arial" w:hAnsi="Arial"/>
              <w:color w:val="0F3642"/>
              <w:sz w:val="40"/>
            </w:rPr>
          </w:rPrChange>
        </w:rPr>
      </w:pPr>
      <w:r w:rsidRPr="00CB4D02">
        <w:rPr>
          <w:rFonts w:ascii="Arial" w:hAnsi="Arial"/>
          <w:color w:val="0F3642"/>
          <w:sz w:val="40"/>
          <w:rPrChange w:id="34" w:author="John Sullivan" w:date="2013-04-26T12:17:00Z">
            <w:rPr>
              <w:rFonts w:ascii="Arial" w:hAnsi="Arial"/>
              <w:color w:val="0F3642"/>
              <w:sz w:val="40"/>
            </w:rPr>
          </w:rPrChange>
        </w:rPr>
        <w:t>Team Members</w:t>
      </w:r>
    </w:p>
    <w:p w14:paraId="4623A81A" w14:textId="77777777" w:rsidR="00C82479" w:rsidRPr="00CB4D02" w:rsidRDefault="00C82479">
      <w:pPr>
        <w:jc w:val="center"/>
        <w:rPr>
          <w:color w:val="242424"/>
          <w:rPrChange w:id="35" w:author="John Sullivan" w:date="2013-04-26T12:17:00Z">
            <w:rPr>
              <w:color w:val="242424"/>
            </w:rPr>
          </w:rPrChange>
        </w:rPr>
      </w:pPr>
    </w:p>
    <w:p w14:paraId="60F4C556" w14:textId="4ED00AA4" w:rsidR="00C82479" w:rsidRPr="00FA3A2A" w:rsidRDefault="00C82479">
      <w:pPr>
        <w:jc w:val="center"/>
        <w:rPr>
          <w:color w:val="242424"/>
        </w:rPr>
      </w:pPr>
      <w:r w:rsidRPr="00CB4D02">
        <w:rPr>
          <w:color w:val="242424"/>
          <w:rPrChange w:id="36" w:author="John Sullivan" w:date="2013-04-26T12:17:00Z">
            <w:rPr>
              <w:color w:val="242424"/>
            </w:rPr>
          </w:rPrChange>
        </w:rPr>
        <w:t>Tim</w:t>
      </w:r>
      <w:ins w:id="37" w:author="Author" w:date="2013-04-12T16:41:00Z">
        <w:r w:rsidR="00CB4D02">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8B2810" w:rsidRDefault="008B2810">
                    <w:pPr>
                      <w:pStyle w:val="FreeFormA"/>
                      <w:rPr>
                        <w:ins w:id="38" w:author="Author" w:date="2013-04-12T16:41:00Z"/>
                        <w:rFonts w:ascii="Times New Roman" w:eastAsia="Times New Roman" w:hAnsi="Times New Roman"/>
                        <w:color w:val="auto"/>
                        <w:sz w:val="20"/>
                        <w:lang w:bidi="x-none"/>
                      </w:rPr>
                    </w:pPr>
                  </w:p>
                </w:txbxContent>
              </v:textbox>
              <w10:wrap anchorx="page" anchory="page"/>
            </v:rect>
          </w:pict>
        </w:r>
        <w:r w:rsidR="00CB4D02">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v:textbox>
              <w10:wrap anchorx="page" anchory="page"/>
            </v:line>
          </w:pict>
        </w:r>
      </w:ins>
      <w:del w:id="39" w:author="Author" w:date="2013-04-12T16:41:00Z">
        <w:r w:rsidR="00FA3A2A">
          <w:rPr>
            <w:noProof/>
          </w:rPr>
          <w:pict w14:anchorId="14963C4A">
            <v:rect id="Rectangle 2" o:spid="_x0000_s1060" style="position:absolute;left:0;text-align:left;margin-left:.1pt;margin-top:76pt;width:613pt;height:45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" fillcolor="#205867" stroked="f">
              <v:stroke joinstyle="round"/>
              <v:path arrowok="t"/>
              <v:textbox inset="3pt,3pt,3pt,3pt">
                <w:txbxContent>
                  <w:p w14:paraId="5599DAF6" w14:textId="77777777" w:rsidR="002A47E3" w:rsidRDefault="002A47E3">
                    <w:pPr>
                      <w:pStyle w:val="FreeForm"/>
                      <w:rPr>
                        <w:ins w:id="40" w:author="Author" w:date="2013-04-12T16:41:00Z"/>
                        <w:rFonts w:eastAsia="Times New Roman"/>
                        <w:color w:val="auto"/>
                      </w:rPr>
                    </w:pPr>
                  </w:p>
                </w:txbxContent>
              </v:textbox>
              <w10:wrap anchorx="page" anchory="page"/>
            </v:rect>
          </w:pict>
        </w:r>
        <w:r w:rsidR="00FA3A2A">
          <w:rPr>
            <w:noProof/>
          </w:rPr>
          <w:pict w14:anchorId="6293A7D1">
            <v:line id="Line 3" o:spid="_x0000_s1061" style="position:absolute;left:0;text-align:left;flip:x;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w:r>
      </w:del>
      <w:r w:rsidRPr="00FA3A2A">
        <w:rPr>
          <w:color w:val="242424"/>
        </w:rPr>
        <w:t xml:space="preserve"> </w:t>
      </w:r>
      <w:proofErr w:type="spellStart"/>
      <w:r w:rsidRPr="00FA3A2A">
        <w:rPr>
          <w:color w:val="242424"/>
        </w:rPr>
        <w:t>Westbaker</w:t>
      </w:r>
      <w:proofErr w:type="spellEnd"/>
    </w:p>
    <w:p w14:paraId="2943508E" w14:textId="77777777" w:rsidR="00C82479" w:rsidRPr="00FA3A2A" w:rsidRDefault="00C82479">
      <w:pPr>
        <w:jc w:val="center"/>
        <w:rPr>
          <w:color w:val="242424"/>
        </w:rPr>
      </w:pPr>
      <w:r w:rsidRPr="00FA3A2A">
        <w:rPr>
          <w:color w:val="242424"/>
        </w:rPr>
        <w:t>Sam Foster</w:t>
      </w:r>
    </w:p>
    <w:p w14:paraId="16762909" w14:textId="77777777" w:rsidR="00C82479" w:rsidRPr="00CB4D02" w:rsidRDefault="00C82479">
      <w:pPr>
        <w:jc w:val="center"/>
        <w:rPr>
          <w:color w:val="242424"/>
          <w:rPrChange w:id="41" w:author="John Sullivan" w:date="2013-04-26T12:17:00Z">
            <w:rPr>
              <w:color w:val="242424"/>
            </w:rPr>
          </w:rPrChange>
        </w:rPr>
      </w:pPr>
      <w:r w:rsidRPr="00CB4D02">
        <w:rPr>
          <w:color w:val="242424"/>
          <w:rPrChange w:id="42" w:author="John Sullivan" w:date="2013-04-26T12:17:00Z">
            <w:rPr>
              <w:color w:val="242424"/>
            </w:rPr>
          </w:rPrChange>
        </w:rPr>
        <w:t>John Sullivan</w:t>
      </w:r>
    </w:p>
    <w:p w14:paraId="4E1102C1" w14:textId="77777777" w:rsidR="00C82479" w:rsidRPr="00CB4D02" w:rsidRDefault="00C82479">
      <w:pPr>
        <w:jc w:val="center"/>
        <w:rPr>
          <w:color w:val="242424"/>
          <w:rPrChange w:id="43" w:author="John Sullivan" w:date="2013-04-26T12:17:00Z">
            <w:rPr>
              <w:color w:val="242424"/>
            </w:rPr>
          </w:rPrChange>
        </w:rPr>
      </w:pPr>
      <w:r w:rsidRPr="00CB4D02">
        <w:rPr>
          <w:color w:val="242424"/>
          <w:rPrChange w:id="44" w:author="John Sullivan" w:date="2013-04-26T12:17:00Z">
            <w:rPr>
              <w:color w:val="242424"/>
            </w:rPr>
          </w:rPrChange>
        </w:rPr>
        <w:t xml:space="preserve">Adrian </w:t>
      </w:r>
      <w:proofErr w:type="spellStart"/>
      <w:r w:rsidRPr="00CB4D02">
        <w:rPr>
          <w:color w:val="242424"/>
          <w:rPrChange w:id="45" w:author="John Sullivan" w:date="2013-04-26T12:17:00Z">
            <w:rPr>
              <w:color w:val="242424"/>
            </w:rPr>
          </w:rPrChange>
        </w:rPr>
        <w:t>Rahier</w:t>
      </w:r>
      <w:proofErr w:type="spellEnd"/>
    </w:p>
    <w:p w14:paraId="7DA380B3" w14:textId="77777777" w:rsidR="00C82479" w:rsidRPr="00CB4D02" w:rsidRDefault="00C82479">
      <w:pPr>
        <w:jc w:val="center"/>
        <w:rPr>
          <w:color w:val="242424"/>
          <w:rPrChange w:id="46" w:author="John Sullivan" w:date="2013-04-26T12:17:00Z">
            <w:rPr>
              <w:color w:val="242424"/>
            </w:rPr>
          </w:rPrChange>
        </w:rPr>
      </w:pPr>
      <w:proofErr w:type="spellStart"/>
      <w:r w:rsidRPr="00CB4D02">
        <w:rPr>
          <w:color w:val="242424"/>
          <w:rPrChange w:id="47" w:author="John Sullivan" w:date="2013-04-26T12:17:00Z">
            <w:rPr>
              <w:color w:val="242424"/>
            </w:rPr>
          </w:rPrChange>
        </w:rPr>
        <w:t>Patric</w:t>
      </w:r>
      <w:proofErr w:type="spellEnd"/>
      <w:r w:rsidRPr="00CB4D02">
        <w:rPr>
          <w:color w:val="242424"/>
          <w:rPrChange w:id="48" w:author="John Sullivan" w:date="2013-04-26T12:17:00Z">
            <w:rPr>
              <w:color w:val="242424"/>
            </w:rPr>
          </w:rPrChange>
        </w:rPr>
        <w:t xml:space="preserve"> </w:t>
      </w:r>
      <w:proofErr w:type="spellStart"/>
      <w:r w:rsidRPr="00CB4D02">
        <w:rPr>
          <w:color w:val="242424"/>
          <w:rPrChange w:id="49" w:author="John Sullivan" w:date="2013-04-26T12:17:00Z">
            <w:rPr>
              <w:color w:val="242424"/>
            </w:rPr>
          </w:rPrChange>
        </w:rPr>
        <w:t>Skigen</w:t>
      </w:r>
      <w:proofErr w:type="spellEnd"/>
    </w:p>
    <w:p w14:paraId="048D4406" w14:textId="77777777" w:rsidR="00C82479" w:rsidRPr="00CB4D02" w:rsidRDefault="00C82479">
      <w:pPr>
        <w:jc w:val="center"/>
        <w:rPr>
          <w:color w:val="242424"/>
          <w:rPrChange w:id="50" w:author="John Sullivan" w:date="2013-04-26T12:17:00Z">
            <w:rPr>
              <w:color w:val="242424"/>
            </w:rPr>
          </w:rPrChange>
        </w:rPr>
      </w:pPr>
      <w:r w:rsidRPr="00CB4D02">
        <w:rPr>
          <w:color w:val="242424"/>
          <w:rPrChange w:id="51" w:author="John Sullivan" w:date="2013-04-26T12:17:00Z">
            <w:rPr>
              <w:color w:val="242424"/>
            </w:rPr>
          </w:rPrChange>
        </w:rPr>
        <w:t xml:space="preserve">Mike </w:t>
      </w:r>
      <w:proofErr w:type="spellStart"/>
      <w:r w:rsidRPr="00CB4D02">
        <w:rPr>
          <w:color w:val="242424"/>
          <w:rPrChange w:id="52" w:author="John Sullivan" w:date="2013-04-26T12:17:00Z">
            <w:rPr>
              <w:color w:val="242424"/>
            </w:rPr>
          </w:rPrChange>
        </w:rPr>
        <w:t>Botieri</w:t>
      </w:r>
      <w:proofErr w:type="spellEnd"/>
    </w:p>
    <w:p w14:paraId="3A774A5C" w14:textId="77777777" w:rsidR="00C82479" w:rsidRPr="00CB4D02" w:rsidRDefault="00C82479">
      <w:pPr>
        <w:jc w:val="center"/>
        <w:rPr>
          <w:color w:val="242424"/>
          <w:rPrChange w:id="53" w:author="John Sullivan" w:date="2013-04-26T12:17:00Z">
            <w:rPr>
              <w:color w:val="242424"/>
            </w:rPr>
          </w:rPrChange>
        </w:rPr>
      </w:pPr>
      <w:r w:rsidRPr="00CB4D02">
        <w:rPr>
          <w:color w:val="242424"/>
          <w:rPrChange w:id="54" w:author="John Sullivan" w:date="2013-04-26T12:17:00Z">
            <w:rPr>
              <w:color w:val="242424"/>
            </w:rPr>
          </w:rPrChange>
        </w:rPr>
        <w:t>Philip Kolmar</w:t>
      </w:r>
    </w:p>
    <w:p w14:paraId="0D6C7D66" w14:textId="77777777" w:rsidR="00C82479" w:rsidRPr="00FA3A2A" w:rsidRDefault="00C82479">
      <w:pPr>
        <w:jc w:val="center"/>
      </w:pPr>
      <w:r w:rsidRPr="00CB4D02">
        <w:rPr>
          <w:color w:val="242424"/>
          <w:rPrChange w:id="55" w:author="John Sullivan" w:date="2013-04-26T12:17:00Z">
            <w:rPr>
              <w:color w:val="242424"/>
            </w:rPr>
          </w:rPrChange>
        </w:rPr>
        <w:t>Ben Carlson</w:t>
      </w:r>
      <w:r>
        <w:br w:type="page"/>
      </w:r>
    </w:p>
    <w:p w14:paraId="7F8736F5" w14:textId="0D7E5338" w:rsidR="00C82479" w:rsidRPr="00FA3A2A" w:rsidRDefault="00CB4D02">
      <w:pPr>
        <w:rPr>
          <w:color w:val="242424"/>
        </w:rPr>
      </w:pPr>
      <w:ins w:id="56" w:author="Author" w:date="2013-04-12T16:41:00Z">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8B2810" w:rsidRDefault="008B2810">
                    <w:pPr>
                      <w:pStyle w:val="FreeFormA"/>
                      <w:rPr>
                        <w:ins w:id="57" w:author="Author" w:date="2013-04-12T16:41:00Z"/>
                        <w:rFonts w:ascii="Times New Roman" w:eastAsia="Times New Roman" w:hAnsi="Times New Roman"/>
                        <w:color w:val="auto"/>
                        <w:sz w:val="20"/>
                        <w:lang w:bidi="x-none"/>
                      </w:rPr>
                    </w:pPr>
                  </w:p>
                </w:txbxContent>
              </v:textbox>
              <w10:wrap anchorx="page" anchory="page"/>
            </v:rect>
          </w:pict>
        </w:r>
      </w:ins>
    </w:p>
    <w:p w14:paraId="0154489F" w14:textId="36B64A30"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ins w:id="58" w:author="Author" w:date="2013-04-12T16:41:00Z">
        <w:r w:rsidR="00CA6843">
          <w:rPr>
            <w:rFonts w:ascii="Arial Bold" w:hAnsi="Arial Bold"/>
            <w:color w:val="FFFDFD"/>
            <w:sz w:val="48"/>
          </w:rPr>
          <w:t>Contents</w:t>
        </w:r>
      </w:ins>
      <w:del w:id="59" w:author="Author" w:date="2013-04-12T16:41:00Z">
        <w:r>
          <w:rPr>
            <w:rFonts w:ascii="Arial Bold" w:hAnsi="Arial Bold"/>
            <w:color w:val="FFFEFE"/>
            <w:sz w:val="48"/>
          </w:rPr>
          <w:delText>Conten</w:delText>
        </w:r>
        <w:r w:rsidR="00FA3A2A">
          <w:rPr>
            <w:noProof/>
          </w:rPr>
          <w:pict w14:anchorId="1E3518C9">
            <v:rect id="Rectangle 4" o:spid="_x0000_s1062" style="position:absolute;left:0;text-align:left;margin-left:.1pt;margin-top:91pt;width:613pt;height:54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" fillcolor="#205867" stroked="f">
              <v:stroke joinstyle="round"/>
              <v:path arrowok="t"/>
              <v:textbox inset="3pt,3pt,3pt,3pt">
                <w:txbxContent>
                  <w:p w14:paraId="76049D60" w14:textId="77777777" w:rsidR="002A47E3" w:rsidRDefault="002A47E3">
                    <w:pPr>
                      <w:pStyle w:val="FreeForm"/>
                      <w:rPr>
                        <w:del w:id="60" w:author="Author" w:date="2013-04-12T16:41:00Z"/>
                        <w:rFonts w:eastAsia="Times New Roman"/>
                        <w:color w:val="auto"/>
                      </w:rPr>
                    </w:pPr>
                  </w:p>
                </w:txbxContent>
              </v:textbox>
              <w10:wrap anchorx="page" anchory="page"/>
            </v:rect>
          </w:pict>
        </w:r>
        <w:r>
          <w:rPr>
            <w:rFonts w:ascii="Arial Bold" w:hAnsi="Arial Bold"/>
            <w:color w:val="FFFEFE"/>
            <w:sz w:val="48"/>
          </w:rPr>
          <w:delText>ts</w:delText>
        </w:r>
      </w:del>
      <w:del w:id="61" w:author="Adrien" w:date="2013-04-26T12:17:00Z">
        <w:r w:rsidR="00CA6843">
          <w:rPr>
            <w:rFonts w:ascii="Arial Bold" w:hAnsi="Arial Bold"/>
            <w:color w:val="FFFDFD"/>
            <w:sz w:val="48"/>
          </w:rPr>
          <w:delText>Contents</w:delText>
        </w:r>
      </w:del>
    </w:p>
    <w:p w14:paraId="1972B9BB" w14:textId="77777777" w:rsidR="00C82479" w:rsidRPr="00FA3A2A" w:rsidRDefault="00C82479">
      <w:pPr>
        <w:rPr>
          <w:rFonts w:ascii="Arial" w:hAnsi="Arial"/>
          <w:color w:val="242424"/>
        </w:rPr>
      </w:pPr>
    </w:p>
    <w:p w14:paraId="614BF6BA"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Change w:id="62" w:author="John Sullivan" w:date="2013-04-26T12:17:00Z">
          <w:tblPr>
            <w:tblW w:w="0" w:type="auto"/>
            <w:tblLayout w:type="fixed"/>
            <w:tblLook w:val="0000" w:firstRow="0" w:lastRow="0" w:firstColumn="0" w:lastColumn="0" w:noHBand="0" w:noVBand="0"/>
          </w:tblPr>
        </w:tblPrChange>
      </w:tblPr>
      <w:tblGrid>
        <w:gridCol w:w="5040"/>
        <w:gridCol w:w="5040"/>
        <w:tblGridChange w:id="63">
          <w:tblGrid>
            <w:gridCol w:w="5040"/>
            <w:gridCol w:w="5040"/>
          </w:tblGrid>
        </w:tblGridChange>
      </w:tblGrid>
      <w:tr w:rsidR="00C82479" w14:paraId="4700DF73" w14:textId="77777777" w:rsidTr="00CB4D02">
        <w:trPr>
          <w:trHeight w:val="800"/>
          <w:trPrChange w:id="64" w:author="John Sullivan" w:date="2013-04-26T12:17:00Z">
            <w:trPr>
              <w:trHeight w:val="800"/>
            </w:trPr>
          </w:trPrChange>
        </w:trPr>
        <w:tc>
          <w:tcPr>
            <w:tcW w:w="5040" w:type="dxa"/>
            <w:tcPrChange w:id="65" w:author="John Sullivan" w:date="2013-04-26T12:17:00Z">
              <w:tcPr>
                <w:tcW w:w="5040" w:type="dxa"/>
              </w:tcPr>
            </w:tcPrChange>
          </w:tcPr>
          <w:p w14:paraId="3A4520F7" w14:textId="77777777" w:rsidR="00C82479" w:rsidRPr="00CB4D02" w:rsidRDefault="00C82479">
            <w:pPr>
              <w:pStyle w:val="TableGrid1"/>
              <w:rPr>
                <w:rFonts w:ascii="Arial Bold" w:hAnsi="Arial Bold"/>
                <w:color w:val="0F3642"/>
                <w:sz w:val="36"/>
                <w:rPrChange w:id="66" w:author="John Sullivan" w:date="2013-04-26T12:17:00Z">
                  <w:rPr>
                    <w:rFonts w:ascii="Arial Bold" w:hAnsi="Arial Bold"/>
                    <w:color w:val="0F3642"/>
                    <w:sz w:val="36"/>
                  </w:rPr>
                </w:rPrChange>
              </w:rPr>
            </w:pPr>
            <w:r w:rsidRPr="00CB4D02">
              <w:rPr>
                <w:rFonts w:ascii="Arial Bold" w:hAnsi="Arial Bold"/>
                <w:color w:val="0F3642"/>
                <w:sz w:val="36"/>
                <w:rPrChange w:id="67" w:author="John Sullivan" w:date="2013-04-26T12:17:00Z">
                  <w:rPr>
                    <w:rFonts w:ascii="Arial Bold" w:hAnsi="Arial Bold"/>
                    <w:color w:val="0F3642"/>
                    <w:sz w:val="36"/>
                  </w:rPr>
                </w:rPrChange>
              </w:rPr>
              <w:t>Executive Summary</w:t>
            </w:r>
          </w:p>
          <w:p w14:paraId="090E685E" w14:textId="77777777" w:rsidR="00C82479" w:rsidRDefault="00C82479">
            <w:pPr>
              <w:pStyle w:val="TableGrid1"/>
            </w:pPr>
          </w:p>
        </w:tc>
        <w:tc>
          <w:tcPr>
            <w:tcW w:w="5040" w:type="dxa"/>
            <w:tcPrChange w:id="68" w:author="John Sullivan" w:date="2013-04-26T12:17:00Z">
              <w:tcPr>
                <w:tcW w:w="5040" w:type="dxa"/>
              </w:tcPr>
            </w:tcPrChange>
          </w:tcPr>
          <w:p w14:paraId="08C6A050"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5</w:t>
            </w:r>
          </w:p>
        </w:tc>
      </w:tr>
      <w:tr w:rsidR="00C82479" w14:paraId="592D7FCA" w14:textId="77777777" w:rsidTr="00CB4D02">
        <w:trPr>
          <w:trHeight w:val="800"/>
          <w:trPrChange w:id="69" w:author="John Sullivan" w:date="2013-04-26T12:17:00Z">
            <w:trPr>
              <w:trHeight w:val="800"/>
            </w:trPr>
          </w:trPrChange>
        </w:trPr>
        <w:tc>
          <w:tcPr>
            <w:tcW w:w="5040" w:type="dxa"/>
            <w:tcPrChange w:id="70" w:author="John Sullivan" w:date="2013-04-26T12:17:00Z">
              <w:tcPr>
                <w:tcW w:w="5040" w:type="dxa"/>
              </w:tcPr>
            </w:tcPrChange>
          </w:tcPr>
          <w:p w14:paraId="07891613"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1207B78" w14:textId="77777777" w:rsidR="00C82479" w:rsidRDefault="00C82479">
            <w:pPr>
              <w:pStyle w:val="TableGrid1"/>
              <w:tabs>
                <w:tab w:val="left" w:pos="3720"/>
              </w:tabs>
            </w:pPr>
          </w:p>
        </w:tc>
        <w:tc>
          <w:tcPr>
            <w:tcW w:w="5040" w:type="dxa"/>
            <w:tcPrChange w:id="71" w:author="John Sullivan" w:date="2013-04-26T12:17:00Z">
              <w:tcPr>
                <w:tcW w:w="5040" w:type="dxa"/>
              </w:tcPr>
            </w:tcPrChange>
          </w:tcPr>
          <w:p w14:paraId="462D76A5"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6</w:t>
            </w:r>
          </w:p>
        </w:tc>
      </w:tr>
      <w:tr w:rsidR="00C82479" w14:paraId="639F3D69" w14:textId="77777777" w:rsidTr="00CB4D02">
        <w:trPr>
          <w:trHeight w:val="3040"/>
          <w:trPrChange w:id="72" w:author="John Sullivan" w:date="2013-04-26T12:17:00Z">
            <w:trPr>
              <w:trHeight w:val="3040"/>
            </w:trPr>
          </w:trPrChange>
        </w:trPr>
        <w:tc>
          <w:tcPr>
            <w:tcW w:w="5040" w:type="dxa"/>
            <w:tcPrChange w:id="73" w:author="John Sullivan" w:date="2013-04-26T12:17:00Z">
              <w:tcPr>
                <w:tcW w:w="5040" w:type="dxa"/>
              </w:tcPr>
            </w:tcPrChange>
          </w:tcPr>
          <w:p w14:paraId="418C5F2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12AE476" w14:textId="77777777" w:rsidR="00C82479" w:rsidRPr="00FA3A2A" w:rsidRDefault="00C82479">
            <w:pPr>
              <w:pStyle w:val="TableGrid1"/>
              <w:rPr>
                <w:rFonts w:ascii="Arial Bold" w:hAnsi="Arial Bold"/>
                <w:color w:val="0F3642"/>
              </w:rPr>
            </w:pPr>
          </w:p>
          <w:p w14:paraId="258B4A6D" w14:textId="77777777" w:rsidR="00C82479" w:rsidRPr="00CB4D02" w:rsidRDefault="00C82479">
            <w:pPr>
              <w:pStyle w:val="TableGrid1"/>
              <w:ind w:left="720"/>
              <w:rPr>
                <w:rFonts w:ascii="Arial" w:hAnsi="Arial"/>
                <w:color w:val="0F3642"/>
                <w:sz w:val="28"/>
                <w:rPrChange w:id="74" w:author="John Sullivan" w:date="2013-04-26T12:17:00Z">
                  <w:rPr>
                    <w:rFonts w:ascii="Arial" w:hAnsi="Arial"/>
                    <w:color w:val="0F3642"/>
                    <w:sz w:val="28"/>
                  </w:rPr>
                </w:rPrChange>
              </w:rPr>
            </w:pPr>
            <w:r w:rsidRPr="00FA3A2A">
              <w:rPr>
                <w:rFonts w:ascii="Arial" w:hAnsi="Arial"/>
                <w:color w:val="0F3642"/>
                <w:sz w:val="28"/>
              </w:rPr>
              <w:t>Students</w:t>
            </w:r>
          </w:p>
          <w:p w14:paraId="6BB2FCFB" w14:textId="77777777" w:rsidR="00C82479" w:rsidRPr="00CB4D02" w:rsidRDefault="00C82479">
            <w:pPr>
              <w:pStyle w:val="TableGrid1"/>
              <w:ind w:left="720"/>
              <w:rPr>
                <w:rFonts w:ascii="Arial" w:hAnsi="Arial"/>
                <w:color w:val="0F3642"/>
                <w:sz w:val="28"/>
                <w:rPrChange w:id="75" w:author="John Sullivan" w:date="2013-04-26T12:17:00Z">
                  <w:rPr>
                    <w:rFonts w:ascii="Arial" w:hAnsi="Arial"/>
                    <w:color w:val="0F3642"/>
                    <w:sz w:val="28"/>
                  </w:rPr>
                </w:rPrChange>
              </w:rPr>
            </w:pPr>
            <w:r w:rsidRPr="00CB4D02">
              <w:rPr>
                <w:rFonts w:ascii="Arial" w:hAnsi="Arial"/>
                <w:color w:val="0F3642"/>
                <w:sz w:val="28"/>
                <w:rPrChange w:id="76" w:author="John Sullivan" w:date="2013-04-26T12:17:00Z">
                  <w:rPr>
                    <w:rFonts w:ascii="Arial" w:hAnsi="Arial"/>
                    <w:color w:val="0F3642"/>
                    <w:sz w:val="28"/>
                  </w:rPr>
                </w:rPrChange>
              </w:rPr>
              <w:t>Faculty</w:t>
            </w:r>
          </w:p>
          <w:p w14:paraId="4CA00AAA" w14:textId="77777777" w:rsidR="00C82479" w:rsidRPr="00CB4D02" w:rsidRDefault="00C82479">
            <w:pPr>
              <w:pStyle w:val="TableGrid1"/>
              <w:ind w:left="720"/>
              <w:rPr>
                <w:rFonts w:ascii="Arial" w:hAnsi="Arial"/>
                <w:color w:val="0F3642"/>
                <w:sz w:val="28"/>
                <w:rPrChange w:id="77" w:author="John Sullivan" w:date="2013-04-26T12:17:00Z">
                  <w:rPr>
                    <w:rFonts w:ascii="Arial" w:hAnsi="Arial"/>
                    <w:color w:val="0F3642"/>
                    <w:sz w:val="28"/>
                  </w:rPr>
                </w:rPrChange>
              </w:rPr>
            </w:pPr>
            <w:r w:rsidRPr="00CB4D02">
              <w:rPr>
                <w:rFonts w:ascii="Arial" w:hAnsi="Arial"/>
                <w:color w:val="0F3642"/>
                <w:sz w:val="28"/>
                <w:rPrChange w:id="78" w:author="John Sullivan" w:date="2013-04-26T12:17:00Z">
                  <w:rPr>
                    <w:rFonts w:ascii="Arial" w:hAnsi="Arial"/>
                    <w:color w:val="0F3642"/>
                    <w:sz w:val="28"/>
                  </w:rPr>
                </w:rPrChange>
              </w:rPr>
              <w:t>Other Audiences</w:t>
            </w:r>
          </w:p>
          <w:p w14:paraId="32C601BD" w14:textId="77777777" w:rsidR="00C82479" w:rsidRPr="00CB4D02" w:rsidRDefault="00C82479">
            <w:pPr>
              <w:pStyle w:val="TableGrid1"/>
              <w:ind w:left="1440"/>
              <w:rPr>
                <w:rFonts w:ascii="Arial" w:hAnsi="Arial"/>
                <w:color w:val="0F3642"/>
                <w:rPrChange w:id="79" w:author="John Sullivan" w:date="2013-04-26T12:17:00Z">
                  <w:rPr>
                    <w:rFonts w:ascii="Arial" w:hAnsi="Arial"/>
                    <w:color w:val="0F3642"/>
                  </w:rPr>
                </w:rPrChange>
              </w:rPr>
            </w:pPr>
            <w:r w:rsidRPr="00CB4D02">
              <w:rPr>
                <w:rFonts w:ascii="Arial" w:hAnsi="Arial"/>
                <w:color w:val="0F3642"/>
                <w:rPrChange w:id="80" w:author="John Sullivan" w:date="2013-04-26T12:17:00Z">
                  <w:rPr>
                    <w:rFonts w:ascii="Arial" w:hAnsi="Arial"/>
                    <w:color w:val="0F3642"/>
                  </w:rPr>
                </w:rPrChange>
              </w:rPr>
              <w:t>Administration / Marketing</w:t>
            </w:r>
          </w:p>
          <w:p w14:paraId="713D6B4D" w14:textId="77777777" w:rsidR="00C82479" w:rsidRPr="00CB4D02" w:rsidRDefault="00C82479">
            <w:pPr>
              <w:pStyle w:val="TableGrid1"/>
              <w:ind w:left="1440"/>
              <w:rPr>
                <w:rFonts w:ascii="Arial" w:hAnsi="Arial"/>
                <w:color w:val="0F3642"/>
                <w:rPrChange w:id="81" w:author="John Sullivan" w:date="2013-04-26T12:17:00Z">
                  <w:rPr>
                    <w:rFonts w:ascii="Arial" w:hAnsi="Arial"/>
                    <w:color w:val="0F3642"/>
                  </w:rPr>
                </w:rPrChange>
              </w:rPr>
            </w:pPr>
            <w:r w:rsidRPr="00CB4D02">
              <w:rPr>
                <w:rFonts w:ascii="Arial" w:hAnsi="Arial"/>
                <w:color w:val="0F3642"/>
                <w:rPrChange w:id="82" w:author="John Sullivan" w:date="2013-04-26T12:17:00Z">
                  <w:rPr>
                    <w:rFonts w:ascii="Arial" w:hAnsi="Arial"/>
                    <w:color w:val="0F3642"/>
                  </w:rPr>
                </w:rPrChange>
              </w:rPr>
              <w:t>Prospective Students</w:t>
            </w:r>
          </w:p>
          <w:p w14:paraId="5C4A594A" w14:textId="77777777" w:rsidR="00C82479" w:rsidRPr="00CB4D02" w:rsidRDefault="00C82479">
            <w:pPr>
              <w:pStyle w:val="TableGrid1"/>
              <w:ind w:left="1440"/>
              <w:rPr>
                <w:rFonts w:ascii="Arial" w:hAnsi="Arial"/>
                <w:color w:val="0F3642"/>
                <w:rPrChange w:id="83" w:author="John Sullivan" w:date="2013-04-26T12:17:00Z">
                  <w:rPr>
                    <w:rFonts w:ascii="Arial" w:hAnsi="Arial"/>
                    <w:color w:val="0F3642"/>
                  </w:rPr>
                </w:rPrChange>
              </w:rPr>
            </w:pPr>
            <w:r w:rsidRPr="00CB4D02">
              <w:rPr>
                <w:rFonts w:ascii="Arial" w:hAnsi="Arial"/>
                <w:color w:val="0F3642"/>
                <w:rPrChange w:id="84" w:author="John Sullivan" w:date="2013-04-26T12:17:00Z">
                  <w:rPr>
                    <w:rFonts w:ascii="Arial" w:hAnsi="Arial"/>
                    <w:color w:val="0F3642"/>
                  </w:rPr>
                </w:rPrChange>
              </w:rPr>
              <w:t>Parents</w:t>
            </w:r>
          </w:p>
          <w:p w14:paraId="2B505083" w14:textId="77777777" w:rsidR="00C82479" w:rsidRPr="00CB4D02" w:rsidRDefault="00C82479">
            <w:pPr>
              <w:pStyle w:val="TableGrid1"/>
              <w:ind w:left="1440"/>
              <w:rPr>
                <w:rFonts w:ascii="Arial" w:hAnsi="Arial"/>
                <w:color w:val="0F3642"/>
                <w:rPrChange w:id="85" w:author="John Sullivan" w:date="2013-04-26T12:17:00Z">
                  <w:rPr>
                    <w:rFonts w:ascii="Arial" w:hAnsi="Arial"/>
                    <w:color w:val="0F3642"/>
                  </w:rPr>
                </w:rPrChange>
              </w:rPr>
            </w:pPr>
            <w:r w:rsidRPr="00CB4D02">
              <w:rPr>
                <w:rFonts w:ascii="Arial" w:hAnsi="Arial"/>
                <w:color w:val="0F3642"/>
                <w:rPrChange w:id="86" w:author="John Sullivan" w:date="2013-04-26T12:17:00Z">
                  <w:rPr>
                    <w:rFonts w:ascii="Arial" w:hAnsi="Arial"/>
                    <w:color w:val="0F3642"/>
                  </w:rPr>
                </w:rPrChange>
              </w:rPr>
              <w:t>Potential Employers</w:t>
            </w:r>
          </w:p>
          <w:p w14:paraId="432D8942" w14:textId="77777777" w:rsidR="00C82479" w:rsidRDefault="00C82479">
            <w:pPr>
              <w:pStyle w:val="TableGrid1"/>
            </w:pPr>
          </w:p>
        </w:tc>
        <w:tc>
          <w:tcPr>
            <w:tcW w:w="5040" w:type="dxa"/>
            <w:tcPrChange w:id="87" w:author="John Sullivan" w:date="2013-04-26T12:17:00Z">
              <w:tcPr>
                <w:tcW w:w="5040" w:type="dxa"/>
              </w:tcPr>
            </w:tcPrChange>
          </w:tcPr>
          <w:p w14:paraId="44F77062"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7</w:t>
            </w:r>
          </w:p>
        </w:tc>
      </w:tr>
      <w:tr w:rsidR="00C82479" w14:paraId="63610140" w14:textId="77777777" w:rsidTr="00CB4D02">
        <w:trPr>
          <w:trHeight w:val="800"/>
          <w:trPrChange w:id="88" w:author="John Sullivan" w:date="2013-04-26T12:17:00Z">
            <w:trPr>
              <w:trHeight w:val="800"/>
            </w:trPr>
          </w:trPrChange>
        </w:trPr>
        <w:tc>
          <w:tcPr>
            <w:tcW w:w="5040" w:type="dxa"/>
            <w:tcPrChange w:id="89" w:author="John Sullivan" w:date="2013-04-26T12:17:00Z">
              <w:tcPr>
                <w:tcW w:w="5040" w:type="dxa"/>
              </w:tcPr>
            </w:tcPrChange>
          </w:tcPr>
          <w:p w14:paraId="6F03CED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0023FFCE" w14:textId="77777777" w:rsidR="00C82479" w:rsidRDefault="00C82479">
            <w:pPr>
              <w:pStyle w:val="TableGrid1"/>
            </w:pPr>
          </w:p>
        </w:tc>
        <w:tc>
          <w:tcPr>
            <w:tcW w:w="5040" w:type="dxa"/>
            <w:tcPrChange w:id="90" w:author="John Sullivan" w:date="2013-04-26T12:17:00Z">
              <w:tcPr>
                <w:tcW w:w="5040" w:type="dxa"/>
              </w:tcPr>
            </w:tcPrChange>
          </w:tcPr>
          <w:p w14:paraId="00193DB5"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11</w:t>
            </w:r>
          </w:p>
        </w:tc>
      </w:tr>
      <w:tr w:rsidR="00C82479" w14:paraId="16D397C9" w14:textId="77777777" w:rsidTr="00CB4D02">
        <w:trPr>
          <w:trHeight w:val="4040"/>
          <w:trPrChange w:id="91" w:author="John Sullivan" w:date="2013-04-26T12:17:00Z">
            <w:trPr>
              <w:trHeight w:val="4040"/>
            </w:trPr>
          </w:trPrChange>
        </w:trPr>
        <w:tc>
          <w:tcPr>
            <w:tcW w:w="5040" w:type="dxa"/>
            <w:tcPrChange w:id="92" w:author="John Sullivan" w:date="2013-04-26T12:17:00Z">
              <w:tcPr>
                <w:tcW w:w="5040" w:type="dxa"/>
              </w:tcPr>
            </w:tcPrChange>
          </w:tcPr>
          <w:p w14:paraId="1B79DAD1"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2CCC4A96" w14:textId="77777777" w:rsidR="00C82479" w:rsidRPr="00FA3A2A" w:rsidRDefault="00C82479">
            <w:pPr>
              <w:pStyle w:val="TableGrid1"/>
              <w:rPr>
                <w:rFonts w:ascii="Arial Bold" w:hAnsi="Arial Bold"/>
                <w:color w:val="0F3642"/>
              </w:rPr>
            </w:pPr>
          </w:p>
          <w:p w14:paraId="34561AFC" w14:textId="77777777" w:rsidR="00C82479" w:rsidRPr="00CB4D02" w:rsidRDefault="00C82479">
            <w:pPr>
              <w:pStyle w:val="TableGrid1"/>
              <w:ind w:left="720"/>
              <w:rPr>
                <w:rFonts w:ascii="Arial" w:hAnsi="Arial"/>
                <w:color w:val="0F3642"/>
                <w:sz w:val="28"/>
                <w:rPrChange w:id="93" w:author="John Sullivan" w:date="2013-04-26T12:17:00Z">
                  <w:rPr>
                    <w:rFonts w:ascii="Arial" w:hAnsi="Arial"/>
                    <w:color w:val="0F3642"/>
                    <w:sz w:val="28"/>
                  </w:rPr>
                </w:rPrChange>
              </w:rPr>
            </w:pPr>
            <w:r w:rsidRPr="00FA3A2A">
              <w:rPr>
                <w:rFonts w:ascii="Arial" w:hAnsi="Arial"/>
                <w:color w:val="0F3642"/>
                <w:sz w:val="28"/>
              </w:rPr>
              <w:t>Proposed Solution</w:t>
            </w:r>
          </w:p>
          <w:p w14:paraId="6655FBC1" w14:textId="77777777" w:rsidR="00C82479" w:rsidRPr="00CB4D02" w:rsidRDefault="00C82479">
            <w:pPr>
              <w:pStyle w:val="TableGrid1"/>
              <w:ind w:left="720"/>
              <w:rPr>
                <w:rFonts w:ascii="Arial" w:hAnsi="Arial"/>
                <w:color w:val="0F3642"/>
                <w:sz w:val="28"/>
                <w:rPrChange w:id="94" w:author="John Sullivan" w:date="2013-04-26T12:17:00Z">
                  <w:rPr>
                    <w:rFonts w:ascii="Arial" w:hAnsi="Arial"/>
                    <w:color w:val="0F3642"/>
                    <w:sz w:val="28"/>
                  </w:rPr>
                </w:rPrChange>
              </w:rPr>
            </w:pPr>
            <w:r w:rsidRPr="00CB4D02">
              <w:rPr>
                <w:rFonts w:ascii="Arial" w:hAnsi="Arial"/>
                <w:color w:val="0F3642"/>
                <w:sz w:val="28"/>
                <w:rPrChange w:id="95" w:author="John Sullivan" w:date="2013-04-26T12:17:00Z">
                  <w:rPr>
                    <w:rFonts w:ascii="Arial" w:hAnsi="Arial"/>
                    <w:color w:val="0F3642"/>
                    <w:sz w:val="28"/>
                  </w:rPr>
                </w:rPrChange>
              </w:rPr>
              <w:t>In-Scope</w:t>
            </w:r>
          </w:p>
          <w:p w14:paraId="0BA7FC86" w14:textId="77777777" w:rsidR="00C82479" w:rsidRPr="00CB4D02" w:rsidRDefault="00C82479">
            <w:pPr>
              <w:pStyle w:val="TableGrid1"/>
              <w:ind w:left="720"/>
              <w:rPr>
                <w:rFonts w:ascii="Arial" w:hAnsi="Arial"/>
                <w:color w:val="0F3642"/>
                <w:sz w:val="28"/>
                <w:rPrChange w:id="96" w:author="John Sullivan" w:date="2013-04-26T12:17:00Z">
                  <w:rPr>
                    <w:rFonts w:ascii="Arial" w:hAnsi="Arial"/>
                    <w:color w:val="0F3642"/>
                    <w:sz w:val="28"/>
                  </w:rPr>
                </w:rPrChange>
              </w:rPr>
            </w:pPr>
            <w:r w:rsidRPr="00CB4D02">
              <w:rPr>
                <w:rFonts w:ascii="Arial" w:hAnsi="Arial"/>
                <w:color w:val="0F3642"/>
                <w:sz w:val="28"/>
                <w:rPrChange w:id="97" w:author="John Sullivan" w:date="2013-04-26T12:17:00Z">
                  <w:rPr>
                    <w:rFonts w:ascii="Arial" w:hAnsi="Arial"/>
                    <w:color w:val="0F3642"/>
                    <w:sz w:val="28"/>
                  </w:rPr>
                </w:rPrChange>
              </w:rPr>
              <w:t>Out of Scope</w:t>
            </w:r>
          </w:p>
          <w:p w14:paraId="468F5940" w14:textId="77777777" w:rsidR="00C82479" w:rsidRPr="00CB4D02" w:rsidRDefault="00C82479">
            <w:pPr>
              <w:pStyle w:val="TableGrid1"/>
              <w:ind w:left="720"/>
              <w:rPr>
                <w:rFonts w:ascii="Arial" w:hAnsi="Arial"/>
                <w:color w:val="0F3642"/>
                <w:sz w:val="28"/>
                <w:rPrChange w:id="98" w:author="John Sullivan" w:date="2013-04-26T12:17:00Z">
                  <w:rPr>
                    <w:rFonts w:ascii="Arial" w:hAnsi="Arial"/>
                    <w:color w:val="0F3642"/>
                    <w:sz w:val="28"/>
                  </w:rPr>
                </w:rPrChange>
              </w:rPr>
            </w:pPr>
            <w:r w:rsidRPr="00CB4D02">
              <w:rPr>
                <w:rFonts w:ascii="Arial" w:hAnsi="Arial"/>
                <w:color w:val="0F3642"/>
                <w:sz w:val="28"/>
                <w:rPrChange w:id="99" w:author="John Sullivan" w:date="2013-04-26T12:17:00Z">
                  <w:rPr>
                    <w:rFonts w:ascii="Arial" w:hAnsi="Arial"/>
                    <w:color w:val="0F3642"/>
                    <w:sz w:val="28"/>
                  </w:rPr>
                </w:rPrChange>
              </w:rPr>
              <w:t>Alternative Solutions</w:t>
            </w:r>
          </w:p>
          <w:p w14:paraId="045FCB6A" w14:textId="77777777" w:rsidR="00C82479" w:rsidRPr="00CB4D02" w:rsidRDefault="00C82479">
            <w:pPr>
              <w:pStyle w:val="TableGrid1"/>
              <w:ind w:left="720"/>
              <w:rPr>
                <w:rFonts w:ascii="Arial" w:hAnsi="Arial"/>
                <w:color w:val="0F3642"/>
                <w:sz w:val="28"/>
                <w:rPrChange w:id="100" w:author="John Sullivan" w:date="2013-04-26T12:17:00Z">
                  <w:rPr>
                    <w:rFonts w:ascii="Arial" w:hAnsi="Arial"/>
                    <w:color w:val="0F3642"/>
                    <w:sz w:val="28"/>
                  </w:rPr>
                </w:rPrChange>
              </w:rPr>
            </w:pPr>
            <w:r w:rsidRPr="00CB4D02">
              <w:rPr>
                <w:rFonts w:ascii="Arial" w:hAnsi="Arial"/>
                <w:color w:val="0F3642"/>
                <w:sz w:val="28"/>
                <w:rPrChange w:id="101" w:author="John Sullivan" w:date="2013-04-26T12:17:00Z">
                  <w:rPr>
                    <w:rFonts w:ascii="Arial" w:hAnsi="Arial"/>
                    <w:color w:val="0F3642"/>
                    <w:sz w:val="28"/>
                  </w:rPr>
                </w:rPrChange>
              </w:rPr>
              <w:t>Technical Approach</w:t>
            </w:r>
          </w:p>
          <w:p w14:paraId="6A0B48D8" w14:textId="77777777" w:rsidR="00C82479" w:rsidRPr="00CB4D02" w:rsidRDefault="00C82479">
            <w:pPr>
              <w:pStyle w:val="TableGrid1"/>
              <w:ind w:left="1440"/>
              <w:rPr>
                <w:rFonts w:ascii="Arial" w:hAnsi="Arial"/>
                <w:color w:val="0F3642"/>
                <w:rPrChange w:id="102" w:author="John Sullivan" w:date="2013-04-26T12:17:00Z">
                  <w:rPr>
                    <w:rFonts w:ascii="Arial" w:hAnsi="Arial"/>
                    <w:color w:val="0F3642"/>
                  </w:rPr>
                </w:rPrChange>
              </w:rPr>
            </w:pPr>
            <w:r w:rsidRPr="00CB4D02">
              <w:rPr>
                <w:rFonts w:ascii="Arial" w:hAnsi="Arial"/>
                <w:color w:val="0F3642"/>
                <w:rPrChange w:id="103" w:author="John Sullivan" w:date="2013-04-26T12:17:00Z">
                  <w:rPr>
                    <w:rFonts w:ascii="Arial" w:hAnsi="Arial"/>
                    <w:color w:val="0F3642"/>
                  </w:rPr>
                </w:rPrChange>
              </w:rPr>
              <w:t>Server side</w:t>
            </w:r>
          </w:p>
          <w:p w14:paraId="4DF66E2B" w14:textId="77777777" w:rsidR="00C82479" w:rsidRPr="00CB4D02" w:rsidRDefault="00C82479">
            <w:pPr>
              <w:pStyle w:val="TableGrid1"/>
              <w:ind w:left="1440"/>
              <w:rPr>
                <w:rFonts w:ascii="Arial" w:hAnsi="Arial"/>
                <w:color w:val="0F3642"/>
                <w:rPrChange w:id="104" w:author="John Sullivan" w:date="2013-04-26T12:17:00Z">
                  <w:rPr>
                    <w:rFonts w:ascii="Arial" w:hAnsi="Arial"/>
                    <w:color w:val="0F3642"/>
                  </w:rPr>
                </w:rPrChange>
              </w:rPr>
            </w:pPr>
            <w:r w:rsidRPr="00CB4D02">
              <w:rPr>
                <w:rFonts w:ascii="Arial" w:hAnsi="Arial"/>
                <w:color w:val="0F3642"/>
                <w:rPrChange w:id="105" w:author="John Sullivan" w:date="2013-04-26T12:17:00Z">
                  <w:rPr>
                    <w:rFonts w:ascii="Arial" w:hAnsi="Arial"/>
                    <w:color w:val="0F3642"/>
                  </w:rPr>
                </w:rPrChange>
              </w:rPr>
              <w:t>Client Side</w:t>
            </w:r>
          </w:p>
          <w:p w14:paraId="01ED5073" w14:textId="77777777" w:rsidR="00C82479" w:rsidRPr="00CB4D02" w:rsidRDefault="00C82479">
            <w:pPr>
              <w:pStyle w:val="TableGrid1"/>
              <w:ind w:left="1440"/>
              <w:rPr>
                <w:rFonts w:ascii="Arial" w:hAnsi="Arial"/>
                <w:color w:val="0F3642"/>
                <w:rPrChange w:id="106" w:author="John Sullivan" w:date="2013-04-26T12:17:00Z">
                  <w:rPr>
                    <w:rFonts w:ascii="Arial" w:hAnsi="Arial"/>
                    <w:color w:val="0F3642"/>
                  </w:rPr>
                </w:rPrChange>
              </w:rPr>
            </w:pPr>
            <w:r w:rsidRPr="00CB4D02">
              <w:rPr>
                <w:rFonts w:ascii="Arial" w:hAnsi="Arial"/>
                <w:color w:val="0F3642"/>
                <w:rPrChange w:id="107" w:author="John Sullivan" w:date="2013-04-26T12:17:00Z">
                  <w:rPr>
                    <w:rFonts w:ascii="Arial" w:hAnsi="Arial"/>
                    <w:color w:val="0F3642"/>
                  </w:rPr>
                </w:rPrChange>
              </w:rPr>
              <w:t>Source Control Management</w:t>
            </w:r>
          </w:p>
          <w:p w14:paraId="083403AD" w14:textId="77777777" w:rsidR="00C82479" w:rsidRPr="00CB4D02" w:rsidRDefault="00C82479">
            <w:pPr>
              <w:pStyle w:val="TableGrid1"/>
              <w:ind w:left="1440"/>
              <w:rPr>
                <w:rFonts w:ascii="Arial" w:hAnsi="Arial"/>
                <w:color w:val="0F3642"/>
                <w:rPrChange w:id="108" w:author="John Sullivan" w:date="2013-04-26T12:17:00Z">
                  <w:rPr>
                    <w:rFonts w:ascii="Arial" w:hAnsi="Arial"/>
                    <w:color w:val="0F3642"/>
                  </w:rPr>
                </w:rPrChange>
              </w:rPr>
            </w:pPr>
            <w:r w:rsidRPr="00CB4D02">
              <w:rPr>
                <w:rFonts w:ascii="Arial" w:hAnsi="Arial"/>
                <w:color w:val="0F3642"/>
                <w:rPrChange w:id="109" w:author="John Sullivan" w:date="2013-04-26T12:17:00Z">
                  <w:rPr>
                    <w:rFonts w:ascii="Arial" w:hAnsi="Arial"/>
                    <w:color w:val="0F3642"/>
                  </w:rPr>
                </w:rPrChange>
              </w:rPr>
              <w:t>Coding Standards</w:t>
            </w:r>
          </w:p>
          <w:p w14:paraId="4E7DCAA8" w14:textId="77777777" w:rsidR="00C82479" w:rsidRPr="00CB4D02" w:rsidRDefault="00C82479">
            <w:pPr>
              <w:pStyle w:val="TableGrid1"/>
              <w:ind w:left="720"/>
              <w:rPr>
                <w:rFonts w:ascii="Arial" w:hAnsi="Arial"/>
                <w:color w:val="0F3642"/>
                <w:sz w:val="28"/>
                <w:rPrChange w:id="110" w:author="John Sullivan" w:date="2013-04-26T12:17:00Z">
                  <w:rPr>
                    <w:rFonts w:ascii="Arial" w:hAnsi="Arial"/>
                    <w:color w:val="0F3642"/>
                    <w:sz w:val="28"/>
                  </w:rPr>
                </w:rPrChange>
              </w:rPr>
            </w:pPr>
            <w:r w:rsidRPr="00CB4D02">
              <w:rPr>
                <w:rFonts w:ascii="Arial" w:hAnsi="Arial"/>
                <w:color w:val="0F3642"/>
                <w:sz w:val="28"/>
                <w:rPrChange w:id="111" w:author="John Sullivan" w:date="2013-04-26T12:17:00Z">
                  <w:rPr>
                    <w:rFonts w:ascii="Arial" w:hAnsi="Arial"/>
                    <w:color w:val="0F3642"/>
                    <w:sz w:val="28"/>
                  </w:rPr>
                </w:rPrChange>
              </w:rPr>
              <w:t>Design Approach</w:t>
            </w:r>
          </w:p>
          <w:p w14:paraId="4AD47274" w14:textId="77777777" w:rsidR="00C82479" w:rsidRDefault="00C82479">
            <w:pPr>
              <w:pStyle w:val="TableGrid1"/>
            </w:pPr>
          </w:p>
        </w:tc>
        <w:tc>
          <w:tcPr>
            <w:tcW w:w="5040" w:type="dxa"/>
            <w:tcPrChange w:id="112" w:author="John Sullivan" w:date="2013-04-26T12:17:00Z">
              <w:tcPr>
                <w:tcW w:w="5040" w:type="dxa"/>
              </w:tcPr>
            </w:tcPrChange>
          </w:tcPr>
          <w:p w14:paraId="5337981E"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12</w:t>
            </w:r>
          </w:p>
        </w:tc>
      </w:tr>
      <w:tr w:rsidR="00C82479" w14:paraId="4AE6D835" w14:textId="77777777" w:rsidTr="00CB4D02">
        <w:trPr>
          <w:trHeight w:val="2640"/>
          <w:trPrChange w:id="113" w:author="John Sullivan" w:date="2013-04-26T12:17:00Z">
            <w:trPr>
              <w:trHeight w:val="2640"/>
            </w:trPr>
          </w:trPrChange>
        </w:trPr>
        <w:tc>
          <w:tcPr>
            <w:tcW w:w="5040" w:type="dxa"/>
            <w:tcPrChange w:id="114" w:author="John Sullivan" w:date="2013-04-26T12:17:00Z">
              <w:tcPr>
                <w:tcW w:w="5040" w:type="dxa"/>
              </w:tcPr>
            </w:tcPrChange>
          </w:tcPr>
          <w:p w14:paraId="4E72A82D"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1FAA9BFE" w14:textId="77777777" w:rsidR="00C82479" w:rsidRPr="00FA3A2A" w:rsidRDefault="00C82479">
            <w:pPr>
              <w:pStyle w:val="TableGrid1"/>
              <w:ind w:left="720"/>
              <w:rPr>
                <w:rFonts w:ascii="Arial" w:hAnsi="Arial"/>
                <w:color w:val="0F3642"/>
                <w:sz w:val="28"/>
              </w:rPr>
            </w:pPr>
          </w:p>
          <w:p w14:paraId="6F2F2A59" w14:textId="77777777" w:rsidR="00C82479" w:rsidRPr="00CB4D02" w:rsidRDefault="00C82479">
            <w:pPr>
              <w:pStyle w:val="TableGrid1"/>
              <w:ind w:left="720"/>
              <w:rPr>
                <w:rFonts w:ascii="Arial" w:hAnsi="Arial"/>
                <w:color w:val="0F3642"/>
                <w:sz w:val="28"/>
                <w:rPrChange w:id="115" w:author="John Sullivan" w:date="2013-04-26T12:17:00Z">
                  <w:rPr>
                    <w:rFonts w:ascii="Arial" w:hAnsi="Arial"/>
                    <w:color w:val="0F3642"/>
                    <w:sz w:val="28"/>
                  </w:rPr>
                </w:rPrChange>
              </w:rPr>
            </w:pPr>
            <w:r w:rsidRPr="00FA3A2A">
              <w:rPr>
                <w:rFonts w:ascii="Arial" w:hAnsi="Arial"/>
                <w:color w:val="0F3642"/>
                <w:sz w:val="28"/>
              </w:rPr>
              <w:t>Users</w:t>
            </w:r>
          </w:p>
          <w:p w14:paraId="7F7898AE" w14:textId="77777777" w:rsidR="00C82479" w:rsidRPr="00CB4D02" w:rsidRDefault="00C82479">
            <w:pPr>
              <w:pStyle w:val="TableGrid1"/>
              <w:ind w:left="720"/>
              <w:rPr>
                <w:rFonts w:ascii="Arial" w:hAnsi="Arial"/>
                <w:color w:val="0F3642"/>
                <w:sz w:val="28"/>
                <w:rPrChange w:id="116" w:author="John Sullivan" w:date="2013-04-26T12:17:00Z">
                  <w:rPr>
                    <w:rFonts w:ascii="Arial" w:hAnsi="Arial"/>
                    <w:color w:val="0F3642"/>
                    <w:sz w:val="28"/>
                  </w:rPr>
                </w:rPrChange>
              </w:rPr>
            </w:pPr>
            <w:r w:rsidRPr="00CB4D02">
              <w:rPr>
                <w:rFonts w:ascii="Arial" w:hAnsi="Arial"/>
                <w:color w:val="0F3642"/>
                <w:sz w:val="28"/>
                <w:rPrChange w:id="117" w:author="John Sullivan" w:date="2013-04-26T12:17:00Z">
                  <w:rPr>
                    <w:rFonts w:ascii="Arial" w:hAnsi="Arial"/>
                    <w:color w:val="0F3642"/>
                    <w:sz w:val="28"/>
                  </w:rPr>
                </w:rPrChange>
              </w:rPr>
              <w:t>Groups of Users</w:t>
            </w:r>
          </w:p>
          <w:p w14:paraId="50865142" w14:textId="77777777" w:rsidR="00C82479" w:rsidRPr="00CB4D02" w:rsidRDefault="00C82479">
            <w:pPr>
              <w:pStyle w:val="TableGrid1"/>
              <w:ind w:left="720"/>
              <w:rPr>
                <w:rFonts w:ascii="Arial" w:hAnsi="Arial"/>
                <w:color w:val="0F3642"/>
                <w:sz w:val="28"/>
                <w:rPrChange w:id="118" w:author="John Sullivan" w:date="2013-04-26T12:17:00Z">
                  <w:rPr>
                    <w:rFonts w:ascii="Arial" w:hAnsi="Arial"/>
                    <w:color w:val="0F3642"/>
                    <w:sz w:val="28"/>
                  </w:rPr>
                </w:rPrChange>
              </w:rPr>
            </w:pPr>
            <w:r w:rsidRPr="00CB4D02">
              <w:rPr>
                <w:rFonts w:ascii="Arial" w:hAnsi="Arial"/>
                <w:color w:val="0F3642"/>
                <w:sz w:val="28"/>
                <w:rPrChange w:id="119" w:author="John Sullivan" w:date="2013-04-26T12:17:00Z">
                  <w:rPr>
                    <w:rFonts w:ascii="Arial" w:hAnsi="Arial"/>
                    <w:color w:val="0F3642"/>
                    <w:sz w:val="28"/>
                  </w:rPr>
                </w:rPrChange>
              </w:rPr>
              <w:t>Student Work</w:t>
            </w:r>
          </w:p>
          <w:p w14:paraId="4BE8292B" w14:textId="77777777" w:rsidR="00C82479" w:rsidRPr="00CB4D02" w:rsidRDefault="00C82479">
            <w:pPr>
              <w:pStyle w:val="TableGrid1"/>
              <w:ind w:left="720"/>
              <w:rPr>
                <w:rFonts w:ascii="Arial" w:hAnsi="Arial"/>
                <w:color w:val="0F3642"/>
                <w:sz w:val="28"/>
                <w:rPrChange w:id="120" w:author="John Sullivan" w:date="2013-04-26T12:17:00Z">
                  <w:rPr>
                    <w:rFonts w:ascii="Arial" w:hAnsi="Arial"/>
                    <w:color w:val="0F3642"/>
                    <w:sz w:val="28"/>
                  </w:rPr>
                </w:rPrChange>
              </w:rPr>
            </w:pPr>
            <w:r w:rsidRPr="00CB4D02">
              <w:rPr>
                <w:rFonts w:ascii="Arial" w:hAnsi="Arial"/>
                <w:color w:val="0F3642"/>
                <w:sz w:val="28"/>
                <w:rPrChange w:id="121" w:author="John Sullivan" w:date="2013-04-26T12:17:00Z">
                  <w:rPr>
                    <w:rFonts w:ascii="Arial" w:hAnsi="Arial"/>
                    <w:color w:val="0F3642"/>
                    <w:sz w:val="28"/>
                  </w:rPr>
                </w:rPrChange>
              </w:rPr>
              <w:t>User Profile</w:t>
            </w:r>
          </w:p>
          <w:p w14:paraId="24802872" w14:textId="77777777" w:rsidR="00C82479" w:rsidRPr="00CB4D02" w:rsidRDefault="00C82479">
            <w:pPr>
              <w:pStyle w:val="TableGrid1"/>
              <w:ind w:left="720"/>
              <w:rPr>
                <w:rFonts w:ascii="Arial" w:hAnsi="Arial"/>
                <w:color w:val="0F3642"/>
                <w:sz w:val="28"/>
                <w:rPrChange w:id="122" w:author="John Sullivan" w:date="2013-04-26T12:17:00Z">
                  <w:rPr>
                    <w:rFonts w:ascii="Arial" w:hAnsi="Arial"/>
                    <w:color w:val="0F3642"/>
                    <w:sz w:val="28"/>
                  </w:rPr>
                </w:rPrChange>
              </w:rPr>
            </w:pPr>
            <w:r w:rsidRPr="00CB4D02">
              <w:rPr>
                <w:rFonts w:ascii="Arial" w:hAnsi="Arial"/>
                <w:color w:val="0F3642"/>
                <w:sz w:val="28"/>
                <w:rPrChange w:id="123" w:author="John Sullivan" w:date="2013-04-26T12:17:00Z">
                  <w:rPr>
                    <w:rFonts w:ascii="Arial" w:hAnsi="Arial"/>
                    <w:color w:val="0F3642"/>
                    <w:sz w:val="28"/>
                  </w:rPr>
                </w:rPrChange>
              </w:rPr>
              <w:t>Collections of Student Work</w:t>
            </w:r>
          </w:p>
          <w:p w14:paraId="639C5E60" w14:textId="77777777" w:rsidR="00C82479" w:rsidRDefault="00C82479">
            <w:pPr>
              <w:pStyle w:val="TableGrid1"/>
              <w:ind w:left="720"/>
            </w:pPr>
          </w:p>
        </w:tc>
        <w:tc>
          <w:tcPr>
            <w:tcW w:w="5040" w:type="dxa"/>
            <w:tcPrChange w:id="124" w:author="John Sullivan" w:date="2013-04-26T12:17:00Z">
              <w:tcPr>
                <w:tcW w:w="5040" w:type="dxa"/>
              </w:tcPr>
            </w:tcPrChange>
          </w:tcPr>
          <w:p w14:paraId="00DD753A"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14</w:t>
            </w:r>
          </w:p>
        </w:tc>
      </w:tr>
      <w:tr w:rsidR="00C82479" w14:paraId="093B468B" w14:textId="77777777" w:rsidTr="00CB4D02">
        <w:trPr>
          <w:trHeight w:val="1640"/>
          <w:trPrChange w:id="125" w:author="John Sullivan" w:date="2013-04-26T12:17:00Z">
            <w:trPr>
              <w:trHeight w:val="1640"/>
            </w:trPr>
          </w:trPrChange>
        </w:trPr>
        <w:tc>
          <w:tcPr>
            <w:tcW w:w="5040" w:type="dxa"/>
            <w:tcPrChange w:id="126" w:author="John Sullivan" w:date="2013-04-26T12:17:00Z">
              <w:tcPr>
                <w:tcW w:w="5040" w:type="dxa"/>
              </w:tcPr>
            </w:tcPrChange>
          </w:tcPr>
          <w:p w14:paraId="1501548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6F158EB8" w14:textId="77777777" w:rsidR="00C82479" w:rsidRPr="00FA3A2A" w:rsidRDefault="00C82479">
            <w:pPr>
              <w:pStyle w:val="TableGrid1"/>
              <w:rPr>
                <w:rFonts w:ascii="Arial Bold" w:hAnsi="Arial Bold"/>
                <w:color w:val="0F3642"/>
              </w:rPr>
            </w:pPr>
          </w:p>
          <w:p w14:paraId="29111F75" w14:textId="77777777" w:rsidR="00C82479" w:rsidRPr="00CB4D02" w:rsidRDefault="00C82479">
            <w:pPr>
              <w:pStyle w:val="TableGrid1"/>
              <w:ind w:left="720"/>
              <w:rPr>
                <w:rFonts w:ascii="Arial" w:hAnsi="Arial"/>
                <w:color w:val="0F3642"/>
                <w:sz w:val="28"/>
                <w:rPrChange w:id="127" w:author="John Sullivan" w:date="2013-04-26T12:17:00Z">
                  <w:rPr>
                    <w:rFonts w:ascii="Arial" w:hAnsi="Arial"/>
                    <w:color w:val="0F3642"/>
                    <w:sz w:val="28"/>
                  </w:rPr>
                </w:rPrChange>
              </w:rPr>
            </w:pPr>
            <w:r w:rsidRPr="00FA3A2A">
              <w:rPr>
                <w:rFonts w:ascii="Arial" w:hAnsi="Arial"/>
                <w:color w:val="0F3642"/>
                <w:sz w:val="28"/>
              </w:rPr>
              <w:t>User Features</w:t>
            </w:r>
          </w:p>
          <w:p w14:paraId="10F093AA" w14:textId="77777777" w:rsidR="00C82479" w:rsidRPr="00CB4D02" w:rsidRDefault="00C82479">
            <w:pPr>
              <w:pStyle w:val="TableGrid1"/>
              <w:ind w:left="720"/>
              <w:rPr>
                <w:rFonts w:ascii="Arial" w:hAnsi="Arial"/>
                <w:color w:val="0F3642"/>
                <w:sz w:val="28"/>
                <w:rPrChange w:id="128" w:author="John Sullivan" w:date="2013-04-26T12:17:00Z">
                  <w:rPr>
                    <w:rFonts w:ascii="Arial" w:hAnsi="Arial"/>
                    <w:color w:val="0F3642"/>
                    <w:sz w:val="28"/>
                  </w:rPr>
                </w:rPrChange>
              </w:rPr>
            </w:pPr>
            <w:r w:rsidRPr="00CB4D02">
              <w:rPr>
                <w:rFonts w:ascii="Arial" w:hAnsi="Arial"/>
                <w:color w:val="0F3642"/>
                <w:sz w:val="28"/>
                <w:rPrChange w:id="129" w:author="John Sullivan" w:date="2013-04-26T12:17:00Z">
                  <w:rPr>
                    <w:rFonts w:ascii="Arial" w:hAnsi="Arial"/>
                    <w:color w:val="0F3642"/>
                    <w:sz w:val="28"/>
                  </w:rPr>
                </w:rPrChange>
              </w:rPr>
              <w:t>All Features</w:t>
            </w:r>
          </w:p>
          <w:p w14:paraId="785D9129" w14:textId="77777777" w:rsidR="00C82479" w:rsidRDefault="00C82479">
            <w:pPr>
              <w:pStyle w:val="TableGrid1"/>
            </w:pPr>
          </w:p>
        </w:tc>
        <w:tc>
          <w:tcPr>
            <w:tcW w:w="5040" w:type="dxa"/>
            <w:tcPrChange w:id="130" w:author="John Sullivan" w:date="2013-04-26T12:17:00Z">
              <w:tcPr>
                <w:tcW w:w="5040" w:type="dxa"/>
              </w:tcPr>
            </w:tcPrChange>
          </w:tcPr>
          <w:p w14:paraId="3896B8C6"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18</w:t>
            </w:r>
          </w:p>
        </w:tc>
      </w:tr>
      <w:tr w:rsidR="00C82479" w14:paraId="3E75A488" w14:textId="77777777" w:rsidTr="00CB4D02">
        <w:trPr>
          <w:trHeight w:val="2740"/>
          <w:trPrChange w:id="131" w:author="John Sullivan" w:date="2013-04-26T12:17:00Z">
            <w:trPr>
              <w:trHeight w:val="2740"/>
            </w:trPr>
          </w:trPrChange>
        </w:trPr>
        <w:tc>
          <w:tcPr>
            <w:tcW w:w="5040" w:type="dxa"/>
            <w:tcPrChange w:id="132" w:author="John Sullivan" w:date="2013-04-26T12:17:00Z">
              <w:tcPr>
                <w:tcW w:w="5040" w:type="dxa"/>
              </w:tcPr>
            </w:tcPrChange>
          </w:tcPr>
          <w:p w14:paraId="420E0854"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2F626372" w14:textId="77777777" w:rsidR="00C82479" w:rsidRPr="00FA3A2A" w:rsidRDefault="00C82479">
            <w:pPr>
              <w:pStyle w:val="TableGrid1"/>
              <w:rPr>
                <w:rFonts w:ascii="Arial Bold" w:hAnsi="Arial Bold"/>
                <w:color w:val="0F3642"/>
                <w:sz w:val="36"/>
              </w:rPr>
            </w:pPr>
          </w:p>
          <w:p w14:paraId="6C8DD996" w14:textId="77777777" w:rsidR="00C82479" w:rsidRPr="00CB4D02" w:rsidRDefault="00C82479">
            <w:pPr>
              <w:pStyle w:val="TableGrid1"/>
              <w:ind w:left="720"/>
              <w:rPr>
                <w:rFonts w:ascii="Arial" w:hAnsi="Arial"/>
                <w:color w:val="0F3642"/>
                <w:sz w:val="28"/>
                <w:rPrChange w:id="133" w:author="John Sullivan" w:date="2013-04-26T12:17:00Z">
                  <w:rPr>
                    <w:rFonts w:ascii="Arial" w:hAnsi="Arial"/>
                    <w:color w:val="0F3642"/>
                    <w:sz w:val="28"/>
                  </w:rPr>
                </w:rPrChange>
              </w:rPr>
            </w:pPr>
            <w:r w:rsidRPr="00FA3A2A">
              <w:rPr>
                <w:rFonts w:ascii="Arial" w:hAnsi="Arial"/>
                <w:color w:val="0F3642"/>
                <w:sz w:val="28"/>
              </w:rPr>
              <w:t>Site Map</w:t>
            </w:r>
          </w:p>
          <w:p w14:paraId="18E15325" w14:textId="77777777" w:rsidR="00C82479" w:rsidRPr="00CB4D02" w:rsidRDefault="00C82479">
            <w:pPr>
              <w:pStyle w:val="TableGrid1"/>
              <w:ind w:left="720"/>
              <w:rPr>
                <w:rFonts w:ascii="Arial" w:hAnsi="Arial"/>
                <w:color w:val="0F3642"/>
                <w:sz w:val="28"/>
                <w:rPrChange w:id="134" w:author="John Sullivan" w:date="2013-04-26T12:17:00Z">
                  <w:rPr>
                    <w:rFonts w:ascii="Arial" w:hAnsi="Arial"/>
                    <w:color w:val="0F3642"/>
                    <w:sz w:val="28"/>
                  </w:rPr>
                </w:rPrChange>
              </w:rPr>
            </w:pPr>
            <w:r w:rsidRPr="00CB4D02">
              <w:rPr>
                <w:rFonts w:ascii="Arial" w:hAnsi="Arial"/>
                <w:color w:val="0F3642"/>
                <w:sz w:val="28"/>
                <w:rPrChange w:id="135" w:author="John Sullivan" w:date="2013-04-26T12:17:00Z">
                  <w:rPr>
                    <w:rFonts w:ascii="Arial" w:hAnsi="Arial"/>
                    <w:color w:val="0F3642"/>
                    <w:sz w:val="28"/>
                  </w:rPr>
                </w:rPrChange>
              </w:rPr>
              <w:t>User Flow Charts</w:t>
            </w:r>
          </w:p>
          <w:p w14:paraId="173F6B77" w14:textId="77777777" w:rsidR="00C82479" w:rsidRPr="00CB4D02" w:rsidRDefault="00C82479">
            <w:pPr>
              <w:pStyle w:val="TableGrid1"/>
              <w:ind w:left="720"/>
              <w:rPr>
                <w:rFonts w:ascii="Arial" w:hAnsi="Arial"/>
                <w:color w:val="0F3642"/>
                <w:sz w:val="28"/>
                <w:rPrChange w:id="136" w:author="John Sullivan" w:date="2013-04-26T12:17:00Z">
                  <w:rPr>
                    <w:rFonts w:ascii="Arial" w:hAnsi="Arial"/>
                    <w:color w:val="0F3642"/>
                    <w:sz w:val="28"/>
                  </w:rPr>
                </w:rPrChange>
              </w:rPr>
            </w:pPr>
            <w:r w:rsidRPr="00CB4D02">
              <w:rPr>
                <w:rFonts w:ascii="Arial" w:hAnsi="Arial"/>
                <w:color w:val="0F3642"/>
                <w:sz w:val="28"/>
                <w:rPrChange w:id="137" w:author="John Sullivan" w:date="2013-04-26T12:17:00Z">
                  <w:rPr>
                    <w:rFonts w:ascii="Arial" w:hAnsi="Arial"/>
                    <w:color w:val="0F3642"/>
                    <w:sz w:val="28"/>
                  </w:rPr>
                </w:rPrChange>
              </w:rPr>
              <w:t>Wireframes</w:t>
            </w:r>
          </w:p>
          <w:p w14:paraId="770A7078" w14:textId="77777777" w:rsidR="00C82479" w:rsidRPr="00CB4D02" w:rsidRDefault="00C82479">
            <w:pPr>
              <w:pStyle w:val="TableGrid1"/>
              <w:ind w:left="720"/>
              <w:rPr>
                <w:rFonts w:ascii="Arial" w:hAnsi="Arial"/>
                <w:color w:val="0F3642"/>
                <w:sz w:val="28"/>
                <w:rPrChange w:id="138" w:author="John Sullivan" w:date="2013-04-26T12:17:00Z">
                  <w:rPr>
                    <w:rFonts w:ascii="Arial" w:hAnsi="Arial"/>
                    <w:color w:val="0F3642"/>
                    <w:sz w:val="28"/>
                  </w:rPr>
                </w:rPrChange>
              </w:rPr>
            </w:pPr>
            <w:r w:rsidRPr="00CB4D02">
              <w:rPr>
                <w:rFonts w:ascii="Arial" w:hAnsi="Arial"/>
                <w:color w:val="0F3642"/>
                <w:sz w:val="28"/>
                <w:rPrChange w:id="139" w:author="John Sullivan" w:date="2013-04-26T12:17:00Z">
                  <w:rPr>
                    <w:rFonts w:ascii="Arial" w:hAnsi="Arial"/>
                    <w:color w:val="0F3642"/>
                    <w:sz w:val="28"/>
                  </w:rPr>
                </w:rPrChange>
              </w:rPr>
              <w:t>Storyboards</w:t>
            </w:r>
          </w:p>
          <w:p w14:paraId="6689AD4B" w14:textId="77777777" w:rsidR="00C82479" w:rsidRPr="00CB4D02" w:rsidRDefault="00C82479">
            <w:pPr>
              <w:pStyle w:val="TableGrid1"/>
              <w:ind w:left="720"/>
              <w:rPr>
                <w:rFonts w:ascii="Arial" w:hAnsi="Arial"/>
                <w:color w:val="0F3642"/>
                <w:sz w:val="28"/>
                <w:rPrChange w:id="140" w:author="John Sullivan" w:date="2013-04-26T12:17:00Z">
                  <w:rPr>
                    <w:rFonts w:ascii="Arial" w:hAnsi="Arial"/>
                    <w:color w:val="0F3642"/>
                    <w:sz w:val="28"/>
                  </w:rPr>
                </w:rPrChange>
              </w:rPr>
            </w:pPr>
            <w:r w:rsidRPr="00CB4D02">
              <w:rPr>
                <w:rFonts w:ascii="Arial" w:hAnsi="Arial"/>
                <w:color w:val="0F3642"/>
                <w:sz w:val="28"/>
                <w:rPrChange w:id="141" w:author="John Sullivan" w:date="2013-04-26T12:17:00Z">
                  <w:rPr>
                    <w:rFonts w:ascii="Arial" w:hAnsi="Arial"/>
                    <w:color w:val="0F3642"/>
                    <w:sz w:val="28"/>
                  </w:rPr>
                </w:rPrChange>
              </w:rPr>
              <w:t>Class Diagram</w:t>
            </w:r>
          </w:p>
          <w:p w14:paraId="4ACA0045" w14:textId="77777777" w:rsidR="00C82479" w:rsidRPr="00CB4D02" w:rsidRDefault="00C82479">
            <w:pPr>
              <w:pStyle w:val="TableGrid1"/>
              <w:ind w:left="720"/>
              <w:rPr>
                <w:rFonts w:ascii="Arial" w:hAnsi="Arial"/>
                <w:color w:val="0F3642"/>
                <w:sz w:val="28"/>
                <w:rPrChange w:id="142" w:author="John Sullivan" w:date="2013-04-26T12:17:00Z">
                  <w:rPr>
                    <w:rFonts w:ascii="Arial" w:hAnsi="Arial"/>
                    <w:color w:val="0F3642"/>
                    <w:sz w:val="28"/>
                  </w:rPr>
                </w:rPrChange>
              </w:rPr>
            </w:pPr>
            <w:r w:rsidRPr="00CB4D02">
              <w:rPr>
                <w:rFonts w:ascii="Arial" w:hAnsi="Arial"/>
                <w:color w:val="0F3642"/>
                <w:sz w:val="28"/>
                <w:rPrChange w:id="143" w:author="John Sullivan" w:date="2013-04-26T12:17:00Z">
                  <w:rPr>
                    <w:rFonts w:ascii="Arial" w:hAnsi="Arial"/>
                    <w:color w:val="0F3642"/>
                    <w:sz w:val="28"/>
                  </w:rPr>
                </w:rPrChange>
              </w:rPr>
              <w:t>Database Schema</w:t>
            </w:r>
          </w:p>
        </w:tc>
        <w:tc>
          <w:tcPr>
            <w:tcW w:w="5040" w:type="dxa"/>
            <w:tcPrChange w:id="144" w:author="John Sullivan" w:date="2013-04-26T12:17:00Z">
              <w:tcPr>
                <w:tcW w:w="5040" w:type="dxa"/>
              </w:tcPr>
            </w:tcPrChange>
          </w:tcPr>
          <w:p w14:paraId="427931BB" w14:textId="77777777" w:rsidR="00C82479" w:rsidRPr="00CB4D02" w:rsidRDefault="00C82479">
            <w:pPr>
              <w:pStyle w:val="TableGrid1"/>
              <w:jc w:val="right"/>
              <w:rPr>
                <w:rFonts w:ascii="Arial" w:hAnsi="Arial"/>
                <w:color w:val="0F3642"/>
                <w:rPrChange w:id="145" w:author="John Sullivan" w:date="2013-04-26T12:17:00Z">
                  <w:rPr>
                    <w:rFonts w:ascii="Arial" w:hAnsi="Arial"/>
                    <w:color w:val="0F3642"/>
                  </w:rPr>
                </w:rPrChange>
              </w:rPr>
            </w:pPr>
            <w:proofErr w:type="gramStart"/>
            <w:r w:rsidRPr="00CB4D02">
              <w:rPr>
                <w:rFonts w:ascii="Arial" w:hAnsi="Arial"/>
                <w:color w:val="0F3642"/>
                <w:rPrChange w:id="146" w:author="John Sullivan" w:date="2013-04-26T12:17:00Z">
                  <w:rPr>
                    <w:rFonts w:ascii="Arial" w:hAnsi="Arial"/>
                    <w:color w:val="0F3642"/>
                  </w:rPr>
                </w:rPrChange>
              </w:rPr>
              <w:t>page</w:t>
            </w:r>
            <w:proofErr w:type="gramEnd"/>
            <w:r w:rsidRPr="00CB4D02">
              <w:rPr>
                <w:rFonts w:ascii="Arial" w:hAnsi="Arial"/>
                <w:color w:val="0F3642"/>
                <w:rPrChange w:id="147" w:author="John Sullivan" w:date="2013-04-26T12:17:00Z">
                  <w:rPr>
                    <w:rFonts w:ascii="Arial" w:hAnsi="Arial"/>
                    <w:color w:val="0F3642"/>
                  </w:rPr>
                </w:rPrChange>
              </w:rPr>
              <w:t xml:space="preserve"> 20</w:t>
            </w:r>
          </w:p>
        </w:tc>
      </w:tr>
    </w:tbl>
    <w:p w14:paraId="4235C7D4" w14:textId="77777777" w:rsidR="00C82479" w:rsidRPr="00FA3A2A" w:rsidRDefault="00C82479">
      <w:pPr>
        <w:pStyle w:val="FreeForm"/>
        <w:rPr>
          <w:rFonts w:ascii="Arial" w:hAnsi="Arial"/>
          <w:color w:val="242424"/>
        </w:rPr>
      </w:pPr>
    </w:p>
    <w:p w14:paraId="243FE25D" w14:textId="77777777" w:rsidR="00C82479" w:rsidRPr="00FA3A2A" w:rsidRDefault="00C82479" w:rsidP="00FA3A2A">
      <w:pPr>
        <w:pStyle w:val="FreeFormA"/>
        <w:rPr>
          <w:rFonts w:ascii="Arial" w:hAnsi="Arial"/>
          <w:color w:val="242424"/>
        </w:rPr>
      </w:pPr>
    </w:p>
    <w:p w14:paraId="395AFB5F" w14:textId="77777777" w:rsidR="003B0C04" w:rsidRDefault="003B0C04">
      <w:pPr>
        <w:rPr>
          <w:ins w:id="148" w:author="Author" w:date="2013-04-12T16:41:00Z"/>
          <w:color w:val="242424"/>
        </w:rPr>
      </w:pPr>
    </w:p>
    <w:p w14:paraId="41DBD52A" w14:textId="77777777" w:rsidR="00C82479" w:rsidRPr="00FA3A2A" w:rsidRDefault="00C82479">
      <w:pPr>
        <w:pStyle w:val="FreeForm"/>
      </w:pPr>
      <w:r>
        <w:br w:type="page"/>
      </w:r>
    </w:p>
    <w:p w14:paraId="33D1909A" w14:textId="7B00DCED" w:rsidR="00C82479" w:rsidRPr="00FA3A2A" w:rsidRDefault="00CB4D02">
      <w:pPr>
        <w:rPr>
          <w:color w:val="242424"/>
        </w:rPr>
      </w:pPr>
      <w:ins w:id="149" w:author="Author" w:date="2013-04-12T16:41:00Z">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8B2810" w:rsidRDefault="008B2810">
                    <w:pPr>
                      <w:pStyle w:val="FreeFormA"/>
                      <w:rPr>
                        <w:ins w:id="150" w:author="Author" w:date="2013-04-12T16:41:00Z"/>
                        <w:rFonts w:ascii="Times New Roman" w:eastAsia="Times New Roman" w:hAnsi="Times New Roman"/>
                        <w:color w:val="auto"/>
                        <w:sz w:val="20"/>
                        <w:lang w:bidi="x-none"/>
                      </w:rPr>
                    </w:pPr>
                  </w:p>
                </w:txbxContent>
              </v:textbox>
              <w10:wrap anchorx="page" anchory="page"/>
            </v:rect>
          </w:pict>
        </w:r>
      </w:ins>
      <w:r w:rsidR="00C82479" w:rsidRPr="00FA3A2A">
        <w:rPr>
          <w:rFonts w:ascii="Arial Bold" w:hAnsi="Arial Bold"/>
          <w:color w:val="FFFDFD"/>
          <w:sz w:val="48"/>
        </w:rPr>
        <w:t xml:space="preserve">   Document To Do</w:t>
      </w:r>
    </w:p>
    <w:p w14:paraId="09A53698" w14:textId="77777777" w:rsidR="00C82479" w:rsidRPr="00FA3A2A" w:rsidRDefault="00C82479">
      <w:pPr>
        <w:rPr>
          <w:color w:val="242424"/>
        </w:rPr>
      </w:pPr>
    </w:p>
    <w:p w14:paraId="222C261C" w14:textId="77777777" w:rsidR="00C82479" w:rsidRPr="00FA3A2A" w:rsidRDefault="00C82479">
      <w:pPr>
        <w:rPr>
          <w:color w:val="242424"/>
        </w:rPr>
      </w:pPr>
    </w:p>
    <w:p w14:paraId="12BEBF31" w14:textId="77777777" w:rsidR="00C82479" w:rsidRPr="00CB4D02" w:rsidRDefault="00C82479">
      <w:pPr>
        <w:rPr>
          <w:color w:val="242424"/>
          <w:rPrChange w:id="151" w:author="John Sullivan" w:date="2013-04-26T12:17:00Z">
            <w:rPr>
              <w:color w:val="242424"/>
            </w:rPr>
          </w:rPrChange>
        </w:rPr>
      </w:pPr>
    </w:p>
    <w:p w14:paraId="3AB96510" w14:textId="77777777" w:rsidR="00C82479" w:rsidRPr="00CB4D02" w:rsidRDefault="00C82479">
      <w:pPr>
        <w:rPr>
          <w:rFonts w:ascii="Arial Bold" w:hAnsi="Arial Bold"/>
          <w:color w:val="0F3642"/>
          <w:rPrChange w:id="152" w:author="John Sullivan" w:date="2013-04-26T12:17:00Z">
            <w:rPr>
              <w:rFonts w:ascii="Arial Bold" w:hAnsi="Arial Bold"/>
              <w:color w:val="0F3642"/>
            </w:rPr>
          </w:rPrChange>
        </w:rPr>
      </w:pPr>
      <w:r w:rsidRPr="00CB4D02">
        <w:rPr>
          <w:rFonts w:ascii="Arial Bold" w:hAnsi="Arial Bold"/>
          <w:color w:val="0F3642"/>
          <w:rPrChange w:id="153" w:author="John Sullivan" w:date="2013-04-26T12:17:00Z">
            <w:rPr>
              <w:rFonts w:ascii="Arial Bold" w:hAnsi="Arial Bold"/>
              <w:color w:val="0F3642"/>
            </w:rPr>
          </w:rPrChange>
        </w:rPr>
        <w:t>Audiences</w:t>
      </w:r>
    </w:p>
    <w:p w14:paraId="7566DB5E" w14:textId="77777777" w:rsidR="00C82479" w:rsidRPr="00CB4D02" w:rsidRDefault="00C82479">
      <w:pPr>
        <w:rPr>
          <w:rFonts w:ascii="Arial Bold" w:hAnsi="Arial Bold"/>
          <w:color w:val="0F3642"/>
          <w:rPrChange w:id="154" w:author="John Sullivan" w:date="2013-04-26T12:17:00Z">
            <w:rPr>
              <w:rFonts w:ascii="Arial Bold" w:hAnsi="Arial Bold"/>
              <w:color w:val="0F3642"/>
            </w:rPr>
          </w:rPrChange>
        </w:rPr>
      </w:pPr>
    </w:p>
    <w:p w14:paraId="05FAAD12" w14:textId="77777777" w:rsidR="00C82479" w:rsidRPr="00CB4D02" w:rsidRDefault="00C82479">
      <w:pPr>
        <w:pStyle w:val="ListParagraph"/>
        <w:numPr>
          <w:ilvl w:val="0"/>
          <w:numId w:val="1"/>
        </w:numPr>
        <w:tabs>
          <w:tab w:val="num" w:pos="720"/>
        </w:tabs>
        <w:ind w:hanging="360"/>
        <w:rPr>
          <w:color w:val="242424"/>
          <w:rPrChange w:id="155" w:author="John Sullivan" w:date="2013-04-26T12:17:00Z">
            <w:rPr>
              <w:color w:val="242424"/>
            </w:rPr>
          </w:rPrChange>
        </w:rPr>
        <w:pPrChange w:id="156" w:author="Adrien" w:date="2013-04-26T12:17:00Z">
          <w:pPr>
            <w:pStyle w:val="ListParagraph"/>
            <w:numPr>
              <w:numId w:val="1"/>
            </w:numPr>
            <w:tabs>
              <w:tab w:val="num" w:pos="720"/>
            </w:tabs>
            <w:ind w:hanging="360"/>
          </w:pPr>
        </w:pPrChange>
      </w:pPr>
      <w:r w:rsidRPr="00CB4D02">
        <w:rPr>
          <w:color w:val="242424"/>
          <w:rPrChange w:id="157" w:author="John Sullivan" w:date="2013-04-26T12:17:00Z">
            <w:rPr>
              <w:color w:val="242424"/>
            </w:rPr>
          </w:rPrChange>
        </w:rPr>
        <w:t>Add Alumni</w:t>
      </w:r>
    </w:p>
    <w:p w14:paraId="7CCE5231" w14:textId="77777777" w:rsidR="00C82479" w:rsidRPr="00CB4D02" w:rsidRDefault="00C82479">
      <w:pPr>
        <w:rPr>
          <w:color w:val="242424"/>
          <w:rPrChange w:id="158" w:author="John Sullivan" w:date="2013-04-26T12:17:00Z">
            <w:rPr>
              <w:color w:val="242424"/>
            </w:rPr>
          </w:rPrChange>
        </w:rPr>
      </w:pPr>
    </w:p>
    <w:p w14:paraId="12342D05" w14:textId="77777777" w:rsidR="00C82479" w:rsidRPr="00CB4D02" w:rsidRDefault="00C82479">
      <w:pPr>
        <w:rPr>
          <w:color w:val="242424"/>
          <w:rPrChange w:id="159" w:author="John Sullivan" w:date="2013-04-26T12:17:00Z">
            <w:rPr>
              <w:color w:val="242424"/>
            </w:rPr>
          </w:rPrChange>
        </w:rPr>
      </w:pPr>
    </w:p>
    <w:p w14:paraId="76AFDF2C" w14:textId="77777777" w:rsidR="00C82479" w:rsidRPr="00CB4D02" w:rsidRDefault="00C82479">
      <w:pPr>
        <w:rPr>
          <w:rFonts w:ascii="Arial Bold" w:hAnsi="Arial Bold"/>
          <w:color w:val="0F3642"/>
          <w:rPrChange w:id="160" w:author="John Sullivan" w:date="2013-04-26T12:17:00Z">
            <w:rPr>
              <w:rFonts w:ascii="Arial Bold" w:hAnsi="Arial Bold"/>
              <w:color w:val="0F3642"/>
            </w:rPr>
          </w:rPrChange>
        </w:rPr>
      </w:pPr>
      <w:r w:rsidRPr="00CB4D02">
        <w:rPr>
          <w:rFonts w:ascii="Arial Bold" w:hAnsi="Arial Bold"/>
          <w:color w:val="0F3642"/>
          <w:rPrChange w:id="161" w:author="John Sullivan" w:date="2013-04-26T12:17:00Z">
            <w:rPr>
              <w:rFonts w:ascii="Arial Bold" w:hAnsi="Arial Bold"/>
              <w:color w:val="0F3642"/>
            </w:rPr>
          </w:rPrChange>
        </w:rPr>
        <w:t>Technical Approach</w:t>
      </w:r>
    </w:p>
    <w:p w14:paraId="54118A54" w14:textId="77777777" w:rsidR="00C82479" w:rsidRPr="00CB4D02" w:rsidRDefault="00C82479">
      <w:pPr>
        <w:rPr>
          <w:rFonts w:ascii="Arial Bold" w:hAnsi="Arial Bold"/>
          <w:color w:val="0F3642"/>
          <w:rPrChange w:id="162" w:author="John Sullivan" w:date="2013-04-26T12:17:00Z">
            <w:rPr>
              <w:rFonts w:ascii="Arial Bold" w:hAnsi="Arial Bold"/>
              <w:color w:val="0F3642"/>
            </w:rPr>
          </w:rPrChange>
        </w:rPr>
      </w:pPr>
    </w:p>
    <w:p w14:paraId="3FF48F5C" w14:textId="77777777" w:rsidR="00C82479" w:rsidRPr="00CB4D02" w:rsidRDefault="00C82479">
      <w:pPr>
        <w:pStyle w:val="ListParagraph"/>
        <w:numPr>
          <w:ilvl w:val="0"/>
          <w:numId w:val="1"/>
        </w:numPr>
        <w:tabs>
          <w:tab w:val="num" w:pos="720"/>
        </w:tabs>
        <w:ind w:hanging="360"/>
        <w:rPr>
          <w:color w:val="242424"/>
          <w:rPrChange w:id="163" w:author="John Sullivan" w:date="2013-04-26T12:17:00Z">
            <w:rPr>
              <w:color w:val="242424"/>
            </w:rPr>
          </w:rPrChange>
        </w:rPr>
        <w:pPrChange w:id="164" w:author="Adrien" w:date="2013-04-26T12:17:00Z">
          <w:pPr>
            <w:pStyle w:val="ListParagraph"/>
            <w:numPr>
              <w:numId w:val="1"/>
            </w:numPr>
            <w:tabs>
              <w:tab w:val="num" w:pos="720"/>
            </w:tabs>
            <w:ind w:hanging="360"/>
          </w:pPr>
        </w:pPrChange>
      </w:pPr>
      <w:r w:rsidRPr="00CB4D02">
        <w:rPr>
          <w:color w:val="242424"/>
          <w:rPrChange w:id="165" w:author="John Sullivan" w:date="2013-04-26T12:17:00Z">
            <w:rPr>
              <w:color w:val="242424"/>
            </w:rPr>
          </w:rPrChange>
        </w:rPr>
        <w:t>Coding Standards</w:t>
      </w:r>
    </w:p>
    <w:p w14:paraId="242C83E8" w14:textId="77777777" w:rsidR="00C82479" w:rsidRPr="00CB4D02" w:rsidRDefault="00C82479">
      <w:pPr>
        <w:rPr>
          <w:color w:val="242424"/>
          <w:rPrChange w:id="166" w:author="John Sullivan" w:date="2013-04-26T12:17:00Z">
            <w:rPr>
              <w:color w:val="242424"/>
            </w:rPr>
          </w:rPrChange>
        </w:rPr>
      </w:pPr>
    </w:p>
    <w:p w14:paraId="5ACD19B2" w14:textId="77777777" w:rsidR="00C82479" w:rsidRPr="00CB4D02" w:rsidRDefault="00C82479">
      <w:pPr>
        <w:rPr>
          <w:color w:val="242424"/>
          <w:rPrChange w:id="167" w:author="John Sullivan" w:date="2013-04-26T12:17:00Z">
            <w:rPr>
              <w:color w:val="242424"/>
            </w:rPr>
          </w:rPrChange>
        </w:rPr>
      </w:pPr>
    </w:p>
    <w:p w14:paraId="095FA745" w14:textId="77777777" w:rsidR="00C82479" w:rsidRPr="00CB4D02" w:rsidRDefault="00C82479">
      <w:pPr>
        <w:rPr>
          <w:rFonts w:ascii="Arial Bold" w:hAnsi="Arial Bold"/>
          <w:color w:val="0F3642"/>
          <w:rPrChange w:id="168" w:author="John Sullivan" w:date="2013-04-26T12:17:00Z">
            <w:rPr>
              <w:rFonts w:ascii="Arial Bold" w:hAnsi="Arial Bold"/>
              <w:color w:val="0F3642"/>
            </w:rPr>
          </w:rPrChange>
        </w:rPr>
      </w:pPr>
      <w:r w:rsidRPr="00CB4D02">
        <w:rPr>
          <w:rFonts w:ascii="Arial Bold" w:hAnsi="Arial Bold"/>
          <w:color w:val="0F3642"/>
          <w:rPrChange w:id="169" w:author="John Sullivan" w:date="2013-04-26T12:17:00Z">
            <w:rPr>
              <w:rFonts w:ascii="Arial Bold" w:hAnsi="Arial Bold"/>
              <w:color w:val="0F3642"/>
            </w:rPr>
          </w:rPrChange>
        </w:rPr>
        <w:t>Solution Overview</w:t>
      </w:r>
    </w:p>
    <w:p w14:paraId="35A0C13B" w14:textId="77777777" w:rsidR="00C82479" w:rsidRPr="00CB4D02" w:rsidRDefault="00C82479">
      <w:pPr>
        <w:rPr>
          <w:rFonts w:ascii="Arial Bold" w:hAnsi="Arial Bold"/>
          <w:color w:val="0F3642"/>
          <w:rPrChange w:id="170" w:author="John Sullivan" w:date="2013-04-26T12:17:00Z">
            <w:rPr>
              <w:rFonts w:ascii="Arial Bold" w:hAnsi="Arial Bold"/>
              <w:color w:val="0F3642"/>
            </w:rPr>
          </w:rPrChange>
        </w:rPr>
      </w:pPr>
    </w:p>
    <w:p w14:paraId="7321D2FE" w14:textId="77777777" w:rsidR="00C82479" w:rsidRPr="009B7CF6" w:rsidRDefault="00C82479">
      <w:pPr>
        <w:pStyle w:val="ListParagraph"/>
        <w:numPr>
          <w:ilvl w:val="0"/>
          <w:numId w:val="1"/>
        </w:numPr>
        <w:tabs>
          <w:tab w:val="num" w:pos="720"/>
        </w:tabs>
        <w:ind w:hanging="360"/>
        <w:rPr>
          <w:color w:val="242424"/>
          <w:rPrChange w:id="171" w:author="John Sullivan" w:date="2013-04-26T12:17:00Z">
            <w:rPr>
              <w:color w:val="242424"/>
            </w:rPr>
          </w:rPrChange>
        </w:rPr>
        <w:pPrChange w:id="172" w:author="Adrien" w:date="2013-04-26T12:17:00Z">
          <w:pPr>
            <w:pStyle w:val="ListParagraph"/>
            <w:numPr>
              <w:numId w:val="1"/>
            </w:numPr>
            <w:tabs>
              <w:tab w:val="num" w:pos="720"/>
            </w:tabs>
            <w:ind w:hanging="360"/>
          </w:pPr>
        </w:pPrChange>
      </w:pPr>
      <w:r w:rsidRPr="009B7CF6">
        <w:rPr>
          <w:color w:val="242424"/>
          <w:rPrChange w:id="173" w:author="John Sullivan" w:date="2013-04-26T12:17:00Z">
            <w:rPr>
              <w:color w:val="242424"/>
            </w:rPr>
          </w:rPrChange>
        </w:rPr>
        <w:t>Proposed solution</w:t>
      </w:r>
    </w:p>
    <w:p w14:paraId="73A83CF4" w14:textId="4075944F" w:rsidR="00C82479" w:rsidRPr="00FA3A2A" w:rsidRDefault="00C82479">
      <w:pPr>
        <w:pStyle w:val="ListParagraph"/>
        <w:numPr>
          <w:ilvl w:val="0"/>
          <w:numId w:val="1"/>
        </w:numPr>
        <w:tabs>
          <w:tab w:val="num" w:pos="720"/>
        </w:tabs>
        <w:ind w:hanging="360"/>
        <w:rPr>
          <w:color w:val="242424"/>
        </w:rPr>
        <w:pPrChange w:id="174" w:author="Adrien" w:date="2013-04-26T12:17:00Z">
          <w:pPr>
            <w:pStyle w:val="ListParagraph"/>
            <w:numPr>
              <w:numId w:val="1"/>
            </w:numPr>
            <w:tabs>
              <w:tab w:val="num" w:pos="720"/>
            </w:tabs>
            <w:ind w:hanging="360"/>
          </w:pPr>
        </w:pPrChange>
      </w:pPr>
      <w:r w:rsidRPr="009B7CF6">
        <w:rPr>
          <w:color w:val="242424"/>
          <w:rPrChange w:id="175" w:author="John Sullivan" w:date="2013-04-26T12:17:00Z">
            <w:rPr>
              <w:color w:val="242424"/>
            </w:rPr>
          </w:rPrChange>
        </w:rPr>
        <w:t xml:space="preserve">Add more details to in scope </w:t>
      </w:r>
      <w:ins w:id="176" w:author="Adrien" w:date="2013-04-26T12:17:00Z">
        <w:r w:rsidR="0047529F" w:rsidRPr="0047529F">
          <w:rPr>
            <w:color w:val="242424"/>
            <w:rPrChange w:id="177" w:author="Author" w:date="2013-04-12T16:41:00Z">
              <w:rPr>
                <w:rFonts w:ascii="Corbel" w:hAnsi="Corbel"/>
                <w:color w:val="303030"/>
              </w:rPr>
            </w:rPrChange>
          </w:rPr>
          <w:t>a</w:t>
        </w:r>
      </w:ins>
      <w:del w:id="178" w:author="Author" w:date="2013-04-12T16:41:00Z">
        <w:r w:rsidR="00FA3A2A">
          <w:rPr>
            <w:noProof/>
          </w:rPr>
          <w:pict w14:anchorId="0A48DAEC">
            <v:rect id="Rectangle 5" o:spid="_x0000_s1063" style="position:absolute;left:0;text-align:left;margin-left:54pt;margin-top:78.1pt;width:559pt;height:45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9ZSnECAAD1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AAL1lK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28034E27" w14:textId="77777777" w:rsidR="002A47E3" w:rsidRDefault="002A47E3">
                    <w:pPr>
                      <w:pStyle w:val="FreeForm"/>
                      <w:rPr>
                        <w:ins w:id="179" w:author="Author" w:date="2013-04-12T16:41:00Z"/>
                        <w:rFonts w:eastAsia="Times New Roman"/>
                        <w:color w:val="auto"/>
                      </w:rPr>
                    </w:pPr>
                  </w:p>
                </w:txbxContent>
              </v:textbox>
              <w10:wrap anchorx="page" anchory="page"/>
            </v:rect>
          </w:pict>
        </w:r>
      </w:del>
      <w:ins w:id="180" w:author="Adrien" w:date="2013-04-26T12:17:00Z">
        <w:r w:rsidR="0047529F" w:rsidRPr="0047529F">
          <w:rPr>
            <w:color w:val="242424"/>
            <w:rPrChange w:id="181" w:author="Author" w:date="2013-04-12T16:41:00Z">
              <w:rPr>
                <w:rFonts w:ascii="Corbel" w:hAnsi="Corbel"/>
                <w:color w:val="303030"/>
              </w:rPr>
            </w:rPrChange>
          </w:rPr>
          <w:t>nd</w:t>
        </w:r>
      </w:ins>
      <w:del w:id="182" w:author="Adrien" w:date="2013-04-26T12:17:00Z">
        <w:r w:rsidRPr="009B7CF6">
          <w:rPr>
            <w:color w:val="242424"/>
          </w:rPr>
          <w:delText>and</w:delText>
        </w:r>
      </w:del>
      <w:r w:rsidRPr="00FA3A2A">
        <w:rPr>
          <w:color w:val="242424"/>
        </w:rPr>
        <w:t xml:space="preserve"> convert to paragraph</w:t>
      </w:r>
    </w:p>
    <w:p w14:paraId="18373F06" w14:textId="77777777" w:rsidR="00C82479" w:rsidRPr="00FA3A2A" w:rsidRDefault="00C82479">
      <w:pPr>
        <w:pStyle w:val="ListParagraph"/>
        <w:numPr>
          <w:ilvl w:val="0"/>
          <w:numId w:val="1"/>
        </w:numPr>
        <w:tabs>
          <w:tab w:val="num" w:pos="720"/>
        </w:tabs>
        <w:ind w:hanging="360"/>
        <w:rPr>
          <w:color w:val="242424"/>
        </w:rPr>
        <w:pPrChange w:id="183" w:author="Adrien" w:date="2013-04-26T12:17:00Z">
          <w:pPr>
            <w:pStyle w:val="ListParagraph"/>
            <w:numPr>
              <w:numId w:val="1"/>
            </w:numPr>
            <w:tabs>
              <w:tab w:val="num" w:pos="720"/>
            </w:tabs>
            <w:ind w:hanging="360"/>
          </w:pPr>
        </w:pPrChange>
      </w:pPr>
      <w:r w:rsidRPr="00FA3A2A">
        <w:rPr>
          <w:color w:val="242424"/>
        </w:rPr>
        <w:t>Alternative solutions</w:t>
      </w:r>
    </w:p>
    <w:p w14:paraId="1A798FB1" w14:textId="77777777" w:rsidR="00C82479" w:rsidRPr="009B7CF6" w:rsidRDefault="00C82479">
      <w:pPr>
        <w:pStyle w:val="ListParagraph"/>
        <w:numPr>
          <w:ilvl w:val="0"/>
          <w:numId w:val="1"/>
        </w:numPr>
        <w:tabs>
          <w:tab w:val="num" w:pos="720"/>
        </w:tabs>
        <w:ind w:hanging="360"/>
        <w:rPr>
          <w:color w:val="242424"/>
          <w:rPrChange w:id="184" w:author="John Sullivan" w:date="2013-04-26T12:17:00Z">
            <w:rPr>
              <w:color w:val="242424"/>
            </w:rPr>
          </w:rPrChange>
        </w:rPr>
        <w:pPrChange w:id="185" w:author="Adrien" w:date="2013-04-26T12:17:00Z">
          <w:pPr>
            <w:pStyle w:val="ListParagraph"/>
            <w:numPr>
              <w:numId w:val="1"/>
            </w:numPr>
            <w:tabs>
              <w:tab w:val="num" w:pos="720"/>
            </w:tabs>
            <w:ind w:hanging="360"/>
          </w:pPr>
        </w:pPrChange>
      </w:pPr>
      <w:r w:rsidRPr="009B7CF6">
        <w:rPr>
          <w:color w:val="242424"/>
          <w:rPrChange w:id="186" w:author="John Sullivan" w:date="2013-04-26T12:17:00Z">
            <w:rPr>
              <w:color w:val="242424"/>
            </w:rPr>
          </w:rPrChange>
        </w:rPr>
        <w:t>Design approach</w:t>
      </w:r>
    </w:p>
    <w:p w14:paraId="448A29DB" w14:textId="77777777" w:rsidR="00C82479" w:rsidRPr="009B7CF6" w:rsidRDefault="00C82479">
      <w:pPr>
        <w:ind w:left="360"/>
        <w:rPr>
          <w:color w:val="242424"/>
          <w:rPrChange w:id="187" w:author="John Sullivan" w:date="2013-04-26T12:17:00Z">
            <w:rPr>
              <w:color w:val="242424"/>
            </w:rPr>
          </w:rPrChange>
        </w:rPr>
      </w:pPr>
    </w:p>
    <w:p w14:paraId="03748503" w14:textId="77777777" w:rsidR="00C82479" w:rsidRPr="009B7CF6" w:rsidRDefault="00C82479">
      <w:pPr>
        <w:ind w:left="360"/>
        <w:rPr>
          <w:color w:val="242424"/>
          <w:rPrChange w:id="188" w:author="John Sullivan" w:date="2013-04-26T12:17:00Z">
            <w:rPr>
              <w:color w:val="242424"/>
            </w:rPr>
          </w:rPrChange>
        </w:rPr>
      </w:pPr>
    </w:p>
    <w:p w14:paraId="281F7E63" w14:textId="77777777" w:rsidR="00C82479" w:rsidRPr="009B7CF6" w:rsidRDefault="00C82479">
      <w:pPr>
        <w:rPr>
          <w:rFonts w:ascii="Arial Bold" w:hAnsi="Arial Bold"/>
          <w:color w:val="0F3642"/>
          <w:rPrChange w:id="189" w:author="John Sullivan" w:date="2013-04-26T12:17:00Z">
            <w:rPr>
              <w:rFonts w:ascii="Arial Bold" w:hAnsi="Arial Bold"/>
              <w:color w:val="0F3642"/>
            </w:rPr>
          </w:rPrChange>
        </w:rPr>
      </w:pPr>
      <w:r w:rsidRPr="009B7CF6">
        <w:rPr>
          <w:rFonts w:ascii="Arial Bold" w:hAnsi="Arial Bold"/>
          <w:color w:val="0F3642"/>
          <w:rPrChange w:id="190" w:author="John Sullivan" w:date="2013-04-26T12:17:00Z">
            <w:rPr>
              <w:rFonts w:ascii="Arial Bold" w:hAnsi="Arial Bold"/>
              <w:color w:val="0F3642"/>
            </w:rPr>
          </w:rPrChange>
        </w:rPr>
        <w:t>Designs</w:t>
      </w:r>
    </w:p>
    <w:p w14:paraId="5B405B94" w14:textId="77777777" w:rsidR="00C82479" w:rsidRPr="009B7CF6" w:rsidRDefault="00C82479">
      <w:pPr>
        <w:rPr>
          <w:rFonts w:ascii="Arial Bold" w:hAnsi="Arial Bold"/>
          <w:color w:val="0F3642"/>
          <w:rPrChange w:id="191" w:author="John Sullivan" w:date="2013-04-26T12:17:00Z">
            <w:rPr>
              <w:rFonts w:ascii="Arial Bold" w:hAnsi="Arial Bold"/>
              <w:color w:val="0F3642"/>
            </w:rPr>
          </w:rPrChange>
        </w:rPr>
      </w:pPr>
    </w:p>
    <w:p w14:paraId="4F061EC5" w14:textId="77777777" w:rsidR="00C82479" w:rsidRPr="009B7CF6" w:rsidRDefault="00C82479">
      <w:pPr>
        <w:pStyle w:val="ListParagraph"/>
        <w:numPr>
          <w:ilvl w:val="0"/>
          <w:numId w:val="1"/>
        </w:numPr>
        <w:tabs>
          <w:tab w:val="num" w:pos="720"/>
        </w:tabs>
        <w:ind w:hanging="360"/>
        <w:rPr>
          <w:color w:val="242424"/>
          <w:rPrChange w:id="192" w:author="John Sullivan" w:date="2013-04-26T12:17:00Z">
            <w:rPr>
              <w:color w:val="242424"/>
            </w:rPr>
          </w:rPrChange>
        </w:rPr>
        <w:pPrChange w:id="193" w:author="Adrien" w:date="2013-04-26T12:17:00Z">
          <w:pPr>
            <w:pStyle w:val="ListParagraph"/>
            <w:numPr>
              <w:numId w:val="1"/>
            </w:numPr>
            <w:tabs>
              <w:tab w:val="num" w:pos="720"/>
            </w:tabs>
            <w:ind w:hanging="360"/>
          </w:pPr>
        </w:pPrChange>
      </w:pPr>
      <w:r w:rsidRPr="009B7CF6">
        <w:rPr>
          <w:color w:val="242424"/>
          <w:rPrChange w:id="194" w:author="John Sullivan" w:date="2013-04-26T12:17:00Z">
            <w:rPr>
              <w:color w:val="242424"/>
            </w:rPr>
          </w:rPrChange>
        </w:rPr>
        <w:t>Site map</w:t>
      </w:r>
    </w:p>
    <w:p w14:paraId="38D75BE2" w14:textId="77777777" w:rsidR="00C82479" w:rsidRPr="009B7CF6" w:rsidRDefault="00C82479">
      <w:pPr>
        <w:pStyle w:val="ListParagraph"/>
        <w:numPr>
          <w:ilvl w:val="0"/>
          <w:numId w:val="1"/>
        </w:numPr>
        <w:tabs>
          <w:tab w:val="num" w:pos="720"/>
        </w:tabs>
        <w:ind w:hanging="360"/>
        <w:rPr>
          <w:color w:val="242424"/>
          <w:rPrChange w:id="195" w:author="John Sullivan" w:date="2013-04-26T12:17:00Z">
            <w:rPr>
              <w:color w:val="242424"/>
            </w:rPr>
          </w:rPrChange>
        </w:rPr>
        <w:pPrChange w:id="196" w:author="Adrien" w:date="2013-04-26T12:17:00Z">
          <w:pPr>
            <w:pStyle w:val="ListParagraph"/>
            <w:numPr>
              <w:numId w:val="1"/>
            </w:numPr>
            <w:tabs>
              <w:tab w:val="num" w:pos="720"/>
            </w:tabs>
            <w:ind w:hanging="360"/>
          </w:pPr>
        </w:pPrChange>
      </w:pPr>
      <w:r w:rsidRPr="009B7CF6">
        <w:rPr>
          <w:color w:val="242424"/>
          <w:rPrChange w:id="197" w:author="John Sullivan" w:date="2013-04-26T12:17:00Z">
            <w:rPr>
              <w:color w:val="242424"/>
            </w:rPr>
          </w:rPrChange>
        </w:rPr>
        <w:t>User flow charts</w:t>
      </w:r>
    </w:p>
    <w:p w14:paraId="38ECD1A8" w14:textId="77777777" w:rsidR="00C82479" w:rsidRPr="009B7CF6" w:rsidRDefault="00C82479">
      <w:pPr>
        <w:pStyle w:val="ListParagraph"/>
        <w:numPr>
          <w:ilvl w:val="0"/>
          <w:numId w:val="1"/>
        </w:numPr>
        <w:tabs>
          <w:tab w:val="num" w:pos="720"/>
        </w:tabs>
        <w:ind w:hanging="360"/>
        <w:rPr>
          <w:color w:val="242424"/>
          <w:rPrChange w:id="198" w:author="John Sullivan" w:date="2013-04-26T12:17:00Z">
            <w:rPr>
              <w:color w:val="242424"/>
            </w:rPr>
          </w:rPrChange>
        </w:rPr>
        <w:pPrChange w:id="199" w:author="Adrien" w:date="2013-04-26T12:17:00Z">
          <w:pPr>
            <w:pStyle w:val="ListParagraph"/>
            <w:numPr>
              <w:numId w:val="1"/>
            </w:numPr>
            <w:tabs>
              <w:tab w:val="num" w:pos="720"/>
            </w:tabs>
            <w:ind w:hanging="360"/>
          </w:pPr>
        </w:pPrChange>
      </w:pPr>
      <w:r w:rsidRPr="009B7CF6">
        <w:rPr>
          <w:color w:val="242424"/>
          <w:rPrChange w:id="200" w:author="John Sullivan" w:date="2013-04-26T12:17:00Z">
            <w:rPr>
              <w:color w:val="242424"/>
            </w:rPr>
          </w:rPrChange>
        </w:rPr>
        <w:t>Wireframes</w:t>
      </w:r>
    </w:p>
    <w:p w14:paraId="7033EABA" w14:textId="77777777" w:rsidR="00C82479" w:rsidRPr="009B7CF6" w:rsidRDefault="00C82479">
      <w:pPr>
        <w:pStyle w:val="ListParagraph"/>
        <w:numPr>
          <w:ilvl w:val="0"/>
          <w:numId w:val="1"/>
        </w:numPr>
        <w:tabs>
          <w:tab w:val="num" w:pos="720"/>
        </w:tabs>
        <w:ind w:hanging="360"/>
        <w:rPr>
          <w:color w:val="242424"/>
          <w:rPrChange w:id="201" w:author="John Sullivan" w:date="2013-04-26T12:17:00Z">
            <w:rPr>
              <w:color w:val="242424"/>
            </w:rPr>
          </w:rPrChange>
        </w:rPr>
        <w:pPrChange w:id="202" w:author="Adrien" w:date="2013-04-26T12:17:00Z">
          <w:pPr>
            <w:pStyle w:val="ListParagraph"/>
            <w:numPr>
              <w:numId w:val="1"/>
            </w:numPr>
            <w:tabs>
              <w:tab w:val="num" w:pos="720"/>
            </w:tabs>
            <w:ind w:hanging="360"/>
          </w:pPr>
        </w:pPrChange>
      </w:pPr>
      <w:r w:rsidRPr="009B7CF6">
        <w:rPr>
          <w:color w:val="242424"/>
          <w:rPrChange w:id="203" w:author="John Sullivan" w:date="2013-04-26T12:17:00Z">
            <w:rPr>
              <w:color w:val="242424"/>
            </w:rPr>
          </w:rPrChange>
        </w:rPr>
        <w:t>Storyboards</w:t>
      </w:r>
    </w:p>
    <w:p w14:paraId="12C0D377" w14:textId="77777777" w:rsidR="00C82479" w:rsidRPr="009B7CF6" w:rsidRDefault="00C82479">
      <w:pPr>
        <w:pStyle w:val="ListParagraph"/>
        <w:numPr>
          <w:ilvl w:val="0"/>
          <w:numId w:val="1"/>
        </w:numPr>
        <w:tabs>
          <w:tab w:val="num" w:pos="720"/>
        </w:tabs>
        <w:ind w:hanging="360"/>
        <w:rPr>
          <w:color w:val="242424"/>
          <w:rPrChange w:id="204" w:author="John Sullivan" w:date="2013-04-26T12:17:00Z">
            <w:rPr>
              <w:color w:val="242424"/>
            </w:rPr>
          </w:rPrChange>
        </w:rPr>
        <w:pPrChange w:id="205" w:author="Adrien" w:date="2013-04-26T12:17:00Z">
          <w:pPr>
            <w:pStyle w:val="ListParagraph"/>
            <w:numPr>
              <w:numId w:val="1"/>
            </w:numPr>
            <w:tabs>
              <w:tab w:val="num" w:pos="720"/>
            </w:tabs>
            <w:ind w:hanging="360"/>
          </w:pPr>
        </w:pPrChange>
      </w:pPr>
      <w:r w:rsidRPr="009B7CF6">
        <w:rPr>
          <w:color w:val="242424"/>
          <w:rPrChange w:id="206" w:author="John Sullivan" w:date="2013-04-26T12:17:00Z">
            <w:rPr>
              <w:color w:val="242424"/>
            </w:rPr>
          </w:rPrChange>
        </w:rPr>
        <w:t>Class diagram</w:t>
      </w:r>
    </w:p>
    <w:p w14:paraId="0A7D334E" w14:textId="77777777" w:rsidR="00C82479" w:rsidRPr="00FA3A2A" w:rsidRDefault="00C82479">
      <w:pPr>
        <w:pStyle w:val="ListParagraph"/>
        <w:numPr>
          <w:ilvl w:val="0"/>
          <w:numId w:val="1"/>
        </w:numPr>
        <w:tabs>
          <w:tab w:val="num" w:pos="720"/>
        </w:tabs>
        <w:ind w:hanging="360"/>
        <w:pPrChange w:id="207" w:author="Adrien" w:date="2013-04-26T12:17:00Z">
          <w:pPr>
            <w:pStyle w:val="ListParagraph"/>
            <w:numPr>
              <w:numId w:val="1"/>
            </w:numPr>
            <w:tabs>
              <w:tab w:val="num" w:pos="720"/>
            </w:tabs>
            <w:ind w:hanging="360"/>
          </w:pPr>
        </w:pPrChange>
      </w:pPr>
      <w:r w:rsidRPr="009B7CF6">
        <w:rPr>
          <w:color w:val="242424"/>
          <w:rPrChange w:id="208" w:author="John Sullivan" w:date="2013-04-26T12:17:00Z">
            <w:rPr>
              <w:color w:val="242424"/>
            </w:rPr>
          </w:rPrChange>
        </w:rPr>
        <w:t>Database schema</w:t>
      </w:r>
      <w:r>
        <w:br w:type="page"/>
      </w:r>
    </w:p>
    <w:p w14:paraId="4C967DBD" w14:textId="4474F0B1" w:rsidR="00C82479" w:rsidRPr="00FA3A2A" w:rsidRDefault="00CB4D02">
      <w:pPr>
        <w:rPr>
          <w:rFonts w:ascii="Arial Bold" w:hAnsi="Arial Bold"/>
          <w:color w:val="FFFDFD"/>
          <w:sz w:val="48"/>
        </w:rPr>
      </w:pPr>
      <w:ins w:id="209" w:author="Author" w:date="2013-04-12T16:41:00Z">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8B2810" w:rsidRDefault="008B2810">
                    <w:pPr>
                      <w:pStyle w:val="FreeFormA"/>
                      <w:rPr>
                        <w:ins w:id="210" w:author="Author" w:date="2013-04-12T16:41:00Z"/>
                        <w:rFonts w:ascii="Times New Roman" w:eastAsia="Times New Roman" w:hAnsi="Times New Roman"/>
                        <w:color w:val="auto"/>
                        <w:sz w:val="20"/>
                        <w:lang w:bidi="x-none"/>
                      </w:rPr>
                    </w:pPr>
                  </w:p>
                </w:txbxContent>
              </v:textbox>
              <w10:wrap anchorx="page" anchory="page"/>
            </v:rect>
          </w:pict>
        </w:r>
      </w:ins>
      <w:r w:rsidR="00C82479" w:rsidRPr="00FA3A2A">
        <w:rPr>
          <w:rFonts w:ascii="Arial Bold" w:hAnsi="Arial Bold"/>
          <w:color w:val="FFFDFD"/>
          <w:sz w:val="48"/>
        </w:rPr>
        <w:t xml:space="preserve">   Executive Summary</w:t>
      </w:r>
    </w:p>
    <w:p w14:paraId="44629BDF" w14:textId="77777777" w:rsidR="00C82479" w:rsidRPr="00FA3A2A" w:rsidRDefault="00C82479">
      <w:pPr>
        <w:rPr>
          <w:color w:val="242424"/>
        </w:rPr>
      </w:pPr>
    </w:p>
    <w:p w14:paraId="16028491" w14:textId="77777777" w:rsidR="00C82479" w:rsidRPr="00FA3A2A" w:rsidRDefault="00C82479">
      <w:pPr>
        <w:rPr>
          <w:color w:val="242424"/>
        </w:rPr>
      </w:pPr>
    </w:p>
    <w:p w14:paraId="79A47E3F" w14:textId="77777777" w:rsidR="00C82479" w:rsidRPr="009B7CF6" w:rsidRDefault="00C82479">
      <w:pPr>
        <w:ind w:firstLine="720"/>
        <w:rPr>
          <w:color w:val="242424"/>
          <w:rPrChange w:id="211" w:author="John Sullivan" w:date="2013-04-26T12:17:00Z">
            <w:rPr>
              <w:color w:val="242424"/>
            </w:rPr>
          </w:rPrChange>
        </w:rPr>
      </w:pPr>
      <w:r w:rsidRPr="009B7CF6">
        <w:rPr>
          <w:color w:val="242424"/>
          <w:rPrChange w:id="212" w:author="John Sullivan" w:date="2013-04-26T12:17:00Z">
            <w:rPr>
              <w:color w:val="242424"/>
            </w:rPr>
          </w:rPrChange>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Pr="009B7CF6" w:rsidRDefault="00C82479">
      <w:pPr>
        <w:rPr>
          <w:color w:val="242424"/>
          <w:rPrChange w:id="213" w:author="John Sullivan" w:date="2013-04-26T12:17:00Z">
            <w:rPr>
              <w:color w:val="242424"/>
            </w:rPr>
          </w:rPrChange>
        </w:rPr>
      </w:pPr>
    </w:p>
    <w:p w14:paraId="3B9A8592" w14:textId="5FA6EF04" w:rsidR="00C82479" w:rsidRPr="00FA3A2A" w:rsidRDefault="00C82479">
      <w:pPr>
        <w:rPr>
          <w:color w:val="242424"/>
        </w:rPr>
      </w:pPr>
      <w:r w:rsidRPr="009B7CF6">
        <w:rPr>
          <w:color w:val="242424"/>
          <w:rPrChange w:id="214" w:author="John Sullivan" w:date="2013-04-26T12:17:00Z">
            <w:rPr>
              <w:color w:val="242424"/>
            </w:rPr>
          </w:rPrChange>
        </w:rPr>
        <w:tab/>
        <w:t xml:space="preserve">The proposed project seeks to address these issues and more by developing a system </w:t>
      </w:r>
      <w:del w:id="215" w:author="Author" w:date="2013-04-12T16:41:00Z">
        <w:r w:rsidR="00FA3A2A">
          <w:rPr>
            <w:noProof/>
          </w:rPr>
          <w:pict w14:anchorId="79C77941">
            <v:rect id="Rectangle 6" o:spid="_x0000_s1064" style="position:absolute;margin-left:54pt;margin-top:78.1pt;width:559pt;height:45pt;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qBnECAAD1BAAADgAAAGRycy9lMm9Eb2MueG1srFTbjtMwEH1H4h8sv3dz2fSSaNMVu0sRUoEV&#10;Cx/g2k5j4djGdpsWxL8zdtpu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cyy4v0Li9Hi8lsOiqaYjwqp+lslGbl&#10;XTlJi7J4WPwIBWZF1QrGuFoKxY8Sy4q/G+FB7IM4oshQX+NynI+BKQL3pZFkoOGiEXfebxp/f+rX&#10;6o1i0CipWk7Y64PtiZCDnVwWH8cBDBz/IydRBGHug1D8brWLcooEB02sNNuDKqyGocF84a0Ao9X2&#10;G0Y93Lsau68bYjlG8q0CYV/PsiADf+7Yc2d17hBFAarGHqPBvPfD5d4YK9YtnJRFkSj9CtTYiCiU&#10;56oOGoa7FXs6vAPh8p77Mev5tZr/BA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BkBKoG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7483BBA7" w14:textId="77777777" w:rsidR="002A47E3" w:rsidRDefault="002A47E3">
                    <w:pPr>
                      <w:pStyle w:val="FreeForm"/>
                      <w:rPr>
                        <w:del w:id="216" w:author="Author" w:date="2013-04-12T16:41:00Z"/>
                        <w:rFonts w:eastAsia="Times New Roman"/>
                        <w:color w:val="auto"/>
                      </w:rPr>
                    </w:pPr>
                  </w:p>
                </w:txbxContent>
              </v:textbox>
              <w10:wrap anchorx="page" anchory="page"/>
            </v:rect>
          </w:pict>
        </w:r>
      </w:del>
      <w:r w:rsidRPr="00FA3A2A">
        <w:rPr>
          <w:color w:val="242424"/>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Pr="00FA3A2A" w:rsidRDefault="00C82479">
      <w:pPr>
        <w:rPr>
          <w:color w:val="242424"/>
        </w:rPr>
      </w:pPr>
    </w:p>
    <w:p w14:paraId="374806CD" w14:textId="77777777" w:rsidR="00C82479" w:rsidRPr="009B7CF6" w:rsidRDefault="00C82479">
      <w:pPr>
        <w:rPr>
          <w:color w:val="242424"/>
          <w:rPrChange w:id="217" w:author="John Sullivan" w:date="2013-04-26T12:17:00Z">
            <w:rPr>
              <w:color w:val="242424"/>
            </w:rPr>
          </w:rPrChange>
        </w:rPr>
      </w:pPr>
      <w:r w:rsidRPr="009B7CF6">
        <w:rPr>
          <w:color w:val="242424"/>
          <w:rPrChange w:id="218" w:author="John Sullivan" w:date="2013-04-26T12:17:00Z">
            <w:rPr>
              <w:color w:val="242424"/>
            </w:rPr>
          </w:rPrChange>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Pr="00FA3A2A" w:rsidRDefault="00C82479">
      <w:pPr>
        <w:pStyle w:val="FreeForm"/>
      </w:pPr>
      <w:r>
        <w:br w:type="page"/>
      </w:r>
    </w:p>
    <w:p w14:paraId="1D92D4AD" w14:textId="5CE18E58" w:rsidR="00C82479" w:rsidRPr="00FA3A2A" w:rsidRDefault="00CB4D02">
      <w:pPr>
        <w:rPr>
          <w:rFonts w:ascii="Arial Bold" w:hAnsi="Arial Bold"/>
          <w:color w:val="FFFDFD"/>
          <w:sz w:val="48"/>
        </w:rPr>
      </w:pPr>
      <w:ins w:id="219" w:author="Author" w:date="2013-04-12T16:41:00Z">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8B2810" w:rsidRDefault="008B2810">
                    <w:pPr>
                      <w:pStyle w:val="FreeFormA"/>
                      <w:rPr>
                        <w:ins w:id="220" w:author="Author" w:date="2013-04-12T16:41:00Z"/>
                        <w:rFonts w:ascii="Times New Roman" w:eastAsia="Times New Roman" w:hAnsi="Times New Roman"/>
                        <w:color w:val="auto"/>
                        <w:sz w:val="20"/>
                        <w:lang w:bidi="x-none"/>
                      </w:rPr>
                    </w:pPr>
                  </w:p>
                </w:txbxContent>
              </v:textbox>
              <w10:wrap anchorx="page" anchory="page"/>
            </v:rect>
          </w:pict>
        </w:r>
      </w:ins>
      <w:r w:rsidR="00C82479" w:rsidRPr="00FA3A2A">
        <w:rPr>
          <w:rFonts w:ascii="Arial Bold" w:hAnsi="Arial Bold"/>
          <w:color w:val="FFFDFD"/>
          <w:sz w:val="48"/>
        </w:rPr>
        <w:t xml:space="preserve">   Statement of Problem</w:t>
      </w:r>
    </w:p>
    <w:p w14:paraId="24F5C54C" w14:textId="77777777" w:rsidR="00C82479" w:rsidRPr="00FA3A2A" w:rsidRDefault="00C82479">
      <w:pPr>
        <w:rPr>
          <w:color w:val="242424"/>
        </w:rPr>
      </w:pPr>
    </w:p>
    <w:p w14:paraId="039EA86D" w14:textId="77777777" w:rsidR="00C82479" w:rsidRPr="00FA3A2A" w:rsidRDefault="00C82479">
      <w:pPr>
        <w:rPr>
          <w:color w:val="242424"/>
        </w:rPr>
      </w:pPr>
    </w:p>
    <w:p w14:paraId="78B01514" w14:textId="0E724B5D" w:rsidR="00C82479" w:rsidRPr="00FA3A2A" w:rsidRDefault="00C82479">
      <w:pPr>
        <w:ind w:firstLine="720"/>
        <w:rPr>
          <w:color w:val="242424"/>
        </w:rPr>
      </w:pPr>
      <w:r w:rsidRPr="009B7CF6">
        <w:rPr>
          <w:color w:val="242424"/>
          <w:rPrChange w:id="221" w:author="John Sullivan" w:date="2013-04-26T12:17:00Z">
            <w:rPr>
              <w:color w:val="242424"/>
            </w:rPr>
          </w:rPrChange>
        </w:rPr>
        <w:t xml:space="preserve">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w:t>
      </w:r>
      <w:ins w:id="222" w:author="Adrien" w:date="2013-04-26T12:17:00Z">
        <w:r w:rsidR="0047529F" w:rsidRPr="0047529F">
          <w:rPr>
            <w:color w:val="242424"/>
            <w:rPrChange w:id="223" w:author="Author" w:date="2013-04-12T16:41:00Z">
              <w:rPr>
                <w:rFonts w:ascii="Corbel" w:hAnsi="Corbel"/>
                <w:color w:val="303030"/>
              </w:rPr>
            </w:rPrChange>
          </w:rPr>
          <w:t>po</w:t>
        </w:r>
      </w:ins>
      <w:del w:id="224" w:author="Author" w:date="2013-04-12T16:41:00Z">
        <w:r w:rsidR="00FA3A2A">
          <w:rPr>
            <w:noProof/>
          </w:rPr>
          <w:pict w14:anchorId="222C4372">
            <v:rect id="Rectangle 7" o:spid="_x0000_s1065" style="position:absolute;left:0;text-align:left;margin-left:54pt;margin-top:78.1pt;width:559pt;height:45pt;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XfXMCAAD1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qpOEtno9kRVGE1DA3mC28FGI22&#10;3zDq4N5V2H3dEcsxkm8VCHs8z4IM/LVjr53NtUMUBagKe4x688H3l3tnrNg2cFIWRaL0K1BjLaJQ&#10;glL7qk4ahrsVezq9A+HyXvsx69drtfwJ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H8yl31zAgAA9QQAAA4AAAAAAAAA&#10;AAAAAAAALAIAAGRycy9lMm9Eb2MueG1sUEsBAi0AFAAGAAgAAAAhAMnoYrPfAAAADAEAAA8AAAAA&#10;AAAAAAAAAAAAywQAAGRycy9kb3ducmV2LnhtbFBLBQYAAAAABAAEAPMAAADXBQAAAAA=&#10;" fillcolor="#205867" stroked="f">
              <v:stroke joinstyle="round"/>
              <v:path arrowok="t"/>
              <v:textbox inset="3pt,3pt,3pt,3pt">
                <w:txbxContent>
                  <w:p w14:paraId="172441D6" w14:textId="77777777" w:rsidR="002A47E3" w:rsidRDefault="002A47E3">
                    <w:pPr>
                      <w:pStyle w:val="FreeForm"/>
                      <w:rPr>
                        <w:del w:id="225" w:author="Author" w:date="2013-04-12T16:41:00Z"/>
                        <w:rFonts w:eastAsia="Times New Roman"/>
                        <w:color w:val="auto"/>
                      </w:rPr>
                    </w:pPr>
                  </w:p>
                </w:txbxContent>
              </v:textbox>
              <w10:wrap anchorx="page" anchory="page"/>
            </v:rect>
          </w:pict>
        </w:r>
      </w:del>
      <w:ins w:id="226" w:author="Adrien" w:date="2013-04-26T12:17:00Z">
        <w:r w:rsidR="0047529F" w:rsidRPr="0047529F">
          <w:rPr>
            <w:color w:val="242424"/>
            <w:rPrChange w:id="227" w:author="Author" w:date="2013-04-12T16:41:00Z">
              <w:rPr>
                <w:rFonts w:ascii="Corbel" w:hAnsi="Corbel"/>
                <w:color w:val="303030"/>
              </w:rPr>
            </w:rPrChange>
          </w:rPr>
          <w:t>tential</w:t>
        </w:r>
      </w:ins>
      <w:del w:id="228" w:author="Adrien" w:date="2013-04-26T12:17:00Z">
        <w:r w:rsidRPr="009B7CF6">
          <w:rPr>
            <w:color w:val="242424"/>
          </w:rPr>
          <w:delText>potential</w:delText>
        </w:r>
      </w:del>
      <w:r w:rsidRPr="00FA3A2A">
        <w:rPr>
          <w:color w:val="242424"/>
        </w:rPr>
        <w:t xml:space="preserve"> employers, graduate schools, and many others.</w:t>
      </w:r>
    </w:p>
    <w:p w14:paraId="1625A0A8" w14:textId="77777777" w:rsidR="00C82479" w:rsidRPr="00FA3A2A" w:rsidRDefault="00C82479">
      <w:pPr>
        <w:rPr>
          <w:color w:val="242424"/>
        </w:rPr>
      </w:pPr>
    </w:p>
    <w:p w14:paraId="3C911CFB" w14:textId="51C1E6E8" w:rsidR="00C82479" w:rsidRPr="00FA3A2A" w:rsidRDefault="00C82479">
      <w:pPr>
        <w:ind w:firstLine="720"/>
        <w:rPr>
          <w:color w:val="242424"/>
        </w:rPr>
      </w:pPr>
      <w:r w:rsidRPr="009B7CF6">
        <w:rPr>
          <w:color w:val="242424"/>
          <w:rPrChange w:id="229" w:author="John Sullivan" w:date="2013-04-26T12:17:00Z">
            <w:rPr>
              <w:color w:val="242424"/>
            </w:rPr>
          </w:rPrChange>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w:t>
      </w:r>
      <w:proofErr w:type="gramStart"/>
      <w:r w:rsidRPr="009B7CF6">
        <w:rPr>
          <w:color w:val="242424"/>
          <w:rPrChange w:id="230" w:author="John Sullivan" w:date="2013-04-26T12:17:00Z">
            <w:rPr>
              <w:color w:val="242424"/>
            </w:rPr>
          </w:rPrChange>
        </w:rPr>
        <w:t xml:space="preserve">Faculty and departments are also disadvantaged by losing exemplary classroom and student </w:t>
      </w:r>
      <w:del w:id="231" w:author="John Sullivan" w:date="2013-04-22T13:31:00Z">
        <w:r w:rsidR="00CB7D00" w:rsidRPr="00FA3A2A">
          <w:rPr>
            <w:color w:val="242424"/>
          </w:rPr>
          <w:delText xml:space="preserve">work </w:delText>
        </w:r>
        <w:r w:rsidR="0047529F" w:rsidRPr="0047529F">
          <w:rPr>
            <w:color w:val="242424"/>
            <w:rPrChange w:id="232" w:author="Author" w:date="2013-04-12T16:41:00Z">
              <w:rPr>
                <w:rFonts w:ascii="Corbel" w:hAnsi="Corbel"/>
                <w:color w:val="303030"/>
              </w:rPr>
            </w:rPrChange>
          </w:rPr>
          <w:delText>which could be used for future classes</w:delText>
        </w:r>
      </w:del>
      <w:ins w:id="233" w:author="John Sullivan" w:date="2013-04-22T13:31:00Z">
        <w:r w:rsidR="00CB7D00" w:rsidRPr="00CB7D00">
          <w:rPr>
            <w:color w:val="242424"/>
          </w:rPr>
          <w:t xml:space="preserve">work </w:t>
        </w:r>
        <w:r w:rsidR="00CB7D00" w:rsidRPr="00CB7D00">
          <w:rPr>
            <w:color w:val="242424"/>
          </w:rPr>
          <w:t>that could be used for future classes</w:t>
        </w:r>
      </w:ins>
      <w:r w:rsidRPr="00FA3A2A">
        <w:rPr>
          <w:color w:val="242424"/>
        </w:rPr>
        <w:t xml:space="preserve"> and exciting prospective students</w:t>
      </w:r>
      <w:proofErr w:type="gramEnd"/>
      <w:r w:rsidRPr="00FA3A2A">
        <w:rPr>
          <w:color w:val="242424"/>
        </w:rPr>
        <w:t xml:space="preserve">. </w:t>
      </w:r>
    </w:p>
    <w:p w14:paraId="26119BC2" w14:textId="77777777" w:rsidR="00C82479" w:rsidRPr="00FA3A2A" w:rsidRDefault="00C82479">
      <w:pPr>
        <w:rPr>
          <w:color w:val="242424"/>
        </w:rPr>
      </w:pPr>
    </w:p>
    <w:p w14:paraId="0C911B66" w14:textId="77777777" w:rsidR="00C82479" w:rsidRPr="009B7CF6" w:rsidRDefault="00C82479">
      <w:pPr>
        <w:rPr>
          <w:color w:val="242424"/>
          <w:rPrChange w:id="234" w:author="John Sullivan" w:date="2013-04-26T12:17:00Z">
            <w:rPr>
              <w:color w:val="242424"/>
            </w:rPr>
          </w:rPrChange>
        </w:rPr>
      </w:pPr>
      <w:bookmarkStart w:id="235" w:name="GoBack"/>
      <w:bookmarkEnd w:id="235"/>
    </w:p>
    <w:p w14:paraId="35D4DB31" w14:textId="77777777" w:rsidR="00C82479" w:rsidRPr="009B7CF6" w:rsidRDefault="00C82479">
      <w:pPr>
        <w:rPr>
          <w:color w:val="242424"/>
          <w:rPrChange w:id="236" w:author="John Sullivan" w:date="2013-04-26T12:17:00Z">
            <w:rPr>
              <w:color w:val="242424"/>
            </w:rPr>
          </w:rPrChange>
        </w:rPr>
      </w:pPr>
    </w:p>
    <w:p w14:paraId="41E9B70D" w14:textId="77777777" w:rsidR="00C82479" w:rsidRPr="009B7CF6" w:rsidRDefault="00C82479">
      <w:pPr>
        <w:rPr>
          <w:color w:val="242424"/>
          <w:rPrChange w:id="237" w:author="John Sullivan" w:date="2013-04-26T12:17:00Z">
            <w:rPr>
              <w:color w:val="242424"/>
            </w:rPr>
          </w:rPrChange>
        </w:rPr>
      </w:pPr>
    </w:p>
    <w:p w14:paraId="3E2035CE" w14:textId="77777777" w:rsidR="00C82479" w:rsidRPr="009B7CF6" w:rsidRDefault="00C82479">
      <w:pPr>
        <w:rPr>
          <w:color w:val="242424"/>
          <w:rPrChange w:id="238" w:author="John Sullivan" w:date="2013-04-26T12:17:00Z">
            <w:rPr>
              <w:color w:val="242424"/>
            </w:rPr>
          </w:rPrChange>
        </w:rPr>
      </w:pPr>
    </w:p>
    <w:p w14:paraId="74BCEFA2" w14:textId="77777777" w:rsidR="00C82479" w:rsidRPr="009B7CF6" w:rsidRDefault="00C82479">
      <w:pPr>
        <w:rPr>
          <w:color w:val="242424"/>
          <w:rPrChange w:id="239" w:author="John Sullivan" w:date="2013-04-26T12:17:00Z">
            <w:rPr>
              <w:color w:val="242424"/>
            </w:rPr>
          </w:rPrChange>
        </w:rPr>
      </w:pPr>
    </w:p>
    <w:p w14:paraId="0F4204DA" w14:textId="77777777" w:rsidR="00C82479" w:rsidRPr="009B7CF6" w:rsidRDefault="00C82479">
      <w:pPr>
        <w:rPr>
          <w:color w:val="242424"/>
          <w:rPrChange w:id="240" w:author="John Sullivan" w:date="2013-04-26T12:17:00Z">
            <w:rPr>
              <w:color w:val="242424"/>
            </w:rPr>
          </w:rPrChange>
        </w:rPr>
      </w:pPr>
    </w:p>
    <w:p w14:paraId="72C0E15B" w14:textId="77777777" w:rsidR="00C82479" w:rsidRPr="009B7CF6" w:rsidRDefault="00C82479">
      <w:pPr>
        <w:rPr>
          <w:color w:val="242424"/>
          <w:rPrChange w:id="241" w:author="John Sullivan" w:date="2013-04-26T12:17:00Z">
            <w:rPr>
              <w:color w:val="242424"/>
            </w:rPr>
          </w:rPrChange>
        </w:rPr>
      </w:pPr>
    </w:p>
    <w:p w14:paraId="6C9248CE" w14:textId="77777777" w:rsidR="00C82479" w:rsidRPr="00FA3A2A" w:rsidRDefault="00C82479">
      <w:pPr>
        <w:pStyle w:val="FreeForm"/>
      </w:pPr>
      <w:r>
        <w:br w:type="page"/>
      </w:r>
    </w:p>
    <w:p w14:paraId="72BEE084" w14:textId="5C256F66" w:rsidR="00C82479" w:rsidRPr="00FA3A2A" w:rsidRDefault="00CB4D02">
      <w:pPr>
        <w:rPr>
          <w:rFonts w:ascii="Arial Bold" w:hAnsi="Arial Bold"/>
          <w:color w:val="FFFDFD"/>
          <w:sz w:val="48"/>
        </w:rPr>
      </w:pPr>
      <w:ins w:id="242" w:author="Author" w:date="2013-04-12T16:41:00Z">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8B2810" w:rsidRDefault="008B2810">
                    <w:pPr>
                      <w:pStyle w:val="FreeFormA"/>
                      <w:rPr>
                        <w:ins w:id="243" w:author="Author" w:date="2013-04-12T16:41:00Z"/>
                        <w:rFonts w:ascii="Times New Roman" w:eastAsia="Times New Roman" w:hAnsi="Times New Roman"/>
                        <w:color w:val="auto"/>
                        <w:sz w:val="20"/>
                        <w:lang w:bidi="x-none"/>
                      </w:rPr>
                    </w:pPr>
                  </w:p>
                </w:txbxContent>
              </v:textbox>
              <w10:wrap anchorx="page" anchory="page"/>
            </v:rect>
          </w:pict>
        </w:r>
      </w:ins>
      <w:r w:rsidR="00C82479" w:rsidRPr="00FA3A2A">
        <w:rPr>
          <w:rFonts w:ascii="Arial Bold" w:hAnsi="Arial Bold"/>
          <w:color w:val="FFFDFD"/>
          <w:sz w:val="48"/>
        </w:rPr>
        <w:t xml:space="preserve">   Audiences</w:t>
      </w:r>
    </w:p>
    <w:p w14:paraId="1FB81919" w14:textId="77777777" w:rsidR="00C82479" w:rsidRPr="00FA3A2A" w:rsidRDefault="00C82479">
      <w:pPr>
        <w:rPr>
          <w:color w:val="242424"/>
        </w:rPr>
      </w:pPr>
    </w:p>
    <w:p w14:paraId="74A79258" w14:textId="77777777" w:rsidR="00C82479" w:rsidRPr="00FA3A2A" w:rsidRDefault="00C82479">
      <w:pPr>
        <w:rPr>
          <w:color w:val="242424"/>
        </w:rPr>
      </w:pPr>
    </w:p>
    <w:p w14:paraId="5BA637FF" w14:textId="16C42DFF" w:rsidR="00C82479" w:rsidRPr="00FA3A2A" w:rsidRDefault="00C82479">
      <w:pPr>
        <w:ind w:firstLine="720"/>
        <w:rPr>
          <w:color w:val="242424"/>
        </w:rPr>
      </w:pPr>
      <w:r w:rsidRPr="009B7CF6">
        <w:rPr>
          <w:color w:val="242424"/>
          <w:rPrChange w:id="244" w:author="John Sullivan" w:date="2013-04-26T12:17:00Z">
            <w:rPr>
              <w:color w:val="242424"/>
            </w:rPr>
          </w:rPrChange>
        </w:rPr>
        <w:t xml:space="preserve">This section describes the various audiences and audience needs for a portfolio system. </w:t>
      </w:r>
      <w:del w:id="245" w:author="John Sullivan" w:date="2013-04-22T13:31:00Z">
        <w:r w:rsidR="0047529F" w:rsidRPr="0047529F">
          <w:rPr>
            <w:color w:val="242424"/>
            <w:rPrChange w:id="246" w:author="Author" w:date="2013-04-12T16:41:00Z">
              <w:rPr>
                <w:rFonts w:ascii="Corbel" w:hAnsi="Corbel"/>
                <w:color w:val="303030"/>
              </w:rPr>
            </w:rPrChange>
          </w:rPr>
          <w:tab/>
        </w:r>
      </w:del>
      <w:r w:rsidRPr="00FA3A2A">
        <w:rPr>
          <w:color w:val="242424"/>
        </w:rPr>
        <w:t xml:space="preserve">The primary audience is undergraduate students, followed by faculty as a secondary audience. Tertiary audiences include the administration, prospective students, </w:t>
      </w:r>
      <w:proofErr w:type="gramStart"/>
      <w:r w:rsidRPr="00FA3A2A">
        <w:rPr>
          <w:color w:val="242424"/>
        </w:rPr>
        <w:t>parents</w:t>
      </w:r>
      <w:proofErr w:type="gramEnd"/>
      <w:r w:rsidRPr="00FA3A2A">
        <w:rPr>
          <w:color w:val="242424"/>
        </w:rPr>
        <w:t xml:space="preserve"> of students, potential employers, and alumni, among others.</w:t>
      </w:r>
    </w:p>
    <w:p w14:paraId="12BF1F8F" w14:textId="77777777" w:rsidR="00C82479" w:rsidRPr="009B7CF6" w:rsidRDefault="00C82479">
      <w:pPr>
        <w:rPr>
          <w:color w:val="242424"/>
          <w:rPrChange w:id="247" w:author="John Sullivan" w:date="2013-04-26T12:17:00Z">
            <w:rPr>
              <w:color w:val="242424"/>
            </w:rPr>
          </w:rPrChange>
        </w:rPr>
      </w:pPr>
    </w:p>
    <w:p w14:paraId="492A7655" w14:textId="77777777" w:rsidR="00C82479" w:rsidRPr="009B7CF6" w:rsidRDefault="00C82479">
      <w:pPr>
        <w:rPr>
          <w:color w:val="242424"/>
          <w:rPrChange w:id="248" w:author="John Sullivan" w:date="2013-04-26T12:17:00Z">
            <w:rPr>
              <w:color w:val="242424"/>
            </w:rPr>
          </w:rPrChange>
        </w:rPr>
      </w:pPr>
    </w:p>
    <w:p w14:paraId="7D0A7C5B" w14:textId="77777777" w:rsidR="00C82479" w:rsidRPr="009B7CF6" w:rsidRDefault="00C82479">
      <w:pPr>
        <w:rPr>
          <w:rFonts w:ascii="Arial Bold" w:hAnsi="Arial Bold"/>
          <w:color w:val="0F3642"/>
          <w:sz w:val="36"/>
          <w:rPrChange w:id="249" w:author="John Sullivan" w:date="2013-04-26T12:17:00Z">
            <w:rPr>
              <w:rFonts w:ascii="Arial Bold" w:hAnsi="Arial Bold"/>
              <w:color w:val="0F3642"/>
              <w:sz w:val="36"/>
            </w:rPr>
          </w:rPrChange>
        </w:rPr>
      </w:pPr>
      <w:r w:rsidRPr="009B7CF6">
        <w:rPr>
          <w:rFonts w:ascii="Arial Bold" w:hAnsi="Arial Bold"/>
          <w:color w:val="0F3642"/>
          <w:sz w:val="36"/>
          <w:rPrChange w:id="250" w:author="John Sullivan" w:date="2013-04-26T12:17:00Z">
            <w:rPr>
              <w:rFonts w:ascii="Arial Bold" w:hAnsi="Arial Bold"/>
              <w:color w:val="0F3642"/>
              <w:sz w:val="36"/>
            </w:rPr>
          </w:rPrChange>
        </w:rPr>
        <w:t>Undergraduate Students</w:t>
      </w:r>
    </w:p>
    <w:p w14:paraId="1651BB54" w14:textId="77777777" w:rsidR="00C82479" w:rsidRPr="009B7CF6" w:rsidRDefault="00C82479">
      <w:pPr>
        <w:rPr>
          <w:color w:val="242424"/>
          <w:rPrChange w:id="251" w:author="John Sullivan" w:date="2013-04-26T12:17:00Z">
            <w:rPr>
              <w:color w:val="242424"/>
            </w:rPr>
          </w:rPrChange>
        </w:rPr>
      </w:pPr>
    </w:p>
    <w:p w14:paraId="588C3A30" w14:textId="77777777" w:rsidR="00C82479" w:rsidRPr="009B7CF6" w:rsidRDefault="00C82479">
      <w:pPr>
        <w:ind w:firstLine="720"/>
        <w:rPr>
          <w:color w:val="242424"/>
          <w:rPrChange w:id="252" w:author="John Sullivan" w:date="2013-04-26T12:17:00Z">
            <w:rPr>
              <w:color w:val="242424"/>
            </w:rPr>
          </w:rPrChange>
        </w:rPr>
      </w:pPr>
      <w:r w:rsidRPr="009B7CF6">
        <w:rPr>
          <w:color w:val="242424"/>
          <w:rPrChange w:id="253" w:author="John Sullivan" w:date="2013-04-26T12:17:00Z">
            <w:rPr>
              <w:color w:val="242424"/>
            </w:rPr>
          </w:rPrChange>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Pr="009B7CF6" w:rsidRDefault="00C82479">
      <w:pPr>
        <w:rPr>
          <w:color w:val="242424"/>
          <w:rPrChange w:id="254" w:author="John Sullivan" w:date="2013-04-26T12:17:00Z">
            <w:rPr>
              <w:color w:val="242424"/>
            </w:rPr>
          </w:rPrChange>
        </w:rPr>
      </w:pPr>
    </w:p>
    <w:p w14:paraId="41E9708E" w14:textId="455794F9" w:rsidR="00C82479" w:rsidRPr="00FA3A2A" w:rsidRDefault="00C82479">
      <w:pPr>
        <w:ind w:firstLine="720"/>
        <w:rPr>
          <w:color w:val="242424"/>
        </w:rPr>
      </w:pPr>
      <w:r w:rsidRPr="009B7CF6">
        <w:rPr>
          <w:color w:val="242424"/>
          <w:rPrChange w:id="255" w:author="John Sullivan" w:date="2013-04-26T12:17:00Z">
            <w:rPr>
              <w:color w:val="242424"/>
            </w:rPr>
          </w:rPrChange>
        </w:rPr>
        <w:t xml:space="preserve">Students currently have limited to no feedback on their academic work except classroom-based </w:t>
      </w:r>
      <w:ins w:id="256" w:author="Adrien" w:date="2013-04-26T12:17:00Z">
        <w:r w:rsidR="0047529F" w:rsidRPr="0047529F">
          <w:rPr>
            <w:color w:val="242424"/>
            <w:rPrChange w:id="257" w:author="Author" w:date="2013-04-12T16:41:00Z">
              <w:rPr>
                <w:rFonts w:ascii="Corbel" w:hAnsi="Corbel"/>
                <w:color w:val="303030"/>
              </w:rPr>
            </w:rPrChange>
          </w:rPr>
          <w:t>feedba</w:t>
        </w:r>
      </w:ins>
      <w:del w:id="258" w:author="Author" w:date="2013-04-12T16:41:00Z">
        <w:r w:rsidR="00FA3A2A">
          <w:rPr>
            <w:noProof/>
          </w:rPr>
          <w:pict w14:anchorId="7F254FB2">
            <v:rect id="Rectangle 8" o:spid="_x0000_s1066" style="position:absolute;left:0;text-align:left;margin-left:54pt;margin-top:91.1pt;width:559pt;height:45pt;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" fillcolor="#205867" stroked="f">
              <v:stroke joinstyle="round"/>
              <v:path arrowok="t"/>
              <v:textbox inset="3pt,3pt,3pt,3pt">
                <w:txbxContent>
                  <w:p w14:paraId="556F6B7B" w14:textId="77777777" w:rsidR="002A47E3" w:rsidRDefault="002A47E3">
                    <w:pPr>
                      <w:pStyle w:val="FreeForm"/>
                      <w:rPr>
                        <w:del w:id="259" w:author="Author" w:date="2013-04-12T16:41:00Z"/>
                        <w:rFonts w:eastAsia="Times New Roman"/>
                        <w:color w:val="auto"/>
                      </w:rPr>
                    </w:pPr>
                  </w:p>
                </w:txbxContent>
              </v:textbox>
              <w10:wrap anchorx="page" anchory="page"/>
            </v:rect>
          </w:pict>
        </w:r>
      </w:del>
      <w:ins w:id="260" w:author="Adrien" w:date="2013-04-26T12:17:00Z">
        <w:r w:rsidR="0047529F" w:rsidRPr="0047529F">
          <w:rPr>
            <w:color w:val="242424"/>
            <w:rPrChange w:id="261" w:author="Author" w:date="2013-04-12T16:41:00Z">
              <w:rPr>
                <w:rFonts w:ascii="Corbel" w:hAnsi="Corbel"/>
                <w:color w:val="303030"/>
              </w:rPr>
            </w:rPrChange>
          </w:rPr>
          <w:t>ck</w:t>
        </w:r>
      </w:ins>
      <w:del w:id="262" w:author="Adrien" w:date="2013-04-26T12:17:00Z">
        <w:r w:rsidRPr="009B7CF6">
          <w:rPr>
            <w:color w:val="242424"/>
          </w:rPr>
          <w:delText>feedback</w:delText>
        </w:r>
      </w:del>
      <w:r w:rsidRPr="00FA3A2A">
        <w:rPr>
          <w:color w:val="242424"/>
        </w:rPr>
        <w:t>. As a consequence, students do not have the tools for evaluating quality work or improving their own work behind limited inspection.</w:t>
      </w:r>
    </w:p>
    <w:p w14:paraId="338FCBCE" w14:textId="77777777" w:rsidR="00C82479" w:rsidRPr="00FA3A2A" w:rsidRDefault="00C82479">
      <w:pPr>
        <w:rPr>
          <w:color w:val="242424"/>
        </w:rPr>
      </w:pPr>
    </w:p>
    <w:p w14:paraId="2E8A7DF8" w14:textId="77777777" w:rsidR="00C82479" w:rsidRPr="009B7CF6" w:rsidRDefault="00C82479">
      <w:pPr>
        <w:ind w:firstLine="720"/>
        <w:rPr>
          <w:color w:val="242424"/>
          <w:rPrChange w:id="263" w:author="John Sullivan" w:date="2013-04-26T12:17:00Z">
            <w:rPr>
              <w:color w:val="242424"/>
            </w:rPr>
          </w:rPrChange>
        </w:rPr>
      </w:pPr>
      <w:r w:rsidRPr="009B7CF6">
        <w:rPr>
          <w:color w:val="242424"/>
          <w:rPrChange w:id="264" w:author="John Sullivan" w:date="2013-04-26T12:17:00Z">
            <w:rPr>
              <w:color w:val="242424"/>
            </w:rPr>
          </w:rPrChange>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Pr="009B7CF6" w:rsidRDefault="00C82479">
      <w:pPr>
        <w:rPr>
          <w:color w:val="242424"/>
          <w:rPrChange w:id="265" w:author="John Sullivan" w:date="2013-04-26T12:17:00Z">
            <w:rPr>
              <w:color w:val="242424"/>
            </w:rPr>
          </w:rPrChange>
        </w:rPr>
      </w:pPr>
    </w:p>
    <w:p w14:paraId="7514FB85" w14:textId="77777777" w:rsidR="00C82479" w:rsidRPr="009B7CF6" w:rsidRDefault="00C82479">
      <w:pPr>
        <w:ind w:firstLine="720"/>
        <w:rPr>
          <w:color w:val="242424"/>
          <w:rPrChange w:id="266" w:author="John Sullivan" w:date="2013-04-26T12:17:00Z">
            <w:rPr>
              <w:color w:val="242424"/>
            </w:rPr>
          </w:rPrChange>
        </w:rPr>
      </w:pPr>
      <w:r w:rsidRPr="009B7CF6">
        <w:rPr>
          <w:color w:val="242424"/>
          <w:rPrChange w:id="267" w:author="John Sullivan" w:date="2013-04-26T12:17:00Z">
            <w:rPr>
              <w:color w:val="242424"/>
            </w:rPr>
          </w:rPrChange>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Pr="009B7CF6" w:rsidRDefault="00C82479">
      <w:pPr>
        <w:rPr>
          <w:color w:val="242424"/>
          <w:rPrChange w:id="268" w:author="John Sullivan" w:date="2013-04-26T12:17:00Z">
            <w:rPr>
              <w:color w:val="242424"/>
            </w:rPr>
          </w:rPrChange>
        </w:rPr>
      </w:pPr>
    </w:p>
    <w:p w14:paraId="066D48F0" w14:textId="77777777" w:rsidR="00C82479" w:rsidRPr="009B7CF6" w:rsidRDefault="00C82479">
      <w:pPr>
        <w:rPr>
          <w:color w:val="242424"/>
          <w:rPrChange w:id="269" w:author="John Sullivan" w:date="2013-04-26T12:17:00Z">
            <w:rPr>
              <w:color w:val="242424"/>
            </w:rPr>
          </w:rPrChange>
        </w:rPr>
      </w:pPr>
    </w:p>
    <w:p w14:paraId="2993C04F" w14:textId="77777777" w:rsidR="00C82479" w:rsidRPr="009B7CF6" w:rsidRDefault="00C82479">
      <w:pPr>
        <w:rPr>
          <w:rFonts w:ascii="Arial Bold" w:hAnsi="Arial Bold"/>
          <w:color w:val="0F3642"/>
          <w:sz w:val="36"/>
          <w:rPrChange w:id="270" w:author="John Sullivan" w:date="2013-04-26T12:17:00Z">
            <w:rPr>
              <w:rFonts w:ascii="Arial Bold" w:hAnsi="Arial Bold"/>
              <w:color w:val="0F3642"/>
              <w:sz w:val="36"/>
            </w:rPr>
          </w:rPrChange>
        </w:rPr>
      </w:pPr>
      <w:r w:rsidRPr="009B7CF6">
        <w:rPr>
          <w:rFonts w:ascii="Arial Bold" w:hAnsi="Arial Bold"/>
          <w:color w:val="0F3642"/>
          <w:sz w:val="36"/>
          <w:rPrChange w:id="271" w:author="John Sullivan" w:date="2013-04-26T12:17:00Z">
            <w:rPr>
              <w:rFonts w:ascii="Arial Bold" w:hAnsi="Arial Bold"/>
              <w:color w:val="0F3642"/>
              <w:sz w:val="36"/>
            </w:rPr>
          </w:rPrChange>
        </w:rPr>
        <w:t>Faculty</w:t>
      </w:r>
    </w:p>
    <w:p w14:paraId="2445551E" w14:textId="77777777" w:rsidR="00C82479" w:rsidRPr="009B7CF6" w:rsidRDefault="00C82479">
      <w:pPr>
        <w:rPr>
          <w:color w:val="242424"/>
          <w:rPrChange w:id="272" w:author="John Sullivan" w:date="2013-04-26T12:17:00Z">
            <w:rPr>
              <w:color w:val="242424"/>
            </w:rPr>
          </w:rPrChange>
        </w:rPr>
      </w:pPr>
    </w:p>
    <w:p w14:paraId="12DF1F24" w14:textId="77777777" w:rsidR="00C82479" w:rsidRPr="009B7CF6" w:rsidRDefault="00C82479">
      <w:pPr>
        <w:ind w:firstLine="720"/>
        <w:rPr>
          <w:color w:val="242424"/>
          <w:rPrChange w:id="273" w:author="John Sullivan" w:date="2013-04-26T12:17:00Z">
            <w:rPr>
              <w:color w:val="242424"/>
            </w:rPr>
          </w:rPrChange>
        </w:rPr>
      </w:pPr>
      <w:r w:rsidRPr="009B7CF6">
        <w:rPr>
          <w:color w:val="242424"/>
          <w:rPrChange w:id="274" w:author="John Sullivan" w:date="2013-04-26T12:17:00Z">
            <w:rPr>
              <w:color w:val="242424"/>
            </w:rPr>
          </w:rPrChange>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sidRPr="009B7CF6">
        <w:rPr>
          <w:color w:val="242424"/>
          <w:rPrChange w:id="275" w:author="John Sullivan" w:date="2013-04-26T12:17:00Z">
            <w:rPr>
              <w:color w:val="242424"/>
            </w:rPr>
          </w:rPrChange>
        </w:rPr>
        <w:t>for</w:t>
      </w:r>
      <w:proofErr w:type="gramEnd"/>
      <w:r w:rsidRPr="009B7CF6">
        <w:rPr>
          <w:color w:val="242424"/>
          <w:rPrChange w:id="276" w:author="John Sullivan" w:date="2013-04-26T12:17:00Z">
            <w:rPr>
              <w:color w:val="242424"/>
            </w:rPr>
          </w:rPrChange>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Pr="009B7CF6" w:rsidRDefault="00C82479">
      <w:pPr>
        <w:rPr>
          <w:color w:val="242424"/>
          <w:rPrChange w:id="277" w:author="John Sullivan" w:date="2013-04-26T12:17:00Z">
            <w:rPr>
              <w:color w:val="242424"/>
            </w:rPr>
          </w:rPrChange>
        </w:rPr>
      </w:pPr>
    </w:p>
    <w:p w14:paraId="4E179415" w14:textId="77777777" w:rsidR="00C82479" w:rsidRPr="009B7CF6" w:rsidRDefault="00C82479">
      <w:pPr>
        <w:ind w:firstLine="720"/>
        <w:rPr>
          <w:color w:val="242424"/>
          <w:rPrChange w:id="278" w:author="John Sullivan" w:date="2013-04-26T12:17:00Z">
            <w:rPr>
              <w:color w:val="242424"/>
            </w:rPr>
          </w:rPrChange>
        </w:rPr>
      </w:pPr>
      <w:r w:rsidRPr="009B7CF6">
        <w:rPr>
          <w:color w:val="242424"/>
          <w:rPrChange w:id="279" w:author="John Sullivan" w:date="2013-04-26T12:17:00Z">
            <w:rPr>
              <w:color w:val="242424"/>
            </w:rPr>
          </w:rPrChange>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sidRPr="009B7CF6">
        <w:rPr>
          <w:color w:val="242424"/>
          <w:rPrChange w:id="280" w:author="John Sullivan" w:date="2013-04-26T12:17:00Z">
            <w:rPr>
              <w:color w:val="242424"/>
            </w:rPr>
          </w:rPrChange>
        </w:rPr>
        <w:t>their</w:t>
      </w:r>
      <w:proofErr w:type="gramEnd"/>
      <w:r w:rsidRPr="009B7CF6">
        <w:rPr>
          <w:color w:val="242424"/>
          <w:rPrChange w:id="281" w:author="John Sullivan" w:date="2013-04-26T12:17:00Z">
            <w:rPr>
              <w:color w:val="242424"/>
            </w:rPr>
          </w:rPrChange>
        </w:rPr>
        <w:t xml:space="preserve"> major or class. As well, sharing this work is difficult as </w:t>
      </w:r>
      <w:proofErr w:type="gramStart"/>
      <w:r w:rsidRPr="009B7CF6">
        <w:rPr>
          <w:color w:val="242424"/>
          <w:rPrChange w:id="282" w:author="John Sullivan" w:date="2013-04-26T12:17:00Z">
            <w:rPr>
              <w:color w:val="242424"/>
            </w:rPr>
          </w:rPrChange>
        </w:rPr>
        <w:t>their are</w:t>
      </w:r>
      <w:proofErr w:type="gramEnd"/>
      <w:r w:rsidRPr="009B7CF6">
        <w:rPr>
          <w:color w:val="242424"/>
          <w:rPrChange w:id="283" w:author="John Sullivan" w:date="2013-04-26T12:17:00Z">
            <w:rPr>
              <w:color w:val="242424"/>
            </w:rPr>
          </w:rPrChange>
        </w:rPr>
        <w:t xml:space="preserve"> no tools or mechanisms in place for maintaining and providing a consistent view of student work.</w:t>
      </w:r>
    </w:p>
    <w:p w14:paraId="7998CC4E" w14:textId="77777777" w:rsidR="00C82479" w:rsidRPr="009B7CF6" w:rsidRDefault="00C82479">
      <w:pPr>
        <w:rPr>
          <w:color w:val="242424"/>
          <w:rPrChange w:id="284" w:author="John Sullivan" w:date="2013-04-26T12:17:00Z">
            <w:rPr>
              <w:color w:val="242424"/>
            </w:rPr>
          </w:rPrChange>
        </w:rPr>
      </w:pPr>
    </w:p>
    <w:p w14:paraId="75E2D501" w14:textId="77777777" w:rsidR="00C82479" w:rsidRPr="009B7CF6" w:rsidRDefault="00C82479">
      <w:pPr>
        <w:ind w:firstLine="720"/>
        <w:rPr>
          <w:color w:val="242424"/>
          <w:rPrChange w:id="285" w:author="John Sullivan" w:date="2013-04-26T12:17:00Z">
            <w:rPr>
              <w:color w:val="242424"/>
            </w:rPr>
          </w:rPrChange>
        </w:rPr>
      </w:pPr>
      <w:r w:rsidRPr="009B7CF6">
        <w:rPr>
          <w:color w:val="242424"/>
          <w:rPrChange w:id="286" w:author="John Sullivan" w:date="2013-04-26T12:17:00Z">
            <w:rPr>
              <w:color w:val="242424"/>
            </w:rPr>
          </w:rPrChange>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sidRPr="009B7CF6">
        <w:rPr>
          <w:color w:val="242424"/>
          <w:rPrChange w:id="287" w:author="John Sullivan" w:date="2013-04-26T12:17:00Z">
            <w:rPr>
              <w:color w:val="242424"/>
            </w:rPr>
          </w:rPrChange>
        </w:rPr>
        <w:t>difficult</w:t>
      </w:r>
      <w:proofErr w:type="gramEnd"/>
      <w:r w:rsidRPr="009B7CF6">
        <w:rPr>
          <w:color w:val="242424"/>
          <w:rPrChange w:id="288" w:author="John Sullivan" w:date="2013-04-26T12:17:00Z">
            <w:rPr>
              <w:color w:val="242424"/>
            </w:rPr>
          </w:rPrChange>
        </w:rPr>
        <w:t xml:space="preserve"> as tools for recommending and supporting student work do not exist.</w:t>
      </w:r>
    </w:p>
    <w:p w14:paraId="1A126D32" w14:textId="77777777" w:rsidR="00C82479" w:rsidRPr="009B7CF6" w:rsidRDefault="00C82479">
      <w:pPr>
        <w:rPr>
          <w:color w:val="242424"/>
          <w:rPrChange w:id="289" w:author="John Sullivan" w:date="2013-04-26T12:17:00Z">
            <w:rPr>
              <w:color w:val="242424"/>
            </w:rPr>
          </w:rPrChange>
        </w:rPr>
      </w:pPr>
    </w:p>
    <w:p w14:paraId="4FF3C4F2" w14:textId="77777777" w:rsidR="00C82479" w:rsidRPr="009B7CF6" w:rsidRDefault="00C82479">
      <w:pPr>
        <w:ind w:firstLine="720"/>
        <w:rPr>
          <w:color w:val="242424"/>
          <w:rPrChange w:id="290" w:author="John Sullivan" w:date="2013-04-26T12:17:00Z">
            <w:rPr>
              <w:color w:val="242424"/>
            </w:rPr>
          </w:rPrChange>
        </w:rPr>
      </w:pPr>
      <w:r w:rsidRPr="009B7CF6">
        <w:rPr>
          <w:color w:val="242424"/>
          <w:rPrChange w:id="291" w:author="John Sullivan" w:date="2013-04-26T12:17:00Z">
            <w:rPr>
              <w:color w:val="242424"/>
            </w:rPr>
          </w:rPrChange>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Pr="009B7CF6" w:rsidRDefault="00C82479">
      <w:pPr>
        <w:rPr>
          <w:color w:val="242424"/>
          <w:rPrChange w:id="292" w:author="John Sullivan" w:date="2013-04-26T12:17:00Z">
            <w:rPr>
              <w:color w:val="242424"/>
            </w:rPr>
          </w:rPrChange>
        </w:rPr>
      </w:pPr>
    </w:p>
    <w:p w14:paraId="404E4BF3" w14:textId="77777777" w:rsidR="00C82479" w:rsidRPr="009B7CF6" w:rsidRDefault="00C82479">
      <w:pPr>
        <w:rPr>
          <w:color w:val="242424"/>
          <w:rPrChange w:id="293" w:author="John Sullivan" w:date="2013-04-26T12:17:00Z">
            <w:rPr>
              <w:color w:val="242424"/>
            </w:rPr>
          </w:rPrChange>
        </w:rPr>
      </w:pPr>
    </w:p>
    <w:p w14:paraId="16C48165" w14:textId="77777777" w:rsidR="00C82479" w:rsidRPr="009B7CF6" w:rsidRDefault="00C82479">
      <w:pPr>
        <w:rPr>
          <w:rFonts w:ascii="Arial Bold" w:hAnsi="Arial Bold"/>
          <w:color w:val="0F3642"/>
          <w:sz w:val="36"/>
          <w:rPrChange w:id="294" w:author="John Sullivan" w:date="2013-04-26T12:17:00Z">
            <w:rPr>
              <w:rFonts w:ascii="Arial Bold" w:hAnsi="Arial Bold"/>
              <w:color w:val="0F3642"/>
              <w:sz w:val="36"/>
            </w:rPr>
          </w:rPrChange>
        </w:rPr>
      </w:pPr>
      <w:r w:rsidRPr="009B7CF6">
        <w:rPr>
          <w:rFonts w:ascii="Arial Bold" w:hAnsi="Arial Bold"/>
          <w:color w:val="0F3642"/>
          <w:sz w:val="36"/>
          <w:rPrChange w:id="295" w:author="John Sullivan" w:date="2013-04-26T12:17:00Z">
            <w:rPr>
              <w:rFonts w:ascii="Arial Bold" w:hAnsi="Arial Bold"/>
              <w:color w:val="0F3642"/>
              <w:sz w:val="36"/>
            </w:rPr>
          </w:rPrChange>
        </w:rPr>
        <w:t>Other Audiences</w:t>
      </w:r>
    </w:p>
    <w:p w14:paraId="0BA4CA8C" w14:textId="77777777" w:rsidR="00C82479" w:rsidRPr="009B7CF6" w:rsidRDefault="00C82479">
      <w:pPr>
        <w:rPr>
          <w:color w:val="242424"/>
          <w:rPrChange w:id="296" w:author="John Sullivan" w:date="2013-04-26T12:17:00Z">
            <w:rPr>
              <w:color w:val="242424"/>
            </w:rPr>
          </w:rPrChange>
        </w:rPr>
      </w:pPr>
    </w:p>
    <w:p w14:paraId="4BFB21F1" w14:textId="77777777" w:rsidR="00C82479" w:rsidRPr="009B7CF6" w:rsidRDefault="00C82479">
      <w:pPr>
        <w:rPr>
          <w:color w:val="242424"/>
          <w:rPrChange w:id="297" w:author="John Sullivan" w:date="2013-04-26T12:17:00Z">
            <w:rPr>
              <w:color w:val="242424"/>
            </w:rPr>
          </w:rPrChange>
        </w:rPr>
      </w:pPr>
    </w:p>
    <w:p w14:paraId="7C520685" w14:textId="77777777" w:rsidR="00C82479" w:rsidRPr="009B7CF6" w:rsidRDefault="00C82479">
      <w:pPr>
        <w:rPr>
          <w:rFonts w:ascii="Arial Bold" w:hAnsi="Arial Bold"/>
          <w:color w:val="0F3642"/>
          <w:rPrChange w:id="298" w:author="John Sullivan" w:date="2013-04-26T12:17:00Z">
            <w:rPr>
              <w:rFonts w:ascii="Arial Bold" w:hAnsi="Arial Bold"/>
              <w:color w:val="0F3642"/>
            </w:rPr>
          </w:rPrChange>
        </w:rPr>
      </w:pPr>
      <w:r w:rsidRPr="009B7CF6">
        <w:rPr>
          <w:rFonts w:ascii="Arial Bold" w:hAnsi="Arial Bold"/>
          <w:color w:val="0F3642"/>
          <w:rPrChange w:id="299" w:author="John Sullivan" w:date="2013-04-26T12:17:00Z">
            <w:rPr>
              <w:rFonts w:ascii="Arial Bold" w:hAnsi="Arial Bold"/>
              <w:color w:val="0F3642"/>
            </w:rPr>
          </w:rPrChange>
        </w:rPr>
        <w:t>Administration / Marketing</w:t>
      </w:r>
    </w:p>
    <w:p w14:paraId="71D112B3" w14:textId="77777777" w:rsidR="00C82479" w:rsidRPr="009B7CF6" w:rsidRDefault="00C82479">
      <w:pPr>
        <w:rPr>
          <w:color w:val="242424"/>
          <w:rPrChange w:id="300" w:author="John Sullivan" w:date="2013-04-26T12:17:00Z">
            <w:rPr>
              <w:color w:val="242424"/>
            </w:rPr>
          </w:rPrChange>
        </w:rPr>
      </w:pPr>
    </w:p>
    <w:p w14:paraId="7CC75CED" w14:textId="77777777" w:rsidR="00C82479" w:rsidRPr="009B7CF6" w:rsidRDefault="00C82479">
      <w:pPr>
        <w:rPr>
          <w:color w:val="242424"/>
          <w:rPrChange w:id="301" w:author="John Sullivan" w:date="2013-04-26T12:17:00Z">
            <w:rPr>
              <w:color w:val="242424"/>
            </w:rPr>
          </w:rPrChange>
        </w:rPr>
      </w:pPr>
    </w:p>
    <w:p w14:paraId="0744F2B4" w14:textId="77777777" w:rsidR="00C82479" w:rsidRPr="009B7CF6" w:rsidRDefault="00C82479">
      <w:pPr>
        <w:rPr>
          <w:color w:val="242424"/>
          <w:rPrChange w:id="302" w:author="John Sullivan" w:date="2013-04-26T12:17:00Z">
            <w:rPr>
              <w:color w:val="242424"/>
            </w:rPr>
          </w:rPrChange>
        </w:rPr>
      </w:pPr>
      <w:r w:rsidRPr="009B7CF6">
        <w:rPr>
          <w:color w:val="242424"/>
          <w:rPrChange w:id="303" w:author="John Sullivan" w:date="2013-04-26T12:17:00Z">
            <w:rPr>
              <w:color w:val="242424"/>
            </w:rPr>
          </w:rPrChange>
        </w:rPr>
        <w:t>Administration</w:t>
      </w:r>
    </w:p>
    <w:p w14:paraId="7B1F8794" w14:textId="77777777" w:rsidR="00C82479" w:rsidRPr="009B7CF6" w:rsidRDefault="00C82479">
      <w:pPr>
        <w:rPr>
          <w:color w:val="242424"/>
          <w:rPrChange w:id="304" w:author="John Sullivan" w:date="2013-04-26T12:17:00Z">
            <w:rPr>
              <w:color w:val="242424"/>
            </w:rPr>
          </w:rPrChange>
        </w:rPr>
      </w:pPr>
    </w:p>
    <w:p w14:paraId="03A12EB5" w14:textId="77777777" w:rsidR="00C82479" w:rsidRPr="009B7CF6" w:rsidRDefault="00C82479">
      <w:pPr>
        <w:rPr>
          <w:color w:val="242424"/>
          <w:rPrChange w:id="305" w:author="John Sullivan" w:date="2013-04-26T12:17:00Z">
            <w:rPr>
              <w:color w:val="242424"/>
            </w:rPr>
          </w:rPrChange>
        </w:rPr>
      </w:pPr>
      <w:r w:rsidRPr="009B7CF6">
        <w:rPr>
          <w:color w:val="242424"/>
          <w:rPrChange w:id="306" w:author="John Sullivan" w:date="2013-04-26T12:17:00Z">
            <w:rPr>
              <w:color w:val="242424"/>
            </w:rPr>
          </w:rPrChange>
        </w:rPr>
        <w:t>The primary need concerning the administration audience is to find somebody with special skills (be able to take some beautiful photographs, be able to design an advert for an incoming event...).</w:t>
      </w:r>
    </w:p>
    <w:p w14:paraId="598985A2" w14:textId="77777777" w:rsidR="00C82479" w:rsidRPr="009B7CF6" w:rsidRDefault="00C82479">
      <w:pPr>
        <w:rPr>
          <w:color w:val="242424"/>
          <w:rPrChange w:id="307" w:author="John Sullivan" w:date="2013-04-26T12:17:00Z">
            <w:rPr>
              <w:color w:val="242424"/>
            </w:rPr>
          </w:rPrChange>
        </w:rPr>
      </w:pPr>
    </w:p>
    <w:p w14:paraId="0BD87451" w14:textId="77777777" w:rsidR="00C82479" w:rsidRPr="009B7CF6" w:rsidRDefault="00C82479">
      <w:pPr>
        <w:rPr>
          <w:color w:val="242424"/>
          <w:rPrChange w:id="308" w:author="John Sullivan" w:date="2013-04-26T12:17:00Z">
            <w:rPr>
              <w:color w:val="242424"/>
            </w:rPr>
          </w:rPrChange>
        </w:rPr>
      </w:pPr>
      <w:r w:rsidRPr="009B7CF6">
        <w:rPr>
          <w:color w:val="242424"/>
          <w:rPrChange w:id="309" w:author="John Sullivan" w:date="2013-04-26T12:17:00Z">
            <w:rPr>
              <w:color w:val="242424"/>
            </w:rPr>
          </w:rPrChange>
        </w:rPr>
        <w:lastRenderedPageBreak/>
        <w:t xml:space="preserve">Presently people from the administration are forced to send a general email to their different contacts to find the right person. Our system must therefore overcome this problem by proposing </w:t>
      </w:r>
      <w:proofErr w:type="gramStart"/>
      <w:r w:rsidRPr="009B7CF6">
        <w:rPr>
          <w:color w:val="242424"/>
          <w:rPrChange w:id="310" w:author="John Sullivan" w:date="2013-04-26T12:17:00Z">
            <w:rPr>
              <w:color w:val="242424"/>
            </w:rPr>
          </w:rPrChange>
        </w:rPr>
        <w:t>a</w:t>
      </w:r>
      <w:proofErr w:type="gramEnd"/>
      <w:r w:rsidRPr="009B7CF6">
        <w:rPr>
          <w:color w:val="242424"/>
          <w:rPrChange w:id="311" w:author="John Sullivan" w:date="2013-04-26T12:17:00Z">
            <w:rPr>
              <w:color w:val="242424"/>
            </w:rPr>
          </w:rPrChange>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sidRPr="009B7CF6">
        <w:rPr>
          <w:color w:val="242424"/>
          <w:rPrChange w:id="312" w:author="John Sullivan" w:date="2013-04-26T12:17:00Z">
            <w:rPr>
              <w:color w:val="242424"/>
            </w:rPr>
          </w:rPrChange>
        </w:rPr>
        <w:t>this function could be materialized by a filter among the search criteria</w:t>
      </w:r>
      <w:proofErr w:type="gramEnd"/>
      <w:r w:rsidRPr="009B7CF6">
        <w:rPr>
          <w:color w:val="242424"/>
          <w:rPrChange w:id="313" w:author="John Sullivan" w:date="2013-04-26T12:17:00Z">
            <w:rPr>
              <w:color w:val="242424"/>
            </w:rPr>
          </w:rPrChange>
        </w:rPr>
        <w:t>. Obviously it should be possible to contact directly this selected student if necessary.</w:t>
      </w:r>
    </w:p>
    <w:p w14:paraId="09F30073" w14:textId="77777777" w:rsidR="00C82479" w:rsidRPr="009B7CF6" w:rsidRDefault="00C82479">
      <w:pPr>
        <w:rPr>
          <w:color w:val="242424"/>
          <w:rPrChange w:id="314" w:author="John Sullivan" w:date="2013-04-26T12:17:00Z">
            <w:rPr>
              <w:color w:val="242424"/>
            </w:rPr>
          </w:rPrChange>
        </w:rPr>
      </w:pPr>
    </w:p>
    <w:p w14:paraId="4A64F805" w14:textId="77777777" w:rsidR="00C82479" w:rsidRPr="009B7CF6" w:rsidRDefault="00C82479">
      <w:pPr>
        <w:rPr>
          <w:color w:val="242424"/>
          <w:rPrChange w:id="315" w:author="John Sullivan" w:date="2013-04-26T12:17:00Z">
            <w:rPr>
              <w:color w:val="242424"/>
            </w:rPr>
          </w:rPrChange>
        </w:rPr>
      </w:pPr>
    </w:p>
    <w:p w14:paraId="1E8BB328" w14:textId="77777777" w:rsidR="00C82479" w:rsidRPr="009B7CF6" w:rsidRDefault="00C82479">
      <w:pPr>
        <w:rPr>
          <w:color w:val="242424"/>
          <w:rPrChange w:id="316" w:author="John Sullivan" w:date="2013-04-26T12:17:00Z">
            <w:rPr>
              <w:color w:val="242424"/>
            </w:rPr>
          </w:rPrChange>
        </w:rPr>
      </w:pPr>
      <w:r w:rsidRPr="009B7CF6">
        <w:rPr>
          <w:color w:val="242424"/>
          <w:rPrChange w:id="317" w:author="John Sullivan" w:date="2013-04-26T12:17:00Z">
            <w:rPr>
              <w:color w:val="242424"/>
            </w:rPr>
          </w:rPrChange>
        </w:rPr>
        <w:t>Marketing</w:t>
      </w:r>
    </w:p>
    <w:p w14:paraId="7064C91D" w14:textId="77777777" w:rsidR="00C82479" w:rsidRPr="009B7CF6" w:rsidRDefault="00C82479">
      <w:pPr>
        <w:rPr>
          <w:color w:val="242424"/>
          <w:rPrChange w:id="318" w:author="John Sullivan" w:date="2013-04-26T12:17:00Z">
            <w:rPr>
              <w:color w:val="242424"/>
            </w:rPr>
          </w:rPrChange>
        </w:rPr>
      </w:pPr>
    </w:p>
    <w:p w14:paraId="65845797" w14:textId="4BFAEE25" w:rsidR="00C82479" w:rsidRPr="00FA3A2A" w:rsidRDefault="00C82479">
      <w:pPr>
        <w:rPr>
          <w:color w:val="242424"/>
        </w:rPr>
      </w:pPr>
      <w:r w:rsidRPr="009B7CF6">
        <w:rPr>
          <w:color w:val="242424"/>
          <w:rPrChange w:id="319" w:author="John Sullivan" w:date="2013-04-26T12:17:00Z">
            <w:rPr>
              <w:color w:val="242424"/>
            </w:rPr>
          </w:rPrChange>
        </w:rPr>
        <w:t xml:space="preserve">The administration always wants UMO to look good.  A system of show off repository should be implemented to be able to pick images or stories of good student. These media could </w:t>
      </w:r>
      <w:ins w:id="320" w:author="Adrien" w:date="2013-04-26T12:17:00Z">
        <w:r w:rsidR="0047529F" w:rsidRPr="0047529F">
          <w:rPr>
            <w:color w:val="242424"/>
            <w:rPrChange w:id="321" w:author="Author" w:date="2013-04-12T16:41:00Z">
              <w:rPr>
                <w:rFonts w:ascii="Corbel" w:hAnsi="Corbel"/>
                <w:color w:val="303030"/>
              </w:rPr>
            </w:rPrChange>
          </w:rPr>
          <w:t>potentially</w:t>
        </w:r>
      </w:ins>
      <w:del w:id="322" w:author="John Sullivan" w:date="2013-04-22T13:31:00Z">
        <w:r w:rsidR="0047529F" w:rsidRPr="0047529F">
          <w:rPr>
            <w:color w:val="242424"/>
            <w:rPrChange w:id="323" w:author="Author" w:date="2013-04-12T16:41:00Z">
              <w:rPr>
                <w:rFonts w:ascii="Corbel" w:hAnsi="Corbel"/>
                <w:color w:val="303030"/>
              </w:rPr>
            </w:rPrChange>
          </w:rPr>
          <w:delText>î</w:delText>
        </w:r>
      </w:del>
      <w:del w:id="324" w:author="Adrien" w:date="2013-04-26T12:17:00Z">
        <w:r w:rsidRPr="009B7CF6">
          <w:rPr>
            <w:color w:val="242424"/>
          </w:rPr>
          <w:delText>potentially</w:delText>
        </w:r>
      </w:del>
      <w:r w:rsidRPr="00FA3A2A">
        <w:rPr>
          <w:color w:val="242424"/>
        </w:rPr>
        <w:t xml:space="preserve"> be used for marketing events and promotion. Finally the administration could see which departments are actually doing good work.</w:t>
      </w:r>
    </w:p>
    <w:p w14:paraId="21213804" w14:textId="77777777" w:rsidR="00C82479" w:rsidRPr="00FA3A2A" w:rsidRDefault="00C82479">
      <w:pPr>
        <w:rPr>
          <w:color w:val="242424"/>
        </w:rPr>
      </w:pPr>
    </w:p>
    <w:p w14:paraId="126EA41C" w14:textId="77777777" w:rsidR="00C82479" w:rsidRPr="009B7CF6" w:rsidRDefault="00C82479">
      <w:pPr>
        <w:rPr>
          <w:color w:val="242424"/>
          <w:rPrChange w:id="325" w:author="John Sullivan" w:date="2013-04-26T12:17:00Z">
            <w:rPr>
              <w:color w:val="242424"/>
            </w:rPr>
          </w:rPrChange>
        </w:rPr>
      </w:pPr>
    </w:p>
    <w:p w14:paraId="399A718E" w14:textId="77777777" w:rsidR="00C82479" w:rsidRPr="009B7CF6" w:rsidRDefault="00C82479">
      <w:pPr>
        <w:rPr>
          <w:rFonts w:ascii="Arial Bold" w:hAnsi="Arial Bold"/>
          <w:color w:val="0F3642"/>
          <w:rPrChange w:id="326" w:author="John Sullivan" w:date="2013-04-26T12:17:00Z">
            <w:rPr>
              <w:rFonts w:ascii="Arial Bold" w:hAnsi="Arial Bold"/>
              <w:color w:val="0F3642"/>
            </w:rPr>
          </w:rPrChange>
        </w:rPr>
      </w:pPr>
      <w:r w:rsidRPr="009B7CF6">
        <w:rPr>
          <w:rFonts w:ascii="Arial Bold" w:hAnsi="Arial Bold"/>
          <w:color w:val="0F3642"/>
          <w:rPrChange w:id="327" w:author="John Sullivan" w:date="2013-04-26T12:17:00Z">
            <w:rPr>
              <w:rFonts w:ascii="Arial Bold" w:hAnsi="Arial Bold"/>
              <w:color w:val="0F3642"/>
            </w:rPr>
          </w:rPrChange>
        </w:rPr>
        <w:t>Prospective Students</w:t>
      </w:r>
    </w:p>
    <w:p w14:paraId="750334F1" w14:textId="77777777" w:rsidR="00C82479" w:rsidRPr="009B7CF6" w:rsidRDefault="00C82479">
      <w:pPr>
        <w:rPr>
          <w:color w:val="242424"/>
          <w:rPrChange w:id="328" w:author="John Sullivan" w:date="2013-04-26T12:17:00Z">
            <w:rPr>
              <w:color w:val="242424"/>
            </w:rPr>
          </w:rPrChange>
        </w:rPr>
      </w:pPr>
    </w:p>
    <w:p w14:paraId="1712F205" w14:textId="748EEB89" w:rsidR="00C82479" w:rsidRPr="009B7CF6" w:rsidRDefault="00C82479">
      <w:pPr>
        <w:ind w:firstLine="720"/>
        <w:rPr>
          <w:color w:val="242424"/>
          <w:rPrChange w:id="329" w:author="John Sullivan" w:date="2013-04-26T12:17:00Z">
            <w:rPr>
              <w:color w:val="242424"/>
            </w:rPr>
          </w:rPrChange>
        </w:rPr>
      </w:pPr>
      <w:r w:rsidRPr="009B7CF6">
        <w:rPr>
          <w:color w:val="242424"/>
          <w:rPrChange w:id="330" w:author="John Sullivan" w:date="2013-04-26T12:17:00Z">
            <w:rPr>
              <w:color w:val="242424"/>
            </w:rPr>
          </w:rPrChange>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del w:id="331" w:author="John Sullivan" w:date="2013-04-22T13:32:00Z">
        <w:r w:rsidR="00CB7D00" w:rsidRPr="00FA3A2A">
          <w:rPr>
            <w:color w:val="242424"/>
          </w:rPr>
          <w:delText>place</w:delText>
        </w:r>
        <w:r w:rsidR="0047529F" w:rsidRPr="0047529F">
          <w:rPr>
            <w:color w:val="242424"/>
            <w:rPrChange w:id="332" w:author="Author" w:date="2013-04-12T16:41:00Z">
              <w:rPr>
                <w:rFonts w:ascii="Corbel" w:hAnsi="Corbel"/>
                <w:color w:val="303030"/>
              </w:rPr>
            </w:rPrChange>
          </w:rPr>
          <w:delText xml:space="preserve"> which</w:delText>
        </w:r>
      </w:del>
      <w:ins w:id="333" w:author="John Sullivan" w:date="2013-04-22T13:32:00Z">
        <w:r w:rsidR="00CB7D00" w:rsidRPr="00CB7D00">
          <w:rPr>
            <w:color w:val="242424"/>
          </w:rPr>
          <w:t>place</w:t>
        </w:r>
        <w:r w:rsidR="00CB7D00" w:rsidRPr="00CB7D00">
          <w:rPr>
            <w:color w:val="242424"/>
          </w:rPr>
          <w:t xml:space="preserve"> that</w:t>
        </w:r>
      </w:ins>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9B7CF6">
        <w:rPr>
          <w:color w:val="242424"/>
          <w:rPrChange w:id="334" w:author="John Sullivan" w:date="2013-04-26T12:17:00Z">
            <w:rPr>
              <w:color w:val="242424"/>
            </w:rPr>
          </w:rPrChange>
        </w:rPr>
        <w:t>hould be able to accommodate this need.</w:t>
      </w:r>
    </w:p>
    <w:p w14:paraId="4CDB7605" w14:textId="77777777" w:rsidR="00C82479" w:rsidRPr="009B7CF6" w:rsidRDefault="00C82479">
      <w:pPr>
        <w:rPr>
          <w:color w:val="242424"/>
          <w:rPrChange w:id="335" w:author="John Sullivan" w:date="2013-04-26T12:17:00Z">
            <w:rPr>
              <w:color w:val="242424"/>
            </w:rPr>
          </w:rPrChange>
        </w:rPr>
      </w:pPr>
    </w:p>
    <w:p w14:paraId="1A4B6D3E" w14:textId="77777777" w:rsidR="00C82479" w:rsidRPr="009B7CF6" w:rsidRDefault="00C82479">
      <w:pPr>
        <w:rPr>
          <w:color w:val="242424"/>
          <w:rPrChange w:id="336" w:author="John Sullivan" w:date="2013-04-26T12:17:00Z">
            <w:rPr>
              <w:color w:val="242424"/>
            </w:rPr>
          </w:rPrChange>
        </w:rPr>
      </w:pPr>
    </w:p>
    <w:p w14:paraId="5AAAABAE" w14:textId="77777777" w:rsidR="00C82479" w:rsidRPr="009B7CF6" w:rsidRDefault="00C82479">
      <w:pPr>
        <w:rPr>
          <w:rFonts w:ascii="Arial Bold" w:hAnsi="Arial Bold"/>
          <w:color w:val="0F3642"/>
          <w:rPrChange w:id="337" w:author="John Sullivan" w:date="2013-04-26T12:17:00Z">
            <w:rPr>
              <w:rFonts w:ascii="Arial Bold" w:hAnsi="Arial Bold"/>
              <w:color w:val="0F3642"/>
            </w:rPr>
          </w:rPrChange>
        </w:rPr>
      </w:pPr>
      <w:r w:rsidRPr="009B7CF6">
        <w:rPr>
          <w:rFonts w:ascii="Arial Bold" w:hAnsi="Arial Bold"/>
          <w:color w:val="0F3642"/>
          <w:rPrChange w:id="338" w:author="John Sullivan" w:date="2013-04-26T12:17:00Z">
            <w:rPr>
              <w:rFonts w:ascii="Arial Bold" w:hAnsi="Arial Bold"/>
              <w:color w:val="0F3642"/>
            </w:rPr>
          </w:rPrChange>
        </w:rPr>
        <w:t>Parents of Students</w:t>
      </w:r>
    </w:p>
    <w:p w14:paraId="608908FA" w14:textId="77777777" w:rsidR="00C82479" w:rsidRPr="009B7CF6" w:rsidRDefault="00C82479">
      <w:pPr>
        <w:rPr>
          <w:color w:val="242424"/>
          <w:rPrChange w:id="339" w:author="John Sullivan" w:date="2013-04-26T12:17:00Z">
            <w:rPr>
              <w:color w:val="242424"/>
            </w:rPr>
          </w:rPrChange>
        </w:rPr>
      </w:pPr>
    </w:p>
    <w:p w14:paraId="042A45B3" w14:textId="77777777" w:rsidR="00C82479" w:rsidRPr="009B7CF6" w:rsidRDefault="00C82479">
      <w:pPr>
        <w:ind w:firstLine="720"/>
        <w:rPr>
          <w:color w:val="242424"/>
          <w:rPrChange w:id="340" w:author="John Sullivan" w:date="2013-04-26T12:17:00Z">
            <w:rPr>
              <w:color w:val="242424"/>
            </w:rPr>
          </w:rPrChange>
        </w:rPr>
      </w:pPr>
      <w:r w:rsidRPr="009B7CF6">
        <w:rPr>
          <w:color w:val="242424"/>
          <w:rPrChange w:id="341" w:author="John Sullivan" w:date="2013-04-26T12:17:00Z">
            <w:rPr>
              <w:color w:val="242424"/>
            </w:rPr>
          </w:rPrChange>
        </w:rPr>
        <w:t xml:space="preserve">Parents of current and prospective students comprise a peripheral yet important audience for the portfolio system. Currently their access to student work is largely limited to what their child might choose to share with them or what they can </w:t>
      </w:r>
      <w:r w:rsidRPr="009B7CF6">
        <w:rPr>
          <w:color w:val="242424"/>
          <w:rPrChange w:id="342" w:author="John Sullivan" w:date="2013-04-26T12:17:00Z">
            <w:rPr>
              <w:color w:val="242424"/>
            </w:rPr>
          </w:rPrChange>
        </w:rPr>
        <w:lastRenderedPageBreak/>
        <w:t xml:space="preserve">glean from various 'featured student' columns throughout the university and department websites. </w:t>
      </w:r>
    </w:p>
    <w:p w14:paraId="64C0A690" w14:textId="77777777" w:rsidR="00C82479" w:rsidRPr="009B7CF6" w:rsidRDefault="00C82479">
      <w:pPr>
        <w:rPr>
          <w:color w:val="242424"/>
          <w:rPrChange w:id="343" w:author="John Sullivan" w:date="2013-04-26T12:17:00Z">
            <w:rPr>
              <w:color w:val="242424"/>
            </w:rPr>
          </w:rPrChange>
        </w:rPr>
      </w:pPr>
    </w:p>
    <w:p w14:paraId="20E4B3C3" w14:textId="77777777" w:rsidR="00CB7D00" w:rsidRPr="009B7CF6" w:rsidRDefault="00CB7D00" w:rsidP="00FA3A2A">
      <w:pPr>
        <w:ind w:firstLine="720"/>
        <w:rPr>
          <w:ins w:id="344" w:author="John Sullivan" w:date="2013-04-22T13:37:00Z"/>
          <w:color w:val="303030"/>
          <w:rPrChange w:id="345" w:author="John Sullivan" w:date="2013-04-26T12:17:00Z">
            <w:rPr>
              <w:ins w:id="346" w:author="John Sullivan" w:date="2013-04-22T13:37:00Z"/>
              <w:color w:val="303030"/>
            </w:rPr>
          </w:rPrChange>
        </w:rPr>
      </w:pPr>
      <w:ins w:id="347" w:author="John Sullivan" w:date="2013-04-22T13:37:00Z">
        <w:r w:rsidRPr="009B7CF6">
          <w:rPr>
            <w:color w:val="303030"/>
            <w:rPrChange w:id="348" w:author="John Sullivan" w:date="2013-04-26T12:17:00Z">
              <w:rPr>
                <w:color w:val="303030"/>
              </w:rPr>
            </w:rPrChange>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ins>
    </w:p>
    <w:p w14:paraId="29EEEEC4" w14:textId="77777777" w:rsidR="00C82479" w:rsidDel="00CB7D00" w:rsidRDefault="0047529F">
      <w:pPr>
        <w:rPr>
          <w:del w:id="349" w:author="John Sullivan" w:date="2013-04-22T13:37:00Z"/>
          <w:color w:val="242424"/>
          <w:rPrChange w:id="350" w:author="Author" w:date="2013-04-12T16:41:00Z">
            <w:rPr>
              <w:del w:id="351" w:author="John Sullivan" w:date="2013-04-22T13:37:00Z"/>
              <w:rFonts w:ascii="Corbel" w:hAnsi="Corbel"/>
              <w:color w:val="303030"/>
            </w:rPr>
          </w:rPrChange>
        </w:rPr>
      </w:pPr>
      <w:del w:id="352" w:author="John Sullivan" w:date="2013-04-22T13:37:00Z">
        <w:r w:rsidRPr="0047529F">
          <w:rPr>
            <w:color w:val="242424"/>
            <w:rPrChange w:id="353" w:author="Author" w:date="2013-04-12T16:41:00Z">
              <w:rPr>
                <w:rFonts w:ascii="Corbel" w:hAnsi="Corbel"/>
                <w:color w:val="303030"/>
              </w:rPr>
            </w:rPrChange>
          </w:rPr>
          <w:delText xml:space="preserve">while away at school. They will have access to other student's work as well which will allow them to easily gauge how their student is performing compared with others in their department or even university-wide. </w:delText>
        </w:r>
      </w:del>
    </w:p>
    <w:p w14:paraId="4E4AA2C1" w14:textId="77777777" w:rsidR="00C82479" w:rsidDel="00CB7D00" w:rsidRDefault="00C82479">
      <w:pPr>
        <w:rPr>
          <w:del w:id="354" w:author="John Sullivan" w:date="2013-04-22T13:37:00Z"/>
          <w:color w:val="242424"/>
          <w:rPrChange w:id="355" w:author="Author" w:date="2013-04-12T16:41:00Z">
            <w:rPr>
              <w:del w:id="356" w:author="John Sullivan" w:date="2013-04-22T13:37:00Z"/>
              <w:rFonts w:ascii="Corbel" w:hAnsi="Corbel"/>
              <w:color w:val="303030"/>
            </w:rPr>
          </w:rPrChange>
        </w:rPr>
      </w:pPr>
    </w:p>
    <w:p w14:paraId="20529FE1" w14:textId="77777777" w:rsidR="00C82479" w:rsidDel="00CB7D00" w:rsidRDefault="0047529F">
      <w:pPr>
        <w:ind w:firstLine="720"/>
        <w:rPr>
          <w:del w:id="357" w:author="John Sullivan" w:date="2013-04-22T13:37:00Z"/>
          <w:color w:val="242424"/>
          <w:rPrChange w:id="358" w:author="Author" w:date="2013-04-12T16:41:00Z">
            <w:rPr>
              <w:del w:id="359" w:author="John Sullivan" w:date="2013-04-22T13:37:00Z"/>
              <w:rFonts w:ascii="Corbel" w:hAnsi="Corbel"/>
              <w:color w:val="303030"/>
            </w:rPr>
          </w:rPrChange>
        </w:rPr>
      </w:pPr>
      <w:del w:id="360" w:author="John Sullivan" w:date="2013-04-22T13:37:00Z">
        <w:r w:rsidRPr="0047529F">
          <w:rPr>
            <w:color w:val="242424"/>
            <w:rPrChange w:id="361" w:author="Author" w:date="2013-04-12T16:41:00Z">
              <w:rPr>
                <w:rFonts w:ascii="Corbel" w:hAnsi="Corbel"/>
                <w:color w:val="303030"/>
              </w:rPr>
            </w:rPrChange>
          </w:rPr>
          <w:delText xml:space="preserve">Parents will also be able to track their child's progress over time, and have a better sense of their ongoing development. </w:delText>
        </w:r>
      </w:del>
    </w:p>
    <w:p w14:paraId="1CCC4572" w14:textId="77777777" w:rsidR="00C82479" w:rsidDel="00CB7D00" w:rsidRDefault="00C82479">
      <w:pPr>
        <w:rPr>
          <w:del w:id="362" w:author="John Sullivan" w:date="2013-04-22T13:37:00Z"/>
          <w:color w:val="242424"/>
          <w:rPrChange w:id="363" w:author="Author" w:date="2013-04-12T16:41:00Z">
            <w:rPr>
              <w:del w:id="364" w:author="John Sullivan" w:date="2013-04-22T13:37:00Z"/>
              <w:rFonts w:ascii="Corbel" w:hAnsi="Corbel"/>
              <w:color w:val="303030"/>
            </w:rPr>
          </w:rPrChange>
        </w:rPr>
      </w:pPr>
    </w:p>
    <w:p w14:paraId="6390DD8F" w14:textId="77777777" w:rsidR="00C82479" w:rsidDel="00CB7D00" w:rsidRDefault="0047529F">
      <w:pPr>
        <w:ind w:firstLine="720"/>
        <w:rPr>
          <w:del w:id="365" w:author="John Sullivan" w:date="2013-04-22T13:37:00Z"/>
          <w:color w:val="242424"/>
          <w:rPrChange w:id="366" w:author="Author" w:date="2013-04-12T16:41:00Z">
            <w:rPr>
              <w:del w:id="367" w:author="John Sullivan" w:date="2013-04-22T13:37:00Z"/>
              <w:rFonts w:ascii="Corbel" w:hAnsi="Corbel"/>
              <w:color w:val="303030"/>
            </w:rPr>
          </w:rPrChange>
        </w:rPr>
      </w:pPr>
      <w:del w:id="368" w:author="John Sullivan" w:date="2013-04-22T13:37:00Z">
        <w:r w:rsidRPr="0047529F">
          <w:rPr>
            <w:color w:val="242424"/>
            <w:rPrChange w:id="369" w:author="Author" w:date="2013-04-12T16:41:00Z">
              <w:rPr>
                <w:rFonts w:ascii="Corbel" w:hAnsi="Corbel"/>
                <w:color w:val="303030"/>
              </w:rPr>
            </w:rPrChange>
          </w:rPr>
          <w:delText>The portfolio system provides parents an easy way to share their child's work with others for several reasons, from simply showing off as a proud parent to showing work to potential employers or financial assistance sources (i.e. scholarship funds, etc.)</w:delText>
        </w:r>
      </w:del>
    </w:p>
    <w:p w14:paraId="230A82E4" w14:textId="77777777" w:rsidR="00C82479" w:rsidRPr="00FA3A2A" w:rsidRDefault="00C82479">
      <w:pPr>
        <w:rPr>
          <w:color w:val="242424"/>
        </w:rPr>
      </w:pPr>
    </w:p>
    <w:p w14:paraId="654C2F88" w14:textId="77777777" w:rsidR="00C82479" w:rsidRPr="009B7CF6" w:rsidRDefault="00C82479">
      <w:pPr>
        <w:ind w:firstLine="720"/>
        <w:rPr>
          <w:color w:val="242424"/>
          <w:rPrChange w:id="370" w:author="John Sullivan" w:date="2013-04-26T12:17:00Z">
            <w:rPr>
              <w:color w:val="242424"/>
            </w:rPr>
          </w:rPrChange>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9B7CF6">
        <w:rPr>
          <w:color w:val="242424"/>
          <w:rPrChange w:id="371" w:author="John Sullivan" w:date="2013-04-26T12:17:00Z">
            <w:rPr>
              <w:color w:val="242424"/>
            </w:rPr>
          </w:rPrChange>
        </w:rPr>
        <w:t>ar idea of the quality of the education and department that their child might enter into.</w:t>
      </w:r>
    </w:p>
    <w:p w14:paraId="36C851EB" w14:textId="77777777" w:rsidR="00C82479" w:rsidRPr="009B7CF6" w:rsidRDefault="00C82479">
      <w:pPr>
        <w:rPr>
          <w:color w:val="242424"/>
          <w:rPrChange w:id="372" w:author="John Sullivan" w:date="2013-04-26T12:17:00Z">
            <w:rPr>
              <w:color w:val="242424"/>
            </w:rPr>
          </w:rPrChange>
        </w:rPr>
      </w:pPr>
    </w:p>
    <w:p w14:paraId="3DFB7239" w14:textId="77777777" w:rsidR="00C82479" w:rsidRPr="009B7CF6" w:rsidRDefault="00C82479">
      <w:pPr>
        <w:rPr>
          <w:color w:val="242424"/>
          <w:rPrChange w:id="373" w:author="John Sullivan" w:date="2013-04-26T12:17:00Z">
            <w:rPr>
              <w:color w:val="242424"/>
            </w:rPr>
          </w:rPrChange>
        </w:rPr>
      </w:pPr>
    </w:p>
    <w:p w14:paraId="7259C3FA" w14:textId="77777777" w:rsidR="00C82479" w:rsidRPr="009B7CF6" w:rsidRDefault="00C82479">
      <w:pPr>
        <w:rPr>
          <w:rFonts w:ascii="Arial Bold" w:hAnsi="Arial Bold"/>
          <w:color w:val="0F3642"/>
          <w:rPrChange w:id="374" w:author="John Sullivan" w:date="2013-04-26T12:17:00Z">
            <w:rPr>
              <w:rFonts w:ascii="Arial Bold" w:hAnsi="Arial Bold"/>
              <w:color w:val="0F3642"/>
            </w:rPr>
          </w:rPrChange>
        </w:rPr>
      </w:pPr>
      <w:r w:rsidRPr="009B7CF6">
        <w:rPr>
          <w:rFonts w:ascii="Arial Bold" w:hAnsi="Arial Bold"/>
          <w:color w:val="0F3642"/>
          <w:rPrChange w:id="375" w:author="John Sullivan" w:date="2013-04-26T12:17:00Z">
            <w:rPr>
              <w:rFonts w:ascii="Arial Bold" w:hAnsi="Arial Bold"/>
              <w:color w:val="0F3642"/>
            </w:rPr>
          </w:rPrChange>
        </w:rPr>
        <w:t>Potential Employers</w:t>
      </w:r>
    </w:p>
    <w:p w14:paraId="78C054C3" w14:textId="77777777" w:rsidR="00C82479" w:rsidRPr="009B7CF6" w:rsidRDefault="00C82479">
      <w:pPr>
        <w:rPr>
          <w:rFonts w:ascii="Arial Bold" w:hAnsi="Arial Bold"/>
          <w:color w:val="0F3642"/>
          <w:rPrChange w:id="376" w:author="John Sullivan" w:date="2013-04-26T12:17:00Z">
            <w:rPr>
              <w:rFonts w:ascii="Arial Bold" w:hAnsi="Arial Bold"/>
              <w:color w:val="0F3642"/>
            </w:rPr>
          </w:rPrChange>
        </w:rPr>
      </w:pPr>
    </w:p>
    <w:p w14:paraId="0580C24B" w14:textId="77777777" w:rsidR="00C82479" w:rsidRPr="009B7CF6" w:rsidRDefault="00C82479">
      <w:pPr>
        <w:ind w:firstLine="720"/>
        <w:rPr>
          <w:color w:val="242424"/>
          <w:rPrChange w:id="377" w:author="John Sullivan" w:date="2013-04-26T12:17:00Z">
            <w:rPr>
              <w:color w:val="242424"/>
            </w:rPr>
          </w:rPrChange>
        </w:rPr>
      </w:pPr>
      <w:r w:rsidRPr="009B7CF6">
        <w:rPr>
          <w:color w:val="242424"/>
          <w:rPrChange w:id="378" w:author="John Sullivan" w:date="2013-04-26T12:17:00Z">
            <w:rPr>
              <w:color w:val="242424"/>
            </w:rPr>
          </w:rPrChange>
        </w:rPr>
        <w:t xml:space="preserve">Any excellent academic work that might help employers </w:t>
      </w:r>
      <w:proofErr w:type="gramStart"/>
      <w:r w:rsidRPr="009B7CF6">
        <w:rPr>
          <w:color w:val="242424"/>
          <w:rPrChange w:id="379" w:author="John Sullivan" w:date="2013-04-26T12:17:00Z">
            <w:rPr>
              <w:color w:val="242424"/>
            </w:rPr>
          </w:rPrChange>
        </w:rPr>
        <w:t>find</w:t>
      </w:r>
      <w:proofErr w:type="gramEnd"/>
      <w:r w:rsidRPr="009B7CF6">
        <w:rPr>
          <w:color w:val="242424"/>
          <w:rPrChange w:id="380" w:author="John Sullivan" w:date="2013-04-26T12:17:00Z">
            <w:rPr>
              <w:color w:val="242424"/>
            </w:rPr>
          </w:rPrChange>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Pr="009B7CF6" w:rsidRDefault="00C82479">
      <w:pPr>
        <w:rPr>
          <w:color w:val="242424"/>
          <w:rPrChange w:id="381" w:author="John Sullivan" w:date="2013-04-26T12:17:00Z">
            <w:rPr>
              <w:color w:val="242424"/>
            </w:rPr>
          </w:rPrChange>
        </w:rPr>
      </w:pPr>
    </w:p>
    <w:p w14:paraId="1CF2EDBB" w14:textId="77777777" w:rsidR="00C82479" w:rsidRPr="009B7CF6" w:rsidRDefault="00C82479">
      <w:pPr>
        <w:ind w:firstLine="720"/>
        <w:rPr>
          <w:color w:val="242424"/>
          <w:rPrChange w:id="382" w:author="John Sullivan" w:date="2013-04-26T12:17:00Z">
            <w:rPr>
              <w:color w:val="242424"/>
            </w:rPr>
          </w:rPrChange>
        </w:rPr>
      </w:pPr>
      <w:r w:rsidRPr="009B7CF6">
        <w:rPr>
          <w:color w:val="242424"/>
          <w:rPrChange w:id="383" w:author="John Sullivan" w:date="2013-04-26T12:17:00Z">
            <w:rPr>
              <w:color w:val="242424"/>
            </w:rPr>
          </w:rPrChange>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Pr="009B7CF6" w:rsidRDefault="00C82479">
      <w:pPr>
        <w:ind w:firstLine="720"/>
        <w:rPr>
          <w:color w:val="242424"/>
          <w:rPrChange w:id="384" w:author="John Sullivan" w:date="2013-04-26T12:17:00Z">
            <w:rPr>
              <w:color w:val="242424"/>
            </w:rPr>
          </w:rPrChange>
        </w:rPr>
      </w:pPr>
    </w:p>
    <w:p w14:paraId="6CA545B5" w14:textId="77777777" w:rsidR="00C82479" w:rsidRPr="009B7CF6" w:rsidRDefault="00C82479">
      <w:pPr>
        <w:ind w:firstLine="720"/>
        <w:rPr>
          <w:color w:val="242424"/>
          <w:rPrChange w:id="385" w:author="John Sullivan" w:date="2013-04-26T12:17:00Z">
            <w:rPr>
              <w:color w:val="242424"/>
            </w:rPr>
          </w:rPrChange>
        </w:rPr>
      </w:pPr>
      <w:r w:rsidRPr="009B7CF6">
        <w:rPr>
          <w:color w:val="242424"/>
          <w:rPrChange w:id="386" w:author="John Sullivan" w:date="2013-04-26T12:17:00Z">
            <w:rPr>
              <w:color w:val="242424"/>
            </w:rPr>
          </w:rPrChange>
        </w:rPr>
        <w:t>It is difficult for employers to views student skills that might apply in the job market. Without seeing these specific skills it can be hard for match students to the jobs that would fit them the best.</w:t>
      </w:r>
    </w:p>
    <w:p w14:paraId="1B702F03" w14:textId="77777777" w:rsidR="00C82479" w:rsidRPr="009B7CF6" w:rsidRDefault="00C82479" w:rsidP="00FA3A2A">
      <w:pPr>
        <w:pStyle w:val="FreeFormA"/>
        <w:rPr>
          <w:ins w:id="387" w:author="John Sullivan" w:date="2013-04-12T11:16:00Z"/>
          <w:color w:val="242424"/>
          <w:rPrChange w:id="388" w:author="John Sullivan" w:date="2013-04-26T12:17:00Z">
            <w:rPr>
              <w:ins w:id="389" w:author="John Sullivan" w:date="2013-04-12T11:16:00Z"/>
              <w:color w:val="242424"/>
            </w:rPr>
          </w:rPrChange>
        </w:rPr>
      </w:pPr>
    </w:p>
    <w:p w14:paraId="39C83C1D" w14:textId="77777777" w:rsidR="00C82479" w:rsidRPr="009B7CF6" w:rsidRDefault="00C82479" w:rsidP="00C82479">
      <w:pPr>
        <w:rPr>
          <w:ins w:id="390" w:author="John Sullivan" w:date="2013-04-12T11:16:00Z"/>
          <w:rFonts w:ascii="Arial Bold" w:hAnsi="Arial Bold"/>
          <w:color w:val="134655"/>
          <w:rPrChange w:id="391" w:author="John Sullivan" w:date="2013-04-26T12:17:00Z">
            <w:rPr>
              <w:ins w:id="392" w:author="John Sullivan" w:date="2013-04-12T11:16:00Z"/>
              <w:rFonts w:ascii="Arial Bold" w:hAnsi="Arial Bold"/>
              <w:color w:val="134655"/>
            </w:rPr>
          </w:rPrChange>
        </w:rPr>
      </w:pPr>
      <w:ins w:id="393" w:author="John Sullivan" w:date="2013-04-12T11:16:00Z">
        <w:r w:rsidRPr="009B7CF6">
          <w:rPr>
            <w:rFonts w:ascii="Arial Bold" w:hAnsi="Arial Bold"/>
            <w:color w:val="134655"/>
            <w:rPrChange w:id="394" w:author="John Sullivan" w:date="2013-04-26T12:17:00Z">
              <w:rPr>
                <w:rFonts w:ascii="Arial Bold" w:hAnsi="Arial Bold"/>
                <w:color w:val="134655"/>
              </w:rPr>
            </w:rPrChange>
          </w:rPr>
          <w:t>Alumni</w:t>
        </w:r>
      </w:ins>
    </w:p>
    <w:p w14:paraId="51B6FCF3" w14:textId="77777777" w:rsidR="00C82479" w:rsidRPr="009B7CF6" w:rsidRDefault="00C82479" w:rsidP="00C82479">
      <w:pPr>
        <w:rPr>
          <w:ins w:id="395" w:author="John Sullivan" w:date="2013-04-12T11:16:00Z"/>
          <w:rFonts w:ascii="Arial Bold" w:hAnsi="Arial Bold"/>
          <w:color w:val="134655"/>
          <w:rPrChange w:id="396" w:author="John Sullivan" w:date="2013-04-26T12:17:00Z">
            <w:rPr>
              <w:ins w:id="397" w:author="John Sullivan" w:date="2013-04-12T11:16:00Z"/>
              <w:rFonts w:ascii="Arial Bold" w:hAnsi="Arial Bold"/>
              <w:color w:val="134655"/>
            </w:rPr>
          </w:rPrChange>
        </w:rPr>
      </w:pPr>
    </w:p>
    <w:p w14:paraId="7412DD00" w14:textId="6DB3DDD5" w:rsidR="00C82479" w:rsidRPr="009B7CF6" w:rsidRDefault="00C82479" w:rsidP="00FA3A2A">
      <w:pPr>
        <w:pStyle w:val="FreeFormA"/>
        <w:rPr>
          <w:ins w:id="398" w:author="John Sullivan" w:date="2013-04-12T11:27:00Z"/>
          <w:color w:val="303030"/>
          <w:rPrChange w:id="399" w:author="John Sullivan" w:date="2013-04-26T12:17:00Z">
            <w:rPr>
              <w:ins w:id="400" w:author="John Sullivan" w:date="2013-04-12T11:27:00Z"/>
              <w:color w:val="303030"/>
            </w:rPr>
          </w:rPrChange>
        </w:rPr>
      </w:pPr>
      <w:ins w:id="401" w:author="John Sullivan" w:date="2013-04-12T11:16:00Z">
        <w:r w:rsidRPr="009B7CF6">
          <w:rPr>
            <w:color w:val="303030"/>
            <w:rPrChange w:id="402" w:author="John Sullivan" w:date="2013-04-26T12:17:00Z">
              <w:rPr>
                <w:color w:val="303030"/>
              </w:rPr>
            </w:rPrChange>
          </w:rPr>
          <w:lastRenderedPageBreak/>
          <w:tab/>
          <w:t xml:space="preserve">Alumni </w:t>
        </w:r>
      </w:ins>
      <w:ins w:id="403" w:author="John Sullivan" w:date="2013-04-22T13:38:00Z">
        <w:r w:rsidR="00CB7D00">
          <w:rPr>
            <w:color w:val="303030"/>
          </w:rPr>
          <w:t>are another</w:t>
        </w:r>
      </w:ins>
      <w:ins w:id="404" w:author="John Sullivan" w:date="2013-04-12T11:16:00Z">
        <w:r w:rsidRPr="00FA3A2A">
          <w:rPr>
            <w:color w:val="303030"/>
          </w:rPr>
          <w:t xml:space="preserve"> small but important audience for the portfolio system. </w:t>
        </w:r>
      </w:ins>
      <w:ins w:id="405" w:author="John Sullivan" w:date="2013-04-12T11:25:00Z">
        <w:r w:rsidRPr="00FA3A2A">
          <w:rPr>
            <w:color w:val="303030"/>
          </w:rPr>
          <w:t>Their usage falls</w:t>
        </w:r>
      </w:ins>
      <w:ins w:id="406" w:author="John Sullivan" w:date="2013-04-12T11:16:00Z">
        <w:r w:rsidRPr="00FA3A2A">
          <w:rPr>
            <w:color w:val="303030"/>
          </w:rPr>
          <w:t xml:space="preserve"> in two general categories: previous students that have used the portfolio system and </w:t>
        </w:r>
      </w:ins>
      <w:ins w:id="407" w:author="John Sullivan" w:date="2013-04-12T11:18:00Z">
        <w:r w:rsidRPr="009B7CF6">
          <w:rPr>
            <w:color w:val="303030"/>
            <w:rPrChange w:id="408" w:author="John Sullivan" w:date="2013-04-26T12:17:00Z">
              <w:rPr>
                <w:color w:val="303030"/>
              </w:rPr>
            </w:rPrChange>
          </w:rPr>
          <w:t>wish to have access to their undergraduate work after graduation</w:t>
        </w:r>
      </w:ins>
      <w:ins w:id="409" w:author="John Sullivan" w:date="2013-04-12T11:16:00Z">
        <w:r w:rsidRPr="009B7CF6">
          <w:rPr>
            <w:color w:val="303030"/>
            <w:rPrChange w:id="410" w:author="John Sullivan" w:date="2013-04-26T12:17:00Z">
              <w:rPr>
                <w:color w:val="303030"/>
              </w:rPr>
            </w:rPrChange>
          </w:rPr>
          <w:t>, and</w:t>
        </w:r>
      </w:ins>
      <w:ins w:id="411" w:author="John Sullivan" w:date="2013-04-12T11:19:00Z">
        <w:r w:rsidRPr="009B7CF6">
          <w:rPr>
            <w:color w:val="303030"/>
            <w:rPrChange w:id="412" w:author="John Sullivan" w:date="2013-04-26T12:17:00Z">
              <w:rPr>
                <w:color w:val="303030"/>
              </w:rPr>
            </w:rPrChange>
          </w:rPr>
          <w:t xml:space="preserve"> alumni that </w:t>
        </w:r>
      </w:ins>
      <w:ins w:id="413" w:author="John Sullivan" w:date="2013-04-12T11:21:00Z">
        <w:r w:rsidRPr="009B7CF6">
          <w:rPr>
            <w:color w:val="303030"/>
            <w:rPrChange w:id="414" w:author="John Sullivan" w:date="2013-04-26T12:17:00Z">
              <w:rPr>
                <w:color w:val="303030"/>
              </w:rPr>
            </w:rPrChange>
          </w:rPr>
          <w:t xml:space="preserve">can provide feedback </w:t>
        </w:r>
      </w:ins>
      <w:ins w:id="415" w:author="John Sullivan" w:date="2013-04-12T11:23:00Z">
        <w:r w:rsidRPr="009B7CF6">
          <w:rPr>
            <w:color w:val="303030"/>
            <w:rPrChange w:id="416" w:author="John Sullivan" w:date="2013-04-26T12:17:00Z">
              <w:rPr>
                <w:color w:val="303030"/>
              </w:rPr>
            </w:rPrChange>
          </w:rPr>
          <w:t xml:space="preserve">for current undergraduate students. The two groups are not mutually exclusive and </w:t>
        </w:r>
      </w:ins>
      <w:ins w:id="417" w:author="John Sullivan" w:date="2013-04-12T11:24:00Z">
        <w:r w:rsidRPr="009B7CF6">
          <w:rPr>
            <w:color w:val="303030"/>
            <w:rPrChange w:id="418" w:author="John Sullivan" w:date="2013-04-26T12:17:00Z">
              <w:rPr>
                <w:color w:val="303030"/>
              </w:rPr>
            </w:rPrChange>
          </w:rPr>
          <w:t>presumably many alumni would fall in both.</w:t>
        </w:r>
      </w:ins>
    </w:p>
    <w:p w14:paraId="12B54A54" w14:textId="77777777" w:rsidR="00C7358B" w:rsidRPr="009B7CF6" w:rsidRDefault="00C7358B" w:rsidP="00FA3A2A">
      <w:pPr>
        <w:pStyle w:val="FreeFormA"/>
        <w:rPr>
          <w:ins w:id="419" w:author="John Sullivan" w:date="2013-04-12T11:28:00Z"/>
          <w:color w:val="303030"/>
          <w:rPrChange w:id="420" w:author="John Sullivan" w:date="2013-04-26T12:17:00Z">
            <w:rPr>
              <w:ins w:id="421" w:author="John Sullivan" w:date="2013-04-12T11:28:00Z"/>
              <w:color w:val="303030"/>
            </w:rPr>
          </w:rPrChange>
        </w:rPr>
      </w:pPr>
    </w:p>
    <w:p w14:paraId="4FF13FC6" w14:textId="77777777" w:rsidR="00C7358B" w:rsidRPr="009B7CF6" w:rsidRDefault="00C7358B" w:rsidP="00FA3A2A">
      <w:pPr>
        <w:pStyle w:val="FreeFormA"/>
        <w:rPr>
          <w:ins w:id="422" w:author="John Sullivan" w:date="2013-04-12T11:35:00Z"/>
          <w:color w:val="303030"/>
          <w:rPrChange w:id="423" w:author="John Sullivan" w:date="2013-04-26T12:17:00Z">
            <w:rPr>
              <w:ins w:id="424" w:author="John Sullivan" w:date="2013-04-12T11:35:00Z"/>
              <w:color w:val="303030"/>
            </w:rPr>
          </w:rPrChange>
        </w:rPr>
      </w:pPr>
      <w:ins w:id="425" w:author="John Sullivan" w:date="2013-04-12T11:28:00Z">
        <w:r w:rsidRPr="009B7CF6">
          <w:rPr>
            <w:color w:val="303030"/>
            <w:rPrChange w:id="426" w:author="John Sullivan" w:date="2013-04-26T12:17:00Z">
              <w:rPr>
                <w:color w:val="303030"/>
              </w:rPr>
            </w:rPrChange>
          </w:rPr>
          <w:tab/>
          <w:t xml:space="preserve">For graduated students who have used the portfolio system during their </w:t>
        </w:r>
        <w:proofErr w:type="spellStart"/>
        <w:r w:rsidRPr="009B7CF6">
          <w:rPr>
            <w:color w:val="303030"/>
            <w:rPrChange w:id="427" w:author="John Sullivan" w:date="2013-04-26T12:17:00Z">
              <w:rPr>
                <w:color w:val="303030"/>
              </w:rPr>
            </w:rPrChange>
          </w:rPr>
          <w:t>UMaine</w:t>
        </w:r>
        <w:proofErr w:type="spellEnd"/>
        <w:r w:rsidRPr="009B7CF6">
          <w:rPr>
            <w:color w:val="303030"/>
            <w:rPrChange w:id="428" w:author="John Sullivan" w:date="2013-04-26T12:17:00Z">
              <w:rPr>
                <w:color w:val="303030"/>
              </w:rPr>
            </w:rPrChange>
          </w:rPr>
          <w:t xml:space="preserve"> career, the </w:t>
        </w:r>
      </w:ins>
      <w:ins w:id="429" w:author="John Sullivan" w:date="2013-04-12T11:30:00Z">
        <w:r w:rsidRPr="009B7CF6">
          <w:rPr>
            <w:color w:val="303030"/>
            <w:rPrChange w:id="430" w:author="John Sullivan" w:date="2013-04-26T12:17:00Z">
              <w:rPr>
                <w:color w:val="303030"/>
              </w:rPr>
            </w:rPrChange>
          </w:rPr>
          <w:t>portfolio</w:t>
        </w:r>
      </w:ins>
      <w:ins w:id="431" w:author="John Sullivan" w:date="2013-04-12T11:28:00Z">
        <w:r w:rsidRPr="009B7CF6">
          <w:rPr>
            <w:color w:val="303030"/>
            <w:rPrChange w:id="432" w:author="John Sullivan" w:date="2013-04-26T12:17:00Z">
              <w:rPr>
                <w:color w:val="303030"/>
              </w:rPr>
            </w:rPrChange>
          </w:rPr>
          <w:t xml:space="preserve"> </w:t>
        </w:r>
      </w:ins>
      <w:ins w:id="433" w:author="John Sullivan" w:date="2013-04-12T11:30:00Z">
        <w:r w:rsidRPr="009B7CF6">
          <w:rPr>
            <w:color w:val="303030"/>
            <w:rPrChange w:id="434" w:author="John Sullivan" w:date="2013-04-26T12:17:00Z">
              <w:rPr>
                <w:color w:val="303030"/>
              </w:rPr>
            </w:rPrChange>
          </w:rPr>
          <w:t xml:space="preserve">system gives them a useful tool for showing their work to potential employers or graduate programs. </w:t>
        </w:r>
      </w:ins>
      <w:ins w:id="435" w:author="John Sullivan" w:date="2013-04-12T11:33:00Z">
        <w:r w:rsidRPr="009B7CF6">
          <w:rPr>
            <w:color w:val="303030"/>
            <w:rPrChange w:id="436" w:author="John Sullivan" w:date="2013-04-26T12:17:00Z">
              <w:rPr>
                <w:color w:val="303030"/>
              </w:rPr>
            </w:rPrChange>
          </w:rPr>
          <w:t xml:space="preserve">Not only </w:t>
        </w:r>
      </w:ins>
      <w:ins w:id="437" w:author="John Sullivan" w:date="2013-04-12T11:35:00Z">
        <w:r w:rsidRPr="009B7CF6">
          <w:rPr>
            <w:color w:val="303030"/>
            <w:rPrChange w:id="438" w:author="John Sullivan" w:date="2013-04-26T12:17:00Z">
              <w:rPr>
                <w:color w:val="303030"/>
              </w:rPr>
            </w:rPrChange>
          </w:rPr>
          <w:t>can</w:t>
        </w:r>
      </w:ins>
      <w:ins w:id="439" w:author="John Sullivan" w:date="2013-04-12T11:33:00Z">
        <w:r w:rsidRPr="009B7CF6">
          <w:rPr>
            <w:color w:val="303030"/>
            <w:rPrChange w:id="440" w:author="John Sullivan" w:date="2013-04-26T12:17:00Z">
              <w:rPr>
                <w:color w:val="303030"/>
              </w:rPr>
            </w:rPrChange>
          </w:rPr>
          <w:t xml:space="preserve"> it function </w:t>
        </w:r>
      </w:ins>
      <w:ins w:id="441" w:author="John Sullivan" w:date="2013-04-12T11:35:00Z">
        <w:r w:rsidRPr="009B7CF6">
          <w:rPr>
            <w:color w:val="303030"/>
            <w:rPrChange w:id="442" w:author="John Sullivan" w:date="2013-04-26T12:17:00Z">
              <w:rPr>
                <w:color w:val="303030"/>
              </w:rPr>
            </w:rPrChange>
          </w:rPr>
          <w:t>to display</w:t>
        </w:r>
      </w:ins>
      <w:ins w:id="443" w:author="John Sullivan" w:date="2013-04-12T11:33:00Z">
        <w:r w:rsidRPr="009B7CF6">
          <w:rPr>
            <w:color w:val="303030"/>
            <w:rPrChange w:id="444" w:author="John Sullivan" w:date="2013-04-26T12:17:00Z">
              <w:rPr>
                <w:color w:val="303030"/>
              </w:rPr>
            </w:rPrChange>
          </w:rPr>
          <w:t xml:space="preserve"> an alumnus</w:t>
        </w:r>
      </w:ins>
      <w:ins w:id="445" w:author="John Sullivan" w:date="2013-04-12T11:34:00Z">
        <w:r w:rsidRPr="009B7CF6">
          <w:rPr>
            <w:color w:val="303030"/>
            <w:rPrChange w:id="446" w:author="John Sullivan" w:date="2013-04-26T12:17:00Z">
              <w:rPr>
                <w:color w:val="303030"/>
              </w:rPr>
            </w:rPrChange>
          </w:rPr>
          <w:t xml:space="preserve">’ best or featured work, it can also </w:t>
        </w:r>
      </w:ins>
      <w:ins w:id="447" w:author="John Sullivan" w:date="2013-04-12T11:35:00Z">
        <w:r w:rsidRPr="009B7CF6">
          <w:rPr>
            <w:color w:val="303030"/>
            <w:rPrChange w:id="448" w:author="John Sullivan" w:date="2013-04-26T12:17:00Z">
              <w:rPr>
                <w:color w:val="303030"/>
              </w:rPr>
            </w:rPrChange>
          </w:rPr>
          <w:t xml:space="preserve">show the development of the student through their undergraduate career. </w:t>
        </w:r>
      </w:ins>
    </w:p>
    <w:p w14:paraId="75285ECD" w14:textId="77777777" w:rsidR="00C7358B" w:rsidRPr="009B7CF6" w:rsidRDefault="00C7358B" w:rsidP="009B7CF6">
      <w:pPr>
        <w:pStyle w:val="FreeFormA"/>
        <w:rPr>
          <w:ins w:id="449" w:author="John Sullivan" w:date="2013-04-12T11:36:00Z"/>
          <w:color w:val="303030"/>
          <w:rPrChange w:id="450" w:author="John Sullivan" w:date="2013-04-26T12:17:00Z">
            <w:rPr>
              <w:ins w:id="451" w:author="John Sullivan" w:date="2013-04-12T11:36:00Z"/>
              <w:color w:val="303030"/>
            </w:rPr>
          </w:rPrChange>
        </w:rPr>
        <w:pPrChange w:id="452" w:author="John Sullivan" w:date="2013-04-26T12:17:00Z">
          <w:pPr>
            <w:pStyle w:val="FreeFormA"/>
          </w:pPr>
        </w:pPrChange>
      </w:pPr>
    </w:p>
    <w:p w14:paraId="28C9D071" w14:textId="77777777" w:rsidR="00C7358B" w:rsidRPr="009B7CF6" w:rsidRDefault="00C7358B" w:rsidP="009B7CF6">
      <w:pPr>
        <w:pStyle w:val="FreeFormA"/>
        <w:rPr>
          <w:ins w:id="453" w:author="John Sullivan" w:date="2013-04-12T11:27:00Z"/>
          <w:color w:val="303030"/>
          <w:rPrChange w:id="454" w:author="John Sullivan" w:date="2013-04-26T12:17:00Z">
            <w:rPr>
              <w:ins w:id="455" w:author="John Sullivan" w:date="2013-04-12T11:27:00Z"/>
              <w:color w:val="303030"/>
            </w:rPr>
          </w:rPrChange>
        </w:rPr>
        <w:pPrChange w:id="456" w:author="John Sullivan" w:date="2013-04-26T12:17:00Z">
          <w:pPr>
            <w:pStyle w:val="FreeFormA"/>
          </w:pPr>
        </w:pPrChange>
      </w:pPr>
      <w:ins w:id="457" w:author="John Sullivan" w:date="2013-04-12T11:36:00Z">
        <w:r w:rsidRPr="009B7CF6">
          <w:rPr>
            <w:color w:val="303030"/>
            <w:rPrChange w:id="458" w:author="John Sullivan" w:date="2013-04-26T12:17:00Z">
              <w:rPr>
                <w:color w:val="303030"/>
              </w:rPr>
            </w:rPrChange>
          </w:rPr>
          <w:tab/>
        </w:r>
      </w:ins>
      <w:ins w:id="459" w:author="John Sullivan" w:date="2013-04-12T11:37:00Z">
        <w:r w:rsidRPr="009B7CF6">
          <w:rPr>
            <w:color w:val="303030"/>
            <w:rPrChange w:id="460" w:author="John Sullivan" w:date="2013-04-26T12:17:00Z">
              <w:rPr>
                <w:color w:val="303030"/>
              </w:rPr>
            </w:rPrChange>
          </w:rPr>
          <w:t xml:space="preserve">Alumni </w:t>
        </w:r>
      </w:ins>
      <w:ins w:id="461" w:author="John Sullivan" w:date="2013-04-12T11:40:00Z">
        <w:r w:rsidR="00001561" w:rsidRPr="009B7CF6">
          <w:rPr>
            <w:color w:val="303030"/>
            <w:rPrChange w:id="462" w:author="John Sullivan" w:date="2013-04-26T12:17:00Z">
              <w:rPr>
                <w:color w:val="303030"/>
              </w:rPr>
            </w:rPrChange>
          </w:rPr>
          <w:t>can be</w:t>
        </w:r>
      </w:ins>
      <w:ins w:id="463" w:author="John Sullivan" w:date="2013-04-12T11:37:00Z">
        <w:r w:rsidRPr="009B7CF6">
          <w:rPr>
            <w:color w:val="303030"/>
            <w:rPrChange w:id="464" w:author="John Sullivan" w:date="2013-04-26T12:17:00Z">
              <w:rPr>
                <w:color w:val="303030"/>
              </w:rPr>
            </w:rPrChange>
          </w:rPr>
          <w:t xml:space="preserve"> invaluable </w:t>
        </w:r>
      </w:ins>
      <w:ins w:id="465" w:author="John Sullivan" w:date="2013-04-12T11:40:00Z">
        <w:r w:rsidR="00001561" w:rsidRPr="009B7CF6">
          <w:rPr>
            <w:color w:val="303030"/>
            <w:rPrChange w:id="466" w:author="John Sullivan" w:date="2013-04-26T12:17:00Z">
              <w:rPr>
                <w:color w:val="303030"/>
              </w:rPr>
            </w:rPrChange>
          </w:rPr>
          <w:t>sources</w:t>
        </w:r>
      </w:ins>
      <w:ins w:id="467" w:author="John Sullivan" w:date="2013-04-12T11:37:00Z">
        <w:r w:rsidRPr="009B7CF6">
          <w:rPr>
            <w:color w:val="303030"/>
            <w:rPrChange w:id="468" w:author="John Sullivan" w:date="2013-04-26T12:17:00Z">
              <w:rPr>
                <w:color w:val="303030"/>
              </w:rPr>
            </w:rPrChange>
          </w:rPr>
          <w:t xml:space="preserve"> </w:t>
        </w:r>
      </w:ins>
      <w:ins w:id="469" w:author="John Sullivan" w:date="2013-04-12T11:40:00Z">
        <w:r w:rsidR="00001561" w:rsidRPr="009B7CF6">
          <w:rPr>
            <w:color w:val="303030"/>
            <w:rPrChange w:id="470" w:author="John Sullivan" w:date="2013-04-26T12:17:00Z">
              <w:rPr>
                <w:color w:val="303030"/>
              </w:rPr>
            </w:rPrChange>
          </w:rPr>
          <w:t>of</w:t>
        </w:r>
      </w:ins>
      <w:ins w:id="471" w:author="John Sullivan" w:date="2013-04-12T11:37:00Z">
        <w:r w:rsidRPr="009B7CF6">
          <w:rPr>
            <w:color w:val="303030"/>
            <w:rPrChange w:id="472" w:author="John Sullivan" w:date="2013-04-26T12:17:00Z">
              <w:rPr>
                <w:color w:val="303030"/>
              </w:rPr>
            </w:rPrChange>
          </w:rPr>
          <w:t xml:space="preserve"> </w:t>
        </w:r>
        <w:r w:rsidR="00001561" w:rsidRPr="009B7CF6">
          <w:rPr>
            <w:color w:val="303030"/>
            <w:rPrChange w:id="473" w:author="John Sullivan" w:date="2013-04-26T12:17:00Z">
              <w:rPr>
                <w:color w:val="303030"/>
              </w:rPr>
            </w:rPrChange>
          </w:rPr>
          <w:t xml:space="preserve">feedback </w:t>
        </w:r>
      </w:ins>
      <w:ins w:id="474" w:author="John Sullivan" w:date="2013-04-12T11:40:00Z">
        <w:r w:rsidR="00001561" w:rsidRPr="009B7CF6">
          <w:rPr>
            <w:color w:val="303030"/>
            <w:rPrChange w:id="475" w:author="John Sullivan" w:date="2013-04-26T12:17:00Z">
              <w:rPr>
                <w:color w:val="303030"/>
              </w:rPr>
            </w:rPrChange>
          </w:rPr>
          <w:t>for</w:t>
        </w:r>
      </w:ins>
      <w:ins w:id="476" w:author="John Sullivan" w:date="2013-04-12T11:37:00Z">
        <w:r w:rsidR="00001561" w:rsidRPr="009B7CF6">
          <w:rPr>
            <w:color w:val="303030"/>
            <w:rPrChange w:id="477" w:author="John Sullivan" w:date="2013-04-26T12:17:00Z">
              <w:rPr>
                <w:color w:val="303030"/>
              </w:rPr>
            </w:rPrChange>
          </w:rPr>
          <w:t xml:space="preserve"> undergraduate work. </w:t>
        </w:r>
      </w:ins>
      <w:ins w:id="478" w:author="John Sullivan" w:date="2013-04-12T11:45:00Z">
        <w:r w:rsidR="00001561" w:rsidRPr="009B7CF6">
          <w:rPr>
            <w:color w:val="303030"/>
            <w:rPrChange w:id="479" w:author="John Sullivan" w:date="2013-04-26T12:17:00Z">
              <w:rPr>
                <w:color w:val="303030"/>
              </w:rPr>
            </w:rPrChange>
          </w:rPr>
          <w:t xml:space="preserve">Having graduated </w:t>
        </w:r>
      </w:ins>
      <w:ins w:id="480" w:author="John Sullivan" w:date="2013-04-12T11:40:00Z">
        <w:r w:rsidR="00001561" w:rsidRPr="009B7CF6">
          <w:rPr>
            <w:color w:val="303030"/>
            <w:rPrChange w:id="481" w:author="John Sullivan" w:date="2013-04-26T12:17:00Z">
              <w:rPr>
                <w:color w:val="303030"/>
              </w:rPr>
            </w:rPrChange>
          </w:rPr>
          <w:t xml:space="preserve">from a specific department and area of study, they represent an ideal target for students </w:t>
        </w:r>
      </w:ins>
      <w:ins w:id="482" w:author="John Sullivan" w:date="2013-04-12T11:45:00Z">
        <w:r w:rsidR="00001561" w:rsidRPr="009B7CF6">
          <w:rPr>
            <w:color w:val="303030"/>
            <w:rPrChange w:id="483" w:author="John Sullivan" w:date="2013-04-26T12:17:00Z">
              <w:rPr>
                <w:color w:val="303030"/>
              </w:rPr>
            </w:rPrChange>
          </w:rPr>
          <w:t>in this regard</w:t>
        </w:r>
      </w:ins>
      <w:ins w:id="484" w:author="John Sullivan" w:date="2013-04-12T11:40:00Z">
        <w:r w:rsidR="00001561" w:rsidRPr="009B7CF6">
          <w:rPr>
            <w:color w:val="303030"/>
            <w:rPrChange w:id="485" w:author="John Sullivan" w:date="2013-04-26T12:17:00Z">
              <w:rPr>
                <w:color w:val="303030"/>
              </w:rPr>
            </w:rPrChange>
          </w:rPr>
          <w:t xml:space="preserve">. They will have a strong knowledge of the subject </w:t>
        </w:r>
        <w:proofErr w:type="gramStart"/>
        <w:r w:rsidR="00001561" w:rsidRPr="009B7CF6">
          <w:rPr>
            <w:color w:val="303030"/>
            <w:rPrChange w:id="486" w:author="John Sullivan" w:date="2013-04-26T12:17:00Z">
              <w:rPr>
                <w:color w:val="303030"/>
              </w:rPr>
            </w:rPrChange>
          </w:rPr>
          <w:t>matter,</w:t>
        </w:r>
        <w:proofErr w:type="gramEnd"/>
        <w:r w:rsidR="00001561" w:rsidRPr="009B7CF6">
          <w:rPr>
            <w:color w:val="303030"/>
            <w:rPrChange w:id="487" w:author="John Sullivan" w:date="2013-04-26T12:17:00Z">
              <w:rPr>
                <w:color w:val="303030"/>
              </w:rPr>
            </w:rPrChange>
          </w:rPr>
          <w:t xml:space="preserve"> an understanding of the demands and expectations of the depar</w:t>
        </w:r>
      </w:ins>
      <w:ins w:id="488" w:author="John Sullivan" w:date="2013-04-12T11:44:00Z">
        <w:r w:rsidR="00001561" w:rsidRPr="009B7CF6">
          <w:rPr>
            <w:color w:val="303030"/>
            <w:rPrChange w:id="489" w:author="John Sullivan" w:date="2013-04-26T12:17:00Z">
              <w:rPr>
                <w:color w:val="303030"/>
              </w:rPr>
            </w:rPrChange>
          </w:rPr>
          <w:t>t</w:t>
        </w:r>
      </w:ins>
      <w:ins w:id="490" w:author="John Sullivan" w:date="2013-04-12T11:40:00Z">
        <w:r w:rsidR="00001561" w:rsidRPr="009B7CF6">
          <w:rPr>
            <w:color w:val="303030"/>
            <w:rPrChange w:id="491" w:author="John Sullivan" w:date="2013-04-26T12:17:00Z">
              <w:rPr>
                <w:color w:val="303030"/>
              </w:rPr>
            </w:rPrChange>
          </w:rPr>
          <w:t xml:space="preserve">ment/class/field, and in many cases will also </w:t>
        </w:r>
      </w:ins>
      <w:ins w:id="492" w:author="John Sullivan" w:date="2013-04-12T11:44:00Z">
        <w:r w:rsidR="00001561" w:rsidRPr="009B7CF6">
          <w:rPr>
            <w:color w:val="303030"/>
            <w:rPrChange w:id="493" w:author="John Sullivan" w:date="2013-04-26T12:17:00Z">
              <w:rPr>
                <w:color w:val="303030"/>
              </w:rPr>
            </w:rPrChange>
          </w:rPr>
          <w:t xml:space="preserve">have professional experience coming directly from their own related studies. </w:t>
        </w:r>
      </w:ins>
    </w:p>
    <w:p w14:paraId="614E3D2A" w14:textId="77777777" w:rsidR="00C7358B" w:rsidRPr="009B7CF6" w:rsidRDefault="00C7358B" w:rsidP="009B7CF6">
      <w:pPr>
        <w:pStyle w:val="FreeFormA"/>
        <w:rPr>
          <w:ins w:id="494" w:author="John Sullivan" w:date="2013-04-12T11:27:00Z"/>
          <w:color w:val="303030"/>
          <w:rPrChange w:id="495" w:author="John Sullivan" w:date="2013-04-26T12:17:00Z">
            <w:rPr>
              <w:ins w:id="496" w:author="John Sullivan" w:date="2013-04-12T11:27:00Z"/>
              <w:color w:val="303030"/>
            </w:rPr>
          </w:rPrChange>
        </w:rPr>
        <w:pPrChange w:id="497" w:author="John Sullivan" w:date="2013-04-26T12:17:00Z">
          <w:pPr>
            <w:pStyle w:val="FreeFormA"/>
          </w:pPr>
        </w:pPrChange>
      </w:pPr>
    </w:p>
    <w:p w14:paraId="118D645B" w14:textId="77777777" w:rsidR="00C82479" w:rsidRPr="00FA3A2A" w:rsidRDefault="00C82479" w:rsidP="009B7CF6">
      <w:pPr>
        <w:pStyle w:val="FreeFormA"/>
        <w:pPrChange w:id="498" w:author="John Sullivan" w:date="2013-04-26T12:17:00Z">
          <w:pPr>
            <w:pStyle w:val="FreeFormA"/>
          </w:pPr>
        </w:pPrChange>
      </w:pPr>
      <w:ins w:id="499" w:author="John Sullivan" w:date="2013-04-12T11:24:00Z">
        <w:r w:rsidRPr="009B7CF6">
          <w:rPr>
            <w:color w:val="303030"/>
            <w:rPrChange w:id="500" w:author="John Sullivan" w:date="2013-04-26T12:17:00Z">
              <w:rPr>
                <w:color w:val="303030"/>
              </w:rPr>
            </w:rPrChange>
          </w:rPr>
          <w:t xml:space="preserve"> </w:t>
        </w:r>
      </w:ins>
      <w:r>
        <w:br w:type="page"/>
      </w:r>
    </w:p>
    <w:p w14:paraId="21C72D08" w14:textId="7B2DCEB9" w:rsidR="00C82479" w:rsidRPr="00FA3A2A" w:rsidRDefault="00CB4D02">
      <w:pPr>
        <w:rPr>
          <w:rFonts w:ascii="Arial Bold" w:hAnsi="Arial Bold"/>
          <w:color w:val="FFFDFD"/>
          <w:sz w:val="48"/>
        </w:rPr>
      </w:pPr>
      <w:ins w:id="501" w:author="Author" w:date="2013-04-12T16:41:00Z">
        <w:r>
          <w:rPr>
            <w:noProof/>
          </w:rPr>
          <w:lastRenderedPageBreak/>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8B2810" w:rsidRDefault="008B2810">
                    <w:pPr>
                      <w:pStyle w:val="FreeFormA"/>
                      <w:rPr>
                        <w:ins w:id="502" w:author="Author" w:date="2013-04-12T16:41:00Z"/>
                        <w:rFonts w:ascii="Times New Roman" w:eastAsia="Times New Roman" w:hAnsi="Times New Roman"/>
                        <w:color w:val="auto"/>
                        <w:sz w:val="20"/>
                        <w:lang w:bidi="x-none"/>
                      </w:rPr>
                    </w:pPr>
                  </w:p>
                </w:txbxContent>
              </v:textbox>
              <w10:wrap anchorx="page" anchory="page"/>
            </v:rect>
          </w:pict>
        </w:r>
      </w:ins>
      <w:r w:rsidR="00C82479" w:rsidRPr="00FA3A2A">
        <w:rPr>
          <w:rFonts w:ascii="Arial Bold" w:hAnsi="Arial Bold"/>
          <w:color w:val="FFFDFD"/>
          <w:sz w:val="48"/>
        </w:rPr>
        <w:t xml:space="preserve">   Project Objectives</w:t>
      </w:r>
    </w:p>
    <w:p w14:paraId="71175675" w14:textId="77777777" w:rsidR="00C82479" w:rsidRPr="00FA3A2A" w:rsidRDefault="00C82479">
      <w:pPr>
        <w:rPr>
          <w:color w:val="242424"/>
        </w:rPr>
      </w:pPr>
    </w:p>
    <w:p w14:paraId="275CBC71" w14:textId="77777777" w:rsidR="00C82479" w:rsidRPr="00FA3A2A" w:rsidRDefault="00C82479">
      <w:pPr>
        <w:rPr>
          <w:color w:val="242424"/>
        </w:rPr>
      </w:pPr>
    </w:p>
    <w:p w14:paraId="2BB6114B" w14:textId="77777777" w:rsidR="00C82479" w:rsidRPr="009B7CF6" w:rsidRDefault="00C82479">
      <w:pPr>
        <w:rPr>
          <w:color w:val="242424"/>
          <w:rPrChange w:id="503" w:author="John Sullivan" w:date="2013-04-26T12:17:00Z">
            <w:rPr>
              <w:color w:val="242424"/>
            </w:rPr>
          </w:rPrChange>
        </w:rPr>
      </w:pPr>
    </w:p>
    <w:p w14:paraId="02C246B6" w14:textId="77777777" w:rsidR="00C82479" w:rsidRPr="009B7CF6" w:rsidRDefault="00C82479">
      <w:pPr>
        <w:rPr>
          <w:color w:val="242424"/>
          <w:rPrChange w:id="504" w:author="John Sullivan" w:date="2013-04-26T12:17:00Z">
            <w:rPr>
              <w:color w:val="242424"/>
            </w:rPr>
          </w:rPrChange>
        </w:rPr>
      </w:pPr>
      <w:r w:rsidRPr="009B7CF6">
        <w:rPr>
          <w:color w:val="242424"/>
          <w:rPrChange w:id="505" w:author="John Sullivan" w:date="2013-04-26T12:17:00Z">
            <w:rPr>
              <w:color w:val="242424"/>
            </w:rPr>
          </w:rPrChange>
        </w:rPr>
        <w:tab/>
        <w:t>So as to address the primary needs of all of the audiences, this project will focus on accomplishing the following objectives:</w:t>
      </w:r>
    </w:p>
    <w:p w14:paraId="721F6D23" w14:textId="77777777" w:rsidR="00C82479" w:rsidRPr="009B7CF6" w:rsidRDefault="00C82479">
      <w:pPr>
        <w:ind w:firstLine="360"/>
        <w:rPr>
          <w:color w:val="242424"/>
          <w:rPrChange w:id="506" w:author="John Sullivan" w:date="2013-04-26T12:17:00Z">
            <w:rPr>
              <w:color w:val="242424"/>
            </w:rPr>
          </w:rPrChange>
        </w:rPr>
      </w:pPr>
    </w:p>
    <w:p w14:paraId="3AAABA53" w14:textId="77777777" w:rsidR="00C82479" w:rsidRPr="009B7CF6" w:rsidRDefault="00C82479">
      <w:pPr>
        <w:rPr>
          <w:color w:val="242424"/>
          <w:rPrChange w:id="507" w:author="John Sullivan" w:date="2013-04-26T12:17:00Z">
            <w:rPr>
              <w:color w:val="242424"/>
            </w:rPr>
          </w:rPrChange>
        </w:rPr>
      </w:pPr>
    </w:p>
    <w:p w14:paraId="42BACE34" w14:textId="77777777" w:rsidR="00C82479" w:rsidRPr="009B7CF6" w:rsidRDefault="00C82479">
      <w:pPr>
        <w:spacing w:line="360" w:lineRule="auto"/>
        <w:ind w:left="720" w:firstLine="720"/>
        <w:rPr>
          <w:rFonts w:ascii="Arial" w:hAnsi="Arial"/>
          <w:color w:val="0F3642"/>
          <w:sz w:val="32"/>
          <w:rPrChange w:id="508" w:author="John Sullivan" w:date="2013-04-26T12:17:00Z">
            <w:rPr>
              <w:rFonts w:ascii="Arial" w:hAnsi="Arial"/>
              <w:color w:val="0F3642"/>
              <w:sz w:val="32"/>
            </w:rPr>
          </w:rPrChange>
        </w:rPr>
      </w:pPr>
      <w:r w:rsidRPr="009B7CF6">
        <w:rPr>
          <w:rFonts w:ascii="Arial Bold" w:hAnsi="Arial Bold"/>
          <w:color w:val="0F3642"/>
          <w:sz w:val="32"/>
          <w:rPrChange w:id="509" w:author="John Sullivan" w:date="2013-04-26T12:17:00Z">
            <w:rPr>
              <w:rFonts w:ascii="Arial Bold" w:hAnsi="Arial Bold"/>
              <w:color w:val="0F3642"/>
              <w:sz w:val="32"/>
            </w:rPr>
          </w:rPrChange>
        </w:rPr>
        <w:t>•</w:t>
      </w:r>
      <w:r w:rsidRPr="009B7CF6">
        <w:rPr>
          <w:rFonts w:ascii="Arial" w:hAnsi="Arial"/>
          <w:color w:val="0F3642"/>
          <w:sz w:val="32"/>
          <w:rPrChange w:id="510" w:author="John Sullivan" w:date="2013-04-26T12:17:00Z">
            <w:rPr>
              <w:rFonts w:ascii="Arial" w:hAnsi="Arial"/>
              <w:color w:val="0F3642"/>
              <w:sz w:val="32"/>
            </w:rPr>
          </w:rPrChange>
        </w:rPr>
        <w:t xml:space="preserve"> </w:t>
      </w:r>
      <w:r w:rsidRPr="009B7CF6">
        <w:rPr>
          <w:color w:val="0F3642"/>
          <w:sz w:val="32"/>
          <w:rPrChange w:id="511" w:author="John Sullivan" w:date="2013-04-26T12:17:00Z">
            <w:rPr>
              <w:color w:val="0F3642"/>
              <w:sz w:val="32"/>
            </w:rPr>
          </w:rPrChange>
        </w:rPr>
        <w:t>Provide access to student academic work</w:t>
      </w:r>
      <w:r w:rsidRPr="009B7CF6">
        <w:rPr>
          <w:color w:val="0F3642"/>
          <w:sz w:val="32"/>
          <w:rPrChange w:id="512" w:author="John Sullivan" w:date="2013-04-26T12:17:00Z">
            <w:rPr>
              <w:color w:val="0F3642"/>
              <w:sz w:val="32"/>
            </w:rPr>
          </w:rPrChange>
        </w:rPr>
        <w:tab/>
      </w:r>
    </w:p>
    <w:p w14:paraId="138588BF" w14:textId="77777777" w:rsidR="00C82479" w:rsidRPr="009B7CF6" w:rsidRDefault="00C82479">
      <w:pPr>
        <w:spacing w:line="360" w:lineRule="auto"/>
        <w:ind w:left="720" w:firstLine="720"/>
        <w:rPr>
          <w:color w:val="0F3642"/>
          <w:sz w:val="32"/>
          <w:rPrChange w:id="513" w:author="John Sullivan" w:date="2013-04-26T12:17:00Z">
            <w:rPr>
              <w:color w:val="0F3642"/>
              <w:sz w:val="32"/>
            </w:rPr>
          </w:rPrChange>
        </w:rPr>
      </w:pPr>
      <w:r w:rsidRPr="009B7CF6">
        <w:rPr>
          <w:rFonts w:ascii="Arial Bold" w:hAnsi="Arial Bold"/>
          <w:color w:val="0F3642"/>
          <w:sz w:val="32"/>
          <w:rPrChange w:id="514" w:author="John Sullivan" w:date="2013-04-26T12:17:00Z">
            <w:rPr>
              <w:rFonts w:ascii="Arial Bold" w:hAnsi="Arial Bold"/>
              <w:color w:val="0F3642"/>
              <w:sz w:val="32"/>
            </w:rPr>
          </w:rPrChange>
        </w:rPr>
        <w:t xml:space="preserve">• </w:t>
      </w:r>
      <w:r w:rsidRPr="009B7CF6">
        <w:rPr>
          <w:color w:val="0F3642"/>
          <w:sz w:val="32"/>
          <w:rPrChange w:id="515" w:author="John Sullivan" w:date="2013-04-26T12:17:00Z">
            <w:rPr>
              <w:color w:val="0F3642"/>
              <w:sz w:val="32"/>
            </w:rPr>
          </w:rPrChange>
        </w:rPr>
        <w:t>Network students with other audiences</w:t>
      </w:r>
    </w:p>
    <w:p w14:paraId="04DBB16D" w14:textId="77777777" w:rsidR="00C82479" w:rsidRPr="009B7CF6" w:rsidRDefault="00C82479">
      <w:pPr>
        <w:spacing w:line="360" w:lineRule="auto"/>
        <w:ind w:left="720" w:firstLine="720"/>
        <w:rPr>
          <w:rFonts w:ascii="Arial" w:hAnsi="Arial"/>
          <w:color w:val="0F3642"/>
          <w:sz w:val="32"/>
          <w:rPrChange w:id="516" w:author="John Sullivan" w:date="2013-04-26T12:17:00Z">
            <w:rPr>
              <w:rFonts w:ascii="Arial" w:hAnsi="Arial"/>
              <w:color w:val="0F3642"/>
              <w:sz w:val="32"/>
            </w:rPr>
          </w:rPrChange>
        </w:rPr>
      </w:pPr>
      <w:r w:rsidRPr="009B7CF6">
        <w:rPr>
          <w:rFonts w:ascii="Arial Bold" w:hAnsi="Arial Bold"/>
          <w:color w:val="0F3642"/>
          <w:sz w:val="32"/>
          <w:rPrChange w:id="517" w:author="John Sullivan" w:date="2013-04-26T12:17:00Z">
            <w:rPr>
              <w:rFonts w:ascii="Arial Bold" w:hAnsi="Arial Bold"/>
              <w:color w:val="0F3642"/>
              <w:sz w:val="32"/>
            </w:rPr>
          </w:rPrChange>
        </w:rPr>
        <w:t>•</w:t>
      </w:r>
      <w:r w:rsidRPr="009B7CF6">
        <w:rPr>
          <w:rFonts w:ascii="Arial" w:hAnsi="Arial"/>
          <w:color w:val="0F3642"/>
          <w:sz w:val="32"/>
          <w:rPrChange w:id="518" w:author="John Sullivan" w:date="2013-04-26T12:17:00Z">
            <w:rPr>
              <w:rFonts w:ascii="Arial" w:hAnsi="Arial"/>
              <w:color w:val="0F3642"/>
              <w:sz w:val="32"/>
            </w:rPr>
          </w:rPrChange>
        </w:rPr>
        <w:t xml:space="preserve"> </w:t>
      </w:r>
      <w:r w:rsidRPr="009B7CF6">
        <w:rPr>
          <w:color w:val="0F3642"/>
          <w:sz w:val="32"/>
          <w:rPrChange w:id="519" w:author="John Sullivan" w:date="2013-04-26T12:17:00Z">
            <w:rPr>
              <w:color w:val="0F3642"/>
              <w:sz w:val="32"/>
            </w:rPr>
          </w:rPrChange>
        </w:rPr>
        <w:t>Facilitate communities around academic work</w:t>
      </w:r>
    </w:p>
    <w:p w14:paraId="7B325240" w14:textId="77777777" w:rsidR="00C82479" w:rsidRPr="009B7CF6" w:rsidRDefault="00C82479">
      <w:pPr>
        <w:rPr>
          <w:color w:val="242424"/>
          <w:rPrChange w:id="520" w:author="John Sullivan" w:date="2013-04-26T12:17:00Z">
            <w:rPr>
              <w:color w:val="242424"/>
            </w:rPr>
          </w:rPrChange>
        </w:rPr>
      </w:pPr>
    </w:p>
    <w:p w14:paraId="548A4F2B" w14:textId="77777777" w:rsidR="00C82479" w:rsidRPr="009B7CF6" w:rsidRDefault="00C82479">
      <w:pPr>
        <w:rPr>
          <w:color w:val="242424"/>
          <w:rPrChange w:id="521" w:author="John Sullivan" w:date="2013-04-26T12:17:00Z">
            <w:rPr>
              <w:color w:val="242424"/>
            </w:rPr>
          </w:rPrChange>
        </w:rPr>
      </w:pPr>
      <w:r w:rsidRPr="009B7CF6">
        <w:rPr>
          <w:color w:val="242424"/>
          <w:rPrChange w:id="522" w:author="John Sullivan" w:date="2013-04-26T12:17:00Z">
            <w:rPr>
              <w:color w:val="242424"/>
            </w:rPr>
          </w:rPrChange>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sidRPr="009B7CF6">
        <w:rPr>
          <w:color w:val="242424"/>
          <w:rPrChange w:id="523" w:author="John Sullivan" w:date="2013-04-26T12:17:00Z">
            <w:rPr>
              <w:color w:val="242424"/>
            </w:rPr>
          </w:rPrChange>
        </w:rPr>
        <w:t>or .</w:t>
      </w:r>
      <w:proofErr w:type="gramEnd"/>
    </w:p>
    <w:p w14:paraId="590C1071" w14:textId="77777777" w:rsidR="00C82479" w:rsidRPr="009B7CF6" w:rsidRDefault="00C82479">
      <w:pPr>
        <w:rPr>
          <w:color w:val="242424"/>
          <w:rPrChange w:id="524" w:author="John Sullivan" w:date="2013-04-26T12:17:00Z">
            <w:rPr>
              <w:color w:val="242424"/>
            </w:rPr>
          </w:rPrChange>
        </w:rPr>
      </w:pPr>
    </w:p>
    <w:p w14:paraId="3EDFA780" w14:textId="7068A480" w:rsidR="00C82479" w:rsidRPr="00FA3A2A" w:rsidRDefault="00C82479">
      <w:pPr>
        <w:rPr>
          <w:color w:val="242424"/>
        </w:rPr>
      </w:pPr>
      <w:r w:rsidRPr="009B7CF6">
        <w:rPr>
          <w:color w:val="242424"/>
          <w:rPrChange w:id="525" w:author="John Sullivan" w:date="2013-04-26T12:17:00Z">
            <w:rPr>
              <w:color w:val="242424"/>
            </w:rPr>
          </w:rPrChange>
        </w:rPr>
        <w:tab/>
        <w:t xml:space="preserve">Networking </w:t>
      </w:r>
      <w:ins w:id="526" w:author="Adrien" w:date="2013-04-26T12:17:00Z">
        <w:r w:rsidR="0047529F" w:rsidRPr="0047529F">
          <w:rPr>
            <w:color w:val="242424"/>
            <w:rPrChange w:id="527" w:author="Author" w:date="2013-04-12T16:41:00Z">
              <w:rPr>
                <w:rFonts w:ascii="Corbel" w:hAnsi="Corbel"/>
                <w:color w:val="303030"/>
                <w:sz w:val="20"/>
                <w:szCs w:val="20"/>
              </w:rPr>
            </w:rPrChange>
          </w:rPr>
          <w:t>st</w:t>
        </w:r>
      </w:ins>
      <w:del w:id="528" w:author="Author" w:date="2013-04-12T16:41:00Z">
        <w:r w:rsidR="00FA3A2A">
          <w:rPr>
            <w:noProof/>
          </w:rPr>
          <w:pict w14:anchorId="4790AB2A">
            <v:rect id="Rectangle 9" o:spid="_x0000_s1067" style="position:absolute;margin-left:54pt;margin-top:78.1pt;width:559pt;height:45pt;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aVHMCAAD2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AjXWlRzAgAA9gQAAA4AAAAAAAAA&#10;AAAAAAAALAIAAGRycy9lMm9Eb2MueG1sUEsBAi0AFAAGAAgAAAAhAMnoYrPfAAAADAEAAA8AAAAA&#10;AAAAAAAAAAAAywQAAGRycy9kb3ducmV2LnhtbFBLBQYAAAAABAAEAPMAAADXBQAAAAA=&#10;" fillcolor="#205867" stroked="f">
              <v:stroke joinstyle="round"/>
              <v:path arrowok="t"/>
              <v:textbox inset="3pt,3pt,3pt,3pt">
                <w:txbxContent>
                  <w:p w14:paraId="14033989" w14:textId="77777777" w:rsidR="002A47E3" w:rsidRDefault="002A47E3">
                    <w:pPr>
                      <w:pStyle w:val="FreeForm"/>
                      <w:rPr>
                        <w:ins w:id="529" w:author="John Sullivan" w:date="2013-04-26T12:17:00Z"/>
                        <w:rFonts w:eastAsia="Times New Roman"/>
                        <w:color w:val="auto"/>
                      </w:rPr>
                    </w:pPr>
                  </w:p>
                </w:txbxContent>
              </v:textbox>
              <w10:wrap anchorx="page" anchory="page"/>
            </v:rect>
          </w:pict>
        </w:r>
      </w:del>
      <w:ins w:id="530" w:author="Adrien" w:date="2013-04-26T12:17:00Z">
        <w:r w:rsidR="0047529F" w:rsidRPr="0047529F">
          <w:rPr>
            <w:color w:val="242424"/>
            <w:rPrChange w:id="531" w:author="Author" w:date="2013-04-12T16:41:00Z">
              <w:rPr>
                <w:rFonts w:ascii="Corbel" w:hAnsi="Corbel"/>
                <w:color w:val="303030"/>
                <w:sz w:val="20"/>
                <w:szCs w:val="20"/>
              </w:rPr>
            </w:rPrChange>
          </w:rPr>
          <w:t>udents</w:t>
        </w:r>
      </w:ins>
      <w:r w:rsidRPr="00FA3A2A">
        <w:rPr>
          <w:color w:val="242424"/>
        </w:rPr>
        <w:t xml:space="preserve"> with other </w:t>
      </w:r>
      <w:proofErr w:type="gramStart"/>
      <w:r w:rsidRPr="00FA3A2A">
        <w:rPr>
          <w:color w:val="242424"/>
        </w:rPr>
        <w:t>audiences</w:t>
      </w:r>
      <w:proofErr w:type="gramEnd"/>
      <w:r w:rsidRPr="00FA3A2A">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Pr="009B7CF6" w:rsidRDefault="00C82479">
      <w:pPr>
        <w:rPr>
          <w:color w:val="242424"/>
          <w:rPrChange w:id="532" w:author="John Sullivan" w:date="2013-04-26T12:17:00Z">
            <w:rPr>
              <w:color w:val="242424"/>
            </w:rPr>
          </w:rPrChange>
        </w:rPr>
      </w:pPr>
    </w:p>
    <w:p w14:paraId="4D029491" w14:textId="77777777" w:rsidR="00C82479" w:rsidRPr="009B7CF6" w:rsidRDefault="00C82479">
      <w:pPr>
        <w:rPr>
          <w:color w:val="242424"/>
          <w:rPrChange w:id="533" w:author="John Sullivan" w:date="2013-04-26T12:17:00Z">
            <w:rPr>
              <w:color w:val="242424"/>
            </w:rPr>
          </w:rPrChange>
        </w:rPr>
      </w:pPr>
      <w:r w:rsidRPr="009B7CF6">
        <w:rPr>
          <w:color w:val="242424"/>
          <w:rPrChange w:id="534" w:author="John Sullivan" w:date="2013-04-26T12:17:00Z">
            <w:rPr>
              <w:color w:val="242424"/>
            </w:rPr>
          </w:rPrChange>
        </w:rPr>
        <w:tab/>
        <w:t xml:space="preserve">The objective of facilitating communities around academic work is to leverage online tools for strengthening the academic experience. Because student work is </w:t>
      </w:r>
      <w:proofErr w:type="gramStart"/>
      <w:r w:rsidRPr="009B7CF6">
        <w:rPr>
          <w:color w:val="242424"/>
          <w:rPrChange w:id="535" w:author="John Sullivan" w:date="2013-04-26T12:17:00Z">
            <w:rPr>
              <w:color w:val="242424"/>
            </w:rPr>
          </w:rPrChange>
        </w:rPr>
        <w:t>on-going</w:t>
      </w:r>
      <w:proofErr w:type="gramEnd"/>
      <w:r w:rsidRPr="009B7CF6">
        <w:rPr>
          <w:color w:val="242424"/>
          <w:rPrChange w:id="536" w:author="John Sullivan" w:date="2013-04-26T12:17:00Z">
            <w:rPr>
              <w:color w:val="242424"/>
            </w:rPr>
          </w:rPrChange>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Pr="009B7CF6" w:rsidRDefault="00C82479">
      <w:pPr>
        <w:rPr>
          <w:color w:val="242424"/>
          <w:rPrChange w:id="537" w:author="John Sullivan" w:date="2013-04-26T12:17:00Z">
            <w:rPr>
              <w:color w:val="242424"/>
            </w:rPr>
          </w:rPrChange>
        </w:rPr>
      </w:pPr>
    </w:p>
    <w:p w14:paraId="6667E9CA" w14:textId="77777777" w:rsidR="00C82479" w:rsidRPr="00FA3A2A" w:rsidRDefault="00C82479">
      <w:pPr>
        <w:pStyle w:val="FreeForm"/>
      </w:pPr>
      <w:r>
        <w:br w:type="page"/>
      </w:r>
    </w:p>
    <w:p w14:paraId="5B2A545F" w14:textId="24B112E0" w:rsidR="00C82479" w:rsidRPr="00FA3A2A" w:rsidRDefault="00CB4D02">
      <w:pPr>
        <w:rPr>
          <w:color w:val="242424"/>
        </w:rPr>
      </w:pPr>
      <w:ins w:id="538" w:author="Author" w:date="2013-04-12T16:41:00Z">
        <w:r>
          <w:rPr>
            <w:noProof/>
          </w:rPr>
          <w:lastRenderedPageBreak/>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8B2810" w:rsidRDefault="008B2810">
                    <w:pPr>
                      <w:pStyle w:val="FreeFormA"/>
                      <w:rPr>
                        <w:ins w:id="539" w:author="Author" w:date="2013-04-12T16:41:00Z"/>
                        <w:rFonts w:ascii="Times New Roman" w:eastAsia="Times New Roman" w:hAnsi="Times New Roman"/>
                        <w:color w:val="auto"/>
                        <w:sz w:val="20"/>
                        <w:lang w:bidi="x-none"/>
                      </w:rPr>
                    </w:pPr>
                  </w:p>
                </w:txbxContent>
              </v:textbox>
              <w10:wrap anchorx="page" anchory="page"/>
            </v:rect>
          </w:pict>
        </w:r>
      </w:ins>
      <w:r w:rsidR="00C82479" w:rsidRPr="00FA3A2A">
        <w:rPr>
          <w:rFonts w:ascii="Arial Bold" w:hAnsi="Arial Bold"/>
          <w:color w:val="FFFDFD"/>
          <w:sz w:val="48"/>
        </w:rPr>
        <w:t xml:space="preserve">   Solution Overview</w:t>
      </w:r>
    </w:p>
    <w:p w14:paraId="01F39FE6" w14:textId="77777777" w:rsidR="00C82479" w:rsidRPr="00FA3A2A" w:rsidRDefault="00C82479">
      <w:pPr>
        <w:rPr>
          <w:color w:val="242424"/>
        </w:rPr>
      </w:pPr>
    </w:p>
    <w:p w14:paraId="7A49F6CB" w14:textId="77777777" w:rsidR="00C82479" w:rsidRPr="00FA3A2A" w:rsidRDefault="00C82479">
      <w:pPr>
        <w:rPr>
          <w:color w:val="242424"/>
        </w:rPr>
      </w:pPr>
    </w:p>
    <w:p w14:paraId="028DCB74" w14:textId="77777777" w:rsidR="00C82479" w:rsidRPr="009B7CF6" w:rsidRDefault="00C82479">
      <w:pPr>
        <w:rPr>
          <w:color w:val="242424"/>
          <w:rPrChange w:id="540" w:author="John Sullivan" w:date="2013-04-26T12:17:00Z">
            <w:rPr>
              <w:color w:val="242424"/>
            </w:rPr>
          </w:rPrChange>
        </w:rPr>
      </w:pPr>
    </w:p>
    <w:p w14:paraId="14C2D55E" w14:textId="77777777" w:rsidR="00C82479" w:rsidRPr="009B7CF6" w:rsidRDefault="00C82479">
      <w:pPr>
        <w:rPr>
          <w:rFonts w:ascii="Arial Bold" w:hAnsi="Arial Bold"/>
          <w:color w:val="0F3642"/>
          <w:sz w:val="36"/>
          <w:rPrChange w:id="541" w:author="John Sullivan" w:date="2013-04-26T12:17:00Z">
            <w:rPr>
              <w:rFonts w:ascii="Arial Bold" w:hAnsi="Arial Bold"/>
              <w:color w:val="0F3642"/>
              <w:sz w:val="36"/>
            </w:rPr>
          </w:rPrChange>
        </w:rPr>
      </w:pPr>
      <w:r w:rsidRPr="009B7CF6">
        <w:rPr>
          <w:rFonts w:ascii="Arial Bold" w:hAnsi="Arial Bold"/>
          <w:color w:val="0F3642"/>
          <w:sz w:val="36"/>
          <w:rPrChange w:id="542" w:author="John Sullivan" w:date="2013-04-26T12:17:00Z">
            <w:rPr>
              <w:rFonts w:ascii="Arial Bold" w:hAnsi="Arial Bold"/>
              <w:color w:val="0F3642"/>
              <w:sz w:val="36"/>
            </w:rPr>
          </w:rPrChange>
        </w:rPr>
        <w:t>Proposed Solution</w:t>
      </w:r>
    </w:p>
    <w:p w14:paraId="118041C8" w14:textId="77777777" w:rsidR="00454B4B" w:rsidRPr="009B7CF6" w:rsidRDefault="00454B4B">
      <w:pPr>
        <w:rPr>
          <w:ins w:id="543" w:author="John Sullivan" w:date="2013-04-12T11:59:00Z"/>
          <w:color w:val="242424"/>
          <w:rPrChange w:id="544" w:author="John Sullivan" w:date="2013-04-26T12:17:00Z">
            <w:rPr>
              <w:ins w:id="545" w:author="John Sullivan" w:date="2013-04-12T11:59:00Z"/>
              <w:color w:val="242424"/>
            </w:rPr>
          </w:rPrChange>
        </w:rPr>
      </w:pPr>
    </w:p>
    <w:p w14:paraId="00685CD8" w14:textId="42355EC1" w:rsidR="00454B4B" w:rsidRPr="009B7CF6" w:rsidRDefault="00445FD7">
      <w:pPr>
        <w:rPr>
          <w:ins w:id="546" w:author="John Sullivan" w:date="2013-04-12T12:10:00Z"/>
          <w:color w:val="242424"/>
          <w:rPrChange w:id="547" w:author="John Sullivan" w:date="2013-04-26T12:17:00Z">
            <w:rPr>
              <w:ins w:id="548" w:author="John Sullivan" w:date="2013-04-12T12:10:00Z"/>
              <w:color w:val="242424"/>
            </w:rPr>
          </w:rPrChange>
        </w:rPr>
      </w:pPr>
      <w:ins w:id="549" w:author="John Sullivan" w:date="2013-04-12T12:10:00Z">
        <w:r w:rsidRPr="009B7CF6">
          <w:rPr>
            <w:color w:val="242424"/>
            <w:rPrChange w:id="550" w:author="John Sullivan" w:date="2013-04-26T12:17:00Z">
              <w:rPr>
                <w:color w:val="242424"/>
              </w:rPr>
            </w:rPrChange>
          </w:rPr>
          <w:t>We</w:t>
        </w:r>
      </w:ins>
      <w:ins w:id="551" w:author="John Sullivan" w:date="2013-04-12T11:57:00Z">
        <w:r w:rsidR="00454B4B" w:rsidRPr="009B7CF6">
          <w:rPr>
            <w:color w:val="242424"/>
            <w:rPrChange w:id="552" w:author="John Sullivan" w:date="2013-04-26T12:17:00Z">
              <w:rPr>
                <w:color w:val="242424"/>
              </w:rPr>
            </w:rPrChange>
          </w:rPr>
          <w:t xml:space="preserve"> propose the construction of </w:t>
        </w:r>
        <w:r w:rsidR="00BF15B1" w:rsidRPr="009B7CF6">
          <w:rPr>
            <w:color w:val="242424"/>
            <w:rPrChange w:id="553" w:author="John Sullivan" w:date="2013-04-26T12:17:00Z">
              <w:rPr>
                <w:color w:val="242424"/>
              </w:rPr>
            </w:rPrChange>
          </w:rPr>
          <w:t>the</w:t>
        </w:r>
        <w:r w:rsidR="00454B4B" w:rsidRPr="009B7CF6">
          <w:rPr>
            <w:color w:val="242424"/>
            <w:rPrChange w:id="554" w:author="John Sullivan" w:date="2013-04-26T12:17:00Z">
              <w:rPr>
                <w:color w:val="242424"/>
              </w:rPr>
            </w:rPrChange>
          </w:rPr>
          <w:t xml:space="preserve"> </w:t>
        </w:r>
      </w:ins>
      <w:ins w:id="555" w:author="John Sullivan" w:date="2013-04-12T12:46:00Z">
        <w:r w:rsidR="00BF15B1" w:rsidRPr="009B7CF6">
          <w:rPr>
            <w:color w:val="242424"/>
            <w:rPrChange w:id="556" w:author="John Sullivan" w:date="2013-04-26T12:17:00Z">
              <w:rPr>
                <w:color w:val="242424"/>
              </w:rPr>
            </w:rPrChange>
          </w:rPr>
          <w:t xml:space="preserve">Undergraduate Portfolio System, a </w:t>
        </w:r>
      </w:ins>
      <w:ins w:id="557" w:author="John Sullivan" w:date="2013-04-12T12:25:00Z">
        <w:r w:rsidR="00165B96" w:rsidRPr="009B7CF6">
          <w:rPr>
            <w:color w:val="242424"/>
            <w:rPrChange w:id="558" w:author="John Sullivan" w:date="2013-04-26T12:17:00Z">
              <w:rPr>
                <w:color w:val="242424"/>
              </w:rPr>
            </w:rPrChange>
          </w:rPr>
          <w:t>web application</w:t>
        </w:r>
      </w:ins>
      <w:ins w:id="559" w:author="John Sullivan" w:date="2013-04-12T11:57:00Z">
        <w:r w:rsidR="00165B96" w:rsidRPr="009B7CF6">
          <w:rPr>
            <w:color w:val="242424"/>
            <w:rPrChange w:id="560" w:author="John Sullivan" w:date="2013-04-26T12:17:00Z">
              <w:rPr>
                <w:color w:val="242424"/>
              </w:rPr>
            </w:rPrChange>
          </w:rPr>
          <w:t xml:space="preserve"> </w:t>
        </w:r>
      </w:ins>
      <w:ins w:id="561" w:author="John Sullivan" w:date="2013-04-12T12:21:00Z">
        <w:r w:rsidR="00165B96" w:rsidRPr="009B7CF6">
          <w:rPr>
            <w:color w:val="242424"/>
            <w:rPrChange w:id="562" w:author="John Sullivan" w:date="2013-04-26T12:17:00Z">
              <w:rPr>
                <w:color w:val="242424"/>
              </w:rPr>
            </w:rPrChange>
          </w:rPr>
          <w:t xml:space="preserve">containing </w:t>
        </w:r>
      </w:ins>
      <w:ins w:id="563" w:author="John Sullivan" w:date="2013-04-12T11:57:00Z">
        <w:r w:rsidR="00454B4B" w:rsidRPr="009B7CF6">
          <w:rPr>
            <w:color w:val="242424"/>
            <w:rPrChange w:id="564" w:author="John Sullivan" w:date="2013-04-26T12:17:00Z">
              <w:rPr>
                <w:color w:val="242424"/>
              </w:rPr>
            </w:rPrChange>
          </w:rPr>
          <w:t>the following components:</w:t>
        </w:r>
      </w:ins>
    </w:p>
    <w:p w14:paraId="3EBE6D03" w14:textId="77777777" w:rsidR="00445FD7" w:rsidRPr="009B7CF6" w:rsidRDefault="00445FD7">
      <w:pPr>
        <w:rPr>
          <w:ins w:id="565" w:author="John Sullivan" w:date="2013-04-12T12:00:00Z"/>
          <w:color w:val="242424"/>
          <w:rPrChange w:id="566" w:author="John Sullivan" w:date="2013-04-26T12:17:00Z">
            <w:rPr>
              <w:ins w:id="567" w:author="John Sullivan" w:date="2013-04-12T12:00:00Z"/>
              <w:color w:val="242424"/>
            </w:rPr>
          </w:rPrChange>
        </w:rPr>
      </w:pPr>
    </w:p>
    <w:p w14:paraId="4D946EE5" w14:textId="77777777" w:rsidR="005173DC" w:rsidRPr="009B7CF6" w:rsidRDefault="00454B4B" w:rsidP="00FA3A2A">
      <w:pPr>
        <w:pStyle w:val="ListParagraph"/>
        <w:numPr>
          <w:ilvl w:val="0"/>
          <w:numId w:val="61"/>
        </w:numPr>
        <w:rPr>
          <w:ins w:id="568" w:author="John Sullivan" w:date="2013-04-22T13:41:00Z"/>
          <w:rFonts w:ascii="Times New Roman" w:hAnsi="Times New Roman"/>
          <w:color w:val="242424"/>
          <w:rPrChange w:id="569" w:author="John Sullivan" w:date="2013-04-26T12:17:00Z">
            <w:rPr>
              <w:ins w:id="570" w:author="John Sullivan" w:date="2013-04-22T13:41:00Z"/>
              <w:rFonts w:ascii="Times New Roman" w:hAnsi="Times New Roman"/>
              <w:color w:val="242424"/>
            </w:rPr>
          </w:rPrChange>
        </w:rPr>
      </w:pPr>
      <w:ins w:id="571" w:author="John Sullivan" w:date="2013-04-12T11:59:00Z">
        <w:r w:rsidRPr="009B7CF6">
          <w:rPr>
            <w:color w:val="242424"/>
            <w:rPrChange w:id="572" w:author="John Sullivan" w:date="2013-04-26T12:17:00Z">
              <w:rPr>
                <w:color w:val="242424"/>
              </w:rPr>
            </w:rPrChange>
          </w:rPr>
          <w:t>A</w:t>
        </w:r>
      </w:ins>
      <w:ins w:id="573" w:author="John Sullivan" w:date="2013-04-12T12:25:00Z">
        <w:r w:rsidR="00165B96" w:rsidRPr="009B7CF6">
          <w:rPr>
            <w:color w:val="242424"/>
            <w:rPrChange w:id="574" w:author="John Sullivan" w:date="2013-04-26T12:17:00Z">
              <w:rPr>
                <w:color w:val="242424"/>
              </w:rPr>
            </w:rPrChange>
          </w:rPr>
          <w:t>n undergraduate</w:t>
        </w:r>
      </w:ins>
      <w:ins w:id="575" w:author="John Sullivan" w:date="2013-04-12T11:59:00Z">
        <w:r w:rsidRPr="009B7CF6">
          <w:rPr>
            <w:color w:val="242424"/>
            <w:rPrChange w:id="576" w:author="John Sullivan" w:date="2013-04-26T12:17:00Z">
              <w:rPr>
                <w:color w:val="242424"/>
              </w:rPr>
            </w:rPrChange>
          </w:rPr>
          <w:t xml:space="preserve"> student workspace in which they can upload, </w:t>
        </w:r>
      </w:ins>
      <w:ins w:id="577" w:author="John Sullivan" w:date="2013-04-12T12:07:00Z">
        <w:r w:rsidRPr="009B7CF6">
          <w:rPr>
            <w:color w:val="242424"/>
            <w:rPrChange w:id="578" w:author="John Sullivan" w:date="2013-04-26T12:17:00Z">
              <w:rPr>
                <w:color w:val="242424"/>
              </w:rPr>
            </w:rPrChange>
          </w:rPr>
          <w:t xml:space="preserve">edit, </w:t>
        </w:r>
      </w:ins>
      <w:ins w:id="579" w:author="John Sullivan" w:date="2013-04-12T11:59:00Z">
        <w:r w:rsidRPr="009B7CF6">
          <w:rPr>
            <w:color w:val="242424"/>
            <w:rPrChange w:id="580" w:author="John Sullivan" w:date="2013-04-26T12:17:00Z">
              <w:rPr>
                <w:color w:val="242424"/>
              </w:rPr>
            </w:rPrChange>
          </w:rPr>
          <w:t>display and share their academic and personal work online</w:t>
        </w:r>
      </w:ins>
      <w:ins w:id="581" w:author="John Sullivan" w:date="2013-04-12T12:12:00Z">
        <w:r w:rsidR="00445FD7" w:rsidRPr="009B7CF6">
          <w:rPr>
            <w:color w:val="242424"/>
            <w:rPrChange w:id="582" w:author="John Sullivan" w:date="2013-04-26T12:17:00Z">
              <w:rPr>
                <w:color w:val="242424"/>
              </w:rPr>
            </w:rPrChange>
          </w:rPr>
          <w:t xml:space="preserve"> with peers, faculty, </w:t>
        </w:r>
      </w:ins>
      <w:ins w:id="583" w:author="John Sullivan" w:date="2013-04-12T12:13:00Z">
        <w:r w:rsidR="00445FD7" w:rsidRPr="009B7CF6">
          <w:rPr>
            <w:color w:val="242424"/>
            <w:rPrChange w:id="584" w:author="John Sullivan" w:date="2013-04-26T12:17:00Z">
              <w:rPr>
                <w:color w:val="242424"/>
              </w:rPr>
            </w:rPrChange>
          </w:rPr>
          <w:t>administration, parents, potential students, alumni and the general public</w:t>
        </w:r>
      </w:ins>
      <w:ins w:id="585" w:author="John Sullivan" w:date="2013-04-12T12:07:00Z">
        <w:r w:rsidRPr="009B7CF6">
          <w:rPr>
            <w:color w:val="242424"/>
            <w:rPrChange w:id="586" w:author="John Sullivan" w:date="2013-04-26T12:17:00Z">
              <w:rPr>
                <w:color w:val="242424"/>
              </w:rPr>
            </w:rPrChange>
          </w:rPr>
          <w:t>.</w:t>
        </w:r>
      </w:ins>
    </w:p>
    <w:p w14:paraId="46B98CE9" w14:textId="77777777" w:rsidR="005173DC" w:rsidRPr="009B7CF6" w:rsidRDefault="00454B4B" w:rsidP="00FA3A2A">
      <w:pPr>
        <w:pStyle w:val="ListParagraph"/>
        <w:numPr>
          <w:ilvl w:val="0"/>
          <w:numId w:val="61"/>
        </w:numPr>
        <w:rPr>
          <w:ins w:id="587" w:author="John Sullivan" w:date="2013-04-12T12:06:00Z"/>
          <w:rFonts w:ascii="Times New Roman" w:hAnsi="Times New Roman"/>
          <w:color w:val="242424"/>
          <w:rPrChange w:id="588" w:author="John Sullivan" w:date="2013-04-26T12:17:00Z">
            <w:rPr>
              <w:ins w:id="589" w:author="John Sullivan" w:date="2013-04-12T12:06:00Z"/>
              <w:rFonts w:ascii="Times New Roman" w:hAnsi="Times New Roman"/>
              <w:color w:val="242424"/>
            </w:rPr>
          </w:rPrChange>
        </w:rPr>
      </w:pPr>
      <w:ins w:id="590" w:author="John Sullivan" w:date="2013-04-12T12:01:00Z">
        <w:r w:rsidRPr="009B7CF6">
          <w:rPr>
            <w:color w:val="242424"/>
            <w:rPrChange w:id="591" w:author="John Sullivan" w:date="2013-04-26T12:17:00Z">
              <w:rPr>
                <w:color w:val="242424"/>
              </w:rPr>
            </w:rPrChange>
          </w:rPr>
          <w:t xml:space="preserve">A </w:t>
        </w:r>
      </w:ins>
      <w:ins w:id="592" w:author="John Sullivan" w:date="2013-04-12T12:23:00Z">
        <w:r w:rsidR="00165B96" w:rsidRPr="009B7CF6">
          <w:rPr>
            <w:color w:val="242424"/>
            <w:rPrChange w:id="593" w:author="John Sullivan" w:date="2013-04-26T12:17:00Z">
              <w:rPr>
                <w:color w:val="242424"/>
              </w:rPr>
            </w:rPrChange>
          </w:rPr>
          <w:t xml:space="preserve">publicly </w:t>
        </w:r>
      </w:ins>
      <w:ins w:id="594" w:author="John Sullivan" w:date="2013-04-12T12:02:00Z">
        <w:r w:rsidRPr="009B7CF6">
          <w:rPr>
            <w:color w:val="242424"/>
            <w:rPrChange w:id="595" w:author="John Sullivan" w:date="2013-04-26T12:17:00Z">
              <w:rPr>
                <w:color w:val="242424"/>
              </w:rPr>
            </w:rPrChange>
          </w:rPr>
          <w:t>viewable</w:t>
        </w:r>
      </w:ins>
      <w:ins w:id="596" w:author="John Sullivan" w:date="2013-04-12T12:01:00Z">
        <w:r w:rsidRPr="009B7CF6">
          <w:rPr>
            <w:color w:val="242424"/>
            <w:rPrChange w:id="597" w:author="John Sullivan" w:date="2013-04-26T12:17:00Z">
              <w:rPr>
                <w:color w:val="242424"/>
              </w:rPr>
            </w:rPrChange>
          </w:rPr>
          <w:t xml:space="preserve"> catalogue of </w:t>
        </w:r>
      </w:ins>
      <w:ins w:id="598" w:author="John Sullivan" w:date="2013-04-12T12:02:00Z">
        <w:r w:rsidRPr="009B7CF6">
          <w:rPr>
            <w:color w:val="242424"/>
            <w:rPrChange w:id="599" w:author="John Sullivan" w:date="2013-04-26T12:17:00Z">
              <w:rPr>
                <w:color w:val="242424"/>
              </w:rPr>
            </w:rPrChange>
          </w:rPr>
          <w:t xml:space="preserve">undergraduate student work that can be </w:t>
        </w:r>
      </w:ins>
      <w:ins w:id="600" w:author="John Sullivan" w:date="2013-04-12T12:04:00Z">
        <w:r w:rsidRPr="009B7CF6">
          <w:rPr>
            <w:color w:val="242424"/>
            <w:rPrChange w:id="601" w:author="John Sullivan" w:date="2013-04-26T12:17:00Z">
              <w:rPr>
                <w:color w:val="242424"/>
              </w:rPr>
            </w:rPrChange>
          </w:rPr>
          <w:t>browsed and sea</w:t>
        </w:r>
        <w:r w:rsidR="00165B96" w:rsidRPr="009B7CF6">
          <w:rPr>
            <w:color w:val="242424"/>
            <w:rPrChange w:id="602" w:author="John Sullivan" w:date="2013-04-26T12:17:00Z">
              <w:rPr>
                <w:color w:val="242424"/>
              </w:rPr>
            </w:rPrChange>
          </w:rPr>
          <w:t>rched based on several criteria</w:t>
        </w:r>
        <w:r w:rsidRPr="009B7CF6">
          <w:rPr>
            <w:color w:val="242424"/>
            <w:rPrChange w:id="603" w:author="John Sullivan" w:date="2013-04-26T12:17:00Z">
              <w:rPr>
                <w:color w:val="242424"/>
              </w:rPr>
            </w:rPrChange>
          </w:rPr>
          <w:t xml:space="preserve"> including: subject/type of work, department, </w:t>
        </w:r>
        <w:proofErr w:type="gramStart"/>
        <w:r w:rsidRPr="009B7CF6">
          <w:rPr>
            <w:color w:val="242424"/>
            <w:rPrChange w:id="604" w:author="John Sullivan" w:date="2013-04-26T12:17:00Z">
              <w:rPr>
                <w:color w:val="242424"/>
              </w:rPr>
            </w:rPrChange>
          </w:rPr>
          <w:t>student</w:t>
        </w:r>
        <w:proofErr w:type="gramEnd"/>
        <w:r w:rsidRPr="009B7CF6">
          <w:rPr>
            <w:color w:val="242424"/>
            <w:rPrChange w:id="605" w:author="John Sullivan" w:date="2013-04-26T12:17:00Z">
              <w:rPr>
                <w:color w:val="242424"/>
              </w:rPr>
            </w:rPrChange>
          </w:rPr>
          <w:t xml:space="preserve"> profile</w:t>
        </w:r>
      </w:ins>
      <w:ins w:id="606" w:author="John Sullivan" w:date="2013-04-12T12:24:00Z">
        <w:r w:rsidR="00165B96" w:rsidRPr="009B7CF6">
          <w:rPr>
            <w:color w:val="242424"/>
            <w:rPrChange w:id="607" w:author="John Sullivan" w:date="2013-04-26T12:17:00Z">
              <w:rPr>
                <w:color w:val="242424"/>
              </w:rPr>
            </w:rPrChange>
          </w:rPr>
          <w:t>s</w:t>
        </w:r>
      </w:ins>
      <w:ins w:id="608" w:author="John Sullivan" w:date="2013-04-12T12:04:00Z">
        <w:r w:rsidRPr="009B7CF6">
          <w:rPr>
            <w:color w:val="242424"/>
            <w:rPrChange w:id="609" w:author="John Sullivan" w:date="2013-04-26T12:17:00Z">
              <w:rPr>
                <w:color w:val="242424"/>
              </w:rPr>
            </w:rPrChange>
          </w:rPr>
          <w:t>, user-created groups</w:t>
        </w:r>
      </w:ins>
      <w:ins w:id="610" w:author="John Sullivan" w:date="2013-04-12T12:23:00Z">
        <w:r w:rsidR="00165B96" w:rsidRPr="009B7CF6">
          <w:rPr>
            <w:color w:val="242424"/>
            <w:rPrChange w:id="611" w:author="John Sullivan" w:date="2013-04-26T12:17:00Z">
              <w:rPr>
                <w:color w:val="242424"/>
              </w:rPr>
            </w:rPrChange>
          </w:rPr>
          <w:t>, special interests</w:t>
        </w:r>
      </w:ins>
      <w:ins w:id="612" w:author="John Sullivan" w:date="2013-04-12T12:06:00Z">
        <w:r w:rsidRPr="009B7CF6">
          <w:rPr>
            <w:color w:val="242424"/>
            <w:rPrChange w:id="613" w:author="John Sullivan" w:date="2013-04-26T12:17:00Z">
              <w:rPr>
                <w:color w:val="242424"/>
              </w:rPr>
            </w:rPrChange>
          </w:rPr>
          <w:t xml:space="preserve"> and more.</w:t>
        </w:r>
      </w:ins>
    </w:p>
    <w:p w14:paraId="73A55C1E" w14:textId="58737CFC" w:rsidR="00C82479" w:rsidRPr="009B7CF6" w:rsidRDefault="00445FD7" w:rsidP="009B7CF6">
      <w:pPr>
        <w:pStyle w:val="ListParagraph"/>
        <w:numPr>
          <w:ilvl w:val="0"/>
          <w:numId w:val="61"/>
        </w:numPr>
        <w:rPr>
          <w:del w:id="614" w:author="John Sullivan" w:date="2013-04-22T13:43:00Z"/>
          <w:rPrChange w:id="615" w:author="John Sullivan" w:date="2013-04-26T12:17:00Z">
            <w:rPr>
              <w:del w:id="616" w:author="John Sullivan" w:date="2013-04-22T13:43:00Z"/>
              <w:rFonts w:ascii="Times New Roman" w:hAnsi="Times New Roman"/>
              <w:color w:val="242424"/>
            </w:rPr>
          </w:rPrChange>
        </w:rPr>
        <w:pPrChange w:id="617" w:author="John Sullivan" w:date="2013-04-26T12:17:00Z">
          <w:pPr>
            <w:pStyle w:val="ListParagraph"/>
            <w:numPr>
              <w:numId w:val="61"/>
            </w:numPr>
            <w:ind w:hanging="360"/>
          </w:pPr>
        </w:pPrChange>
      </w:pPr>
      <w:ins w:id="618" w:author="John Sullivan" w:date="2013-04-12T12:07:00Z">
        <w:r w:rsidRPr="009B7CF6">
          <w:rPr>
            <w:color w:val="242424"/>
            <w:rPrChange w:id="619" w:author="John Sullivan" w:date="2013-04-26T12:17:00Z">
              <w:rPr>
                <w:color w:val="242424"/>
              </w:rPr>
            </w:rPrChange>
          </w:rPr>
          <w:t xml:space="preserve">A robust networking system that </w:t>
        </w:r>
      </w:ins>
      <w:ins w:id="620" w:author="John Sullivan" w:date="2013-04-12T12:10:00Z">
        <w:r w:rsidRPr="009B7CF6">
          <w:rPr>
            <w:color w:val="242424"/>
            <w:rPrChange w:id="621" w:author="John Sullivan" w:date="2013-04-26T12:17:00Z">
              <w:rPr>
                <w:color w:val="242424"/>
              </w:rPr>
            </w:rPrChange>
          </w:rPr>
          <w:t>enables</w:t>
        </w:r>
      </w:ins>
      <w:ins w:id="622" w:author="John Sullivan" w:date="2013-04-12T12:07:00Z">
        <w:r w:rsidRPr="009B7CF6">
          <w:rPr>
            <w:color w:val="242424"/>
            <w:rPrChange w:id="623" w:author="John Sullivan" w:date="2013-04-26T12:17:00Z">
              <w:rPr>
                <w:color w:val="242424"/>
              </w:rPr>
            </w:rPrChange>
          </w:rPr>
          <w:t xml:space="preserve"> students to solicit and receive feedback on their work, </w:t>
        </w:r>
      </w:ins>
      <w:ins w:id="624" w:author="John Sullivan" w:date="2013-04-12T12:11:00Z">
        <w:r w:rsidRPr="009B7CF6">
          <w:rPr>
            <w:color w:val="242424"/>
            <w:rPrChange w:id="625" w:author="John Sullivan" w:date="2013-04-26T12:17:00Z">
              <w:rPr>
                <w:color w:val="242424"/>
              </w:rPr>
            </w:rPrChange>
          </w:rPr>
          <w:t>fosters collaboration between students</w:t>
        </w:r>
      </w:ins>
      <w:ins w:id="626" w:author="John Sullivan" w:date="2013-04-12T12:17:00Z">
        <w:r w:rsidR="00165B96" w:rsidRPr="009B7CF6">
          <w:rPr>
            <w:color w:val="242424"/>
            <w:rPrChange w:id="627" w:author="John Sullivan" w:date="2013-04-26T12:17:00Z">
              <w:rPr>
                <w:color w:val="242424"/>
              </w:rPr>
            </w:rPrChange>
          </w:rPr>
          <w:t>,</w:t>
        </w:r>
      </w:ins>
      <w:ins w:id="628" w:author="John Sullivan" w:date="2013-04-12T12:27:00Z">
        <w:r w:rsidR="00165B96" w:rsidRPr="009B7CF6">
          <w:rPr>
            <w:color w:val="242424"/>
            <w:rPrChange w:id="629" w:author="John Sullivan" w:date="2013-04-26T12:17:00Z">
              <w:rPr>
                <w:color w:val="242424"/>
              </w:rPr>
            </w:rPrChange>
          </w:rPr>
          <w:t xml:space="preserve"> </w:t>
        </w:r>
      </w:ins>
      <w:ins w:id="630" w:author="John Sullivan" w:date="2013-04-12T12:15:00Z">
        <w:r w:rsidR="00165B96" w:rsidRPr="009B7CF6">
          <w:rPr>
            <w:color w:val="242424"/>
            <w:rPrChange w:id="631" w:author="John Sullivan" w:date="2013-04-26T12:17:00Z">
              <w:rPr>
                <w:color w:val="242424"/>
              </w:rPr>
            </w:rPrChange>
          </w:rPr>
          <w:t xml:space="preserve">gives faculty a </w:t>
        </w:r>
      </w:ins>
      <w:ins w:id="632" w:author="John Sullivan" w:date="2013-04-12T12:27:00Z">
        <w:r w:rsidR="00413343" w:rsidRPr="009B7CF6">
          <w:rPr>
            <w:color w:val="242424"/>
            <w:rPrChange w:id="633" w:author="John Sullivan" w:date="2013-04-26T12:17:00Z">
              <w:rPr>
                <w:color w:val="242424"/>
              </w:rPr>
            </w:rPrChange>
          </w:rPr>
          <w:t xml:space="preserve">utility to help organize and review classroom and field-based </w:t>
        </w:r>
      </w:ins>
      <w:ins w:id="634" w:author="John Sullivan" w:date="2013-04-12T12:29:00Z">
        <w:r w:rsidR="00413343" w:rsidRPr="009B7CF6">
          <w:rPr>
            <w:color w:val="242424"/>
            <w:rPrChange w:id="635" w:author="John Sullivan" w:date="2013-04-26T12:17:00Z">
              <w:rPr>
                <w:color w:val="242424"/>
              </w:rPr>
            </w:rPrChange>
          </w:rPr>
          <w:t xml:space="preserve">student </w:t>
        </w:r>
      </w:ins>
      <w:ins w:id="636" w:author="John Sullivan" w:date="2013-04-12T12:27:00Z">
        <w:r w:rsidR="00CA6843" w:rsidRPr="009B7CF6">
          <w:rPr>
            <w:color w:val="242424"/>
            <w:rPrChange w:id="637" w:author="John Sullivan" w:date="2013-04-26T12:17:00Z">
              <w:rPr>
                <w:color w:val="242424"/>
              </w:rPr>
            </w:rPrChange>
          </w:rPr>
          <w:t>work</w:t>
        </w:r>
        <w:r w:rsidR="00413343" w:rsidRPr="009B7CF6">
          <w:rPr>
            <w:color w:val="242424"/>
            <w:rPrChange w:id="638" w:author="John Sullivan" w:date="2013-04-26T12:17:00Z">
              <w:rPr>
                <w:color w:val="242424"/>
              </w:rPr>
            </w:rPrChange>
          </w:rPr>
          <w:t xml:space="preserve">, </w:t>
        </w:r>
      </w:ins>
      <w:ins w:id="639" w:author="John Sullivan" w:date="2013-04-12T12:15:00Z">
        <w:r w:rsidRPr="009B7CF6">
          <w:rPr>
            <w:color w:val="242424"/>
            <w:rPrChange w:id="640" w:author="John Sullivan" w:date="2013-04-26T12:17:00Z">
              <w:rPr>
                <w:color w:val="242424"/>
              </w:rPr>
            </w:rPrChange>
          </w:rPr>
          <w:t>and connects students to other students, facul</w:t>
        </w:r>
        <w:r w:rsidR="00413343" w:rsidRPr="009B7CF6">
          <w:rPr>
            <w:color w:val="242424"/>
            <w:rPrChange w:id="641" w:author="John Sullivan" w:date="2013-04-26T12:17:00Z">
              <w:rPr>
                <w:color w:val="242424"/>
              </w:rPr>
            </w:rPrChange>
          </w:rPr>
          <w:t xml:space="preserve">ty, advisors and others </w:t>
        </w:r>
      </w:ins>
      <w:ins w:id="642" w:author="John Sullivan" w:date="2013-04-12T12:31:00Z">
        <w:r w:rsidR="00413343" w:rsidRPr="009B7CF6">
          <w:rPr>
            <w:color w:val="242424"/>
            <w:rPrChange w:id="643" w:author="John Sullivan" w:date="2013-04-26T12:17:00Z">
              <w:rPr>
                <w:color w:val="242424"/>
              </w:rPr>
            </w:rPrChange>
          </w:rPr>
          <w:t>via</w:t>
        </w:r>
      </w:ins>
      <w:ins w:id="644" w:author="John Sullivan" w:date="2013-04-12T12:15:00Z">
        <w:r w:rsidRPr="009B7CF6">
          <w:rPr>
            <w:color w:val="242424"/>
            <w:rPrChange w:id="645" w:author="John Sullivan" w:date="2013-04-26T12:17:00Z">
              <w:rPr>
                <w:color w:val="242424"/>
              </w:rPr>
            </w:rPrChange>
          </w:rPr>
          <w:t xml:space="preserve"> flexible user groups, </w:t>
        </w:r>
      </w:ins>
      <w:ins w:id="646" w:author="John Sullivan" w:date="2013-04-12T12:18:00Z">
        <w:r w:rsidR="00165B96" w:rsidRPr="009B7CF6">
          <w:rPr>
            <w:color w:val="242424"/>
            <w:rPrChange w:id="647" w:author="John Sullivan" w:date="2013-04-26T12:17:00Z">
              <w:rPr>
                <w:color w:val="242424"/>
              </w:rPr>
            </w:rPrChange>
          </w:rPr>
          <w:t xml:space="preserve">related work </w:t>
        </w:r>
      </w:ins>
      <w:ins w:id="648" w:author="John Sullivan" w:date="2013-04-12T12:20:00Z">
        <w:r w:rsidR="00165B96" w:rsidRPr="009B7CF6">
          <w:rPr>
            <w:color w:val="242424"/>
            <w:rPrChange w:id="649" w:author="John Sullivan" w:date="2013-04-26T12:17:00Z">
              <w:rPr>
                <w:color w:val="242424"/>
              </w:rPr>
            </w:rPrChange>
          </w:rPr>
          <w:t xml:space="preserve">and peer </w:t>
        </w:r>
      </w:ins>
      <w:ins w:id="650" w:author="John Sullivan" w:date="2013-04-12T12:15:00Z">
        <w:r w:rsidR="00413343" w:rsidRPr="009B7CF6">
          <w:rPr>
            <w:color w:val="242424"/>
            <w:rPrChange w:id="651" w:author="John Sullivan" w:date="2013-04-26T12:17:00Z">
              <w:rPr>
                <w:color w:val="242424"/>
              </w:rPr>
            </w:rPrChange>
          </w:rPr>
          <w:t xml:space="preserve">profiles, </w:t>
        </w:r>
        <w:r w:rsidRPr="009B7CF6">
          <w:rPr>
            <w:color w:val="242424"/>
            <w:rPrChange w:id="652" w:author="John Sullivan" w:date="2013-04-26T12:17:00Z">
              <w:rPr>
                <w:color w:val="242424"/>
              </w:rPr>
            </w:rPrChange>
          </w:rPr>
          <w:t>direct messag</w:t>
        </w:r>
      </w:ins>
      <w:ins w:id="653" w:author="John Sullivan" w:date="2013-04-12T12:32:00Z">
        <w:r w:rsidR="00413343" w:rsidRPr="009B7CF6">
          <w:rPr>
            <w:color w:val="242424"/>
            <w:rPrChange w:id="654" w:author="John Sullivan" w:date="2013-04-26T12:17:00Z">
              <w:rPr>
                <w:color w:val="242424"/>
              </w:rPr>
            </w:rPrChange>
          </w:rPr>
          <w:t>es</w:t>
        </w:r>
      </w:ins>
      <w:ins w:id="655" w:author="John Sullivan" w:date="2013-04-12T12:15:00Z">
        <w:r w:rsidRPr="009B7CF6">
          <w:rPr>
            <w:color w:val="242424"/>
            <w:rPrChange w:id="656" w:author="John Sullivan" w:date="2013-04-26T12:17:00Z">
              <w:rPr>
                <w:color w:val="242424"/>
              </w:rPr>
            </w:rPrChange>
          </w:rPr>
          <w:t>,</w:t>
        </w:r>
      </w:ins>
      <w:ins w:id="657" w:author="John Sullivan" w:date="2013-04-12T12:18:00Z">
        <w:r w:rsidR="00165B96" w:rsidRPr="009B7CF6">
          <w:rPr>
            <w:color w:val="242424"/>
            <w:rPrChange w:id="658" w:author="John Sullivan" w:date="2013-04-26T12:17:00Z">
              <w:rPr>
                <w:color w:val="242424"/>
              </w:rPr>
            </w:rPrChange>
          </w:rPr>
          <w:t xml:space="preserve"> </w:t>
        </w:r>
      </w:ins>
      <w:ins w:id="659" w:author="John Sullivan" w:date="2013-04-12T12:31:00Z">
        <w:r w:rsidR="00413343" w:rsidRPr="009B7CF6">
          <w:rPr>
            <w:color w:val="242424"/>
            <w:rPrChange w:id="660" w:author="John Sullivan" w:date="2013-04-26T12:17:00Z">
              <w:rPr>
                <w:color w:val="242424"/>
              </w:rPr>
            </w:rPrChange>
          </w:rPr>
          <w:t xml:space="preserve">‘following’, </w:t>
        </w:r>
      </w:ins>
      <w:ins w:id="661" w:author="John Sullivan" w:date="2013-04-12T12:20:00Z">
        <w:r w:rsidR="00413343" w:rsidRPr="009B7CF6">
          <w:rPr>
            <w:color w:val="242424"/>
            <w:rPrChange w:id="662" w:author="John Sullivan" w:date="2013-04-26T12:17:00Z">
              <w:rPr>
                <w:color w:val="242424"/>
              </w:rPr>
            </w:rPrChange>
          </w:rPr>
          <w:t>comments</w:t>
        </w:r>
      </w:ins>
      <w:ins w:id="663" w:author="John Sullivan" w:date="2013-04-12T12:30:00Z">
        <w:r w:rsidR="00413343" w:rsidRPr="009B7CF6">
          <w:rPr>
            <w:color w:val="242424"/>
            <w:rPrChange w:id="664" w:author="John Sullivan" w:date="2013-04-26T12:17:00Z">
              <w:rPr>
                <w:color w:val="242424"/>
              </w:rPr>
            </w:rPrChange>
          </w:rPr>
          <w:t xml:space="preserve">, </w:t>
        </w:r>
      </w:ins>
      <w:ins w:id="665" w:author="John Sullivan" w:date="2013-04-12T12:18:00Z">
        <w:r w:rsidR="00165B96" w:rsidRPr="009B7CF6">
          <w:rPr>
            <w:color w:val="242424"/>
            <w:rPrChange w:id="666" w:author="John Sullivan" w:date="2013-04-26T12:17:00Z">
              <w:rPr>
                <w:color w:val="242424"/>
              </w:rPr>
            </w:rPrChange>
          </w:rPr>
          <w:t>and evaluation systems.</w:t>
        </w:r>
      </w:ins>
    </w:p>
    <w:p w14:paraId="29CBD8D2" w14:textId="77777777" w:rsidR="00C82479" w:rsidRPr="00FA3A2A" w:rsidRDefault="00C82479">
      <w:pPr>
        <w:pStyle w:val="ListParagraph"/>
        <w:numPr>
          <w:ilvl w:val="0"/>
          <w:numId w:val="61"/>
        </w:numPr>
        <w:rPr>
          <w:del w:id="667" w:author="John Sullivan" w:date="2013-04-22T13:43:00Z"/>
          <w:color w:val="242424"/>
        </w:rPr>
        <w:pPrChange w:id="668" w:author="John Sullivan" w:date="2013-04-26T12:17:00Z">
          <w:pPr/>
        </w:pPrChange>
      </w:pPr>
    </w:p>
    <w:p w14:paraId="4303EB80" w14:textId="77777777" w:rsidR="0047529F" w:rsidRPr="0047529F" w:rsidRDefault="0047529F">
      <w:pPr>
        <w:pStyle w:val="ListParagraph"/>
        <w:numPr>
          <w:ilvl w:val="0"/>
          <w:numId w:val="61"/>
        </w:numPr>
        <w:rPr>
          <w:ins w:id="669" w:author="Adrien" w:date="2013-04-26T12:17:00Z"/>
          <w:rPrChange w:id="670" w:author="Author" w:date="2013-04-12T16:41:00Z">
            <w:rPr>
              <w:ins w:id="671" w:author="Adrien" w:date="2013-04-26T12:17:00Z"/>
              <w:rFonts w:ascii="Corbel" w:hAnsi="Corbel"/>
              <w:color w:val="303030"/>
            </w:rPr>
          </w:rPrChange>
        </w:rPr>
        <w:pPrChange w:id="672" w:author="John Sullivan" w:date="2013-04-22T13:43:00Z">
          <w:pPr/>
        </w:pPrChange>
      </w:pPr>
    </w:p>
    <w:p w14:paraId="086E5715" w14:textId="77777777" w:rsidR="00C82479" w:rsidRDefault="00C82479">
      <w:pPr>
        <w:rPr>
          <w:ins w:id="673" w:author="Adrien" w:date="2013-04-26T12:17:00Z"/>
          <w:color w:val="242424"/>
          <w:rPrChange w:id="674" w:author="Author" w:date="2013-04-12T16:41:00Z">
            <w:rPr>
              <w:ins w:id="675" w:author="Adrien" w:date="2013-04-26T12:17:00Z"/>
              <w:rFonts w:ascii="Corbel" w:hAnsi="Corbel"/>
              <w:color w:val="303030"/>
            </w:rPr>
          </w:rPrChange>
        </w:rPr>
      </w:pPr>
    </w:p>
    <w:p w14:paraId="0C49B5C0"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02CE48D7" w14:textId="77777777" w:rsidR="00C82479" w:rsidRPr="00FA3A2A" w:rsidRDefault="00C82479">
      <w:pPr>
        <w:rPr>
          <w:color w:val="242424"/>
        </w:rPr>
      </w:pPr>
    </w:p>
    <w:p w14:paraId="3ECD1B86" w14:textId="0C0F8258" w:rsidR="00C82479" w:rsidRPr="00FA3A2A" w:rsidRDefault="0047529F" w:rsidP="009B7CF6">
      <w:pPr>
        <w:pStyle w:val="ListParagraph"/>
        <w:numPr>
          <w:ilvl w:val="0"/>
          <w:numId w:val="3"/>
        </w:numPr>
        <w:tabs>
          <w:tab w:val="clear" w:pos="360"/>
          <w:tab w:val="num" w:pos="720"/>
        </w:tabs>
        <w:ind w:left="720" w:hanging="360"/>
        <w:rPr>
          <w:ins w:id="676" w:author="John Sullivan" w:date="2013-04-12T12:34:00Z"/>
          <w:rFonts w:ascii="Times New Roman" w:hAnsi="Times New Roman"/>
          <w:color w:val="242424"/>
        </w:rPr>
        <w:pPrChange w:id="677" w:author="John Sullivan" w:date="2013-04-26T12:17:00Z">
          <w:pPr>
            <w:pStyle w:val="ListParagraph"/>
            <w:numPr>
              <w:numId w:val="3"/>
            </w:numPr>
            <w:tabs>
              <w:tab w:val="num" w:pos="720"/>
            </w:tabs>
            <w:ind w:left="360" w:firstLine="360"/>
          </w:pPr>
        </w:pPrChange>
      </w:pPr>
      <w:del w:id="678" w:author="John Sullivan" w:date="2013-04-12T12:34:00Z">
        <w:r w:rsidRPr="0047529F">
          <w:rPr>
            <w:color w:val="242424"/>
            <w:rPrChange w:id="679" w:author="John Sullivan" w:date="2013-04-12T16:41:00Z">
              <w:rPr>
                <w:rFonts w:ascii="Corbel" w:hAnsi="Corbel"/>
                <w:color w:val="303030"/>
              </w:rPr>
            </w:rPrChange>
          </w:rPr>
          <w:delText xml:space="preserve">- </w:delText>
        </w:r>
      </w:del>
      <w:r w:rsidR="00C82479" w:rsidRPr="00FA3A2A">
        <w:rPr>
          <w:color w:val="242424"/>
        </w:rPr>
        <w:t>Undergraduate student portfolio system</w:t>
      </w:r>
      <w:ins w:id="680" w:author="John Sullivan" w:date="2013-04-12T12:26:00Z">
        <w:r w:rsidR="00165B96" w:rsidRPr="00FA3A2A">
          <w:rPr>
            <w:color w:val="242424"/>
          </w:rPr>
          <w:t>, as defined above</w:t>
        </w:r>
      </w:ins>
    </w:p>
    <w:p w14:paraId="5DA5BF18" w14:textId="77777777" w:rsidR="00413343" w:rsidRPr="00FA3A2A" w:rsidRDefault="00413343" w:rsidP="009B7CF6">
      <w:pPr>
        <w:pStyle w:val="ListParagraph"/>
        <w:numPr>
          <w:ilvl w:val="0"/>
          <w:numId w:val="3"/>
        </w:numPr>
        <w:tabs>
          <w:tab w:val="clear" w:pos="360"/>
          <w:tab w:val="num" w:pos="720"/>
        </w:tabs>
        <w:ind w:left="720" w:hanging="360"/>
        <w:rPr>
          <w:ins w:id="681" w:author="John Sullivan" w:date="2013-04-12T12:34:00Z"/>
          <w:rFonts w:hAnsi="Symbol"/>
          <w:color w:val="242424"/>
        </w:rPr>
        <w:pPrChange w:id="682" w:author="John Sullivan" w:date="2013-04-26T12:17:00Z">
          <w:pPr>
            <w:pStyle w:val="ListParagraph"/>
            <w:numPr>
              <w:numId w:val="3"/>
            </w:numPr>
            <w:tabs>
              <w:tab w:val="num" w:pos="720"/>
            </w:tabs>
            <w:ind w:left="360" w:firstLine="360"/>
          </w:pPr>
        </w:pPrChange>
      </w:pPr>
      <w:ins w:id="683" w:author="John Sullivan" w:date="2013-04-12T12:34:00Z">
        <w:r w:rsidRPr="00FA3A2A">
          <w:rPr>
            <w:color w:val="242424"/>
          </w:rPr>
          <w:t xml:space="preserve">System integration with other tools like classroom project tools </w:t>
        </w:r>
      </w:ins>
    </w:p>
    <w:p w14:paraId="3AA0DD47" w14:textId="77777777" w:rsidR="00413343" w:rsidRPr="009B7CF6" w:rsidRDefault="00413343" w:rsidP="009B7CF6">
      <w:pPr>
        <w:pStyle w:val="ListParagraph"/>
        <w:numPr>
          <w:ilvl w:val="0"/>
          <w:numId w:val="3"/>
        </w:numPr>
        <w:tabs>
          <w:tab w:val="clear" w:pos="360"/>
          <w:tab w:val="num" w:pos="720"/>
        </w:tabs>
        <w:ind w:left="720" w:hanging="360"/>
        <w:rPr>
          <w:ins w:id="684" w:author="John Sullivan" w:date="2013-04-12T12:35:00Z"/>
          <w:rFonts w:ascii="Times New Roman" w:hAnsi="Times New Roman"/>
          <w:color w:val="242424"/>
          <w:rPrChange w:id="685" w:author="John Sullivan" w:date="2013-04-26T12:17:00Z">
            <w:rPr>
              <w:ins w:id="686" w:author="John Sullivan" w:date="2013-04-12T12:35:00Z"/>
              <w:rFonts w:ascii="Times New Roman" w:hAnsi="Times New Roman"/>
              <w:color w:val="242424"/>
            </w:rPr>
          </w:rPrChange>
        </w:rPr>
        <w:pPrChange w:id="687" w:author="John Sullivan" w:date="2013-04-26T12:17:00Z">
          <w:pPr>
            <w:pStyle w:val="ListParagraph"/>
            <w:numPr>
              <w:numId w:val="3"/>
            </w:numPr>
            <w:tabs>
              <w:tab w:val="num" w:pos="720"/>
            </w:tabs>
            <w:ind w:left="360" w:firstLine="360"/>
          </w:pPr>
        </w:pPrChange>
      </w:pPr>
      <w:ins w:id="688" w:author="John Sullivan" w:date="2013-04-12T12:35:00Z">
        <w:r w:rsidRPr="009B7CF6">
          <w:rPr>
            <w:color w:val="242424"/>
            <w:rPrChange w:id="689" w:author="John Sullivan" w:date="2013-04-26T12:17:00Z">
              <w:rPr>
                <w:color w:val="242424"/>
              </w:rPr>
            </w:rPrChange>
          </w:rPr>
          <w:t xml:space="preserve">Student authentication linked with </w:t>
        </w:r>
        <w:proofErr w:type="spellStart"/>
        <w:r w:rsidRPr="009B7CF6">
          <w:rPr>
            <w:color w:val="242424"/>
            <w:rPrChange w:id="690" w:author="John Sullivan" w:date="2013-04-26T12:17:00Z">
              <w:rPr>
                <w:color w:val="242424"/>
              </w:rPr>
            </w:rPrChange>
          </w:rPr>
          <w:t>MaineStreet</w:t>
        </w:r>
        <w:proofErr w:type="spellEnd"/>
        <w:r w:rsidRPr="009B7CF6">
          <w:rPr>
            <w:color w:val="242424"/>
            <w:rPrChange w:id="691" w:author="John Sullivan" w:date="2013-04-26T12:17:00Z">
              <w:rPr>
                <w:color w:val="242424"/>
              </w:rPr>
            </w:rPrChange>
          </w:rPr>
          <w:t xml:space="preserve"> student account</w:t>
        </w:r>
      </w:ins>
    </w:p>
    <w:p w14:paraId="1ACC67E4" w14:textId="77777777" w:rsidR="00413343" w:rsidRPr="009B7CF6" w:rsidRDefault="00AB55FB" w:rsidP="009B7CF6">
      <w:pPr>
        <w:pStyle w:val="ListParagraph"/>
        <w:numPr>
          <w:ilvl w:val="0"/>
          <w:numId w:val="3"/>
        </w:numPr>
        <w:tabs>
          <w:tab w:val="clear" w:pos="360"/>
          <w:tab w:val="num" w:pos="720"/>
        </w:tabs>
        <w:ind w:left="720" w:hanging="360"/>
        <w:rPr>
          <w:ins w:id="692" w:author="John Sullivan" w:date="2013-04-12T12:34:00Z"/>
          <w:rFonts w:ascii="Times New Roman" w:hAnsi="Times New Roman"/>
          <w:color w:val="242424"/>
          <w:rPrChange w:id="693" w:author="John Sullivan" w:date="2013-04-26T12:17:00Z">
            <w:rPr>
              <w:ins w:id="694" w:author="John Sullivan" w:date="2013-04-12T12:34:00Z"/>
              <w:rFonts w:ascii="Times New Roman" w:hAnsi="Times New Roman"/>
              <w:color w:val="242424"/>
            </w:rPr>
          </w:rPrChange>
        </w:rPr>
        <w:pPrChange w:id="695" w:author="John Sullivan" w:date="2013-04-26T12:17:00Z">
          <w:pPr>
            <w:pStyle w:val="ListParagraph"/>
            <w:numPr>
              <w:numId w:val="3"/>
            </w:numPr>
            <w:tabs>
              <w:tab w:val="num" w:pos="720"/>
            </w:tabs>
            <w:ind w:left="360" w:firstLine="360"/>
          </w:pPr>
        </w:pPrChange>
      </w:pPr>
      <w:ins w:id="696" w:author="John Sullivan" w:date="2013-04-12T12:44:00Z">
        <w:r w:rsidRPr="009B7CF6">
          <w:rPr>
            <w:color w:val="242424"/>
            <w:rPrChange w:id="697" w:author="John Sullivan" w:date="2013-04-26T12:17:00Z">
              <w:rPr>
                <w:color w:val="242424"/>
              </w:rPr>
            </w:rPrChange>
          </w:rPr>
          <w:t>A</w:t>
        </w:r>
      </w:ins>
      <w:ins w:id="698" w:author="John Sullivan" w:date="2013-04-12T12:40:00Z">
        <w:r w:rsidRPr="009B7CF6">
          <w:rPr>
            <w:color w:val="242424"/>
            <w:rPrChange w:id="699" w:author="John Sullivan" w:date="2013-04-26T12:17:00Z">
              <w:rPr>
                <w:color w:val="242424"/>
              </w:rPr>
            </w:rPrChange>
          </w:rPr>
          <w:t>pplication</w:t>
        </w:r>
      </w:ins>
      <w:ins w:id="700" w:author="John Sullivan" w:date="2013-04-12T12:39:00Z">
        <w:r w:rsidRPr="009B7CF6">
          <w:rPr>
            <w:color w:val="242424"/>
            <w:rPrChange w:id="701" w:author="John Sullivan" w:date="2013-04-26T12:17:00Z">
              <w:rPr>
                <w:color w:val="242424"/>
              </w:rPr>
            </w:rPrChange>
          </w:rPr>
          <w:t xml:space="preserve"> documentation</w:t>
        </w:r>
      </w:ins>
    </w:p>
    <w:p w14:paraId="586D99C1" w14:textId="0BB08304" w:rsidR="00C82479" w:rsidRPr="009B7CF6" w:rsidRDefault="00C82479">
      <w:pPr>
        <w:pStyle w:val="ListParagraph"/>
        <w:numPr>
          <w:ilvl w:val="0"/>
          <w:numId w:val="3"/>
        </w:numPr>
        <w:tabs>
          <w:tab w:val="clear" w:pos="360"/>
          <w:tab w:val="num" w:pos="720"/>
        </w:tabs>
        <w:ind w:left="720" w:hanging="360"/>
        <w:rPr>
          <w:del w:id="702" w:author="John Sullivan" w:date="2013-04-12T12:34:00Z"/>
          <w:color w:val="242424"/>
          <w:rPrChange w:id="703" w:author="John Sullivan" w:date="2013-04-26T12:17:00Z">
            <w:rPr>
              <w:del w:id="704" w:author="John Sullivan" w:date="2013-04-12T12:34:00Z"/>
              <w:rFonts w:ascii="Times New Roman" w:hAnsi="Times New Roman"/>
              <w:color w:val="242424"/>
            </w:rPr>
          </w:rPrChange>
        </w:rPr>
        <w:pPrChange w:id="705" w:author="John Sullivan" w:date="2013-04-26T12:17:00Z">
          <w:pPr/>
        </w:pPrChange>
      </w:pPr>
    </w:p>
    <w:p w14:paraId="4A0828E9" w14:textId="77777777" w:rsidR="00413343" w:rsidDel="00413343" w:rsidRDefault="0047529F">
      <w:pPr>
        <w:rPr>
          <w:del w:id="706" w:author="John Sullivan" w:date="2013-04-12T12:34:00Z"/>
          <w:color w:val="242424"/>
          <w:rPrChange w:id="707" w:author="Author" w:date="2013-04-12T16:41:00Z">
            <w:rPr>
              <w:del w:id="708" w:author="John Sullivan" w:date="2013-04-12T12:34:00Z"/>
              <w:rFonts w:ascii="Corbel" w:hAnsi="Corbel"/>
              <w:color w:val="303030"/>
            </w:rPr>
          </w:rPrChange>
        </w:rPr>
      </w:pPr>
      <w:del w:id="709" w:author="John Sullivan" w:date="2013-04-12T12:34:00Z">
        <w:r w:rsidRPr="0047529F">
          <w:rPr>
            <w:color w:val="242424"/>
            <w:rPrChange w:id="710" w:author="Author" w:date="2013-04-12T16:41:00Z">
              <w:rPr>
                <w:rFonts w:ascii="Corbel" w:hAnsi="Corbel"/>
                <w:color w:val="303030"/>
                <w:szCs w:val="20"/>
              </w:rPr>
            </w:rPrChange>
          </w:rPr>
          <w:delText>- System integration with other tools like classroom project tools</w:delText>
        </w:r>
      </w:del>
    </w:p>
    <w:p w14:paraId="36163C4D" w14:textId="77777777" w:rsidR="00C82479" w:rsidRDefault="0047529F">
      <w:pPr>
        <w:rPr>
          <w:ins w:id="711" w:author="Adrien" w:date="2013-04-26T12:17:00Z"/>
          <w:color w:val="242424"/>
          <w:rPrChange w:id="712" w:author="Author" w:date="2013-04-12T16:41:00Z">
            <w:rPr>
              <w:ins w:id="713" w:author="Adrien" w:date="2013-04-26T12:17:00Z"/>
              <w:rFonts w:ascii="Corbel" w:hAnsi="Corbel"/>
              <w:color w:val="303030"/>
            </w:rPr>
          </w:rPrChange>
        </w:rPr>
      </w:pPr>
      <w:del w:id="714" w:author="John Sullivan" w:date="2013-04-12T12:34:00Z">
        <w:r w:rsidRPr="0047529F">
          <w:rPr>
            <w:color w:val="242424"/>
            <w:rPrChange w:id="715" w:author="Author" w:date="2013-04-12T16:41:00Z">
              <w:rPr>
                <w:rFonts w:ascii="Corbel" w:hAnsi="Corbel"/>
                <w:color w:val="303030"/>
                <w:szCs w:val="20"/>
              </w:rPr>
            </w:rPrChange>
          </w:rPr>
          <w:delText xml:space="preserve"> </w:delText>
        </w:r>
      </w:del>
    </w:p>
    <w:p w14:paraId="7FB0631E" w14:textId="77777777" w:rsidR="00C82479" w:rsidRPr="00FA3A2A" w:rsidRDefault="00C82479">
      <w:pPr>
        <w:rPr>
          <w:color w:val="242424"/>
        </w:rPr>
      </w:pPr>
    </w:p>
    <w:p w14:paraId="2CD76638"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5E79309C" w14:textId="77777777" w:rsidR="00C82479" w:rsidRPr="009B7CF6" w:rsidRDefault="00C82479">
      <w:pPr>
        <w:rPr>
          <w:color w:val="242424"/>
          <w:rPrChange w:id="716" w:author="John Sullivan" w:date="2013-04-26T12:17:00Z">
            <w:rPr>
              <w:color w:val="242424"/>
            </w:rPr>
          </w:rPrChange>
        </w:rPr>
      </w:pPr>
    </w:p>
    <w:p w14:paraId="331A25E7" w14:textId="322B6003" w:rsidR="00AB55FB" w:rsidRPr="00FA3A2A" w:rsidRDefault="00C82479" w:rsidP="00803069">
      <w:pPr>
        <w:ind w:firstLine="720"/>
        <w:rPr>
          <w:color w:val="242424"/>
        </w:rPr>
      </w:pPr>
      <w:r w:rsidRPr="009B7CF6">
        <w:rPr>
          <w:color w:val="242424"/>
          <w:rPrChange w:id="717" w:author="John Sullivan" w:date="2013-04-26T12:17:00Z">
            <w:rPr>
              <w:color w:val="242424"/>
            </w:rPr>
          </w:rPrChange>
        </w:rPr>
        <w:t xml:space="preserve">The proposed project will not be providing portfolio functionality for graduate, faculty, or alumni work. As well, sophisticated collaboration tools such as managing project files like </w:t>
      </w:r>
      <w:proofErr w:type="spellStart"/>
      <w:r w:rsidRPr="009B7CF6">
        <w:rPr>
          <w:color w:val="242424"/>
          <w:rPrChange w:id="718" w:author="John Sullivan" w:date="2013-04-26T12:17:00Z">
            <w:rPr>
              <w:color w:val="242424"/>
            </w:rPr>
          </w:rPrChange>
        </w:rPr>
        <w:t>Dropbox</w:t>
      </w:r>
      <w:proofErr w:type="spellEnd"/>
      <w:r w:rsidRPr="009B7CF6">
        <w:rPr>
          <w:color w:val="242424"/>
          <w:rPrChange w:id="719" w:author="John Sullivan" w:date="2013-04-26T12:17:00Z">
            <w:rPr>
              <w:color w:val="242424"/>
            </w:rPr>
          </w:rPrChange>
        </w:rPr>
        <w:t>, planning tools, and other group-based</w:t>
      </w:r>
      <w:del w:id="720" w:author="John Sullivan" w:date="2013-04-12T13:11:00Z">
        <w:r w:rsidRPr="009B7CF6">
          <w:rPr>
            <w:color w:val="242424"/>
            <w:rPrChange w:id="721" w:author="John Sullivan" w:date="2013-04-26T12:17:00Z">
              <w:rPr>
                <w:color w:val="242424"/>
              </w:rPr>
            </w:rPrChange>
          </w:rPr>
          <w:delText xml:space="preserve"> </w:delText>
        </w:r>
      </w:del>
      <w:ins w:id="722" w:author="Adrien" w:date="2013-04-26T12:17:00Z">
        <w:r w:rsidR="0047529F" w:rsidRPr="0047529F">
          <w:rPr>
            <w:color w:val="242424"/>
            <w:rPrChange w:id="723" w:author="Author" w:date="2013-04-12T16:41:00Z">
              <w:rPr>
                <w:rFonts w:ascii="Corbel" w:hAnsi="Corbel"/>
                <w:color w:val="303030"/>
                <w:szCs w:val="20"/>
              </w:rPr>
            </w:rPrChange>
          </w:rPr>
          <w:t xml:space="preserve"> </w:t>
        </w:r>
      </w:ins>
      <w:r w:rsidRPr="00FA3A2A">
        <w:rPr>
          <w:color w:val="242424"/>
        </w:rPr>
        <w:t xml:space="preserve">collaboration that is outside of basic sharing for </w:t>
      </w:r>
      <w:ins w:id="724" w:author="Author" w:date="2013-04-12T16:41:00Z">
        <w:r w:rsidR="00CA6843">
          <w:rPr>
            <w:color w:val="242424"/>
          </w:rPr>
          <w:t>feedback</w:t>
        </w:r>
      </w:ins>
      <w:del w:id="725" w:author="Author" w:date="2013-04-12T16:41:00Z">
        <w:r>
          <w:rPr>
            <w:rFonts w:ascii="Corbel" w:hAnsi="Corbel"/>
            <w:color w:val="303030"/>
          </w:rPr>
          <w:delText>feedbac</w:delText>
        </w:r>
        <w:r w:rsidR="00FA3A2A">
          <w:rPr>
            <w:noProof/>
          </w:rPr>
          <w:pict w14:anchorId="34E8CDDA">
            <v:rect id="Rectangle 10" o:spid="_x0000_s1068" style="position:absolute;left:0;text-align:left;margin-left:54pt;margin-top:78.1pt;width:559pt;height:45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" fillcolor="#205867" stroked="f">
              <v:stroke joinstyle="round"/>
              <v:path arrowok="t"/>
              <v:textbox style="mso-next-textbox:#Rectangle 10" inset="3pt,3pt,3pt,3pt">
                <w:txbxContent>
                  <w:p w14:paraId="622DEE39" w14:textId="77777777" w:rsidR="002A47E3" w:rsidRDefault="002A47E3">
                    <w:pPr>
                      <w:pStyle w:val="FreeForm"/>
                      <w:rPr>
                        <w:del w:id="726" w:author="Author" w:date="2013-04-12T16:41:00Z"/>
                        <w:rFonts w:eastAsia="Times New Roman"/>
                        <w:color w:val="auto"/>
                      </w:rPr>
                    </w:pPr>
                  </w:p>
                </w:txbxContent>
              </v:textbox>
              <w10:wrap anchorx="page" anchory="page"/>
            </v:rect>
          </w:pict>
        </w:r>
        <w:r>
          <w:rPr>
            <w:rFonts w:ascii="Corbel" w:hAnsi="Corbel"/>
            <w:color w:val="303030"/>
          </w:rPr>
          <w:delText>k</w:delText>
        </w:r>
      </w:del>
      <w:del w:id="727" w:author="Adrien" w:date="2013-04-26T12:17:00Z">
        <w:r w:rsidR="00CA6843">
          <w:rPr>
            <w:color w:val="242424"/>
          </w:rPr>
          <w:delText>feedback</w:delText>
        </w:r>
      </w:del>
      <w:r w:rsidRPr="00FA3A2A">
        <w:rPr>
          <w:color w:val="242424"/>
        </w:rPr>
        <w:t xml:space="preserve"> and project viewing will not be included. </w:t>
      </w:r>
    </w:p>
    <w:p w14:paraId="0D2CD248" w14:textId="77777777" w:rsidR="00C82479" w:rsidRPr="00FA3A2A" w:rsidRDefault="00C82479">
      <w:pPr>
        <w:rPr>
          <w:color w:val="242424"/>
        </w:rPr>
      </w:pPr>
    </w:p>
    <w:p w14:paraId="0B8BD2F3" w14:textId="77777777" w:rsidR="00C82479" w:rsidRPr="00FA3A2A" w:rsidRDefault="00C82479">
      <w:pPr>
        <w:rPr>
          <w:color w:val="242424"/>
        </w:rPr>
      </w:pPr>
    </w:p>
    <w:p w14:paraId="0E287000" w14:textId="77777777" w:rsidR="00C82479" w:rsidRPr="009B7CF6" w:rsidRDefault="00C82479">
      <w:pPr>
        <w:rPr>
          <w:ins w:id="728" w:author="John Sullivan" w:date="2013-04-12T12:50:00Z"/>
          <w:rFonts w:ascii="Arial Bold" w:hAnsi="Arial Bold"/>
          <w:color w:val="0F3642"/>
          <w:sz w:val="36"/>
          <w:rPrChange w:id="729" w:author="John Sullivan" w:date="2013-04-26T12:17:00Z">
            <w:rPr>
              <w:ins w:id="730" w:author="John Sullivan" w:date="2013-04-12T12:50:00Z"/>
              <w:rFonts w:ascii="Arial Bold" w:hAnsi="Arial Bold"/>
              <w:color w:val="0F3642"/>
              <w:sz w:val="36"/>
            </w:rPr>
          </w:rPrChange>
        </w:rPr>
      </w:pPr>
      <w:r w:rsidRPr="009B7CF6">
        <w:rPr>
          <w:rFonts w:ascii="Arial Bold" w:hAnsi="Arial Bold"/>
          <w:color w:val="0F3642"/>
          <w:sz w:val="36"/>
          <w:rPrChange w:id="731" w:author="John Sullivan" w:date="2013-04-26T12:17:00Z">
            <w:rPr>
              <w:rFonts w:ascii="Arial Bold" w:hAnsi="Arial Bold"/>
              <w:color w:val="0F3642"/>
              <w:sz w:val="36"/>
            </w:rPr>
          </w:rPrChange>
        </w:rPr>
        <w:t>Alternative Solutions</w:t>
      </w:r>
    </w:p>
    <w:p w14:paraId="4A534C6D" w14:textId="74E64F10" w:rsidR="00803069" w:rsidRPr="009B7CF6" w:rsidRDefault="00CA6843" w:rsidP="00FA3A2A">
      <w:pPr>
        <w:ind w:firstLine="720"/>
        <w:rPr>
          <w:color w:val="242424"/>
          <w:rPrChange w:id="732" w:author="John Sullivan" w:date="2013-04-26T12:17:00Z">
            <w:rPr>
              <w:color w:val="242424"/>
            </w:rPr>
          </w:rPrChange>
        </w:rPr>
      </w:pPr>
      <w:ins w:id="733" w:author="John Sullivan" w:date="2013-04-12T12:50:00Z">
        <w:r>
          <w:rPr>
            <w:color w:val="242424"/>
          </w:rPr>
          <w:t>The possibility of University of Maine adopting</w:t>
        </w:r>
      </w:ins>
      <w:ins w:id="734" w:author="John Sullivan" w:date="2013-04-12T13:12:00Z">
        <w:r w:rsidR="006D5DB1" w:rsidRPr="00FA3A2A">
          <w:rPr>
            <w:color w:val="242424"/>
          </w:rPr>
          <w:t xml:space="preserve"> a</w:t>
        </w:r>
      </w:ins>
      <w:ins w:id="735" w:author="John Sullivan" w:date="2013-04-12T12:50:00Z">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ins>
      <w:ins w:id="736" w:author="John Sullivan" w:date="2013-04-12T12:51:00Z">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w:t>
        </w:r>
        <w:proofErr w:type="spellStart"/>
        <w:r w:rsidR="00803069" w:rsidRPr="00FA3A2A">
          <w:rPr>
            <w:color w:val="242424"/>
          </w:rPr>
          <w:t>Behance</w:t>
        </w:r>
        <w:proofErr w:type="spellEnd"/>
        <w:r w:rsidR="00803069" w:rsidRPr="00FA3A2A">
          <w:rPr>
            <w:color w:val="242424"/>
          </w:rPr>
          <w:t xml:space="preserve">, </w:t>
        </w:r>
      </w:ins>
      <w:proofErr w:type="spellStart"/>
      <w:ins w:id="737" w:author="John Sullivan" w:date="2013-04-12T12:52:00Z">
        <w:r w:rsidR="00803069" w:rsidRPr="00FA3A2A">
          <w:rPr>
            <w:color w:val="242424"/>
          </w:rPr>
          <w:t>Carbonmade</w:t>
        </w:r>
        <w:proofErr w:type="spellEnd"/>
        <w:r w:rsidR="00803069" w:rsidRPr="00FA3A2A">
          <w:rPr>
            <w:color w:val="242424"/>
          </w:rPr>
          <w:t xml:space="preserve"> or </w:t>
        </w:r>
      </w:ins>
      <w:proofErr w:type="spellStart"/>
      <w:ins w:id="738" w:author="John Sullivan" w:date="2013-04-12T12:53:00Z">
        <w:r w:rsidR="00803069" w:rsidRPr="009B7CF6">
          <w:rPr>
            <w:color w:val="242424"/>
            <w:rPrChange w:id="739" w:author="John Sullivan" w:date="2013-04-26T12:17:00Z">
              <w:rPr>
                <w:color w:val="242424"/>
              </w:rPr>
            </w:rPrChange>
          </w:rPr>
          <w:t>ePortfolio</w:t>
        </w:r>
        <w:proofErr w:type="spellEnd"/>
        <w:r w:rsidR="00803069" w:rsidRPr="009B7CF6">
          <w:rPr>
            <w:color w:val="242424"/>
            <w:rPrChange w:id="740" w:author="John Sullivan" w:date="2013-04-26T12:17:00Z">
              <w:rPr>
                <w:color w:val="242424"/>
              </w:rPr>
            </w:rPrChange>
          </w:rPr>
          <w:t xml:space="preserve"> </w:t>
        </w:r>
      </w:ins>
      <w:ins w:id="741" w:author="John Sullivan" w:date="2013-04-12T12:58:00Z">
        <w:r w:rsidR="00CC3FBD" w:rsidRPr="009B7CF6">
          <w:rPr>
            <w:color w:val="242424"/>
            <w:rPrChange w:id="742" w:author="John Sullivan" w:date="2013-04-26T12:17:00Z">
              <w:rPr>
                <w:color w:val="242424"/>
              </w:rPr>
            </w:rPrChange>
          </w:rPr>
          <w:t>was</w:t>
        </w:r>
      </w:ins>
      <w:ins w:id="743" w:author="John Sullivan" w:date="2013-04-12T12:53:00Z">
        <w:r w:rsidR="00CC3FBD" w:rsidRPr="009B7CF6">
          <w:rPr>
            <w:color w:val="242424"/>
            <w:rPrChange w:id="744" w:author="John Sullivan" w:date="2013-04-26T12:17:00Z">
              <w:rPr>
                <w:color w:val="242424"/>
              </w:rPr>
            </w:rPrChange>
          </w:rPr>
          <w:t xml:space="preserve"> considered. However, </w:t>
        </w:r>
      </w:ins>
      <w:ins w:id="745" w:author="John Sullivan" w:date="2013-04-12T13:02:00Z">
        <w:r w:rsidR="00CC3FBD" w:rsidRPr="009B7CF6">
          <w:rPr>
            <w:color w:val="242424"/>
            <w:rPrChange w:id="746" w:author="John Sullivan" w:date="2013-04-26T12:17:00Z">
              <w:rPr>
                <w:color w:val="242424"/>
              </w:rPr>
            </w:rPrChange>
          </w:rPr>
          <w:t xml:space="preserve">the </w:t>
        </w:r>
      </w:ins>
      <w:ins w:id="747" w:author="John Sullivan" w:date="2013-04-12T12:53:00Z">
        <w:r w:rsidR="00803069" w:rsidRPr="009B7CF6">
          <w:rPr>
            <w:color w:val="242424"/>
            <w:rPrChange w:id="748" w:author="John Sullivan" w:date="2013-04-26T12:17:00Z">
              <w:rPr>
                <w:color w:val="242424"/>
              </w:rPr>
            </w:rPrChange>
          </w:rPr>
          <w:t xml:space="preserve">extensive customization </w:t>
        </w:r>
      </w:ins>
      <w:ins w:id="749" w:author="John Sullivan" w:date="2013-04-12T12:59:00Z">
        <w:r w:rsidR="00CC3FBD" w:rsidRPr="009B7CF6">
          <w:rPr>
            <w:color w:val="242424"/>
            <w:rPrChange w:id="750" w:author="John Sullivan" w:date="2013-04-26T12:17:00Z">
              <w:rPr>
                <w:color w:val="242424"/>
              </w:rPr>
            </w:rPrChange>
          </w:rPr>
          <w:t xml:space="preserve">that would be necessary </w:t>
        </w:r>
      </w:ins>
      <w:ins w:id="751" w:author="John Sullivan" w:date="2013-04-12T12:53:00Z">
        <w:r w:rsidR="00803069" w:rsidRPr="009B7CF6">
          <w:rPr>
            <w:color w:val="242424"/>
            <w:rPrChange w:id="752" w:author="John Sullivan" w:date="2013-04-26T12:17:00Z">
              <w:rPr>
                <w:color w:val="242424"/>
              </w:rPr>
            </w:rPrChange>
          </w:rPr>
          <w:t xml:space="preserve">to </w:t>
        </w:r>
      </w:ins>
      <w:ins w:id="753" w:author="John Sullivan" w:date="2013-04-12T13:07:00Z">
        <w:r w:rsidR="00CC3FBD" w:rsidRPr="009B7CF6">
          <w:rPr>
            <w:color w:val="242424"/>
            <w:rPrChange w:id="754" w:author="John Sullivan" w:date="2013-04-26T12:17:00Z">
              <w:rPr>
                <w:color w:val="242424"/>
              </w:rPr>
            </w:rPrChange>
          </w:rPr>
          <w:t>fully</w:t>
        </w:r>
      </w:ins>
      <w:ins w:id="755" w:author="John Sullivan" w:date="2013-04-12T12:53:00Z">
        <w:r w:rsidR="00803069" w:rsidRPr="009B7CF6">
          <w:rPr>
            <w:color w:val="242424"/>
            <w:rPrChange w:id="756" w:author="John Sullivan" w:date="2013-04-26T12:17:00Z">
              <w:rPr>
                <w:color w:val="242424"/>
              </w:rPr>
            </w:rPrChange>
          </w:rPr>
          <w:t xml:space="preserve"> </w:t>
        </w:r>
      </w:ins>
      <w:ins w:id="757" w:author="John Sullivan" w:date="2013-04-12T12:55:00Z">
        <w:r w:rsidR="00803069" w:rsidRPr="009B7CF6">
          <w:rPr>
            <w:color w:val="242424"/>
            <w:rPrChange w:id="758" w:author="John Sullivan" w:date="2013-04-26T12:17:00Z">
              <w:rPr>
                <w:color w:val="242424"/>
              </w:rPr>
            </w:rPrChange>
          </w:rPr>
          <w:t>address</w:t>
        </w:r>
      </w:ins>
      <w:ins w:id="759" w:author="John Sullivan" w:date="2013-04-12T12:53:00Z">
        <w:r w:rsidR="00803069" w:rsidRPr="009B7CF6">
          <w:rPr>
            <w:color w:val="242424"/>
            <w:rPrChange w:id="760" w:author="John Sullivan" w:date="2013-04-26T12:17:00Z">
              <w:rPr>
                <w:color w:val="242424"/>
              </w:rPr>
            </w:rPrChange>
          </w:rPr>
          <w:t xml:space="preserve"> </w:t>
        </w:r>
      </w:ins>
      <w:ins w:id="761" w:author="John Sullivan" w:date="2013-04-12T12:55:00Z">
        <w:r w:rsidR="00CC3FBD" w:rsidRPr="009B7CF6">
          <w:rPr>
            <w:color w:val="242424"/>
            <w:rPrChange w:id="762" w:author="John Sullivan" w:date="2013-04-26T12:17:00Z">
              <w:rPr>
                <w:color w:val="242424"/>
              </w:rPr>
            </w:rPrChange>
          </w:rPr>
          <w:t>the specific</w:t>
        </w:r>
        <w:r w:rsidR="00803069" w:rsidRPr="009B7CF6">
          <w:rPr>
            <w:color w:val="242424"/>
            <w:rPrChange w:id="763" w:author="John Sullivan" w:date="2013-04-26T12:17:00Z">
              <w:rPr>
                <w:color w:val="242424"/>
              </w:rPr>
            </w:rPrChange>
          </w:rPr>
          <w:t xml:space="preserve"> </w:t>
        </w:r>
      </w:ins>
      <w:ins w:id="764" w:author="John Sullivan" w:date="2013-04-12T12:58:00Z">
        <w:r w:rsidR="00CC3FBD" w:rsidRPr="009B7CF6">
          <w:rPr>
            <w:color w:val="242424"/>
            <w:rPrChange w:id="765" w:author="John Sullivan" w:date="2013-04-26T12:17:00Z">
              <w:rPr>
                <w:color w:val="242424"/>
              </w:rPr>
            </w:rPrChange>
          </w:rPr>
          <w:t>needs</w:t>
        </w:r>
      </w:ins>
      <w:ins w:id="766" w:author="John Sullivan" w:date="2013-04-12T12:55:00Z">
        <w:r w:rsidR="00803069" w:rsidRPr="009B7CF6">
          <w:rPr>
            <w:color w:val="242424"/>
            <w:rPrChange w:id="767" w:author="John Sullivan" w:date="2013-04-26T12:17:00Z">
              <w:rPr>
                <w:color w:val="242424"/>
              </w:rPr>
            </w:rPrChange>
          </w:rPr>
          <w:t xml:space="preserve"> of </w:t>
        </w:r>
        <w:r w:rsidR="00803069" w:rsidRPr="009B7CF6">
          <w:rPr>
            <w:color w:val="242424"/>
            <w:rPrChange w:id="768" w:author="John Sullivan" w:date="2013-04-26T12:17:00Z">
              <w:rPr>
                <w:color w:val="242424"/>
              </w:rPr>
            </w:rPrChange>
          </w:rPr>
          <w:lastRenderedPageBreak/>
          <w:t>the University of Maine</w:t>
        </w:r>
      </w:ins>
      <w:ins w:id="769" w:author="John Sullivan" w:date="2013-04-12T12:56:00Z">
        <w:r w:rsidR="00803069" w:rsidRPr="009B7CF6">
          <w:rPr>
            <w:color w:val="242424"/>
            <w:rPrChange w:id="770" w:author="John Sullivan" w:date="2013-04-26T12:17:00Z">
              <w:rPr>
                <w:color w:val="242424"/>
              </w:rPr>
            </w:rPrChange>
          </w:rPr>
          <w:t xml:space="preserve"> community are not feasible</w:t>
        </w:r>
        <w:r w:rsidR="00CC3FBD" w:rsidRPr="009B7CF6">
          <w:rPr>
            <w:color w:val="242424"/>
            <w:rPrChange w:id="771" w:author="John Sullivan" w:date="2013-04-26T12:17:00Z">
              <w:rPr>
                <w:color w:val="242424"/>
              </w:rPr>
            </w:rPrChange>
          </w:rPr>
          <w:t xml:space="preserve">, leaving any such solution a </w:t>
        </w:r>
      </w:ins>
      <w:ins w:id="772" w:author="John Sullivan" w:date="2013-04-12T13:04:00Z">
        <w:r w:rsidR="00CC3FBD" w:rsidRPr="009B7CF6">
          <w:rPr>
            <w:color w:val="242424"/>
            <w:rPrChange w:id="773" w:author="John Sullivan" w:date="2013-04-26T12:17:00Z">
              <w:rPr>
                <w:color w:val="242424"/>
              </w:rPr>
            </w:rPrChange>
          </w:rPr>
          <w:t xml:space="preserve">compromise at best. Additionally, developing in-house represents a substantial cost savings over </w:t>
        </w:r>
      </w:ins>
      <w:ins w:id="774" w:author="John Sullivan" w:date="2013-04-12T13:07:00Z">
        <w:r w:rsidR="00CC3FBD" w:rsidRPr="009B7CF6">
          <w:rPr>
            <w:color w:val="242424"/>
            <w:rPrChange w:id="775" w:author="John Sullivan" w:date="2013-04-26T12:17:00Z">
              <w:rPr>
                <w:color w:val="242424"/>
              </w:rPr>
            </w:rPrChange>
          </w:rPr>
          <w:t xml:space="preserve">the </w:t>
        </w:r>
      </w:ins>
      <w:ins w:id="776" w:author="John Sullivan" w:date="2013-04-12T13:04:00Z">
        <w:r w:rsidR="00CC3FBD" w:rsidRPr="009B7CF6">
          <w:rPr>
            <w:color w:val="242424"/>
            <w:rPrChange w:id="777" w:author="John Sullivan" w:date="2013-04-26T12:17:00Z">
              <w:rPr>
                <w:color w:val="242424"/>
              </w:rPr>
            </w:rPrChange>
          </w:rPr>
          <w:t>purchase or subscription to a 3</w:t>
        </w:r>
        <w:r w:rsidR="00CC3FBD" w:rsidRPr="009B7CF6">
          <w:rPr>
            <w:color w:val="242424"/>
            <w:vertAlign w:val="superscript"/>
            <w:rPrChange w:id="778" w:author="John Sullivan" w:date="2013-04-26T12:17:00Z">
              <w:rPr>
                <w:color w:val="242424"/>
                <w:vertAlign w:val="superscript"/>
              </w:rPr>
            </w:rPrChange>
          </w:rPr>
          <w:t>rd</w:t>
        </w:r>
        <w:r w:rsidR="00CC3FBD" w:rsidRPr="009B7CF6">
          <w:rPr>
            <w:color w:val="242424"/>
            <w:rPrChange w:id="779" w:author="John Sullivan" w:date="2013-04-26T12:17:00Z">
              <w:rPr>
                <w:color w:val="242424"/>
              </w:rPr>
            </w:rPrChange>
          </w:rPr>
          <w:t xml:space="preserve"> </w:t>
        </w:r>
      </w:ins>
      <w:ins w:id="780" w:author="John Sullivan" w:date="2013-04-12T13:06:00Z">
        <w:r w:rsidR="00CC3FBD" w:rsidRPr="009B7CF6">
          <w:rPr>
            <w:color w:val="242424"/>
            <w:rPrChange w:id="781" w:author="John Sullivan" w:date="2013-04-26T12:17:00Z">
              <w:rPr>
                <w:color w:val="242424"/>
              </w:rPr>
            </w:rPrChange>
          </w:rPr>
          <w:t xml:space="preserve">party system. </w:t>
        </w:r>
      </w:ins>
    </w:p>
    <w:p w14:paraId="405D5A8F" w14:textId="77777777" w:rsidR="00C82479" w:rsidRPr="009B7CF6" w:rsidRDefault="00C82479">
      <w:pPr>
        <w:rPr>
          <w:color w:val="242424"/>
          <w:rPrChange w:id="782" w:author="John Sullivan" w:date="2013-04-26T12:17:00Z">
            <w:rPr>
              <w:color w:val="242424"/>
            </w:rPr>
          </w:rPrChange>
        </w:rPr>
      </w:pPr>
    </w:p>
    <w:p w14:paraId="58680061" w14:textId="77777777" w:rsidR="00C82479" w:rsidRPr="009B7CF6" w:rsidRDefault="00C82479">
      <w:pPr>
        <w:rPr>
          <w:color w:val="242424"/>
          <w:rPrChange w:id="783" w:author="John Sullivan" w:date="2013-04-26T12:17:00Z">
            <w:rPr>
              <w:color w:val="242424"/>
            </w:rPr>
          </w:rPrChange>
        </w:rPr>
      </w:pPr>
    </w:p>
    <w:p w14:paraId="28E380AD" w14:textId="77777777" w:rsidR="00C82479" w:rsidRPr="009B7CF6" w:rsidRDefault="00C82479">
      <w:pPr>
        <w:rPr>
          <w:color w:val="242424"/>
          <w:rPrChange w:id="784" w:author="John Sullivan" w:date="2013-04-26T12:17:00Z">
            <w:rPr>
              <w:color w:val="242424"/>
            </w:rPr>
          </w:rPrChange>
        </w:rPr>
      </w:pPr>
    </w:p>
    <w:p w14:paraId="3ACC34DB" w14:textId="77777777" w:rsidR="00C82479" w:rsidRPr="009B7CF6" w:rsidRDefault="00C82479">
      <w:pPr>
        <w:rPr>
          <w:rFonts w:ascii="Arial Bold" w:hAnsi="Arial Bold"/>
          <w:color w:val="0F3642"/>
          <w:sz w:val="36"/>
          <w:rPrChange w:id="785" w:author="John Sullivan" w:date="2013-04-26T12:17:00Z">
            <w:rPr>
              <w:rFonts w:ascii="Arial Bold" w:hAnsi="Arial Bold"/>
              <w:color w:val="0F3642"/>
              <w:sz w:val="36"/>
            </w:rPr>
          </w:rPrChange>
        </w:rPr>
      </w:pPr>
      <w:r w:rsidRPr="009B7CF6">
        <w:rPr>
          <w:rFonts w:ascii="Arial Bold" w:hAnsi="Arial Bold"/>
          <w:color w:val="0F3642"/>
          <w:sz w:val="36"/>
          <w:rPrChange w:id="786" w:author="John Sullivan" w:date="2013-04-26T12:17:00Z">
            <w:rPr>
              <w:rFonts w:ascii="Arial Bold" w:hAnsi="Arial Bold"/>
              <w:color w:val="0F3642"/>
              <w:sz w:val="36"/>
            </w:rPr>
          </w:rPrChange>
        </w:rPr>
        <w:t>Technical Approach</w:t>
      </w:r>
    </w:p>
    <w:p w14:paraId="47147E64" w14:textId="77777777" w:rsidR="00C82479" w:rsidRPr="009B7CF6" w:rsidRDefault="00C82479">
      <w:pPr>
        <w:rPr>
          <w:color w:val="242424"/>
          <w:rPrChange w:id="787" w:author="John Sullivan" w:date="2013-04-26T12:17:00Z">
            <w:rPr>
              <w:color w:val="242424"/>
            </w:rPr>
          </w:rPrChange>
        </w:rPr>
      </w:pPr>
    </w:p>
    <w:p w14:paraId="78418B15" w14:textId="7024D02F" w:rsidR="00C82479" w:rsidRPr="00FA3A2A" w:rsidRDefault="00C82479">
      <w:pPr>
        <w:ind w:firstLine="720"/>
        <w:rPr>
          <w:color w:val="242424"/>
        </w:rPr>
      </w:pPr>
      <w:r w:rsidRPr="009B7CF6">
        <w:rPr>
          <w:color w:val="242424"/>
          <w:rPrChange w:id="788" w:author="John Sullivan" w:date="2013-04-26T12:17:00Z">
            <w:rPr>
              <w:color w:val="242424"/>
            </w:rPr>
          </w:rPrChange>
        </w:rPr>
        <w:t>The technical decisions were made primarily out of convenience to leverage existing skills and implementations in other projects. Distinct libraries were chosen instead of</w:t>
      </w:r>
      <w:del w:id="789" w:author="John Sullivan" w:date="2013-04-12T13:09:00Z">
        <w:r w:rsidRPr="009B7CF6">
          <w:rPr>
            <w:color w:val="242424"/>
            <w:rPrChange w:id="790" w:author="John Sullivan" w:date="2013-04-26T12:17:00Z">
              <w:rPr>
                <w:color w:val="242424"/>
              </w:rPr>
            </w:rPrChange>
          </w:rPr>
          <w:delText xml:space="preserve"> </w:delText>
        </w:r>
      </w:del>
      <w:ins w:id="791" w:author="Adrien" w:date="2013-04-26T12:17:00Z">
        <w:r w:rsidR="0047529F" w:rsidRPr="0047529F">
          <w:rPr>
            <w:color w:val="242424"/>
            <w:rPrChange w:id="792" w:author="Author" w:date="2013-04-12T16:41:00Z">
              <w:rPr>
                <w:rFonts w:ascii="Corbel" w:hAnsi="Corbel"/>
                <w:color w:val="303030"/>
              </w:rPr>
            </w:rPrChange>
          </w:rPr>
          <w:t xml:space="preserve"> </w:t>
        </w:r>
      </w:ins>
      <w:r w:rsidRPr="00FA3A2A">
        <w:rPr>
          <w:color w:val="242424"/>
        </w:rPr>
        <w:t xml:space="preserve">customizing a content management </w:t>
      </w:r>
      <w:ins w:id="793" w:author="Adrien" w:date="2013-04-26T12:17:00Z">
        <w:r w:rsidR="0047529F" w:rsidRPr="0047529F">
          <w:rPr>
            <w:color w:val="242424"/>
            <w:rPrChange w:id="794" w:author="Author" w:date="2013-04-12T16:41:00Z">
              <w:rPr>
                <w:rFonts w:ascii="Corbel" w:hAnsi="Corbel"/>
                <w:color w:val="303030"/>
              </w:rPr>
            </w:rPrChange>
          </w:rPr>
          <w:t>system</w:t>
        </w:r>
      </w:ins>
      <w:del w:id="795" w:author="John Sullivan" w:date="2013-04-12T13:10:00Z">
        <w:r w:rsidR="0047529F" w:rsidRPr="0047529F">
          <w:rPr>
            <w:color w:val="242424"/>
            <w:rPrChange w:id="796" w:author="Author" w:date="2013-04-12T16:41:00Z">
              <w:rPr>
                <w:rFonts w:ascii="Corbel" w:hAnsi="Corbel"/>
                <w:color w:val="303030"/>
              </w:rPr>
            </w:rPrChange>
          </w:rPr>
          <w:delText>s</w:delText>
        </w:r>
      </w:del>
      <w:del w:id="797" w:author="Adrien" w:date="2013-04-26T12:17:00Z">
        <w:r w:rsidRPr="009B7CF6">
          <w:rPr>
            <w:color w:val="242424"/>
          </w:rPr>
          <w:delText>sys</w:delText>
        </w:r>
        <w:bookmarkStart w:id="798" w:name="GoBack1"/>
        <w:bookmarkEnd w:id="798"/>
        <w:r w:rsidRPr="009B7CF6">
          <w:rPr>
            <w:color w:val="242424"/>
          </w:rPr>
          <w:delText>tem</w:delText>
        </w:r>
      </w:del>
      <w:r w:rsidRPr="00FA3A2A">
        <w:rPr>
          <w:color w:val="242424"/>
        </w:rPr>
        <w:t xml:space="preserve"> to minimize extraneous functionality and ease adoption by new developers. As well, additional libraries can be added to the system with relative ease.</w:t>
      </w:r>
    </w:p>
    <w:p w14:paraId="05818CC8" w14:textId="77777777" w:rsidR="00C82479" w:rsidRPr="00FA3A2A" w:rsidRDefault="00C82479">
      <w:pPr>
        <w:rPr>
          <w:color w:val="242424"/>
        </w:rPr>
      </w:pPr>
    </w:p>
    <w:p w14:paraId="56029AB7" w14:textId="77777777" w:rsidR="00C82479" w:rsidRPr="009B7CF6" w:rsidRDefault="00C82479">
      <w:pPr>
        <w:rPr>
          <w:rFonts w:ascii="Arial Bold" w:hAnsi="Arial Bold"/>
          <w:color w:val="0F3642"/>
          <w:rPrChange w:id="799" w:author="John Sullivan" w:date="2013-04-26T12:17:00Z">
            <w:rPr>
              <w:rFonts w:ascii="Arial Bold" w:hAnsi="Arial Bold"/>
              <w:color w:val="0F3642"/>
            </w:rPr>
          </w:rPrChange>
        </w:rPr>
      </w:pPr>
    </w:p>
    <w:p w14:paraId="3CF631F3" w14:textId="77777777" w:rsidR="00C82479" w:rsidRPr="009B7CF6" w:rsidRDefault="00C82479">
      <w:pPr>
        <w:rPr>
          <w:color w:val="242424"/>
          <w:rPrChange w:id="800" w:author="John Sullivan" w:date="2013-04-26T12:17:00Z">
            <w:rPr>
              <w:color w:val="242424"/>
            </w:rPr>
          </w:rPrChange>
        </w:rPr>
      </w:pPr>
      <w:r w:rsidRPr="009B7CF6">
        <w:rPr>
          <w:rFonts w:ascii="Arial Bold" w:hAnsi="Arial Bold"/>
          <w:color w:val="0F3642"/>
          <w:rPrChange w:id="801" w:author="John Sullivan" w:date="2013-04-26T12:17:00Z">
            <w:rPr>
              <w:rFonts w:ascii="Arial Bold" w:hAnsi="Arial Bold"/>
              <w:color w:val="0F3642"/>
            </w:rPr>
          </w:rPrChange>
        </w:rPr>
        <w:t>Server Side</w:t>
      </w:r>
    </w:p>
    <w:p w14:paraId="4BE71E74" w14:textId="77777777" w:rsidR="00C82479" w:rsidRPr="009B7CF6" w:rsidRDefault="00C82479">
      <w:pPr>
        <w:rPr>
          <w:color w:val="242424"/>
          <w:rPrChange w:id="802" w:author="John Sullivan" w:date="2013-04-26T12:17:00Z">
            <w:rPr>
              <w:color w:val="242424"/>
            </w:rPr>
          </w:rPrChange>
        </w:rPr>
      </w:pPr>
    </w:p>
    <w:p w14:paraId="7C88268C" w14:textId="77777777" w:rsidR="00C82479" w:rsidRPr="00FA3A2A" w:rsidRDefault="00C82479">
      <w:pPr>
        <w:ind w:firstLine="720"/>
        <w:rPr>
          <w:color w:val="242424"/>
        </w:rPr>
      </w:pPr>
      <w:r w:rsidRPr="009B7CF6">
        <w:rPr>
          <w:color w:val="242424"/>
          <w:rPrChange w:id="803" w:author="John Sullivan" w:date="2013-04-26T12:17:00Z">
            <w:rPr>
              <w:color w:val="242424"/>
            </w:rPr>
          </w:rPrChange>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E3BC3F8" w14:textId="77777777" w:rsidR="00C82479" w:rsidRPr="00FA3A2A" w:rsidRDefault="00C82479">
      <w:pPr>
        <w:rPr>
          <w:color w:val="242424"/>
        </w:rPr>
      </w:pPr>
    </w:p>
    <w:p w14:paraId="25D9C55B" w14:textId="77777777" w:rsidR="00C82479" w:rsidRPr="00FA3A2A" w:rsidRDefault="00C82479">
      <w:pPr>
        <w:rPr>
          <w:color w:val="242424"/>
        </w:rPr>
      </w:pPr>
    </w:p>
    <w:p w14:paraId="2E74F9BE" w14:textId="77777777" w:rsidR="00C82479" w:rsidRPr="009B7CF6" w:rsidRDefault="00C82479">
      <w:pPr>
        <w:rPr>
          <w:rFonts w:ascii="Arial Bold" w:hAnsi="Arial Bold"/>
          <w:color w:val="0F3642"/>
          <w:rPrChange w:id="804" w:author="John Sullivan" w:date="2013-04-26T12:17:00Z">
            <w:rPr>
              <w:rFonts w:ascii="Arial Bold" w:hAnsi="Arial Bold"/>
              <w:color w:val="0F3642"/>
            </w:rPr>
          </w:rPrChange>
        </w:rPr>
      </w:pPr>
      <w:r w:rsidRPr="009B7CF6">
        <w:rPr>
          <w:rFonts w:ascii="Arial Bold" w:hAnsi="Arial Bold"/>
          <w:color w:val="0F3642"/>
          <w:rPrChange w:id="805" w:author="John Sullivan" w:date="2013-04-26T12:17:00Z">
            <w:rPr>
              <w:rFonts w:ascii="Arial Bold" w:hAnsi="Arial Bold"/>
              <w:color w:val="0F3642"/>
            </w:rPr>
          </w:rPrChange>
        </w:rPr>
        <w:t xml:space="preserve">Client Side </w:t>
      </w:r>
    </w:p>
    <w:p w14:paraId="589DC504" w14:textId="77777777" w:rsidR="00C82479" w:rsidRPr="009B7CF6" w:rsidRDefault="00C82479">
      <w:pPr>
        <w:rPr>
          <w:color w:val="242424"/>
          <w:rPrChange w:id="806" w:author="John Sullivan" w:date="2013-04-26T12:17:00Z">
            <w:rPr>
              <w:color w:val="242424"/>
            </w:rPr>
          </w:rPrChange>
        </w:rPr>
      </w:pPr>
    </w:p>
    <w:p w14:paraId="379BFFDF" w14:textId="77777777" w:rsidR="00C82479" w:rsidRPr="009B7CF6" w:rsidRDefault="00C82479">
      <w:pPr>
        <w:ind w:firstLine="720"/>
        <w:rPr>
          <w:color w:val="242424"/>
          <w:rPrChange w:id="807" w:author="John Sullivan" w:date="2013-04-26T12:17:00Z">
            <w:rPr>
              <w:color w:val="242424"/>
            </w:rPr>
          </w:rPrChange>
        </w:rPr>
      </w:pPr>
      <w:r w:rsidRPr="009B7CF6">
        <w:rPr>
          <w:color w:val="242424"/>
          <w:rPrChange w:id="808" w:author="John Sullivan" w:date="2013-04-26T12:17:00Z">
            <w:rPr>
              <w:color w:val="242424"/>
            </w:rPr>
          </w:rPrChange>
        </w:rPr>
        <w:t xml:space="preserve">Twitter bootstrap will be used to ease html structures and </w:t>
      </w:r>
      <w:proofErr w:type="spellStart"/>
      <w:r w:rsidRPr="009B7CF6">
        <w:rPr>
          <w:color w:val="242424"/>
          <w:rPrChange w:id="809" w:author="John Sullivan" w:date="2013-04-26T12:17:00Z">
            <w:rPr>
              <w:color w:val="242424"/>
            </w:rPr>
          </w:rPrChange>
        </w:rPr>
        <w:t>JQuery</w:t>
      </w:r>
      <w:proofErr w:type="spellEnd"/>
      <w:r w:rsidRPr="009B7CF6">
        <w:rPr>
          <w:color w:val="242424"/>
          <w:rPrChange w:id="810" w:author="John Sullivan" w:date="2013-04-26T12:17:00Z">
            <w:rPr>
              <w:color w:val="242424"/>
            </w:rPr>
          </w:rPrChange>
        </w:rPr>
        <w:t xml:space="preserve"> will be used for DOM manipulation where necessary. Other JavaScript frameworks will be explored as needed such as underscore.js and </w:t>
      </w:r>
      <w:proofErr w:type="spellStart"/>
      <w:r w:rsidRPr="009B7CF6">
        <w:rPr>
          <w:color w:val="242424"/>
          <w:rPrChange w:id="811" w:author="John Sullivan" w:date="2013-04-26T12:17:00Z">
            <w:rPr>
              <w:color w:val="242424"/>
            </w:rPr>
          </w:rPrChange>
        </w:rPr>
        <w:t>JQueryUI</w:t>
      </w:r>
      <w:proofErr w:type="spellEnd"/>
      <w:r w:rsidRPr="009B7CF6">
        <w:rPr>
          <w:color w:val="242424"/>
          <w:rPrChange w:id="812" w:author="John Sullivan" w:date="2013-04-26T12:17:00Z">
            <w:rPr>
              <w:color w:val="242424"/>
            </w:rPr>
          </w:rPrChange>
        </w:rPr>
        <w:t>.</w:t>
      </w:r>
    </w:p>
    <w:p w14:paraId="76B3EA8C" w14:textId="77777777" w:rsidR="00C82479" w:rsidRPr="009B7CF6" w:rsidRDefault="00C82479">
      <w:pPr>
        <w:rPr>
          <w:color w:val="242424"/>
          <w:rPrChange w:id="813" w:author="John Sullivan" w:date="2013-04-26T12:17:00Z">
            <w:rPr>
              <w:color w:val="242424"/>
            </w:rPr>
          </w:rPrChange>
        </w:rPr>
      </w:pPr>
    </w:p>
    <w:p w14:paraId="6F39E335" w14:textId="77777777" w:rsidR="00C82479" w:rsidRPr="009B7CF6" w:rsidRDefault="00C82479">
      <w:pPr>
        <w:rPr>
          <w:color w:val="242424"/>
          <w:rPrChange w:id="814" w:author="John Sullivan" w:date="2013-04-26T12:17:00Z">
            <w:rPr>
              <w:color w:val="242424"/>
            </w:rPr>
          </w:rPrChange>
        </w:rPr>
      </w:pPr>
    </w:p>
    <w:p w14:paraId="1ACE6D41" w14:textId="77777777" w:rsidR="00C82479" w:rsidRPr="009B7CF6" w:rsidRDefault="00C82479">
      <w:pPr>
        <w:rPr>
          <w:rFonts w:ascii="Arial Bold" w:hAnsi="Arial Bold"/>
          <w:color w:val="0F3642"/>
          <w:rPrChange w:id="815" w:author="John Sullivan" w:date="2013-04-26T12:17:00Z">
            <w:rPr>
              <w:rFonts w:ascii="Arial Bold" w:hAnsi="Arial Bold"/>
              <w:color w:val="0F3642"/>
            </w:rPr>
          </w:rPrChange>
        </w:rPr>
      </w:pPr>
      <w:r w:rsidRPr="009B7CF6">
        <w:rPr>
          <w:rFonts w:ascii="Arial Bold" w:hAnsi="Arial Bold"/>
          <w:color w:val="0F3642"/>
          <w:rPrChange w:id="816" w:author="John Sullivan" w:date="2013-04-26T12:17:00Z">
            <w:rPr>
              <w:rFonts w:ascii="Arial Bold" w:hAnsi="Arial Bold"/>
              <w:color w:val="0F3642"/>
            </w:rPr>
          </w:rPrChange>
        </w:rPr>
        <w:t>Source Control Management</w:t>
      </w:r>
    </w:p>
    <w:p w14:paraId="7C4219F8" w14:textId="77777777" w:rsidR="00C82479" w:rsidRPr="009B7CF6" w:rsidRDefault="00C82479">
      <w:pPr>
        <w:rPr>
          <w:color w:val="242424"/>
          <w:rPrChange w:id="817" w:author="John Sullivan" w:date="2013-04-26T12:17:00Z">
            <w:rPr>
              <w:color w:val="242424"/>
            </w:rPr>
          </w:rPrChange>
        </w:rPr>
      </w:pPr>
    </w:p>
    <w:p w14:paraId="0EEB4A9D" w14:textId="77777777" w:rsidR="00C82479" w:rsidRPr="00FA3A2A"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4"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13D7F8B0" w14:textId="77777777" w:rsidR="00C82479" w:rsidRPr="00FA3A2A" w:rsidRDefault="00C82479">
      <w:pPr>
        <w:rPr>
          <w:color w:val="242424"/>
        </w:rPr>
      </w:pPr>
    </w:p>
    <w:p w14:paraId="5F6C37B3" w14:textId="77777777" w:rsidR="00C82479" w:rsidRPr="00FA3A2A" w:rsidRDefault="00C82479">
      <w:pPr>
        <w:rPr>
          <w:color w:val="242424"/>
        </w:rPr>
      </w:pPr>
    </w:p>
    <w:p w14:paraId="55A1BDF8" w14:textId="77777777" w:rsidR="00C82479" w:rsidRPr="009B7CF6" w:rsidRDefault="00C82479">
      <w:pPr>
        <w:rPr>
          <w:color w:val="242424"/>
          <w:rPrChange w:id="818" w:author="John Sullivan" w:date="2013-04-26T12:17:00Z">
            <w:rPr>
              <w:color w:val="242424"/>
            </w:rPr>
          </w:rPrChange>
        </w:rPr>
      </w:pPr>
    </w:p>
    <w:p w14:paraId="3901BB2B" w14:textId="77777777" w:rsidR="00C82479" w:rsidRPr="009B7CF6" w:rsidRDefault="00C82479">
      <w:pPr>
        <w:rPr>
          <w:color w:val="242424"/>
          <w:rPrChange w:id="819" w:author="John Sullivan" w:date="2013-04-26T12:17:00Z">
            <w:rPr>
              <w:color w:val="242424"/>
            </w:rPr>
          </w:rPrChange>
        </w:rPr>
      </w:pPr>
    </w:p>
    <w:p w14:paraId="127645ED" w14:textId="77777777" w:rsidR="00C82479" w:rsidRPr="009B7CF6" w:rsidRDefault="00C82479">
      <w:pPr>
        <w:rPr>
          <w:rFonts w:ascii="Arial Bold" w:hAnsi="Arial Bold"/>
          <w:color w:val="0F3642"/>
          <w:sz w:val="36"/>
          <w:rPrChange w:id="820" w:author="John Sullivan" w:date="2013-04-26T12:17:00Z">
            <w:rPr>
              <w:rFonts w:ascii="Arial Bold" w:hAnsi="Arial Bold"/>
              <w:color w:val="0F3642"/>
              <w:sz w:val="36"/>
            </w:rPr>
          </w:rPrChange>
        </w:rPr>
      </w:pPr>
      <w:r w:rsidRPr="009B7CF6">
        <w:rPr>
          <w:rFonts w:ascii="Arial Bold" w:hAnsi="Arial Bold"/>
          <w:color w:val="0F3642"/>
          <w:sz w:val="36"/>
          <w:rPrChange w:id="821" w:author="John Sullivan" w:date="2013-04-26T12:17:00Z">
            <w:rPr>
              <w:rFonts w:ascii="Arial Bold" w:hAnsi="Arial Bold"/>
              <w:color w:val="0F3642"/>
              <w:sz w:val="36"/>
            </w:rPr>
          </w:rPrChange>
        </w:rPr>
        <w:t>Design Approach</w:t>
      </w:r>
    </w:p>
    <w:p w14:paraId="5E655EC0" w14:textId="77777777" w:rsidR="00C82479" w:rsidRPr="009B7CF6" w:rsidRDefault="00C82479">
      <w:pPr>
        <w:rPr>
          <w:color w:val="242424"/>
          <w:rPrChange w:id="822" w:author="John Sullivan" w:date="2013-04-26T12:17:00Z">
            <w:rPr>
              <w:color w:val="242424"/>
            </w:rPr>
          </w:rPrChange>
        </w:rPr>
      </w:pPr>
    </w:p>
    <w:p w14:paraId="54AE7EF6" w14:textId="77777777" w:rsidR="00C82479" w:rsidDel="00B3234C" w:rsidRDefault="00FA3A2A">
      <w:pPr>
        <w:rPr>
          <w:del w:id="823" w:author="John Sullivan" w:date="2013-04-22T15:18:00Z"/>
          <w:color w:val="242424"/>
          <w:rPrChange w:id="824" w:author="Author" w:date="2013-04-12T16:41:00Z">
            <w:rPr>
              <w:del w:id="825" w:author="John Sullivan" w:date="2013-04-22T15:18:00Z"/>
              <w:rFonts w:ascii="Corbel" w:hAnsi="Corbel"/>
              <w:color w:val="303030"/>
            </w:rPr>
          </w:rPrChange>
        </w:rPr>
      </w:pPr>
      <w:ins w:id="826" w:author="John Sullivan" w:date="2013-04-16T17:29:00Z">
        <w:r>
          <w:rPr>
            <w:rFonts w:ascii="Arial Bold" w:hAnsi="Arial Bold"/>
            <w:noProof/>
            <w:color w:val="FFFDFD"/>
            <w:sz w:val="48"/>
          </w:rPr>
          <w:lastRenderedPageBreak/>
          <w:pict w14:anchorId="4F539A14">
            <v:rect id="Rectangle 41" o:spid="_x0000_s1069" style="position:absolute;margin-left:52pt;margin-top:68.3pt;width:560pt;height:45pt;z-index:-25159833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14:paraId="554AC69C" w14:textId="77777777" w:rsidR="002A47E3" w:rsidRPr="009D56A8" w:rsidRDefault="002A47E3" w:rsidP="00B25243">
                    <w:pPr>
                      <w:rPr>
                        <w:ins w:id="827" w:author="John Sullivan" w:date="2013-04-16T17:29:00Z"/>
                        <w:color w:val="242424"/>
                      </w:rPr>
                    </w:pPr>
                    <w:ins w:id="828" w:author="John Sullivan" w:date="2013-04-16T17:30:00Z">
                      <w:r>
                        <w:rPr>
                          <w:rFonts w:ascii="Arial Bold" w:hAnsi="Arial Bold"/>
                          <w:color w:val="FFFDFD"/>
                          <w:sz w:val="48"/>
                        </w:rPr>
                        <w:t xml:space="preserve">Global Terms &amp; </w:t>
                      </w:r>
                    </w:ins>
                    <w:ins w:id="829" w:author="John Sullivan" w:date="2013-04-16T17:29:00Z">
                      <w:r>
                        <w:rPr>
                          <w:rFonts w:ascii="Arial Bold" w:hAnsi="Arial Bold"/>
                          <w:color w:val="FFFDFD"/>
                          <w:sz w:val="48"/>
                        </w:rPr>
                        <w:t>Definitions</w:t>
                      </w:r>
                    </w:ins>
                  </w:p>
                  <w:p w14:paraId="30B2243E" w14:textId="77777777" w:rsidR="002A47E3" w:rsidRDefault="002A47E3">
                    <w:pPr>
                      <w:pStyle w:val="FreeFormA"/>
                      <w:rPr>
                        <w:ins w:id="830" w:author="Author" w:date="2013-04-12T16:41:00Z"/>
                        <w:rFonts w:ascii="Times New Roman" w:eastAsia="Times New Roman" w:hAnsi="Times New Roman"/>
                        <w:color w:val="auto"/>
                        <w:sz w:val="20"/>
                      </w:rPr>
                    </w:pPr>
                  </w:p>
                </w:txbxContent>
              </v:textbox>
              <w10:wrap type="through" anchorx="page" anchory="page"/>
            </v:rect>
          </w:pict>
        </w:r>
      </w:ins>
    </w:p>
    <w:p w14:paraId="4549829A" w14:textId="77777777" w:rsidR="0047529F" w:rsidRPr="0047529F" w:rsidRDefault="00C82479">
      <w:pPr>
        <w:rPr>
          <w:ins w:id="831" w:author="Adrien" w:date="2013-04-26T12:17:00Z"/>
          <w:rFonts w:ascii="Times New Roman" w:hAnsi="Times New Roman"/>
          <w:rPrChange w:id="832" w:author="Author" w:date="2013-04-12T16:41:00Z">
            <w:rPr>
              <w:ins w:id="833" w:author="Adrien" w:date="2013-04-26T12:17:00Z"/>
              <w:rFonts w:ascii="Corbel" w:hAnsi="Corbel"/>
              <w:color w:val="303030"/>
            </w:rPr>
          </w:rPrChange>
        </w:rPr>
        <w:pPrChange w:id="834" w:author="John Sullivan" w:date="2013-04-22T15:18:00Z">
          <w:pPr>
            <w:pStyle w:val="FreeForm"/>
          </w:pPr>
        </w:pPrChange>
      </w:pPr>
      <w:del w:id="835" w:author="John Sullivan" w:date="2013-04-22T13:51:00Z">
        <w:r w:rsidDel="00466E4D">
          <w:br w:type="page"/>
        </w:r>
      </w:del>
    </w:p>
    <w:p w14:paraId="3024229E" w14:textId="77777777" w:rsidR="00C82479" w:rsidDel="00B25243" w:rsidRDefault="0047529F">
      <w:pPr>
        <w:rPr>
          <w:del w:id="836" w:author="John Sullivan" w:date="2013-04-16T17:29:00Z"/>
          <w:rFonts w:ascii="Arial Bold" w:hAnsi="Arial Bold"/>
          <w:color w:val="0F3642"/>
          <w:sz w:val="36"/>
          <w:rPrChange w:id="837" w:author="Author" w:date="2013-04-12T16:41:00Z">
            <w:rPr>
              <w:del w:id="838" w:author="John Sullivan" w:date="2013-04-16T17:29:00Z"/>
              <w:rFonts w:ascii="Arial Bold" w:hAnsi="Arial Bold"/>
              <w:color w:val="1A4654"/>
              <w:sz w:val="36"/>
            </w:rPr>
          </w:rPrChange>
        </w:rPr>
      </w:pPr>
      <w:ins w:id="839" w:author="Adrien" w:date="2013-04-26T12:17:00Z">
        <w:r w:rsidRPr="0047529F">
          <w:rPr>
            <w:rFonts w:ascii="Arial Bold" w:hAnsi="Arial Bold"/>
            <w:color w:val="FFFDFD"/>
            <w:sz w:val="48"/>
            <w:rPrChange w:id="840" w:author="Author" w:date="2013-04-12T16:41:00Z">
              <w:rPr>
                <w:rFonts w:ascii="Arial Bold" w:hAnsi="Arial Bold"/>
                <w:color w:val="FFFEFE"/>
                <w:sz w:val="48"/>
                <w:szCs w:val="20"/>
                <w:u w:val="single"/>
              </w:rPr>
            </w:rPrChange>
          </w:rPr>
          <w:t xml:space="preserve"> </w:t>
        </w:r>
      </w:ins>
      <w:del w:id="841" w:author="John Sullivan" w:date="2013-04-16T17:29:00Z">
        <w:r w:rsidRPr="0047529F">
          <w:rPr>
            <w:rFonts w:ascii="Arial Bold" w:hAnsi="Arial Bold"/>
            <w:color w:val="FFFDFD"/>
            <w:sz w:val="48"/>
            <w:rPrChange w:id="842" w:author="Author" w:date="2013-04-12T16:41:00Z">
              <w:rPr>
                <w:rFonts w:ascii="Arial Bold" w:hAnsi="Arial Bold"/>
                <w:color w:val="FFFEFE"/>
                <w:sz w:val="48"/>
                <w:szCs w:val="20"/>
                <w:u w:val="single"/>
              </w:rPr>
            </w:rPrChange>
          </w:rPr>
          <w:delText xml:space="preserve">  Definitions</w:delText>
        </w:r>
      </w:del>
    </w:p>
    <w:p w14:paraId="7550C49D" w14:textId="77777777" w:rsidR="00C82479" w:rsidDel="00B25243" w:rsidRDefault="00C82479">
      <w:pPr>
        <w:rPr>
          <w:del w:id="843" w:author="John Sullivan" w:date="2013-04-16T17:29:00Z"/>
          <w:rFonts w:ascii="Arial Bold" w:hAnsi="Arial Bold"/>
          <w:color w:val="0F3642"/>
          <w:sz w:val="36"/>
          <w:rPrChange w:id="844" w:author="Author" w:date="2013-04-12T16:41:00Z">
            <w:rPr>
              <w:del w:id="845" w:author="John Sullivan" w:date="2013-04-16T17:29:00Z"/>
              <w:rFonts w:ascii="Arial Bold" w:hAnsi="Arial Bold"/>
              <w:color w:val="1A4654"/>
              <w:sz w:val="36"/>
            </w:rPr>
          </w:rPrChange>
        </w:rPr>
      </w:pPr>
    </w:p>
    <w:p w14:paraId="3693A43C" w14:textId="77777777" w:rsidR="00C82479" w:rsidDel="00B25243" w:rsidRDefault="00C82479">
      <w:pPr>
        <w:rPr>
          <w:del w:id="846" w:author="John Sullivan" w:date="2013-04-16T17:29:00Z"/>
          <w:rFonts w:ascii="Arial Bold" w:hAnsi="Arial Bold"/>
          <w:color w:val="0F3642"/>
          <w:sz w:val="36"/>
          <w:rPrChange w:id="847" w:author="Author" w:date="2013-04-12T16:41:00Z">
            <w:rPr>
              <w:del w:id="848" w:author="John Sullivan" w:date="2013-04-16T17:29:00Z"/>
              <w:rFonts w:ascii="Arial Bold" w:hAnsi="Arial Bold"/>
              <w:color w:val="1A4654"/>
              <w:sz w:val="36"/>
            </w:rPr>
          </w:rPrChange>
        </w:rPr>
      </w:pPr>
    </w:p>
    <w:p w14:paraId="59106C89" w14:textId="77777777" w:rsidR="007E1FC8" w:rsidRDefault="007E1FC8">
      <w:pPr>
        <w:rPr>
          <w:ins w:id="849" w:author="John Sullivan" w:date="2013-04-16T17:24:00Z"/>
        </w:rPr>
      </w:pPr>
    </w:p>
    <w:p w14:paraId="40067EEE" w14:textId="5925FAA0" w:rsidR="00C82479" w:rsidRPr="009B7CF6" w:rsidRDefault="00466E4D" w:rsidP="009B7CF6">
      <w:pPr>
        <w:rPr>
          <w:del w:id="850" w:author="Adrien" w:date="2013-04-26T12:17:00Z"/>
          <w:rFonts w:ascii="Times New Roman" w:hAnsi="Times New Roman"/>
        </w:rPr>
      </w:pPr>
      <w:del w:id="851" w:author="Adrien" w:date="2013-04-26T12:17:00Z">
        <w:r w:rsidRPr="009B7CF6">
          <w:rPr>
            <w:rFonts w:ascii="Arial Bold" w:hAnsi="Arial Bold"/>
            <w:noProof/>
            <w:color w:val="FFFDFD"/>
            <w:sz w:val="48"/>
          </w:rPr>
          <mc:AlternateContent>
            <mc:Choice Requires="wps">
              <w:drawing>
                <wp:anchor distT="0" distB="0" distL="114300" distR="114300" simplePos="0" relativeHeight="251697664" behindDoc="1" locked="0" layoutInCell="1" allowOverlap="1" wp14:anchorId="2031D549" wp14:editId="0E857AEC">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C3CBB6" w14:textId="142F46CD" w:rsidR="008B2810" w:rsidRPr="009D56A8" w:rsidRDefault="008B2810" w:rsidP="00B25243">
                              <w:pPr>
                                <w:rPr>
                                  <w:del w:id="852" w:author="Adrien" w:date="2013-04-26T12:17:00Z"/>
                                  <w:color w:val="242424"/>
                                </w:rPr>
                              </w:pPr>
                              <w:del w:id="853" w:author="Adrien" w:date="2013-04-26T12:17:00Z">
                                <w:r>
                                  <w:rPr>
                                    <w:rFonts w:ascii="Arial Bold" w:hAnsi="Arial Bold"/>
                                    <w:color w:val="FFFDFD"/>
                                    <w:sz w:val="48"/>
                                  </w:rPr>
                                  <w:delText>Global Terms &amp; Definitions</w:delText>
                                </w:r>
                              </w:del>
                            </w:p>
                            <w:p w14:paraId="502A3210" w14:textId="77777777" w:rsidR="008B2810" w:rsidRDefault="008B2810">
                              <w:pPr>
                                <w:pStyle w:val="FreeFormA"/>
                                <w:rPr>
                                  <w:del w:id="854" w:author="Adrien" w:date="2013-04-26T12:17:00Z"/>
                                  <w:rFonts w:ascii="Times New Roman" w:eastAsia="Times New Roman" w:hAnsi="Times New Roman"/>
                                  <w:color w:val="auto"/>
                                  <w:sz w:val="20"/>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52pt;margin-top:68.3pt;width:560pt;height:4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" fillcolor="#205867" stroked="f">
                  <v:stroke joinstyle="round"/>
                  <v:path arrowok="t"/>
                  <v:textbox inset="3pt,3pt,3pt,3pt">
                    <w:txbxContent>
                      <w:p w14:paraId="26C3CBB6" w14:textId="142F46CD" w:rsidR="008B2810" w:rsidRPr="009D56A8" w:rsidRDefault="008B2810" w:rsidP="00B25243">
                        <w:pPr>
                          <w:rPr>
                            <w:del w:id="855" w:author="Adrien" w:date="2013-04-26T12:17:00Z"/>
                            <w:color w:val="242424"/>
                          </w:rPr>
                        </w:pPr>
                        <w:del w:id="856" w:author="Adrien" w:date="2013-04-26T12:17:00Z">
                          <w:r>
                            <w:rPr>
                              <w:rFonts w:ascii="Arial Bold" w:hAnsi="Arial Bold"/>
                              <w:color w:val="FFFDFD"/>
                              <w:sz w:val="48"/>
                            </w:rPr>
                            <w:delText>Global Terms &amp; Definitions</w:delText>
                          </w:r>
                        </w:del>
                      </w:p>
                      <w:p w14:paraId="502A3210" w14:textId="77777777" w:rsidR="008B2810" w:rsidRDefault="008B2810">
                        <w:pPr>
                          <w:pStyle w:val="FreeFormA"/>
                          <w:rPr>
                            <w:del w:id="857" w:author="Adrien" w:date="2013-04-26T12:17:00Z"/>
                            <w:rFonts w:ascii="Times New Roman" w:eastAsia="Times New Roman" w:hAnsi="Times New Roman"/>
                            <w:color w:val="auto"/>
                            <w:sz w:val="20"/>
                            <w:lang w:bidi="x-none"/>
                          </w:rPr>
                        </w:pPr>
                      </w:p>
                    </w:txbxContent>
                  </v:textbox>
                  <w10:wrap type="through" anchorx="page" anchory="page"/>
                </v:rect>
              </w:pict>
            </mc:Fallback>
          </mc:AlternateContent>
        </w:r>
      </w:del>
    </w:p>
    <w:p w14:paraId="4C2517EE" w14:textId="25D4AFD3" w:rsidR="007E1FC8" w:rsidRDefault="00C82479">
      <w:pPr>
        <w:rPr>
          <w:del w:id="858" w:author="Adrien" w:date="2013-04-26T12:17:00Z"/>
        </w:rPr>
      </w:pPr>
      <w:del w:id="859" w:author="Adrien" w:date="2013-04-26T12:17:00Z">
        <w:r w:rsidRPr="009B7CF6">
          <w:rPr>
            <w:rFonts w:ascii="Arial Bold" w:hAnsi="Arial Bold"/>
            <w:color w:val="FFFDFD"/>
            <w:sz w:val="48"/>
          </w:rPr>
          <w:delText xml:space="preserve"> </w:delText>
        </w:r>
      </w:del>
    </w:p>
    <w:p w14:paraId="1FB2B9C4" w14:textId="242DA816" w:rsidR="00B25243" w:rsidRPr="00FA3A2A" w:rsidRDefault="00B55479" w:rsidP="00FA3A2A">
      <w:pPr>
        <w:rPr>
          <w:ins w:id="860" w:author="John Sullivan" w:date="2013-04-16T17:31:00Z"/>
          <w:rFonts w:ascii="Arial Bold" w:hAnsi="Arial Bold"/>
          <w:color w:val="0F3642"/>
          <w:sz w:val="36"/>
        </w:rPr>
      </w:pPr>
      <w:ins w:id="861" w:author="John Sullivan" w:date="2013-04-16T17:24:00Z">
        <w:r w:rsidRPr="009D56A8">
          <w:rPr>
            <w:rFonts w:ascii="Arial Bold" w:hAnsi="Arial Bold"/>
            <w:color w:val="0F3642"/>
            <w:sz w:val="36"/>
          </w:rPr>
          <w:t>Users</w:t>
        </w:r>
      </w:ins>
    </w:p>
    <w:p w14:paraId="7B3B3CD6" w14:textId="77777777" w:rsidR="005173DC" w:rsidRDefault="005173DC" w:rsidP="005173DC">
      <w:pPr>
        <w:pStyle w:val="ListParagraph"/>
        <w:numPr>
          <w:ilvl w:val="0"/>
          <w:numId w:val="60"/>
        </w:numPr>
        <w:rPr>
          <w:ins w:id="862" w:author="John Sullivan" w:date="2013-04-22T13:45:00Z"/>
        </w:rPr>
      </w:pPr>
      <w:ins w:id="863" w:author="John Sullivan" w:date="2013-04-22T13:45:00Z">
        <w:r>
          <w:t>(Anonymous) Viewer – Non-registered person who browses work and students</w:t>
        </w:r>
      </w:ins>
    </w:p>
    <w:p w14:paraId="61DAC6E3" w14:textId="77777777" w:rsidR="005173DC" w:rsidRDefault="005173DC" w:rsidP="005173DC">
      <w:pPr>
        <w:pStyle w:val="ListParagraph"/>
        <w:numPr>
          <w:ilvl w:val="0"/>
          <w:numId w:val="60"/>
        </w:numPr>
        <w:rPr>
          <w:ins w:id="864" w:author="John Sullivan" w:date="2013-04-22T13:45:00Z"/>
        </w:rPr>
      </w:pPr>
      <w:ins w:id="865" w:author="John Sullivan" w:date="2013-04-22T13:45:00Z">
        <w:r>
          <w:t xml:space="preserve">Registered Member – A registered user who can participate in groups (e.g. Alumni, Parent, graduate student) </w:t>
        </w:r>
      </w:ins>
    </w:p>
    <w:p w14:paraId="7512808E" w14:textId="05A9B5AA" w:rsidR="005173DC" w:rsidRDefault="005173DC" w:rsidP="00D951A0">
      <w:pPr>
        <w:pStyle w:val="ListParagraph"/>
        <w:numPr>
          <w:ilvl w:val="0"/>
          <w:numId w:val="60"/>
        </w:numPr>
        <w:rPr>
          <w:ins w:id="866" w:author="John Sullivan" w:date="2013-04-22T13:45:00Z"/>
        </w:rPr>
      </w:pPr>
      <w:ins w:id="867" w:author="John Sullivan" w:date="2013-04-22T13:46:00Z">
        <w:r>
          <w:t xml:space="preserve">Student – An undergraduate </w:t>
        </w:r>
        <w:proofErr w:type="spellStart"/>
        <w:r>
          <w:t>UMaine</w:t>
        </w:r>
        <w:proofErr w:type="spellEnd"/>
        <w:r>
          <w:t xml:space="preserve"> student</w:t>
        </w:r>
      </w:ins>
    </w:p>
    <w:p w14:paraId="0716F5D7" w14:textId="77777777" w:rsidR="00B25243" w:rsidRDefault="00B25243" w:rsidP="00B25243">
      <w:pPr>
        <w:pStyle w:val="ListParagraph"/>
        <w:numPr>
          <w:ilvl w:val="0"/>
          <w:numId w:val="60"/>
        </w:numPr>
        <w:rPr>
          <w:ins w:id="868" w:author="John Sullivan" w:date="2013-04-16T17:32:00Z"/>
        </w:rPr>
      </w:pPr>
      <w:ins w:id="869" w:author="John Sullivan" w:date="2013-04-16T17:32:00Z">
        <w:r>
          <w:t xml:space="preserve">Faculty – A </w:t>
        </w:r>
        <w:proofErr w:type="spellStart"/>
        <w:r>
          <w:t>UMaine</w:t>
        </w:r>
        <w:proofErr w:type="spellEnd"/>
        <w:r>
          <w:t xml:space="preserve"> instructor</w:t>
        </w:r>
      </w:ins>
    </w:p>
    <w:p w14:paraId="528ABDE5" w14:textId="77777777" w:rsidR="00B55479" w:rsidRDefault="00B55479" w:rsidP="00B55479">
      <w:pPr>
        <w:pStyle w:val="ListParagraph"/>
        <w:numPr>
          <w:ilvl w:val="0"/>
          <w:numId w:val="60"/>
        </w:numPr>
        <w:rPr>
          <w:ins w:id="870" w:author="John Sullivan" w:date="2013-04-16T17:24:00Z"/>
        </w:rPr>
      </w:pPr>
      <w:ins w:id="871" w:author="John Sullivan" w:date="2013-04-16T17:24:00Z">
        <w:r>
          <w:t xml:space="preserve">Group – a collection of people for a common purpose (e.g. feedback, collaboration, viewing work, etc.) </w:t>
        </w:r>
      </w:ins>
    </w:p>
    <w:p w14:paraId="2BB038A3" w14:textId="77777777" w:rsidR="00B55479" w:rsidRDefault="00B55479">
      <w:pPr>
        <w:rPr>
          <w:ins w:id="872" w:author="John Sullivan" w:date="2013-04-16T17:24:00Z"/>
          <w:color w:val="242424"/>
        </w:rPr>
      </w:pPr>
    </w:p>
    <w:p w14:paraId="6F65C717" w14:textId="30CBB854" w:rsidR="00B55479" w:rsidRDefault="00B55479" w:rsidP="00B55479">
      <w:pPr>
        <w:rPr>
          <w:ins w:id="873" w:author="John Sullivan" w:date="2013-04-16T17:25:00Z"/>
          <w:rFonts w:ascii="Arial Bold" w:hAnsi="Arial Bold"/>
          <w:color w:val="0F3642"/>
          <w:sz w:val="36"/>
        </w:rPr>
      </w:pPr>
      <w:ins w:id="874" w:author="John Sullivan" w:date="2013-04-16T17:24:00Z">
        <w:r>
          <w:rPr>
            <w:rFonts w:ascii="Arial Bold" w:hAnsi="Arial Bold"/>
            <w:color w:val="0F3642"/>
            <w:sz w:val="36"/>
          </w:rPr>
          <w:t>Work</w:t>
        </w:r>
      </w:ins>
      <w:ins w:id="875" w:author="John Sullivan" w:date="2013-04-16T17:25:00Z">
        <w:r>
          <w:rPr>
            <w:rFonts w:ascii="Arial Bold" w:hAnsi="Arial Bold"/>
            <w:color w:val="0F3642"/>
            <w:sz w:val="36"/>
          </w:rPr>
          <w:t xml:space="preserve"> </w:t>
        </w:r>
      </w:ins>
    </w:p>
    <w:p w14:paraId="7771D7F1" w14:textId="77777777" w:rsidR="00B55479" w:rsidRDefault="00B55479" w:rsidP="00B55479">
      <w:pPr>
        <w:pStyle w:val="ListParagraph"/>
        <w:numPr>
          <w:ilvl w:val="0"/>
          <w:numId w:val="60"/>
        </w:numPr>
        <w:rPr>
          <w:ins w:id="876" w:author="John Sullivan" w:date="2013-04-16T17:25:00Z"/>
        </w:rPr>
      </w:pPr>
      <w:ins w:id="877" w:author="John Sullivan" w:date="2013-04-16T17:25:00Z">
        <w:r>
          <w:t>Media Item – An instantiation of content of a specific type</w:t>
        </w:r>
      </w:ins>
    </w:p>
    <w:p w14:paraId="65762A97" w14:textId="77777777" w:rsidR="00B55479" w:rsidRDefault="00B55479" w:rsidP="00B55479">
      <w:pPr>
        <w:pStyle w:val="ListParagraph"/>
        <w:numPr>
          <w:ilvl w:val="0"/>
          <w:numId w:val="60"/>
        </w:numPr>
        <w:rPr>
          <w:ins w:id="878" w:author="John Sullivan" w:date="2013-04-16T17:25:00Z"/>
        </w:rPr>
      </w:pPr>
      <w:ins w:id="879" w:author="John Sullivan" w:date="2013-04-16T17:25:00Z">
        <w:r>
          <w:t>Media Set – A collection of media items of the same type</w:t>
        </w:r>
      </w:ins>
    </w:p>
    <w:p w14:paraId="6E1BBCD4" w14:textId="77777777" w:rsidR="00B55479" w:rsidRDefault="00B55479" w:rsidP="00B55479">
      <w:pPr>
        <w:pStyle w:val="ListParagraph"/>
        <w:numPr>
          <w:ilvl w:val="0"/>
          <w:numId w:val="60"/>
        </w:numPr>
        <w:rPr>
          <w:ins w:id="880" w:author="John Sullivan" w:date="2013-04-16T17:25:00Z"/>
        </w:rPr>
      </w:pPr>
      <w:ins w:id="881" w:author="John Sullivan" w:date="2013-04-16T17:25:00Z">
        <w:r>
          <w:t>Project – A collection of media with context</w:t>
        </w:r>
      </w:ins>
    </w:p>
    <w:p w14:paraId="5D22B548" w14:textId="77777777" w:rsidR="00B55479" w:rsidRDefault="00B55479" w:rsidP="00B55479">
      <w:pPr>
        <w:pStyle w:val="ListParagraph"/>
        <w:numPr>
          <w:ilvl w:val="0"/>
          <w:numId w:val="60"/>
        </w:numPr>
        <w:rPr>
          <w:ins w:id="882" w:author="John Sullivan" w:date="2013-04-16T17:25:00Z"/>
        </w:rPr>
      </w:pPr>
      <w:ins w:id="883" w:author="John Sullivan" w:date="2013-04-16T17:25:00Z">
        <w:r>
          <w:t>Portfolio – An individual student’s collection of projects. A student may have multiple portfolios (e.g. job, academic, photography)</w:t>
        </w:r>
      </w:ins>
    </w:p>
    <w:p w14:paraId="35A43429" w14:textId="77777777" w:rsidR="00B55479" w:rsidRDefault="00B55479" w:rsidP="00B55479">
      <w:pPr>
        <w:rPr>
          <w:ins w:id="884" w:author="John Sullivan" w:date="2013-04-16T17:25:00Z"/>
          <w:rFonts w:ascii="Arial Bold" w:hAnsi="Arial Bold"/>
          <w:color w:val="0F3642"/>
          <w:sz w:val="36"/>
        </w:rPr>
      </w:pPr>
    </w:p>
    <w:p w14:paraId="68FD999E" w14:textId="37ACC947" w:rsidR="00B55479" w:rsidRDefault="00B55479" w:rsidP="00B55479">
      <w:pPr>
        <w:rPr>
          <w:ins w:id="885" w:author="John Sullivan" w:date="2013-04-16T17:27:00Z"/>
          <w:rFonts w:ascii="Arial Bold" w:hAnsi="Arial Bold"/>
          <w:color w:val="0F3642"/>
          <w:sz w:val="36"/>
        </w:rPr>
      </w:pPr>
      <w:ins w:id="886" w:author="John Sullivan" w:date="2013-04-16T17:26:00Z">
        <w:r>
          <w:rPr>
            <w:rFonts w:ascii="Arial Bold" w:hAnsi="Arial Bold"/>
            <w:color w:val="0F3642"/>
            <w:sz w:val="36"/>
          </w:rPr>
          <w:t>Collections</w:t>
        </w:r>
      </w:ins>
    </w:p>
    <w:p w14:paraId="04369DEE" w14:textId="4E809C92" w:rsidR="00B55479" w:rsidRDefault="00B55479" w:rsidP="00B55479">
      <w:pPr>
        <w:pStyle w:val="ListParagraph"/>
        <w:numPr>
          <w:ilvl w:val="0"/>
          <w:numId w:val="60"/>
        </w:numPr>
        <w:rPr>
          <w:ins w:id="887" w:author="John Sullivan" w:date="2013-04-16T17:27:00Z"/>
        </w:rPr>
      </w:pPr>
      <w:ins w:id="888" w:author="John Sullivan" w:date="2013-04-16T17:27:00Z">
        <w:r>
          <w:t xml:space="preserve">Private Gallery – A collection of projects </w:t>
        </w:r>
      </w:ins>
      <w:ins w:id="889" w:author="John Sullivan" w:date="2013-04-22T13:47:00Z">
        <w:r w:rsidR="005173DC">
          <w:t xml:space="preserve">within a group that are </w:t>
        </w:r>
      </w:ins>
      <w:ins w:id="890" w:author="John Sullivan" w:date="2013-04-16T17:27:00Z">
        <w:r w:rsidR="005173DC">
          <w:t>shared internally</w:t>
        </w:r>
        <w:r>
          <w:t>; can solicit and provide feedback within the group</w:t>
        </w:r>
      </w:ins>
    </w:p>
    <w:p w14:paraId="240674F8" w14:textId="57088EE5" w:rsidR="00B55479" w:rsidRDefault="00B55479" w:rsidP="00B55479">
      <w:pPr>
        <w:pStyle w:val="ListParagraph"/>
        <w:numPr>
          <w:ilvl w:val="0"/>
          <w:numId w:val="60"/>
        </w:numPr>
        <w:rPr>
          <w:ins w:id="891" w:author="John Sullivan" w:date="2013-04-16T17:27:00Z"/>
        </w:rPr>
      </w:pPr>
      <w:ins w:id="892" w:author="John Sullivan" w:date="2013-04-16T17:27:00Z">
        <w:r>
          <w:t xml:space="preserve">Public Gallery – </w:t>
        </w:r>
      </w:ins>
      <w:ins w:id="893" w:author="John Sullivan" w:date="2013-04-22T13:47:00Z">
        <w:r w:rsidR="005173DC">
          <w:t xml:space="preserve">A collection of projects within a group that are shared publically. </w:t>
        </w:r>
      </w:ins>
    </w:p>
    <w:p w14:paraId="4BFBE8FA" w14:textId="4412C619" w:rsidR="00B25243" w:rsidRDefault="00B25243" w:rsidP="00B25243">
      <w:pPr>
        <w:pStyle w:val="ListParagraph"/>
        <w:numPr>
          <w:ilvl w:val="0"/>
          <w:numId w:val="60"/>
        </w:numPr>
        <w:rPr>
          <w:ins w:id="894" w:author="John Sullivan" w:date="2013-04-16T17:27:00Z"/>
        </w:rPr>
      </w:pPr>
      <w:ins w:id="895" w:author="John Sullivan" w:date="2013-04-16T17:27:00Z">
        <w:r>
          <w:t xml:space="preserve">Category – A </w:t>
        </w:r>
      </w:ins>
      <w:ins w:id="896" w:author="John Sullivan" w:date="2013-04-22T13:48:00Z">
        <w:r w:rsidR="005173DC">
          <w:t>collection of projects under the same theme</w:t>
        </w:r>
      </w:ins>
      <w:ins w:id="897" w:author="John Sullivan" w:date="2013-04-16T17:27:00Z">
        <w:r>
          <w:t xml:space="preserve"> (e.g. Design, Photography, Interaction, Programming). Categories are fixed, and may have several sub-categories.  </w:t>
        </w:r>
      </w:ins>
    </w:p>
    <w:p w14:paraId="5AE5AD04" w14:textId="77777777" w:rsidR="00B25243" w:rsidRDefault="00B25243" w:rsidP="00B25243">
      <w:pPr>
        <w:pStyle w:val="ListParagraph"/>
        <w:numPr>
          <w:ilvl w:val="0"/>
          <w:numId w:val="60"/>
        </w:numPr>
        <w:rPr>
          <w:ins w:id="898" w:author="John Sullivan" w:date="2013-04-16T17:27:00Z"/>
        </w:rPr>
      </w:pPr>
      <w:ins w:id="899" w:author="John Sullivan" w:date="2013-04-16T17:27:00Z">
        <w:r>
          <w:t>Bookmarked – Collections of projects marked by a user (e.g. ‘favorites’ or custom ‘folders’)</w:t>
        </w:r>
      </w:ins>
    </w:p>
    <w:p w14:paraId="7AD5E303" w14:textId="2EA321A4" w:rsidR="00B25243" w:rsidRDefault="00B25243" w:rsidP="00B25243">
      <w:pPr>
        <w:pStyle w:val="ListParagraph"/>
        <w:numPr>
          <w:ilvl w:val="0"/>
          <w:numId w:val="60"/>
        </w:numPr>
        <w:rPr>
          <w:ins w:id="900" w:author="John Sullivan" w:date="2013-04-16T17:28:00Z"/>
        </w:rPr>
      </w:pPr>
      <w:ins w:id="901" w:author="John Sullivan" w:date="2013-04-16T17:28:00Z">
        <w:r>
          <w:t>Featured Work – Automatically generated project collections generated by specific criteria and presented on the home page</w:t>
        </w:r>
      </w:ins>
    </w:p>
    <w:p w14:paraId="7A72D5D5" w14:textId="77777777" w:rsidR="00B25243" w:rsidRDefault="00B25243" w:rsidP="00B25243">
      <w:pPr>
        <w:pStyle w:val="ListParagraph"/>
        <w:numPr>
          <w:ilvl w:val="1"/>
          <w:numId w:val="60"/>
        </w:numPr>
        <w:rPr>
          <w:ins w:id="902" w:author="John Sullivan" w:date="2013-04-16T17:28:00Z"/>
        </w:rPr>
      </w:pPr>
      <w:ins w:id="903" w:author="John Sullivan" w:date="2013-04-16T17:28:00Z">
        <w:r>
          <w:t>‘Top’ – Highest rated projects</w:t>
        </w:r>
      </w:ins>
    </w:p>
    <w:p w14:paraId="22825460" w14:textId="77777777" w:rsidR="00B25243" w:rsidRDefault="00B25243" w:rsidP="00B25243">
      <w:pPr>
        <w:pStyle w:val="ListParagraph"/>
        <w:numPr>
          <w:ilvl w:val="1"/>
          <w:numId w:val="60"/>
        </w:numPr>
        <w:rPr>
          <w:ins w:id="904" w:author="John Sullivan" w:date="2013-04-16T17:28:00Z"/>
        </w:rPr>
      </w:pPr>
      <w:ins w:id="905" w:author="John Sullivan" w:date="2013-04-16T17:28:00Z">
        <w:r>
          <w:t>‘Hot’ – Most highly rated in the last day</w:t>
        </w:r>
      </w:ins>
    </w:p>
    <w:p w14:paraId="2C95A70E" w14:textId="129BFB63" w:rsidR="00B55479" w:rsidRDefault="00B25243" w:rsidP="00FA3A2A">
      <w:pPr>
        <w:pStyle w:val="ListParagraph"/>
        <w:numPr>
          <w:ilvl w:val="1"/>
          <w:numId w:val="60"/>
        </w:numPr>
        <w:rPr>
          <w:ins w:id="906" w:author="John Sullivan" w:date="2013-04-16T17:30:00Z"/>
        </w:rPr>
      </w:pPr>
      <w:ins w:id="907" w:author="John Sullivan" w:date="2013-04-16T17:28:00Z">
        <w:r>
          <w:t>‘Recent’ – Recently added work</w:t>
        </w:r>
      </w:ins>
    </w:p>
    <w:p w14:paraId="0507B227" w14:textId="77777777" w:rsidR="00B25243" w:rsidRPr="00B25243" w:rsidRDefault="00B25243" w:rsidP="00FA3A2A">
      <w:pPr>
        <w:ind w:left="1080"/>
        <w:rPr>
          <w:ins w:id="908" w:author="John Sullivan" w:date="2013-04-16T17:24:00Z"/>
        </w:rPr>
      </w:pPr>
    </w:p>
    <w:p w14:paraId="34ED4116" w14:textId="6523B6C4" w:rsidR="007E1FC8" w:rsidRPr="00FA3A2A" w:rsidRDefault="00B55479">
      <w:pPr>
        <w:rPr>
          <w:ins w:id="909" w:author="John Sullivan" w:date="2013-04-16T16:28:00Z"/>
          <w:color w:val="242424"/>
        </w:rPr>
      </w:pPr>
      <w:ins w:id="910" w:author="John Sullivan" w:date="2013-04-16T17:26:00Z">
        <w:r>
          <w:rPr>
            <w:rFonts w:ascii="Arial Bold" w:hAnsi="Arial Bold"/>
            <w:color w:val="0F3642"/>
            <w:sz w:val="36"/>
          </w:rPr>
          <w:t>Feedback</w:t>
        </w:r>
      </w:ins>
    </w:p>
    <w:p w14:paraId="1D8C351E" w14:textId="2479EB85" w:rsidR="005A1FC4" w:rsidRDefault="00C56776" w:rsidP="00FA3A2A">
      <w:pPr>
        <w:pStyle w:val="ListParagraph"/>
        <w:numPr>
          <w:ilvl w:val="0"/>
          <w:numId w:val="60"/>
        </w:numPr>
        <w:rPr>
          <w:ins w:id="911" w:author="John Sullivan" w:date="2013-04-16T16:41:00Z"/>
        </w:rPr>
      </w:pPr>
      <w:ins w:id="912" w:author="John Sullivan" w:date="2013-04-16T16:41:00Z">
        <w:r>
          <w:t>Comment – A textual response to a work</w:t>
        </w:r>
      </w:ins>
    </w:p>
    <w:p w14:paraId="434AB7CC" w14:textId="70E5FD0B" w:rsidR="00C56776" w:rsidRDefault="00C56776" w:rsidP="00FA3A2A">
      <w:pPr>
        <w:pStyle w:val="ListParagraph"/>
        <w:numPr>
          <w:ilvl w:val="0"/>
          <w:numId w:val="60"/>
        </w:numPr>
        <w:rPr>
          <w:ins w:id="913" w:author="John Sullivan" w:date="2013-04-16T16:41:00Z"/>
        </w:rPr>
      </w:pPr>
      <w:ins w:id="914" w:author="John Sullivan" w:date="2013-04-16T16:41:00Z">
        <w:r>
          <w:t>Rating – A like/appreciation of a project or portfolio</w:t>
        </w:r>
      </w:ins>
    </w:p>
    <w:p w14:paraId="1E440BC8" w14:textId="40F335CC" w:rsidR="00B25243" w:rsidRPr="00D951A0" w:rsidRDefault="00C56776" w:rsidP="00FA3A2A">
      <w:pPr>
        <w:pStyle w:val="ListParagraph"/>
        <w:numPr>
          <w:ilvl w:val="0"/>
          <w:numId w:val="60"/>
        </w:numPr>
        <w:rPr>
          <w:ins w:id="915" w:author="John Sullivan" w:date="2013-04-16T17:30:00Z"/>
        </w:rPr>
      </w:pPr>
      <w:ins w:id="916" w:author="John Sullivan" w:date="2013-04-16T16:41:00Z">
        <w:r>
          <w:t>Evaluation – An assessment of a project in response to a specific solicitation</w:t>
        </w:r>
      </w:ins>
      <w:ins w:id="917" w:author="John Sullivan" w:date="2013-04-16T16:42:00Z">
        <w:r>
          <w:t xml:space="preserve"> (form)</w:t>
        </w:r>
      </w:ins>
    </w:p>
    <w:p w14:paraId="448D4B67" w14:textId="4F74DC33" w:rsidR="007E1FC8" w:rsidRPr="00FA3A2A" w:rsidRDefault="00FA3A2A">
      <w:pPr>
        <w:rPr>
          <w:rFonts w:ascii="Arial Bold" w:hAnsi="Arial Bold"/>
          <w:color w:val="0F3642"/>
          <w:sz w:val="36"/>
        </w:rPr>
      </w:pPr>
      <w:ins w:id="918" w:author="Author" w:date="2013-04-12T16:41:00Z">
        <w:del w:id="919" w:author="John Sullivan" w:date="2013-04-16T17:29:00Z">
          <w:r>
            <w:rPr>
              <w:noProof/>
            </w:rPr>
            <w:lastRenderedPageBreak/>
            <w:pict w14:anchorId="66209C55">
              <v:rect id="_x0000_s1070" style="position:absolute;margin-left:54pt;margin-top:77.3pt;width:560pt;height:45pt;z-index:-251596288;mso-position-horizontal-relative:page;mso-position-vertical-relative:page" coordsize="21600,21600" fillcolor="#205867" stroked="f">
                <v:fill o:detectmouseclick="t"/>
                <v:stroke joinstyle="round"/>
                <v:path arrowok="t" o:connectlocs="10800,10800"/>
                <v:textbox style="mso-next-textbox:#_x0000_s1070" inset="3pt,3pt,3pt,3pt">
                  <w:txbxContent>
                    <w:p w14:paraId="0C1A5D8C" w14:textId="77777777" w:rsidR="002A47E3" w:rsidRDefault="002A47E3">
                      <w:pPr>
                        <w:pStyle w:val="FreeFormA"/>
                        <w:rPr>
                          <w:ins w:id="920" w:author="Author" w:date="2013-04-12T16:41:00Z"/>
                          <w:rFonts w:ascii="Times New Roman" w:eastAsia="Times New Roman" w:hAnsi="Times New Roman"/>
                          <w:color w:val="auto"/>
                          <w:sz w:val="20"/>
                        </w:rPr>
                      </w:pPr>
                    </w:p>
                  </w:txbxContent>
                </v:textbox>
                <w10:wrap anchorx="page" anchory="page"/>
              </v:rect>
            </w:pict>
          </w:r>
        </w:del>
      </w:ins>
    </w:p>
    <w:p w14:paraId="3CEA27AE" w14:textId="77777777" w:rsidR="00C82479" w:rsidRPr="00FA3A2A" w:rsidRDefault="00C82479">
      <w:pPr>
        <w:rPr>
          <w:color w:val="242424"/>
        </w:rPr>
      </w:pPr>
      <w:r w:rsidRPr="00FA3A2A">
        <w:rPr>
          <w:rFonts w:ascii="Arial Bold" w:hAnsi="Arial Bold"/>
          <w:color w:val="0F3642"/>
          <w:sz w:val="36"/>
        </w:rPr>
        <w:t>Users</w:t>
      </w:r>
    </w:p>
    <w:p w14:paraId="7E010D42" w14:textId="77777777" w:rsidR="00C82479" w:rsidRPr="009B7CF6" w:rsidRDefault="00C82479">
      <w:pPr>
        <w:rPr>
          <w:color w:val="242424"/>
          <w:rPrChange w:id="921" w:author="John Sullivan" w:date="2013-04-26T12:17:00Z">
            <w:rPr>
              <w:color w:val="242424"/>
            </w:rPr>
          </w:rPrChange>
        </w:rPr>
      </w:pPr>
    </w:p>
    <w:p w14:paraId="09668F05" w14:textId="1935C383" w:rsidR="00C82479" w:rsidRPr="00FA3A2A" w:rsidRDefault="00C82479">
      <w:pPr>
        <w:ind w:firstLine="720"/>
        <w:rPr>
          <w:color w:val="242424"/>
        </w:rPr>
      </w:pPr>
      <w:r w:rsidRPr="009B7CF6">
        <w:rPr>
          <w:color w:val="242424"/>
          <w:rPrChange w:id="922" w:author="John Sullivan" w:date="2013-04-26T12:17:00Z">
            <w:rPr>
              <w:color w:val="242424"/>
            </w:rPr>
          </w:rPrChange>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del w:id="923" w:author="Author" w:date="2013-04-12T16:41:00Z">
        <w:r w:rsidR="00FA3A2A">
          <w:rPr>
            <w:noProof/>
          </w:rPr>
          <w:pict w14:anchorId="513071C9">
            <v:rect id="Rectangle 19" o:spid="_x0000_s1071" style="position:absolute;left:0;text-align:left;margin-left:54pt;margin-top:78.1pt;width:559pt;height:45pt;z-index:-2515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4o/Rs3ICAAD3BAAADgAAAAAAAAAA&#10;AAAAAAAsAgAAZHJzL2Uyb0RvYy54bWxQSwECLQAUAAYACAAAACEAyehis98AAAAMAQAADwAAAAAA&#10;AAAAAAAAAADKBAAAZHJzL2Rvd25yZXYueG1sUEsFBgAAAAAEAAQA8wAAANYFAAAAAA==&#10;" fillcolor="#205867" stroked="f">
              <v:stroke joinstyle="round"/>
              <v:path arrowok="t"/>
              <v:textbox style="mso-next-textbox:#Rectangle 19" inset="3pt,3pt,3pt,3pt">
                <w:txbxContent>
                  <w:p w14:paraId="4A89FD04" w14:textId="77777777" w:rsidR="002A47E3" w:rsidRDefault="002A47E3">
                    <w:pPr>
                      <w:pStyle w:val="FreeForm"/>
                      <w:rPr>
                        <w:ins w:id="924" w:author="Author" w:date="2013-04-12T16:41:00Z"/>
                        <w:rFonts w:eastAsia="Times New Roman"/>
                        <w:color w:val="auto"/>
                      </w:rPr>
                    </w:pPr>
                  </w:p>
                </w:txbxContent>
              </v:textbox>
              <w10:wrap anchorx="page" anchory="page"/>
            </v:rect>
          </w:pict>
        </w:r>
      </w:del>
      <w:r w:rsidRPr="00FA3A2A">
        <w:rPr>
          <w:color w:val="242424"/>
        </w:rPr>
        <w:t xml:space="preserve"> as a member.  </w:t>
      </w:r>
      <w:proofErr w:type="gramStart"/>
      <w:r w:rsidRPr="00FA3A2A">
        <w:rPr>
          <w:color w:val="242424"/>
        </w:rPr>
        <w:t>For detailed features associated with users, see the Features &gt; User Features section.</w:t>
      </w:r>
      <w:proofErr w:type="gramEnd"/>
    </w:p>
    <w:p w14:paraId="3E8977FA" w14:textId="77777777" w:rsidR="00C82479" w:rsidRPr="009B7CF6" w:rsidRDefault="00C82479">
      <w:pPr>
        <w:ind w:firstLine="720"/>
        <w:rPr>
          <w:color w:val="242424"/>
          <w:rPrChange w:id="925" w:author="John Sullivan" w:date="2013-04-26T12:17:00Z">
            <w:rPr>
              <w:color w:val="242424"/>
            </w:rPr>
          </w:rPrChange>
        </w:rPr>
      </w:pPr>
    </w:p>
    <w:p w14:paraId="3ACC7E66" w14:textId="77777777" w:rsidR="00C82479" w:rsidRPr="009B7CF6" w:rsidRDefault="00C82479">
      <w:pPr>
        <w:rPr>
          <w:color w:val="242424"/>
          <w:rPrChange w:id="926" w:author="John Sullivan" w:date="2013-04-26T12:17:00Z">
            <w:rPr>
              <w:color w:val="242424"/>
            </w:rPr>
          </w:rPrChange>
        </w:rPr>
      </w:pPr>
    </w:p>
    <w:p w14:paraId="31401622" w14:textId="77777777" w:rsidR="003B0C04" w:rsidRDefault="00FA3A2A">
      <w:pPr>
        <w:jc w:val="center"/>
        <w:rPr>
          <w:ins w:id="927" w:author="Author" w:date="2013-04-12T16:41:00Z"/>
          <w:color w:val="242424"/>
        </w:rPr>
      </w:pPr>
      <w:ins w:id="928" w:author="Author" w:date="2013-04-12T16:41:00Z">
        <w:r>
          <w:pict w14:anchorId="33D61AB8">
            <v:group id="_x0000_s1080" style="width:253pt;height:224pt;mso-position-horizontal-relative:char;mso-position-vertical-relative:line" coordsize="5060,4480">
              <v:rect id="_x0000_s1081" style="position:absolute;left:1400;width:2260;height:1120" coordsize="21600,21600" strokecolor="#4a7dbb">
                <v:fill opacity="58853f" o:detectmouseclick="t"/>
                <v:stroke joinstyle="round"/>
                <v:path arrowok="t" o:connectlocs="10800,10800"/>
                <v:textbox style="mso-next-textbox:#_x0000_s1081" inset="8pt,8pt,8pt,8pt">
                  <w:txbxContent>
                    <w:p w14:paraId="1FD7D787" w14:textId="77777777" w:rsidR="002A47E3" w:rsidRDefault="002A47E3">
                      <w:pPr>
                        <w:pStyle w:val="FreeFormA"/>
                        <w:tabs>
                          <w:tab w:val="left" w:pos="1440"/>
                        </w:tabs>
                        <w:rPr>
                          <w:ins w:id="929" w:author="Author" w:date="2013-04-12T16:41:00Z"/>
                          <w:rFonts w:ascii="Times New Roman" w:eastAsia="Times New Roman" w:hAnsi="Times New Roman"/>
                          <w:color w:val="auto"/>
                          <w:sz w:val="20"/>
                        </w:rPr>
                      </w:pPr>
                      <w:ins w:id="930" w:author="Author" w:date="2013-04-12T16:41:00Z">
                        <w:r>
                          <w:rPr>
                            <w:sz w:val="22"/>
                            <w:u w:color="000000"/>
                          </w:rPr>
                          <w:t>Anonymous</w:t>
                        </w:r>
                      </w:ins>
                    </w:p>
                  </w:txbxContent>
                </v:textbox>
              </v:rect>
              <v:rect id="_x0000_s1082" style="position:absolute;left:1400;top:1680;width:2260;height:1120" coordsize="21600,21600" strokecolor="#4a7dbb">
                <v:fill opacity="58853f" o:detectmouseclick="t"/>
                <v:stroke joinstyle="round"/>
                <v:path arrowok="t" o:connectlocs="10800,10800"/>
                <v:textbox style="mso-next-textbox:#_x0000_s1082" inset="8pt,8pt,8pt,8pt">
                  <w:txbxContent>
                    <w:p w14:paraId="21219100" w14:textId="77777777" w:rsidR="002A47E3" w:rsidRDefault="002A47E3">
                      <w:pPr>
                        <w:pStyle w:val="FreeFormA"/>
                        <w:tabs>
                          <w:tab w:val="left" w:pos="1440"/>
                        </w:tabs>
                        <w:rPr>
                          <w:ins w:id="931" w:author="Author" w:date="2013-04-12T16:41:00Z"/>
                          <w:rFonts w:ascii="Times New Roman" w:eastAsia="Times New Roman" w:hAnsi="Times New Roman"/>
                          <w:color w:val="auto"/>
                          <w:sz w:val="20"/>
                        </w:rPr>
                      </w:pPr>
                      <w:ins w:id="932" w:author="Author" w:date="2013-04-12T16:41:00Z">
                        <w:r>
                          <w:rPr>
                            <w:sz w:val="22"/>
                            <w:u w:color="000000"/>
                          </w:rPr>
                          <w:t>Member</w:t>
                        </w:r>
                      </w:ins>
                    </w:p>
                  </w:txbxContent>
                </v:textbox>
              </v:rect>
              <v:shape id="_x0000_s1083" style="position:absolute;left:2520;top:1120;width:0;height:560" coordsize="21600,21600" o:spt="100" adj="0,,0" path="" filled="f" strokecolor="#3e6695">
                <v:fill o:detectmouseclick="t"/>
                <v:stroke joinstyle="round"/>
                <v:formulas/>
                <v:path arrowok="t" o:connecttype="segments" o:connectlocs="10800,10800"/>
                <v:textbox style="mso-next-textbox:#_x0000_s1083" inset="0,0,0,0">
                  <w:txbxContent>
                    <w:p w14:paraId="505644B6" w14:textId="77777777" w:rsidR="002A47E3" w:rsidRDefault="002A47E3">
                      <w:pPr>
                        <w:pStyle w:val="FreeForm"/>
                        <w:tabs>
                          <w:tab w:val="left" w:pos="1440"/>
                        </w:tabs>
                        <w:rPr>
                          <w:del w:id="933" w:author="Author" w:date="2013-04-12T16:41:00Z"/>
                          <w:rFonts w:eastAsia="Times New Roman"/>
                          <w:color w:val="auto"/>
                        </w:rPr>
                      </w:pPr>
                      <w:del w:id="934" w:author="Author" w:date="2013-04-12T16:41:00Z">
                        <w:r>
                          <w:rPr>
                            <w:sz w:val="22"/>
                            <w:u w:color="000000"/>
                          </w:rPr>
                          <w:delText>Media</w:delText>
                        </w:r>
                      </w:del>
                    </w:p>
                  </w:txbxContent>
                </v:textbox>
              </v:shape>
              <v:rect id="_x0000_s1084" style="position:absolute;top:3360;width:2260;height:1120" coordsize="21600,21600" strokecolor="#4a7dbb">
                <v:fill opacity="58853f" o:detectmouseclick="t"/>
                <v:stroke joinstyle="round"/>
                <v:path arrowok="t" o:connectlocs="10800,10800"/>
                <v:textbox style="mso-next-textbox:#_x0000_s1084" inset="8pt,8pt,8pt,8pt">
                  <w:txbxContent>
                    <w:p w14:paraId="6BC18185" w14:textId="77777777" w:rsidR="002A47E3" w:rsidRDefault="002A47E3">
                      <w:pPr>
                        <w:pStyle w:val="FreeFormA"/>
                        <w:tabs>
                          <w:tab w:val="left" w:pos="1440"/>
                        </w:tabs>
                        <w:rPr>
                          <w:ins w:id="935" w:author="Author" w:date="2013-04-12T16:41:00Z"/>
                          <w:rFonts w:ascii="Times New Roman" w:eastAsia="Times New Roman" w:hAnsi="Times New Roman"/>
                          <w:color w:val="auto"/>
                          <w:sz w:val="20"/>
                        </w:rPr>
                      </w:pPr>
                      <w:proofErr w:type="gramStart"/>
                      <w:ins w:id="936" w:author="Author" w:date="2013-04-12T16:41:00Z">
                        <w:r>
                          <w:rPr>
                            <w:sz w:val="22"/>
                            <w:u w:color="000000"/>
                          </w:rPr>
                          <w:t>Student(</w:t>
                        </w:r>
                        <w:proofErr w:type="gramEnd"/>
                        <w:r>
                          <w:rPr>
                            <w:sz w:val="22"/>
                            <w:u w:color="000000"/>
                          </w:rPr>
                          <w:t>Undergraduate)</w:t>
                        </w:r>
                      </w:ins>
                    </w:p>
                  </w:txbxContent>
                </v:textbox>
              </v:rect>
              <v:shape id="_x0000_s1085" style="position:absolute;left:1120;top:2800;width:1400;height:560" coordsize="21600,21600" o:spt="100" adj="0,,0" path="" filled="f" strokecolor="#4774aa">
                <v:fill o:detectmouseclick="t"/>
                <v:stroke joinstyle="round"/>
                <v:formulas/>
                <v:path arrowok="t" o:connecttype="segments" o:connectlocs="10800,10800"/>
                <v:textbox style="mso-next-textbox:#_x0000_s1085" inset="0,0,0,0">
                  <w:txbxContent>
                    <w:p w14:paraId="0E828B7B" w14:textId="77777777" w:rsidR="002A47E3" w:rsidRDefault="002A47E3">
                      <w:pPr>
                        <w:pStyle w:val="FreeForm"/>
                        <w:rPr>
                          <w:ins w:id="937" w:author="Author" w:date="2013-04-12T16:41:00Z"/>
                          <w:rFonts w:eastAsia="Times New Roman"/>
                          <w:color w:val="auto"/>
                        </w:rPr>
                      </w:pPr>
                    </w:p>
                  </w:txbxContent>
                </v:textbox>
              </v:shape>
              <v:rect id="_x0000_s1086" style="position:absolute;left:2800;top:3360;width:2260;height:1120" coordsize="21600,21600" strokecolor="#4a7dbb">
                <v:fill opacity="58853f" o:detectmouseclick="t"/>
                <v:stroke joinstyle="round"/>
                <v:path arrowok="t" o:connectlocs="10800,10800"/>
                <v:textbox style="mso-next-textbox:#_x0000_s1086" inset="8pt,8pt,8pt,8pt">
                  <w:txbxContent>
                    <w:p w14:paraId="1155537F" w14:textId="77777777" w:rsidR="002A47E3" w:rsidRDefault="002A47E3">
                      <w:pPr>
                        <w:pStyle w:val="FreeFormA"/>
                        <w:tabs>
                          <w:tab w:val="left" w:pos="1440"/>
                        </w:tabs>
                        <w:rPr>
                          <w:ins w:id="938" w:author="Author" w:date="2013-04-12T16:41:00Z"/>
                          <w:rFonts w:ascii="Times New Roman" w:eastAsia="Times New Roman" w:hAnsi="Times New Roman"/>
                          <w:color w:val="auto"/>
                          <w:sz w:val="20"/>
                        </w:rPr>
                      </w:pPr>
                      <w:ins w:id="939" w:author="Author" w:date="2013-04-12T16:41:00Z">
                        <w:r>
                          <w:rPr>
                            <w:sz w:val="22"/>
                            <w:u w:color="000000"/>
                          </w:rPr>
                          <w:t>Faculty</w:t>
                        </w:r>
                      </w:ins>
                    </w:p>
                  </w:txbxContent>
                </v:textbox>
              </v:rect>
              <v:shape id="_x0000_s1087" style="position:absolute;left:2520;top:2800;width:1400;height:560" coordsize="21600,21600" o:spt="100" adj="0,,0" path="" filled="f" strokecolor="#4774aa">
                <v:fill o:detectmouseclick="t"/>
                <v:stroke joinstyle="round"/>
                <v:formulas/>
                <v:path arrowok="t" o:connecttype="segments" o:connectlocs="10800,10800"/>
                <v:textbox style="mso-next-textbox:#_x0000_s1087" inset="0,0,0,0">
                  <w:txbxContent>
                    <w:p w14:paraId="34B21BB0" w14:textId="77777777" w:rsidR="002A47E3" w:rsidRDefault="002A47E3">
                      <w:pPr>
                        <w:pStyle w:val="FreeFormA"/>
                        <w:rPr>
                          <w:ins w:id="940" w:author="Author" w:date="2013-04-12T16:41:00Z"/>
                          <w:rFonts w:ascii="Times New Roman" w:eastAsia="Times New Roman" w:hAnsi="Times New Roman"/>
                          <w:color w:val="auto"/>
                          <w:sz w:val="20"/>
                        </w:rPr>
                      </w:pPr>
                    </w:p>
                  </w:txbxContent>
                </v:textbox>
              </v:shape>
              <w10:wrap type="none"/>
              <w10:anchorlock/>
            </v:group>
          </w:pict>
        </w:r>
      </w:ins>
    </w:p>
    <w:p w14:paraId="029DE2B5" w14:textId="77777777" w:rsidR="00C82479" w:rsidRDefault="00FA3A2A">
      <w:pPr>
        <w:jc w:val="center"/>
        <w:rPr>
          <w:del w:id="941" w:author="Author" w:date="2013-04-12T16:41:00Z"/>
          <w:rFonts w:ascii="Corbel" w:hAnsi="Corbel"/>
          <w:color w:val="303030"/>
        </w:rPr>
      </w:pPr>
      <w:del w:id="942" w:author="Author" w:date="2013-04-12T16:41:00Z">
        <w:r>
          <w:rPr>
            <w:noProof/>
          </w:rPr>
        </w:r>
        <w:r>
          <w:rPr>
            <w:noProof/>
          </w:rPr>
          <w:pict w14:anchorId="37CBC881">
            <v:group id="Group 11" o:spid="_x0000_s1072"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">
              <v:rect id="Rectangle 12" o:spid="_x0000_s1073"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style="mso-next-textbox:#Rectangle 12" inset="8pt,8pt,8pt,8pt">
                  <w:txbxContent>
                    <w:p w14:paraId="4CE314C2" w14:textId="77777777" w:rsidR="002A47E3" w:rsidRDefault="002A47E3">
                      <w:pPr>
                        <w:pStyle w:val="FreeForm"/>
                        <w:rPr>
                          <w:del w:id="943" w:author="Author" w:date="2013-04-12T16:41:00Z"/>
                          <w:rFonts w:eastAsia="Times New Roman"/>
                          <w:color w:val="auto"/>
                        </w:rPr>
                      </w:pPr>
                    </w:p>
                  </w:txbxContent>
                </v:textbox>
              </v:rect>
              <v:rect id="Rectangle 13" o:spid="_x0000_s1074"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style="mso-next-textbox:#Rectangle 13" inset="8pt,8pt,8pt,8pt">
                  <w:txbxContent>
                    <w:p w14:paraId="241991B3" w14:textId="77777777" w:rsidR="002A47E3" w:rsidRDefault="002A47E3">
                      <w:pPr>
                        <w:pStyle w:val="FreeForm"/>
                        <w:tabs>
                          <w:tab w:val="left" w:pos="1440"/>
                        </w:tabs>
                        <w:rPr>
                          <w:del w:id="944" w:author="Author" w:date="2013-04-12T16:41:00Z"/>
                          <w:rFonts w:eastAsia="Times New Roman"/>
                          <w:color w:val="auto"/>
                        </w:rPr>
                      </w:pPr>
                      <w:del w:id="945" w:author="Author" w:date="2013-04-12T16:41:00Z">
                        <w:r>
                          <w:rPr>
                            <w:sz w:val="22"/>
                            <w:u w:color="000000"/>
                          </w:rPr>
                          <w:delText>Anonymous</w:delText>
                        </w:r>
                      </w:del>
                    </w:p>
                  </w:txbxContent>
                </v:textbox>
              </v:rect>
              <v:shape id="AutoShape 14" o:spid="_x0000_s1075"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 filled="f" strokecolor="#3e6695">
                <v:stroke joinstyle="round"/>
                <v:formulas/>
                <v:path arrowok="t" o:connecttype="segments" textboxrect="0,0,0,21600"/>
                <v:textbox style="mso-next-textbox:#AutoShape 14" inset="0,0,0,0">
                  <w:txbxContent>
                    <w:p w14:paraId="42877399" w14:textId="77777777" w:rsidR="002A47E3" w:rsidRDefault="002A47E3">
                      <w:pPr>
                        <w:pStyle w:val="FreeForm"/>
                        <w:tabs>
                          <w:tab w:val="left" w:pos="1440"/>
                        </w:tabs>
                        <w:rPr>
                          <w:del w:id="946" w:author="Author" w:date="2013-04-12T16:41:00Z"/>
                          <w:rFonts w:eastAsia="Times New Roman"/>
                          <w:color w:val="auto"/>
                        </w:rPr>
                      </w:pPr>
                      <w:del w:id="947" w:author="Author" w:date="2013-04-12T16:41:00Z">
                        <w:r>
                          <w:rPr>
                            <w:sz w:val="22"/>
                            <w:u w:color="000000"/>
                          </w:rPr>
                          <w:delText>Member</w:delText>
                        </w:r>
                      </w:del>
                    </w:p>
                  </w:txbxContent>
                </v:textbox>
              </v:shape>
              <v:rect id="Rectangle 15" o:spid="_x0000_s1076"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style="mso-next-textbox:#Rectangle 15" inset="8pt,8pt,8pt,8pt">
                  <w:txbxContent>
                    <w:p w14:paraId="4F1D5FF5" w14:textId="77777777" w:rsidR="002A47E3" w:rsidRDefault="002A47E3">
                      <w:pPr>
                        <w:pStyle w:val="FreeForm"/>
                        <w:rPr>
                          <w:del w:id="948" w:author="Author" w:date="2013-04-12T16:41:00Z"/>
                          <w:rFonts w:eastAsia="Times New Roman"/>
                          <w:color w:val="auto"/>
                        </w:rPr>
                      </w:pPr>
                    </w:p>
                  </w:txbxContent>
                </v:textbox>
              </v:rect>
              <v:shape id="AutoShape 16" o:spid="_x0000_s1077"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 filled="f" strokecolor="#4774aa">
                <v:stroke joinstyle="round"/>
                <v:formulas/>
                <v:path arrowok="t" o:connecttype="segments" textboxrect="0,0,21600,21600"/>
                <v:textbox style="mso-next-textbox:#AutoShape 16" inset="0,0,0,0">
                  <w:txbxContent>
                    <w:p w14:paraId="08AC7585" w14:textId="77777777" w:rsidR="002A47E3" w:rsidRDefault="002A47E3">
                      <w:pPr>
                        <w:pStyle w:val="FreeForm"/>
                        <w:tabs>
                          <w:tab w:val="left" w:pos="1440"/>
                        </w:tabs>
                        <w:rPr>
                          <w:del w:id="949" w:author="Author" w:date="2013-04-12T16:41:00Z"/>
                          <w:rFonts w:eastAsia="Times New Roman"/>
                          <w:color w:val="auto"/>
                        </w:rPr>
                      </w:pPr>
                      <w:del w:id="950" w:author="Author" w:date="2013-04-12T16:41:00Z">
                        <w:r>
                          <w:rPr>
                            <w:sz w:val="22"/>
                            <w:u w:color="000000"/>
                          </w:rPr>
                          <w:delText>Student</w:delText>
                        </w:r>
                        <w:r>
                          <w:rPr>
                            <w:sz w:val="22"/>
                            <w:u w:color="000000"/>
                          </w:rPr>
                          <w:cr/>
                          <w:delText>(Undergraduate)</w:delText>
                        </w:r>
                      </w:del>
                    </w:p>
                  </w:txbxContent>
                </v:textbox>
              </v:shape>
              <v:rect id="Rectangle 17" o:spid="_x0000_s1078"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style="mso-next-textbox:#Rectangle 17" inset="8pt,8pt,8pt,8pt">
                  <w:txbxContent>
                    <w:p w14:paraId="3B0AD38A" w14:textId="77777777" w:rsidR="002A47E3" w:rsidRDefault="002A47E3">
                      <w:pPr>
                        <w:pStyle w:val="FreeForm"/>
                        <w:rPr>
                          <w:del w:id="951" w:author="Author" w:date="2013-04-12T16:41:00Z"/>
                          <w:rFonts w:eastAsia="Times New Roman"/>
                          <w:color w:val="auto"/>
                        </w:rPr>
                      </w:pPr>
                    </w:p>
                  </w:txbxContent>
                </v:textbox>
              </v:rect>
              <v:shape id="AutoShape 18" o:spid="_x0000_s1079"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 filled="f" strokecolor="#4774aa">
                <v:stroke joinstyle="round"/>
                <v:formulas/>
                <v:path arrowok="t" o:connecttype="segments" textboxrect="0,0,21600,21600"/>
                <v:textbox style="mso-next-textbox:#AutoShape 18" inset="0,0,0,0">
                  <w:txbxContent>
                    <w:p w14:paraId="3557E7A6" w14:textId="77777777" w:rsidR="002A47E3" w:rsidRDefault="002A47E3">
                      <w:pPr>
                        <w:pStyle w:val="FreeForm"/>
                        <w:tabs>
                          <w:tab w:val="left" w:pos="1440"/>
                        </w:tabs>
                        <w:rPr>
                          <w:del w:id="952" w:author="Author" w:date="2013-04-12T16:41:00Z"/>
                          <w:rFonts w:eastAsia="Times New Roman"/>
                          <w:color w:val="auto"/>
                        </w:rPr>
                      </w:pPr>
                      <w:del w:id="953" w:author="Author" w:date="2013-04-12T16:41:00Z">
                        <w:r>
                          <w:rPr>
                            <w:sz w:val="22"/>
                            <w:u w:color="000000"/>
                          </w:rPr>
                          <w:delText>Faculty</w:delText>
                        </w:r>
                      </w:del>
                    </w:p>
                  </w:txbxContent>
                </v:textbox>
              </v:shape>
              <w10:anchorlock/>
            </v:group>
          </w:pict>
        </w:r>
      </w:del>
    </w:p>
    <w:p w14:paraId="757D116D" w14:textId="77777777" w:rsidR="003B0C04" w:rsidRDefault="00CB4D02">
      <w:pPr>
        <w:jc w:val="center"/>
        <w:rPr>
          <w:ins w:id="954" w:author="John Sullivan" w:date="2013-04-26T12:17:00Z"/>
          <w:color w:val="242424"/>
        </w:rPr>
      </w:pPr>
      <w:ins w:id="955" w:author="John Sullivan" w:date="2013-04-26T12:17:00Z">
        <w:r>
          <w:pict w14:anchorId="65BE4569">
            <v:group id="_x0000_s1036" style="width:253pt;height:224pt;mso-position-horizontal-relative:char;mso-position-vertical-relative:line" coordsize="5060,4480">
              <v:rect id="_x0000_s1037" style="position:absolute;left:1400;width:2260;height:1120" coordsize="21600,21600" strokecolor="#4a7dbb">
                <v:fill opacity="58853f" o:detectmouseclick="t"/>
                <v:stroke joinstyle="round"/>
                <v:path arrowok="t" o:connectlocs="10800,10800"/>
                <v:textbox inset="8pt,8pt,8pt,8pt">
                  <w:txbxContent>
                    <w:p w14:paraId="4F79B8D1" w14:textId="77777777" w:rsidR="008B2810" w:rsidRDefault="008B2810">
                      <w:pPr>
                        <w:pStyle w:val="FreeFormA"/>
                        <w:tabs>
                          <w:tab w:val="left" w:pos="1440"/>
                        </w:tabs>
                        <w:rPr>
                          <w:ins w:id="956" w:author="John Sullivan" w:date="2013-04-26T12:17:00Z"/>
                          <w:rFonts w:ascii="Times New Roman" w:eastAsia="Times New Roman" w:hAnsi="Times New Roman"/>
                          <w:color w:val="auto"/>
                          <w:sz w:val="20"/>
                          <w:lang w:bidi="x-none"/>
                        </w:rPr>
                      </w:pPr>
                      <w:ins w:id="957" w:author="John Sullivan" w:date="2013-04-26T12:17:00Z">
                        <w:r>
                          <w:rPr>
                            <w:sz w:val="22"/>
                            <w:u w:color="000000"/>
                          </w:rPr>
                          <w:t>Anonymous</w:t>
                        </w:r>
                      </w:ins>
                    </w:p>
                  </w:txbxContent>
                </v:textbox>
              </v:rect>
              <v:rect id="_x0000_s1038" style="position:absolute;left:1400;top:1680;width:2260;height:1120" coordsize="21600,21600" strokecolor="#4a7dbb">
                <v:fill opacity="58853f" o:detectmouseclick="t"/>
                <v:stroke joinstyle="round"/>
                <v:path arrowok="t" o:connectlocs="10800,10800"/>
                <v:textbox inset="8pt,8pt,8pt,8pt">
                  <w:txbxContent>
                    <w:p w14:paraId="141B26B7" w14:textId="77777777" w:rsidR="008B2810" w:rsidRDefault="008B2810">
                      <w:pPr>
                        <w:pStyle w:val="FreeFormA"/>
                        <w:tabs>
                          <w:tab w:val="left" w:pos="1440"/>
                        </w:tabs>
                        <w:rPr>
                          <w:ins w:id="958" w:author="John Sullivan" w:date="2013-04-26T12:17:00Z"/>
                          <w:rFonts w:ascii="Times New Roman" w:eastAsia="Times New Roman" w:hAnsi="Times New Roman"/>
                          <w:color w:val="auto"/>
                          <w:sz w:val="20"/>
                          <w:lang w:bidi="x-none"/>
                        </w:rPr>
                      </w:pPr>
                      <w:ins w:id="959" w:author="John Sullivan" w:date="2013-04-26T12:17:00Z">
                        <w:r>
                          <w:rPr>
                            <w:sz w:val="22"/>
                            <w:u w:color="000000"/>
                          </w:rPr>
                          <w:t>Member</w:t>
                        </w:r>
                      </w:ins>
                    </w:p>
                  </w:txbxContent>
                </v:textbox>
              </v:rect>
              <v:shape id="_x0000_s1039" style="position:absolute;left:2520;top:1120;width:0;height:560" coordsize="21600,21600" o:spt="100" adj="0,,0" path="" filled="f" strokecolor="#3e6695">
                <v:fill o:detectmouseclick="t"/>
                <v:stroke joinstyle="round"/>
                <v:formulas/>
                <v:path arrowok="t" o:connecttype="segments" o:connectlocs="10800,10800"/>
                <v:textbox inset="0,0,0,0">
                  <w:txbxContent/>
                </v:textbox>
              </v:shape>
              <v:rect id="_x0000_s1040" style="position:absolute;top:3360;width:2260;height:1120" coordsize="21600,21600" strokecolor="#4a7dbb">
                <v:fill opacity="58853f" o:detectmouseclick="t"/>
                <v:stroke joinstyle="round"/>
                <v:path arrowok="t" o:connectlocs="10800,10800"/>
                <v:textbox inset="8pt,8pt,8pt,8pt">
                  <w:txbxContent>
                    <w:p w14:paraId="449A9B7D" w14:textId="77777777" w:rsidR="008B2810" w:rsidRDefault="008B2810">
                      <w:pPr>
                        <w:pStyle w:val="FreeFormA"/>
                        <w:tabs>
                          <w:tab w:val="left" w:pos="1440"/>
                        </w:tabs>
                        <w:rPr>
                          <w:ins w:id="960" w:author="John Sullivan" w:date="2013-04-26T12:17:00Z"/>
                          <w:rFonts w:ascii="Times New Roman" w:eastAsia="Times New Roman" w:hAnsi="Times New Roman"/>
                          <w:color w:val="auto"/>
                          <w:sz w:val="20"/>
                          <w:lang w:bidi="x-none"/>
                        </w:rPr>
                      </w:pPr>
                      <w:proofErr w:type="gramStart"/>
                      <w:ins w:id="961" w:author="John Sullivan" w:date="2013-04-26T12:17:00Z">
                        <w:r>
                          <w:rPr>
                            <w:sz w:val="22"/>
                            <w:u w:color="000000"/>
                          </w:rPr>
                          <w:t>Student(</w:t>
                        </w:r>
                        <w:proofErr w:type="gramEnd"/>
                        <w:r>
                          <w:rPr>
                            <w:sz w:val="22"/>
                            <w:u w:color="000000"/>
                          </w:rPr>
                          <w:t>Undergraduate)</w:t>
                        </w:r>
                      </w:ins>
                    </w:p>
                  </w:txbxContent>
                </v:textbox>
              </v:rect>
              <v:shape id="_x0000_s1041" style="position:absolute;left:1120;top:2800;width:1400;height:560" coordsize="21600,21600" o:spt="100" adj="0,,0" path="" filled="f" strokecolor="#4774aa">
                <v:fill o:detectmouseclick="t"/>
                <v:stroke joinstyle="round"/>
                <v:formulas/>
                <v:path arrowok="t" o:connecttype="segments" o:connectlocs="10800,10800"/>
                <v:textbox inset="0,0,0,0">
                  <w:txbxContent>
                    <w:p w14:paraId="479C4848" w14:textId="77777777" w:rsidR="008B2810" w:rsidRDefault="008B2810">
                      <w:pPr>
                        <w:pStyle w:val="FreeForm"/>
                        <w:rPr>
                          <w:ins w:id="962" w:author="John Sullivan" w:date="2013-04-26T12:17:00Z"/>
                          <w:rFonts w:eastAsia="Times New Roman"/>
                          <w:color w:val="auto"/>
                          <w:lang w:bidi="x-none"/>
                        </w:rPr>
                      </w:pPr>
                    </w:p>
                  </w:txbxContent>
                </v:textbox>
              </v:shape>
              <v:rect id="_x0000_s1042" style="position:absolute;left:2800;top:3360;width:2260;height:1120" coordsize="21600,21600" strokecolor="#4a7dbb">
                <v:fill opacity="58853f" o:detectmouseclick="t"/>
                <v:stroke joinstyle="round"/>
                <v:path arrowok="t" o:connectlocs="10800,10800"/>
                <v:textbox inset="8pt,8pt,8pt,8pt">
                  <w:txbxContent>
                    <w:p w14:paraId="72D2BE4D" w14:textId="77777777" w:rsidR="008B2810" w:rsidRDefault="008B2810">
                      <w:pPr>
                        <w:pStyle w:val="FreeFormA"/>
                        <w:tabs>
                          <w:tab w:val="left" w:pos="1440"/>
                        </w:tabs>
                        <w:rPr>
                          <w:ins w:id="963" w:author="John Sullivan" w:date="2013-04-26T12:17:00Z"/>
                          <w:rFonts w:ascii="Times New Roman" w:eastAsia="Times New Roman" w:hAnsi="Times New Roman"/>
                          <w:color w:val="auto"/>
                          <w:sz w:val="20"/>
                          <w:lang w:bidi="x-none"/>
                        </w:rPr>
                      </w:pPr>
                      <w:ins w:id="964" w:author="John Sullivan" w:date="2013-04-26T12:17:00Z">
                        <w:r>
                          <w:rPr>
                            <w:sz w:val="22"/>
                            <w:u w:color="000000"/>
                          </w:rPr>
                          <w:t>Faculty</w:t>
                        </w:r>
                      </w:ins>
                    </w:p>
                  </w:txbxContent>
                </v:textbox>
              </v:rect>
              <v:shape id="_x0000_s1043" style="position:absolute;left:2520;top:2800;width:1400;height:560" coordsize="21600,21600" o:spt="100" adj="0,,0" path="" filled="f" strokecolor="#4774aa">
                <v:fill o:detectmouseclick="t"/>
                <v:stroke joinstyle="round"/>
                <v:formulas/>
                <v:path arrowok="t" o:connecttype="segments" o:connectlocs="10800,10800"/>
                <v:textbox inset="0,0,0,0">
                  <w:txbxContent>
                    <w:p w14:paraId="58AEF83F" w14:textId="77777777" w:rsidR="008B2810" w:rsidRDefault="008B2810">
                      <w:pPr>
                        <w:pStyle w:val="FreeFormA"/>
                        <w:rPr>
                          <w:ins w:id="965" w:author="John Sullivan" w:date="2013-04-26T12:17:00Z"/>
                          <w:rFonts w:ascii="Times New Roman" w:eastAsia="Times New Roman" w:hAnsi="Times New Roman"/>
                          <w:color w:val="auto"/>
                          <w:sz w:val="20"/>
                          <w:lang w:bidi="x-none"/>
                        </w:rPr>
                      </w:pPr>
                    </w:p>
                  </w:txbxContent>
                </v:textbox>
              </v:shape>
              <w10:wrap type="none"/>
              <w10:anchorlock/>
            </v:group>
          </w:pict>
        </w:r>
      </w:ins>
    </w:p>
    <w:p w14:paraId="44F1C2EB" w14:textId="77777777" w:rsidR="00C82479" w:rsidRPr="00FA3A2A" w:rsidRDefault="00C82479">
      <w:pPr>
        <w:rPr>
          <w:rFonts w:ascii="Arial Bold" w:hAnsi="Arial Bold"/>
          <w:color w:val="0F3642"/>
        </w:rPr>
      </w:pPr>
    </w:p>
    <w:p w14:paraId="09CF8A04" w14:textId="77777777" w:rsidR="00C82479" w:rsidRPr="00FA3A2A" w:rsidRDefault="00C82479">
      <w:pPr>
        <w:rPr>
          <w:color w:val="242424"/>
        </w:rPr>
      </w:pPr>
      <w:r w:rsidRPr="00FA3A2A">
        <w:rPr>
          <w:rFonts w:ascii="Arial Bold" w:hAnsi="Arial Bold"/>
          <w:color w:val="0F3642"/>
        </w:rPr>
        <w:t>Anonymous</w:t>
      </w:r>
    </w:p>
    <w:p w14:paraId="79EE6A5B" w14:textId="77777777" w:rsidR="00C82479" w:rsidRPr="00FA3A2A" w:rsidRDefault="00C82479">
      <w:pPr>
        <w:rPr>
          <w:color w:val="242424"/>
        </w:rPr>
      </w:pPr>
    </w:p>
    <w:p w14:paraId="4A731A05" w14:textId="77777777" w:rsidR="00C82479" w:rsidRPr="009B7CF6" w:rsidRDefault="00C82479">
      <w:pPr>
        <w:rPr>
          <w:color w:val="242424"/>
          <w:rPrChange w:id="966" w:author="John Sullivan" w:date="2013-04-26T12:17:00Z">
            <w:rPr>
              <w:color w:val="242424"/>
            </w:rPr>
          </w:rPrChange>
        </w:rPr>
      </w:pPr>
      <w:r w:rsidRPr="009B7CF6">
        <w:rPr>
          <w:color w:val="242424"/>
          <w:rPrChange w:id="967" w:author="John Sullivan" w:date="2013-04-26T12:17:00Z">
            <w:rPr>
              <w:color w:val="242424"/>
            </w:rPr>
          </w:rPrChange>
        </w:rPr>
        <w:tab/>
        <w:t>Anonymous users are users who are not logged into the system, i.e. the general public viewing the website. Publically accessible work and portfolios are available for browsing.</w:t>
      </w:r>
    </w:p>
    <w:p w14:paraId="3CBA207C" w14:textId="77777777" w:rsidR="00C82479" w:rsidRPr="009B7CF6" w:rsidRDefault="00C82479">
      <w:pPr>
        <w:rPr>
          <w:rFonts w:ascii="Arial Bold" w:hAnsi="Arial Bold"/>
          <w:color w:val="0F3642"/>
          <w:rPrChange w:id="968" w:author="John Sullivan" w:date="2013-04-26T12:17:00Z">
            <w:rPr>
              <w:rFonts w:ascii="Arial Bold" w:hAnsi="Arial Bold"/>
              <w:color w:val="0F3642"/>
            </w:rPr>
          </w:rPrChange>
        </w:rPr>
      </w:pPr>
    </w:p>
    <w:p w14:paraId="4B7D19C0" w14:textId="77777777" w:rsidR="00C82479" w:rsidRPr="009B7CF6" w:rsidRDefault="00C82479">
      <w:pPr>
        <w:rPr>
          <w:rFonts w:ascii="Arial Bold" w:hAnsi="Arial Bold"/>
          <w:color w:val="0F3642"/>
          <w:rPrChange w:id="969" w:author="John Sullivan" w:date="2013-04-26T12:17:00Z">
            <w:rPr>
              <w:rFonts w:ascii="Arial Bold" w:hAnsi="Arial Bold"/>
              <w:color w:val="0F3642"/>
            </w:rPr>
          </w:rPrChange>
        </w:rPr>
      </w:pPr>
    </w:p>
    <w:p w14:paraId="1951B963" w14:textId="77777777" w:rsidR="00C82479" w:rsidRPr="009B7CF6" w:rsidRDefault="00C82479">
      <w:pPr>
        <w:rPr>
          <w:color w:val="242424"/>
          <w:rPrChange w:id="970" w:author="John Sullivan" w:date="2013-04-26T12:17:00Z">
            <w:rPr>
              <w:color w:val="242424"/>
            </w:rPr>
          </w:rPrChange>
        </w:rPr>
      </w:pPr>
      <w:r w:rsidRPr="009B7CF6">
        <w:rPr>
          <w:rFonts w:ascii="Arial Bold" w:hAnsi="Arial Bold"/>
          <w:color w:val="0F3642"/>
          <w:rPrChange w:id="971" w:author="John Sullivan" w:date="2013-04-26T12:17:00Z">
            <w:rPr>
              <w:rFonts w:ascii="Arial Bold" w:hAnsi="Arial Bold"/>
              <w:color w:val="0F3642"/>
            </w:rPr>
          </w:rPrChange>
        </w:rPr>
        <w:t>Member</w:t>
      </w:r>
    </w:p>
    <w:p w14:paraId="6F41CE3F" w14:textId="77777777" w:rsidR="00C82479" w:rsidRPr="009B7CF6" w:rsidRDefault="00C82479">
      <w:pPr>
        <w:rPr>
          <w:color w:val="242424"/>
          <w:rPrChange w:id="972" w:author="John Sullivan" w:date="2013-04-26T12:17:00Z">
            <w:rPr>
              <w:color w:val="242424"/>
            </w:rPr>
          </w:rPrChange>
        </w:rPr>
      </w:pPr>
    </w:p>
    <w:p w14:paraId="4A924B6F" w14:textId="7E0EF0BF" w:rsidR="00C82479" w:rsidRPr="00FA3A2A" w:rsidRDefault="00C82479">
      <w:pPr>
        <w:rPr>
          <w:color w:val="242424"/>
        </w:rPr>
      </w:pPr>
      <w:r w:rsidRPr="009B7CF6">
        <w:rPr>
          <w:color w:val="242424"/>
          <w:rPrChange w:id="973" w:author="John Sullivan" w:date="2013-04-26T12:17:00Z">
            <w:rPr>
              <w:color w:val="242424"/>
            </w:rPr>
          </w:rPrChange>
        </w:rPr>
        <w:tab/>
        <w:t xml:space="preserve">Members are generic, logged in </w:t>
      </w:r>
      <w:ins w:id="974" w:author="John Sullivan" w:date="2013-04-22T13:54:00Z">
        <w:r w:rsidR="00466E4D">
          <w:rPr>
            <w:color w:val="242424"/>
          </w:rPr>
          <w:t xml:space="preserve">registered </w:t>
        </w:r>
      </w:ins>
      <w:r w:rsidRPr="00FA3A2A">
        <w:rPr>
          <w:color w:val="242424"/>
        </w:rPr>
        <w:t>users of the portfolio system. Any person from any audience can become a</w:t>
      </w:r>
      <w:del w:id="975" w:author="John Sullivan" w:date="2013-04-22T13:55:00Z">
        <w:r w:rsidR="0047529F" w:rsidRPr="0047529F">
          <w:rPr>
            <w:color w:val="242424"/>
            <w:rPrChange w:id="976" w:author="Author" w:date="2013-04-12T16:41:00Z">
              <w:rPr>
                <w:rFonts w:ascii="Corbel" w:hAnsi="Corbel"/>
                <w:color w:val="303030"/>
                <w:u w:val="single"/>
              </w:rPr>
            </w:rPrChange>
          </w:rPr>
          <w:delText xml:space="preserve"> registered</w:delText>
        </w:r>
      </w:del>
      <w:r w:rsidRPr="00FA3A2A">
        <w:rPr>
          <w:color w:val="242424"/>
        </w:rPr>
        <w:t xml:space="preserve"> member, such </w:t>
      </w:r>
      <w:proofErr w:type="gramStart"/>
      <w:r w:rsidRPr="00FA3A2A">
        <w:rPr>
          <w:color w:val="242424"/>
        </w:rPr>
        <w:t>as an alumni</w:t>
      </w:r>
      <w:proofErr w:type="gramEnd"/>
      <w:r w:rsidRPr="00FA3A2A">
        <w:rPr>
          <w:color w:val="242424"/>
        </w:rPr>
        <w:t xml:space="preserve">, graduate student, potential employer, and parent. </w:t>
      </w:r>
      <w:ins w:id="977" w:author="John Sullivan" w:date="2013-04-22T13:52:00Z">
        <w:r w:rsidR="00466E4D">
          <w:rPr>
            <w:color w:val="242424"/>
          </w:rPr>
          <w:t>All members may participate in groups</w:t>
        </w:r>
      </w:ins>
      <w:ins w:id="978" w:author="John Sullivan" w:date="2013-04-22T13:53:00Z">
        <w:r w:rsidR="00466E4D">
          <w:rPr>
            <w:color w:val="242424"/>
          </w:rPr>
          <w:t xml:space="preserve"> (for viewing</w:t>
        </w:r>
      </w:ins>
      <w:ins w:id="979" w:author="John Sullivan" w:date="2013-04-22T13:52:00Z">
        <w:r w:rsidR="00466E4D">
          <w:rPr>
            <w:color w:val="242424"/>
          </w:rPr>
          <w:t>,</w:t>
        </w:r>
      </w:ins>
      <w:ins w:id="980" w:author="John Sullivan" w:date="2013-04-22T13:53:00Z">
        <w:r w:rsidR="00466E4D">
          <w:rPr>
            <w:color w:val="242424"/>
          </w:rPr>
          <w:t xml:space="preserve"> evaluation and feedback)</w:t>
        </w:r>
      </w:ins>
      <w:ins w:id="981" w:author="John Sullivan" w:date="2013-04-22T13:52:00Z">
        <w:r w:rsidR="00466E4D">
          <w:rPr>
            <w:color w:val="242424"/>
          </w:rPr>
          <w:t xml:space="preserve"> but </w:t>
        </w:r>
      </w:ins>
      <w:ins w:id="982" w:author="John Sullivan" w:date="2013-04-22T13:54:00Z">
        <w:r w:rsidR="00466E4D">
          <w:rPr>
            <w:color w:val="242424"/>
          </w:rPr>
          <w:t>only undergraduate students may post work to the system.</w:t>
        </w:r>
      </w:ins>
      <w:ins w:id="983" w:author="John Sullivan" w:date="2013-04-22T13:52:00Z">
        <w:r w:rsidR="00466E4D">
          <w:rPr>
            <w:color w:val="242424"/>
          </w:rPr>
          <w:t xml:space="preserve"> </w:t>
        </w:r>
      </w:ins>
    </w:p>
    <w:p w14:paraId="6964C799" w14:textId="77777777" w:rsidR="00C82479" w:rsidRPr="00FA3A2A" w:rsidRDefault="00C82479">
      <w:pPr>
        <w:rPr>
          <w:color w:val="242424"/>
        </w:rPr>
      </w:pPr>
    </w:p>
    <w:p w14:paraId="5A4A3676" w14:textId="77777777" w:rsidR="00C82479" w:rsidRPr="00FA3A2A" w:rsidRDefault="00C82479">
      <w:pPr>
        <w:rPr>
          <w:color w:val="242424"/>
        </w:rPr>
      </w:pPr>
    </w:p>
    <w:p w14:paraId="6C182CB3" w14:textId="77777777" w:rsidR="00C82479" w:rsidRPr="009B7CF6" w:rsidRDefault="00C82479">
      <w:pPr>
        <w:rPr>
          <w:color w:val="242424"/>
          <w:rPrChange w:id="984" w:author="John Sullivan" w:date="2013-04-26T12:17:00Z">
            <w:rPr>
              <w:color w:val="242424"/>
            </w:rPr>
          </w:rPrChange>
        </w:rPr>
      </w:pPr>
      <w:r w:rsidRPr="009B7CF6">
        <w:rPr>
          <w:rFonts w:ascii="Arial Bold" w:hAnsi="Arial Bold"/>
          <w:color w:val="0F3642"/>
          <w:rPrChange w:id="985" w:author="John Sullivan" w:date="2013-04-26T12:17:00Z">
            <w:rPr>
              <w:rFonts w:ascii="Arial Bold" w:hAnsi="Arial Bold"/>
              <w:color w:val="0F3642"/>
            </w:rPr>
          </w:rPrChange>
        </w:rPr>
        <w:t>Student</w:t>
      </w:r>
    </w:p>
    <w:p w14:paraId="7677B514" w14:textId="77777777" w:rsidR="00C82479" w:rsidRPr="009B7CF6" w:rsidRDefault="00C82479">
      <w:pPr>
        <w:rPr>
          <w:color w:val="242424"/>
          <w:rPrChange w:id="986" w:author="John Sullivan" w:date="2013-04-26T12:17:00Z">
            <w:rPr>
              <w:color w:val="242424"/>
            </w:rPr>
          </w:rPrChange>
        </w:rPr>
      </w:pPr>
    </w:p>
    <w:p w14:paraId="696AA963" w14:textId="77777777" w:rsidR="00C82479" w:rsidRPr="009B7CF6" w:rsidRDefault="00C82479">
      <w:pPr>
        <w:rPr>
          <w:color w:val="242424"/>
          <w:rPrChange w:id="987" w:author="John Sullivan" w:date="2013-04-26T12:17:00Z">
            <w:rPr>
              <w:color w:val="242424"/>
            </w:rPr>
          </w:rPrChange>
        </w:rPr>
      </w:pPr>
      <w:r w:rsidRPr="009B7CF6">
        <w:rPr>
          <w:color w:val="242424"/>
          <w:rPrChange w:id="988" w:author="John Sullivan" w:date="2013-04-26T12:17:00Z">
            <w:rPr>
              <w:color w:val="242424"/>
            </w:rPr>
          </w:rPrChange>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Pr="009B7CF6" w:rsidRDefault="00C82479">
      <w:pPr>
        <w:rPr>
          <w:color w:val="242424"/>
          <w:rPrChange w:id="989" w:author="John Sullivan" w:date="2013-04-26T12:17:00Z">
            <w:rPr>
              <w:color w:val="242424"/>
            </w:rPr>
          </w:rPrChange>
        </w:rPr>
      </w:pPr>
    </w:p>
    <w:p w14:paraId="2F91BCA4" w14:textId="77777777" w:rsidR="00C82479" w:rsidRPr="009B7CF6" w:rsidRDefault="00C82479">
      <w:pPr>
        <w:rPr>
          <w:color w:val="242424"/>
          <w:rPrChange w:id="990" w:author="John Sullivan" w:date="2013-04-26T12:17:00Z">
            <w:rPr>
              <w:color w:val="242424"/>
            </w:rPr>
          </w:rPrChange>
        </w:rPr>
      </w:pPr>
    </w:p>
    <w:p w14:paraId="04FEA963" w14:textId="77777777" w:rsidR="00C82479" w:rsidRPr="009B7CF6" w:rsidRDefault="00C82479">
      <w:pPr>
        <w:rPr>
          <w:color w:val="242424"/>
          <w:rPrChange w:id="991" w:author="John Sullivan" w:date="2013-04-26T12:17:00Z">
            <w:rPr>
              <w:color w:val="242424"/>
            </w:rPr>
          </w:rPrChange>
        </w:rPr>
      </w:pPr>
      <w:r w:rsidRPr="009B7CF6">
        <w:rPr>
          <w:rFonts w:ascii="Arial Bold" w:hAnsi="Arial Bold"/>
          <w:color w:val="0F3642"/>
          <w:rPrChange w:id="992" w:author="John Sullivan" w:date="2013-04-26T12:17:00Z">
            <w:rPr>
              <w:rFonts w:ascii="Arial Bold" w:hAnsi="Arial Bold"/>
              <w:color w:val="0F3642"/>
            </w:rPr>
          </w:rPrChange>
        </w:rPr>
        <w:t>Faculty</w:t>
      </w:r>
    </w:p>
    <w:p w14:paraId="38B4EB38" w14:textId="77777777" w:rsidR="00C82479" w:rsidRPr="009B7CF6" w:rsidRDefault="00C82479">
      <w:pPr>
        <w:rPr>
          <w:color w:val="242424"/>
          <w:rPrChange w:id="993" w:author="John Sullivan" w:date="2013-04-26T12:17:00Z">
            <w:rPr>
              <w:color w:val="242424"/>
            </w:rPr>
          </w:rPrChange>
        </w:rPr>
      </w:pPr>
    </w:p>
    <w:p w14:paraId="0FB09C49" w14:textId="77777777" w:rsidR="00C82479" w:rsidRPr="009B7CF6" w:rsidRDefault="00C82479">
      <w:pPr>
        <w:rPr>
          <w:color w:val="242424"/>
          <w:rPrChange w:id="994" w:author="John Sullivan" w:date="2013-04-26T12:17:00Z">
            <w:rPr>
              <w:color w:val="242424"/>
            </w:rPr>
          </w:rPrChange>
        </w:rPr>
      </w:pPr>
      <w:r w:rsidRPr="009B7CF6">
        <w:rPr>
          <w:color w:val="242424"/>
          <w:rPrChange w:id="995" w:author="John Sullivan" w:date="2013-04-26T12:17:00Z">
            <w:rPr>
              <w:color w:val="242424"/>
            </w:rPr>
          </w:rPrChange>
        </w:rPr>
        <w:tab/>
        <w:t xml:space="preserve">A faculty user is another specialized type of registered user. A faculty user refers to a professor or instructor at the University of Maine. </w:t>
      </w:r>
    </w:p>
    <w:p w14:paraId="0568674D" w14:textId="77777777" w:rsidR="00C82479" w:rsidRPr="009B7CF6" w:rsidRDefault="00C82479">
      <w:pPr>
        <w:rPr>
          <w:color w:val="242424"/>
          <w:rPrChange w:id="996" w:author="John Sullivan" w:date="2013-04-26T12:17:00Z">
            <w:rPr>
              <w:color w:val="242424"/>
            </w:rPr>
          </w:rPrChange>
        </w:rPr>
      </w:pPr>
    </w:p>
    <w:p w14:paraId="114FB317" w14:textId="77777777" w:rsidR="00C82479" w:rsidRPr="009B7CF6" w:rsidRDefault="00C82479">
      <w:pPr>
        <w:rPr>
          <w:color w:val="242424"/>
          <w:rPrChange w:id="997" w:author="John Sullivan" w:date="2013-04-26T12:17:00Z">
            <w:rPr>
              <w:color w:val="242424"/>
            </w:rPr>
          </w:rPrChange>
        </w:rPr>
      </w:pPr>
    </w:p>
    <w:p w14:paraId="39964316" w14:textId="77777777" w:rsidR="00C82479" w:rsidRPr="009B7CF6" w:rsidRDefault="00C82479">
      <w:pPr>
        <w:rPr>
          <w:color w:val="242424"/>
          <w:rPrChange w:id="998" w:author="John Sullivan" w:date="2013-04-26T12:17:00Z">
            <w:rPr>
              <w:color w:val="242424"/>
            </w:rPr>
          </w:rPrChange>
        </w:rPr>
      </w:pPr>
    </w:p>
    <w:p w14:paraId="549872A4" w14:textId="77777777" w:rsidR="00C82479" w:rsidRPr="009B7CF6" w:rsidRDefault="00C82479">
      <w:pPr>
        <w:rPr>
          <w:color w:val="242424"/>
          <w:rPrChange w:id="999" w:author="John Sullivan" w:date="2013-04-26T12:17:00Z">
            <w:rPr>
              <w:color w:val="242424"/>
            </w:rPr>
          </w:rPrChange>
        </w:rPr>
      </w:pPr>
      <w:r w:rsidRPr="009B7CF6">
        <w:rPr>
          <w:rFonts w:ascii="Arial Bold" w:hAnsi="Arial Bold"/>
          <w:color w:val="0F3642"/>
          <w:sz w:val="36"/>
          <w:rPrChange w:id="1000" w:author="John Sullivan" w:date="2013-04-26T12:17:00Z">
            <w:rPr>
              <w:rFonts w:ascii="Arial Bold" w:hAnsi="Arial Bold"/>
              <w:color w:val="0F3642"/>
              <w:sz w:val="36"/>
            </w:rPr>
          </w:rPrChange>
        </w:rPr>
        <w:t>Groups of Users</w:t>
      </w:r>
    </w:p>
    <w:p w14:paraId="7772DAA3" w14:textId="77777777" w:rsidR="00C82479" w:rsidRPr="009B7CF6" w:rsidRDefault="00C82479">
      <w:pPr>
        <w:rPr>
          <w:color w:val="242424"/>
          <w:rPrChange w:id="1001" w:author="John Sullivan" w:date="2013-04-26T12:17:00Z">
            <w:rPr>
              <w:color w:val="242424"/>
            </w:rPr>
          </w:rPrChange>
        </w:rPr>
      </w:pPr>
    </w:p>
    <w:p w14:paraId="0C3A8FFC" w14:textId="1E36DC08" w:rsidR="00C82479" w:rsidRPr="00FA3A2A" w:rsidRDefault="00C82479">
      <w:pPr>
        <w:ind w:firstLine="720"/>
        <w:rPr>
          <w:color w:val="1B1B1B"/>
        </w:rPr>
      </w:pPr>
      <w:r w:rsidRPr="009B7CF6">
        <w:rPr>
          <w:color w:val="242424"/>
          <w:rPrChange w:id="1002" w:author="John Sullivan" w:date="2013-04-26T12:17:00Z">
            <w:rPr>
              <w:color w:val="242424"/>
            </w:rPr>
          </w:rPrChange>
        </w:rPr>
        <w:t>A Group is a set of people who share a common attribute or interest.</w:t>
      </w:r>
      <w:r w:rsidRPr="009B7CF6">
        <w:rPr>
          <w:color w:val="1B1B1B"/>
          <w:rPrChange w:id="1003" w:author="John Sullivan" w:date="2013-04-26T12:17:00Z">
            <w:rPr>
              <w:color w:val="1B1B1B"/>
            </w:rPr>
          </w:rPrChange>
        </w:rPr>
        <w:t xml:space="preserve"> (See below</w:t>
      </w:r>
      <w:ins w:id="1004" w:author="Adrien" w:date="2013-04-26T12:17:00Z">
        <w:r w:rsidR="0047529F" w:rsidRPr="0047529F">
          <w:rPr>
            <w:color w:val="1B1B1B"/>
            <w:rPrChange w:id="1005" w:author="Author" w:date="2013-04-12T16:41:00Z">
              <w:rPr>
                <w:color w:val="242424"/>
                <w:u w:val="single"/>
              </w:rPr>
            </w:rPrChange>
          </w:rPr>
          <w:t xml:space="preserve"> </w:t>
        </w:r>
      </w:ins>
      <w:del w:id="1006" w:author="John Sullivan" w:date="2013-04-12T14:38:00Z">
        <w:r w:rsidRPr="00FA3A2A">
          <w:rPr>
            <w:color w:val="1B1B1B"/>
          </w:rPr>
          <w:delText xml:space="preserve"> </w:delText>
        </w:r>
      </w:del>
      <w:r w:rsidRPr="00FA3A2A">
        <w:rPr>
          <w:color w:val="1B1B1B"/>
        </w:rPr>
        <w:t>for different examples of groups).</w:t>
      </w:r>
    </w:p>
    <w:p w14:paraId="3DB27842" w14:textId="77777777" w:rsidR="00C82479" w:rsidRPr="00FA3A2A" w:rsidRDefault="00C82479">
      <w:pPr>
        <w:rPr>
          <w:color w:val="1B1B1B"/>
        </w:rPr>
      </w:pPr>
    </w:p>
    <w:p w14:paraId="02BC6149" w14:textId="6B60B08C" w:rsidR="00C82479" w:rsidRPr="00FA3A2A" w:rsidRDefault="00C82479" w:rsidP="00FA3A2A">
      <w:pPr>
        <w:ind w:firstLine="720"/>
        <w:rPr>
          <w:color w:val="1B1B1B"/>
        </w:rPr>
      </w:pPr>
      <w:r w:rsidRPr="00FA3A2A">
        <w:rPr>
          <w:color w:val="1B1B1B"/>
        </w:rPr>
        <w:t>Intrinsical</w:t>
      </w:r>
      <w:r w:rsidRPr="009B7CF6">
        <w:rPr>
          <w:color w:val="1B1B1B"/>
          <w:rPrChange w:id="1007" w:author="John Sullivan" w:date="2013-04-26T12:17:00Z">
            <w:rPr>
              <w:color w:val="1B1B1B"/>
            </w:rPr>
          </w:rPrChange>
        </w:rPr>
        <w:t>ly a group has two sections: on the one hand the</w:t>
      </w:r>
      <w:del w:id="1008" w:author="John Sullivan" w:date="2013-04-22T14:26:00Z">
        <w:r w:rsidRPr="009B7CF6">
          <w:rPr>
            <w:color w:val="1B1B1B"/>
            <w:rPrChange w:id="1009" w:author="John Sullivan" w:date="2013-04-26T12:17:00Z">
              <w:rPr>
                <w:color w:val="1B1B1B"/>
              </w:rPr>
            </w:rPrChange>
          </w:rPr>
          <w:delText xml:space="preserve"> </w:delText>
        </w:r>
        <w:r w:rsidR="00F27B0F" w:rsidRPr="00FA3A2A">
          <w:rPr>
            <w:color w:val="1B1B1B"/>
          </w:rPr>
          <w:delText>“</w:delText>
        </w:r>
      </w:del>
      <w:del w:id="1010" w:author="John Sullivan" w:date="2013-04-22T13:56:00Z">
        <w:r w:rsidR="0047529F" w:rsidRPr="0047529F">
          <w:rPr>
            <w:color w:val="1B1B1B"/>
            <w:rPrChange w:id="1011" w:author="Author" w:date="2013-04-12T16:41:00Z">
              <w:rPr>
                <w:color w:val="242424"/>
                <w:u w:val="single"/>
              </w:rPr>
            </w:rPrChange>
          </w:rPr>
          <w:delText>Work in progress</w:delText>
        </w:r>
      </w:del>
      <w:del w:id="1012" w:author="John Sullivan" w:date="2013-04-22T14:26:00Z">
        <w:r w:rsidR="0047529F" w:rsidRPr="0047529F">
          <w:rPr>
            <w:color w:val="1B1B1B"/>
            <w:rPrChange w:id="1013" w:author="Author" w:date="2013-04-12T16:41:00Z">
              <w:rPr>
                <w:color w:val="242424"/>
                <w:u w:val="single"/>
              </w:rPr>
            </w:rPrChange>
          </w:rPr>
          <w:delText>”</w:delText>
        </w:r>
      </w:del>
      <w:ins w:id="1014" w:author="Adrien" w:date="2013-04-26T12:17:00Z">
        <w:r w:rsidR="0047529F" w:rsidRPr="0047529F">
          <w:rPr>
            <w:color w:val="1B1B1B"/>
            <w:rPrChange w:id="1015" w:author="Author" w:date="2013-04-12T16:41:00Z">
              <w:rPr>
                <w:color w:val="242424"/>
                <w:u w:val="single"/>
              </w:rPr>
            </w:rPrChange>
          </w:rPr>
          <w:t xml:space="preserve"> </w:t>
        </w:r>
      </w:ins>
      <w:ins w:id="1016" w:author="John Sullivan" w:date="2013-04-22T14:26:00Z">
        <w:r w:rsidR="00F27B0F">
          <w:rPr>
            <w:color w:val="1B1B1B"/>
          </w:rPr>
          <w:t>“</w:t>
        </w:r>
      </w:ins>
      <w:ins w:id="1017" w:author="John Sullivan" w:date="2013-04-22T13:57:00Z">
        <w:r w:rsidR="00F27B0F">
          <w:rPr>
            <w:color w:val="1B1B1B"/>
          </w:rPr>
          <w:t>Works In Progress</w:t>
        </w:r>
      </w:ins>
      <w:ins w:id="1018" w:author="John Sullivan" w:date="2013-04-22T14:26:00Z">
        <w:r w:rsidR="00F27B0F">
          <w:rPr>
            <w:color w:val="1B1B1B"/>
          </w:rPr>
          <w:t>”</w:t>
        </w:r>
      </w:ins>
      <w:ins w:id="1019" w:author="John Sullivan" w:date="2013-04-22T13:57:00Z">
        <w:r w:rsidR="00466E4D">
          <w:rPr>
            <w:color w:val="1B1B1B"/>
          </w:rPr>
          <w:t xml:space="preserve"> </w:t>
        </w:r>
      </w:ins>
      <w:ins w:id="1020" w:author="John Sullivan" w:date="2013-04-22T14:26:00Z">
        <w:r w:rsidR="00F27B0F">
          <w:rPr>
            <w:color w:val="1B1B1B"/>
          </w:rPr>
          <w:t xml:space="preserve">(Private Gallery) </w:t>
        </w:r>
      </w:ins>
      <w:r w:rsidRPr="00FA3A2A">
        <w:rPr>
          <w:color w:val="1B1B1B"/>
        </w:rPr>
        <w:t>section which is compulsory and by default private.  On the other hand, the “</w:t>
      </w:r>
      <w:ins w:id="1021" w:author="John Sullivan" w:date="2013-04-22T14:25:00Z">
        <w:r w:rsidR="00F27B0F">
          <w:rPr>
            <w:color w:val="1B1B1B"/>
          </w:rPr>
          <w:t>P</w:t>
        </w:r>
      </w:ins>
      <w:del w:id="1022" w:author="John Sullivan" w:date="2013-04-22T14:25:00Z">
        <w:r w:rsidR="0047529F" w:rsidRPr="0047529F">
          <w:rPr>
            <w:color w:val="1B1B1B"/>
            <w:rPrChange w:id="1023" w:author="Author" w:date="2013-04-12T16:41:00Z">
              <w:rPr>
                <w:color w:val="242424"/>
                <w:u w:val="single"/>
              </w:rPr>
            </w:rPrChange>
          </w:rPr>
          <w:delText>p</w:delText>
        </w:r>
      </w:del>
      <w:ins w:id="1024" w:author="Adrien" w:date="2013-04-26T12:17:00Z">
        <w:r w:rsidR="0047529F" w:rsidRPr="0047529F">
          <w:rPr>
            <w:color w:val="1B1B1B"/>
            <w:rPrChange w:id="1025" w:author="Author" w:date="2013-04-12T16:41:00Z">
              <w:rPr>
                <w:color w:val="242424"/>
                <w:u w:val="single"/>
              </w:rPr>
            </w:rPrChange>
          </w:rPr>
          <w:t xml:space="preserve">ublic </w:t>
        </w:r>
      </w:ins>
      <w:ins w:id="1026" w:author="John Sullivan" w:date="2013-04-22T14:25:00Z">
        <w:r w:rsidR="00F27B0F">
          <w:rPr>
            <w:color w:val="1B1B1B"/>
          </w:rPr>
          <w:t>G</w:t>
        </w:r>
      </w:ins>
      <w:del w:id="1027" w:author="John Sullivan" w:date="2013-04-22T14:25:00Z">
        <w:r w:rsidR="0047529F" w:rsidRPr="0047529F">
          <w:rPr>
            <w:color w:val="1B1B1B"/>
            <w:rPrChange w:id="1028" w:author="Author" w:date="2013-04-12T16:41:00Z">
              <w:rPr>
                <w:color w:val="242424"/>
                <w:u w:val="single"/>
              </w:rPr>
            </w:rPrChange>
          </w:rPr>
          <w:delText>g</w:delText>
        </w:r>
      </w:del>
      <w:ins w:id="1029" w:author="Adrien" w:date="2013-04-26T12:17:00Z">
        <w:r w:rsidR="0047529F" w:rsidRPr="0047529F">
          <w:rPr>
            <w:color w:val="1B1B1B"/>
            <w:rPrChange w:id="1030" w:author="Author" w:date="2013-04-12T16:41:00Z">
              <w:rPr>
                <w:color w:val="242424"/>
                <w:u w:val="single"/>
              </w:rPr>
            </w:rPrChange>
          </w:rPr>
          <w:t>allery</w:t>
        </w:r>
      </w:ins>
      <w:del w:id="1031" w:author="Adrien" w:date="2013-04-26T12:17:00Z">
        <w:r w:rsidR="00F27B0F">
          <w:rPr>
            <w:color w:val="1B1B1B"/>
          </w:rPr>
          <w:delText>P</w:delText>
        </w:r>
        <w:r w:rsidRPr="009B7CF6">
          <w:rPr>
            <w:color w:val="1B1B1B"/>
          </w:rPr>
          <w:delText xml:space="preserve">ublic </w:delText>
        </w:r>
        <w:r w:rsidR="00F27B0F">
          <w:rPr>
            <w:color w:val="1B1B1B"/>
          </w:rPr>
          <w:delText>G</w:delText>
        </w:r>
        <w:r w:rsidRPr="009B7CF6">
          <w:rPr>
            <w:color w:val="1B1B1B"/>
          </w:rPr>
          <w:delText>allery</w:delText>
        </w:r>
      </w:del>
      <w:r w:rsidRPr="00FA3A2A">
        <w:rPr>
          <w:color w:val="1B1B1B"/>
        </w:rPr>
        <w:t xml:space="preserve">” section </w:t>
      </w:r>
      <w:del w:id="1032" w:author="John Sullivan" w:date="2013-04-22T13:56:00Z">
        <w:r w:rsidR="0047529F" w:rsidRPr="0047529F">
          <w:rPr>
            <w:color w:val="1B1B1B"/>
            <w:rPrChange w:id="1033" w:author="Author" w:date="2013-04-12T16:41:00Z">
              <w:rPr>
                <w:color w:val="242424"/>
                <w:u w:val="single"/>
              </w:rPr>
            </w:rPrChange>
          </w:rPr>
          <w:delText xml:space="preserve">which </w:delText>
        </w:r>
      </w:del>
      <w:r w:rsidRPr="00FA3A2A">
        <w:rPr>
          <w:color w:val="1B1B1B"/>
        </w:rPr>
        <w:t xml:space="preserve">is optional and as </w:t>
      </w:r>
      <w:ins w:id="1034" w:author="Adrien" w:date="2013-04-26T12:17:00Z">
        <w:r w:rsidR="0047529F" w:rsidRPr="0047529F">
          <w:rPr>
            <w:color w:val="1B1B1B"/>
            <w:rPrChange w:id="1035" w:author="Author" w:date="2013-04-12T16:41:00Z">
              <w:rPr>
                <w:color w:val="242424"/>
                <w:u w:val="single"/>
              </w:rPr>
            </w:rPrChange>
          </w:rPr>
          <w:t>it</w:t>
        </w:r>
      </w:ins>
      <w:del w:id="1036" w:author="John Sullivan" w:date="2013-04-22T14:25:00Z">
        <w:r w:rsidR="0047529F" w:rsidRPr="0047529F">
          <w:rPr>
            <w:color w:val="1B1B1B"/>
            <w:rPrChange w:id="1037" w:author="Author" w:date="2013-04-12T16:41:00Z">
              <w:rPr>
                <w:color w:val="242424"/>
                <w:u w:val="single"/>
              </w:rPr>
            </w:rPrChange>
          </w:rPr>
          <w:delText>’</w:delText>
        </w:r>
      </w:del>
      <w:ins w:id="1038" w:author="Adrien" w:date="2013-04-26T12:17:00Z">
        <w:r w:rsidR="0047529F" w:rsidRPr="0047529F">
          <w:rPr>
            <w:color w:val="1B1B1B"/>
            <w:rPrChange w:id="1039" w:author="Author" w:date="2013-04-12T16:41:00Z">
              <w:rPr>
                <w:color w:val="242424"/>
                <w:u w:val="single"/>
              </w:rPr>
            </w:rPrChange>
          </w:rPr>
          <w:t>s</w:t>
        </w:r>
      </w:ins>
      <w:del w:id="1040" w:author="Adrien" w:date="2013-04-26T12:17:00Z">
        <w:r w:rsidRPr="009B7CF6">
          <w:rPr>
            <w:color w:val="1B1B1B"/>
          </w:rPr>
          <w:delText>its</w:delText>
        </w:r>
      </w:del>
      <w:r w:rsidRPr="00FA3A2A">
        <w:rPr>
          <w:color w:val="1B1B1B"/>
        </w:rPr>
        <w:t xml:space="preserve"> name indicate</w:t>
      </w:r>
      <w:ins w:id="1041" w:author="John Sullivan" w:date="2013-04-22T13:56:00Z">
        <w:r w:rsidR="00466E4D">
          <w:rPr>
            <w:color w:val="1B1B1B"/>
          </w:rPr>
          <w:t>s</w:t>
        </w:r>
      </w:ins>
      <w:r w:rsidRPr="00FA3A2A">
        <w:rPr>
          <w:color w:val="1B1B1B"/>
        </w:rPr>
        <w:t xml:space="preserve"> </w:t>
      </w:r>
      <w:del w:id="1042" w:author="John Sullivan" w:date="2013-04-22T13:56:00Z">
        <w:r w:rsidR="0047529F" w:rsidRPr="0047529F">
          <w:rPr>
            <w:color w:val="1B1B1B"/>
            <w:rPrChange w:id="1043" w:author="Author" w:date="2013-04-12T16:41:00Z">
              <w:rPr>
                <w:color w:val="242424"/>
                <w:u w:val="single"/>
              </w:rPr>
            </w:rPrChange>
          </w:rPr>
          <w:delText>with a public visibility</w:delText>
        </w:r>
      </w:del>
      <w:ins w:id="1044" w:author="John Sullivan" w:date="2013-04-22T13:56:00Z">
        <w:r w:rsidR="00466E4D">
          <w:rPr>
            <w:color w:val="1B1B1B"/>
          </w:rPr>
          <w:t>is</w:t>
        </w:r>
      </w:ins>
      <w:del w:id="1045" w:author="Adrien" w:date="2013-04-26T12:17:00Z">
        <w:r w:rsidR="00466E4D">
          <w:rPr>
            <w:color w:val="1B1B1B"/>
          </w:rPr>
          <w:delText>is</w:delText>
        </w:r>
      </w:del>
      <w:ins w:id="1046" w:author="John Sullivan" w:date="2013-04-22T13:56:00Z">
        <w:r w:rsidR="00466E4D">
          <w:rPr>
            <w:color w:val="1B1B1B"/>
          </w:rPr>
          <w:t xml:space="preserve"> publically visible</w:t>
        </w:r>
      </w:ins>
      <w:r w:rsidRPr="00FA3A2A">
        <w:rPr>
          <w:color w:val="1B1B1B"/>
        </w:rPr>
        <w:t>.</w:t>
      </w:r>
    </w:p>
    <w:p w14:paraId="0FECD0D0" w14:textId="77777777" w:rsidR="00C82479" w:rsidRPr="00FA3A2A" w:rsidRDefault="00C82479">
      <w:pPr>
        <w:rPr>
          <w:color w:val="1B1B1B"/>
        </w:rPr>
      </w:pPr>
    </w:p>
    <w:p w14:paraId="0B138440" w14:textId="7B20C471" w:rsidR="00C82479" w:rsidRPr="00FA3A2A" w:rsidRDefault="007542EA">
      <w:pPr>
        <w:rPr>
          <w:color w:val="1B1B1B"/>
        </w:rPr>
      </w:pPr>
      <w:ins w:id="1047" w:author="John Sullivan" w:date="2013-04-22T14:06:00Z">
        <w:r>
          <w:rPr>
            <w:rFonts w:ascii="Arial Bold" w:hAnsi="Arial Bold"/>
            <w:color w:val="0F3642"/>
          </w:rPr>
          <w:t>Works in Progress</w:t>
        </w:r>
      </w:ins>
    </w:p>
    <w:p w14:paraId="7761D3FB" w14:textId="77777777" w:rsidR="00C82479" w:rsidDel="007542EA" w:rsidRDefault="0047529F">
      <w:pPr>
        <w:rPr>
          <w:del w:id="1048" w:author="John Sullivan" w:date="2013-04-22T14:06:00Z"/>
          <w:color w:val="1B1B1B"/>
          <w:rPrChange w:id="1049" w:author="Author" w:date="2013-04-12T16:41:00Z">
            <w:rPr>
              <w:del w:id="1050" w:author="John Sullivan" w:date="2013-04-22T14:06:00Z"/>
              <w:rFonts w:ascii="Cambria Bold" w:hAnsi="Cambria Bold"/>
              <w:color w:val="242424"/>
            </w:rPr>
          </w:rPrChange>
        </w:rPr>
      </w:pPr>
      <w:del w:id="1051" w:author="John Sullivan" w:date="2013-04-22T14:06:00Z">
        <w:r w:rsidRPr="0047529F">
          <w:rPr>
            <w:color w:val="1B1B1B"/>
            <w:rPrChange w:id="1052" w:author="Author" w:date="2013-04-12T16:41:00Z">
              <w:rPr>
                <w:rFonts w:ascii="Cambria Bold" w:hAnsi="Cambria Bold"/>
                <w:color w:val="242424"/>
                <w:u w:val="single"/>
              </w:rPr>
            </w:rPrChange>
          </w:rPr>
          <w:delText>Work in progress section:</w:delText>
        </w:r>
      </w:del>
    </w:p>
    <w:p w14:paraId="56D0A514" w14:textId="77777777" w:rsidR="00C82479" w:rsidRPr="00FA3A2A" w:rsidRDefault="00C82479">
      <w:pPr>
        <w:rPr>
          <w:color w:val="1B1B1B"/>
        </w:rPr>
      </w:pPr>
    </w:p>
    <w:p w14:paraId="607C660E" w14:textId="77777777" w:rsidR="0047529F" w:rsidRPr="0047529F" w:rsidRDefault="00C82479">
      <w:pPr>
        <w:ind w:firstLine="720"/>
        <w:rPr>
          <w:del w:id="1053" w:author="John Sullivan" w:date="2013-04-22T14:07:00Z"/>
          <w:color w:val="1B1B1B"/>
          <w:rPrChange w:id="1054" w:author="Author" w:date="2013-04-12T16:41:00Z">
            <w:rPr>
              <w:del w:id="1055" w:author="John Sullivan" w:date="2013-04-22T14:07:00Z"/>
              <w:color w:val="242424"/>
            </w:rPr>
          </w:rPrChange>
        </w:rPr>
        <w:pPrChange w:id="1056" w:author="John Sullivan" w:date="2013-04-22T14:28:00Z">
          <w:pPr/>
        </w:pPrChange>
      </w:pPr>
      <w:r w:rsidRPr="00FA3A2A">
        <w:rPr>
          <w:color w:val="1B1B1B"/>
        </w:rPr>
        <w:lastRenderedPageBreak/>
        <w:t xml:space="preserve">This section is a dedicated space for members who want to </w:t>
      </w:r>
      <w:ins w:id="1057" w:author="Adrien" w:date="2013-04-26T12:17:00Z">
        <w:r w:rsidR="0047529F" w:rsidRPr="0047529F">
          <w:rPr>
            <w:color w:val="1B1B1B"/>
            <w:rPrChange w:id="1058" w:author="Author" w:date="2013-04-12T16:41:00Z">
              <w:rPr>
                <w:color w:val="242424"/>
                <w:u w:val="single"/>
              </w:rPr>
            </w:rPrChange>
          </w:rPr>
          <w:t>receive</w:t>
        </w:r>
      </w:ins>
      <w:del w:id="1059" w:author="John Sullivan" w:date="2013-04-12T14:38:00Z">
        <w:r w:rsidR="0047529F" w:rsidRPr="0047529F">
          <w:rPr>
            <w:color w:val="1B1B1B"/>
            <w:rPrChange w:id="1060" w:author="Author" w:date="2013-04-12T16:41:00Z">
              <w:rPr>
                <w:color w:val="242424"/>
                <w:u w:val="single"/>
              </w:rPr>
            </w:rPrChange>
          </w:rPr>
          <w:delText>d</w:delText>
        </w:r>
      </w:del>
      <w:ins w:id="1061" w:author="Adrien" w:date="2013-04-26T12:17:00Z">
        <w:r w:rsidR="0047529F" w:rsidRPr="0047529F">
          <w:rPr>
            <w:color w:val="1B1B1B"/>
            <w:rPrChange w:id="1062" w:author="Author" w:date="2013-04-12T16:41:00Z">
              <w:rPr>
                <w:color w:val="242424"/>
                <w:u w:val="single"/>
              </w:rPr>
            </w:rPrChange>
          </w:rPr>
          <w:t xml:space="preserve"> feedback</w:t>
        </w:r>
      </w:ins>
      <w:del w:id="1063" w:author="John Sullivan" w:date="2013-04-22T13:57:00Z">
        <w:r w:rsidR="0047529F" w:rsidRPr="0047529F">
          <w:rPr>
            <w:color w:val="1B1B1B"/>
            <w:rPrChange w:id="1064" w:author="Author" w:date="2013-04-12T16:41:00Z">
              <w:rPr>
                <w:color w:val="242424"/>
                <w:u w:val="single"/>
              </w:rPr>
            </w:rPrChange>
          </w:rPr>
          <w:delText>s</w:delText>
        </w:r>
      </w:del>
      <w:del w:id="1065" w:author="Adrien" w:date="2013-04-26T12:17:00Z">
        <w:r w:rsidRPr="009B7CF6">
          <w:rPr>
            <w:color w:val="1B1B1B"/>
          </w:rPr>
          <w:delText>receive feedback</w:delText>
        </w:r>
      </w:del>
      <w:r w:rsidRPr="00FA3A2A">
        <w:rPr>
          <w:color w:val="1B1B1B"/>
        </w:rPr>
        <w:t xml:space="preserve"> on their projects.</w:t>
      </w:r>
      <w:ins w:id="1066" w:author="John Sullivan" w:date="2013-04-22T14:07:00Z">
        <w:r w:rsidR="007542EA">
          <w:rPr>
            <w:color w:val="1B1B1B"/>
          </w:rPr>
          <w:t xml:space="preserve"> </w:t>
        </w:r>
      </w:ins>
      <w:ins w:id="1067" w:author="John Sullivan" w:date="2013-04-22T14:27:00Z">
        <w:r w:rsidR="00F27B0F">
          <w:rPr>
            <w:color w:val="1B1B1B"/>
          </w:rPr>
          <w:t>Works in progress are shared within a private gallery</w:t>
        </w:r>
      </w:ins>
      <w:ins w:id="1068" w:author="John Sullivan" w:date="2013-04-22T14:28:00Z">
        <w:r w:rsidR="00F27B0F">
          <w:rPr>
            <w:color w:val="1B1B1B"/>
          </w:rPr>
          <w:t>,</w:t>
        </w:r>
      </w:ins>
      <w:ins w:id="1069" w:author="John Sullivan" w:date="2013-04-22T14:27:00Z">
        <w:r w:rsidR="00F27B0F">
          <w:rPr>
            <w:color w:val="1B1B1B"/>
          </w:rPr>
          <w:t xml:space="preserve"> where </w:t>
        </w:r>
      </w:ins>
    </w:p>
    <w:p w14:paraId="1B713F8A" w14:textId="5EEB2312" w:rsidR="00C82479" w:rsidRPr="00FA3A2A" w:rsidRDefault="0047529F" w:rsidP="00FA3A2A">
      <w:pPr>
        <w:ind w:firstLine="720"/>
        <w:rPr>
          <w:color w:val="1B1B1B"/>
        </w:rPr>
      </w:pPr>
      <w:del w:id="1070" w:author="John Sullivan" w:date="2013-04-22T14:28:00Z">
        <w:r w:rsidRPr="0047529F">
          <w:rPr>
            <w:color w:val="1B1B1B"/>
            <w:rPrChange w:id="1071" w:author="Author" w:date="2013-04-12T16:41:00Z">
              <w:rPr>
                <w:color w:val="242424"/>
                <w:u w:val="single"/>
              </w:rPr>
            </w:rPrChange>
          </w:rPr>
          <w:delText xml:space="preserve">It’s a private section where </w:delText>
        </w:r>
      </w:del>
      <w:proofErr w:type="gramStart"/>
      <w:r w:rsidR="00C82479" w:rsidRPr="00FA3A2A">
        <w:rPr>
          <w:color w:val="1B1B1B"/>
        </w:rPr>
        <w:t>only</w:t>
      </w:r>
      <w:proofErr w:type="gramEnd"/>
      <w:r w:rsidR="00C82479" w:rsidRPr="00FA3A2A">
        <w:rPr>
          <w:color w:val="1B1B1B"/>
        </w:rPr>
        <w:t xml:space="preserve"> the group’s members c</w:t>
      </w:r>
      <w:ins w:id="1072" w:author="John Sullivan" w:date="2013-04-22T14:28:00Z">
        <w:r w:rsidR="00F27B0F">
          <w:rPr>
            <w:color w:val="1B1B1B"/>
          </w:rPr>
          <w:t xml:space="preserve">an view and interact with </w:t>
        </w:r>
        <w:r w:rsidR="00F27B0F">
          <w:rPr>
            <w:color w:val="1B1B1B"/>
          </w:rPr>
          <w:t>them</w:t>
        </w:r>
      </w:ins>
      <w:del w:id="1073" w:author="John Sullivan" w:date="2013-04-22T14:28:00Z">
        <w:r w:rsidRPr="0047529F">
          <w:rPr>
            <w:color w:val="1B1B1B"/>
            <w:rPrChange w:id="1074" w:author="Author" w:date="2013-04-12T16:41:00Z">
              <w:rPr>
                <w:color w:val="242424"/>
                <w:u w:val="single"/>
              </w:rPr>
            </w:rPrChange>
          </w:rPr>
          <w:delText>an interact</w:delText>
        </w:r>
      </w:del>
      <w:del w:id="1075" w:author="Adrien" w:date="2013-04-26T12:17:00Z">
        <w:r w:rsidR="00F27B0F">
          <w:rPr>
            <w:color w:val="1B1B1B"/>
          </w:rPr>
          <w:delText>them</w:delText>
        </w:r>
      </w:del>
      <w:r w:rsidR="00C82479" w:rsidRPr="00FA3A2A">
        <w:rPr>
          <w:color w:val="1B1B1B"/>
        </w:rPr>
        <w:t>.</w:t>
      </w:r>
    </w:p>
    <w:p w14:paraId="629F5611" w14:textId="77777777" w:rsidR="00C82479" w:rsidRPr="00FA3A2A" w:rsidRDefault="00C82479">
      <w:pPr>
        <w:rPr>
          <w:color w:val="1B1B1B"/>
        </w:rPr>
      </w:pPr>
    </w:p>
    <w:p w14:paraId="7502F7E1" w14:textId="7DAD6518" w:rsidR="00C82479" w:rsidRPr="00FA3A2A" w:rsidRDefault="007542EA">
      <w:pPr>
        <w:rPr>
          <w:del w:id="1076" w:author="John Sullivan" w:date="2013-04-22T14:07:00Z"/>
          <w:color w:val="1B1B1B"/>
        </w:rPr>
      </w:pPr>
      <w:ins w:id="1077" w:author="John Sullivan" w:date="2013-04-22T14:07:00Z">
        <w:r>
          <w:rPr>
            <w:rFonts w:ascii="Arial Bold" w:hAnsi="Arial Bold"/>
            <w:color w:val="0F3642"/>
          </w:rPr>
          <w:t xml:space="preserve">Public Gallery </w:t>
        </w:r>
      </w:ins>
      <w:del w:id="1078" w:author="John Sullivan" w:date="2013-04-22T14:07:00Z">
        <w:r w:rsidR="0047529F" w:rsidRPr="0047529F">
          <w:rPr>
            <w:color w:val="1B1B1B"/>
            <w:rPrChange w:id="1079" w:author="Author" w:date="2013-04-12T16:41:00Z">
              <w:rPr>
                <w:rFonts w:ascii="Cambria Bold" w:hAnsi="Cambria Bold"/>
                <w:color w:val="242424"/>
                <w:u w:val="single"/>
              </w:rPr>
            </w:rPrChange>
          </w:rPr>
          <w:delText>Public gallery:</w:delText>
        </w:r>
      </w:del>
    </w:p>
    <w:p w14:paraId="000C37B8" w14:textId="77777777" w:rsidR="00C82479" w:rsidRDefault="00C82479">
      <w:pPr>
        <w:rPr>
          <w:ins w:id="1080" w:author="John Sullivan" w:date="2013-04-22T14:07:00Z"/>
          <w:color w:val="1B1B1B"/>
        </w:rPr>
      </w:pPr>
    </w:p>
    <w:p w14:paraId="04FB4E2E" w14:textId="77777777" w:rsidR="007542EA" w:rsidRPr="00FA3A2A" w:rsidRDefault="007542EA">
      <w:pPr>
        <w:rPr>
          <w:color w:val="1B1B1B"/>
        </w:rPr>
      </w:pPr>
    </w:p>
    <w:p w14:paraId="0DEC71E5" w14:textId="77777777" w:rsidR="00C82479" w:rsidRPr="00FA3A2A" w:rsidRDefault="00C82479" w:rsidP="00FA3A2A">
      <w:pPr>
        <w:ind w:firstLine="720"/>
        <w:rPr>
          <w:color w:val="1B1B1B"/>
        </w:rPr>
      </w:pPr>
      <w:r w:rsidRPr="00FA3A2A">
        <w:rPr>
          <w:color w:val="1B1B1B"/>
        </w:rPr>
        <w:t>This gallery is designed to show some finished works. It’s public and accessible by anybody.</w:t>
      </w:r>
    </w:p>
    <w:p w14:paraId="42DA1B1C" w14:textId="77777777" w:rsidR="00C82479" w:rsidRPr="00FA3A2A" w:rsidRDefault="00C82479">
      <w:pPr>
        <w:rPr>
          <w:color w:val="1B1B1B"/>
        </w:rPr>
      </w:pPr>
    </w:p>
    <w:p w14:paraId="444ECE7F" w14:textId="1739A0E2" w:rsidR="00F05391" w:rsidRDefault="00F05391">
      <w:pPr>
        <w:rPr>
          <w:ins w:id="1081" w:author="John Sullivan" w:date="2013-04-16T16:11:00Z"/>
          <w:color w:val="1B1B1B"/>
        </w:rPr>
      </w:pPr>
      <w:ins w:id="1082" w:author="John Sullivan" w:date="2013-04-16T16:11:00Z">
        <w:r>
          <w:rPr>
            <w:color w:val="1B1B1B"/>
          </w:rPr>
          <w:br w:type="page"/>
        </w:r>
      </w:ins>
    </w:p>
    <w:p w14:paraId="4505F42B" w14:textId="77777777" w:rsidR="00F05391" w:rsidRDefault="00F05391" w:rsidP="00F05391">
      <w:pPr>
        <w:rPr>
          <w:ins w:id="1083" w:author="John Sullivan" w:date="2013-04-16T16:13:00Z"/>
          <w:color w:val="242424"/>
        </w:rPr>
      </w:pPr>
      <w:ins w:id="1084" w:author="John Sullivan" w:date="2013-04-16T16:13:00Z">
        <w:r>
          <w:rPr>
            <w:rFonts w:ascii="Cambria Bold" w:hAnsi="Cambria Bold"/>
            <w:color w:val="242424"/>
          </w:rPr>
          <w:lastRenderedPageBreak/>
          <w:t>Synthesis diagram</w:t>
        </w:r>
        <w:r>
          <w:rPr>
            <w:color w:val="242424"/>
          </w:rPr>
          <w:t>:</w:t>
        </w:r>
      </w:ins>
    </w:p>
    <w:p w14:paraId="6FC233D4" w14:textId="77777777" w:rsidR="00F05391" w:rsidRDefault="002A47E3" w:rsidP="00F05391">
      <w:pPr>
        <w:rPr>
          <w:ins w:id="1085" w:author="John Sullivan" w:date="2013-04-16T16:13:00Z"/>
          <w:color w:val="242424"/>
        </w:rPr>
      </w:pPr>
      <w:ins w:id="1086" w:author="John Sullivan" w:date="2013-04-16T16:13:00Z">
        <w:r>
          <w:rPr>
            <w:noProof/>
            <w:rPrChange w:id="1087">
              <w:rPr>
                <w:noProof/>
                <w:color w:val="000BFF"/>
                <w:u w:val="single"/>
              </w:rPr>
            </w:rPrChange>
          </w:rPr>
          <w:drawing>
            <wp:anchor distT="152400" distB="152400" distL="152400" distR="152400" simplePos="0" relativeHeight="251724288" behindDoc="0" locked="0" layoutInCell="1" allowOverlap="1" wp14:anchorId="084B4FBF" wp14:editId="4C3EF9B9">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ins>
    </w:p>
    <w:p w14:paraId="1074EA5E" w14:textId="7780AEF4" w:rsidR="00F05391" w:rsidRDefault="00F05391" w:rsidP="00F05391">
      <w:pPr>
        <w:rPr>
          <w:del w:id="1088" w:author="Adrien" w:date="2013-04-26T12:17:00Z"/>
          <w:color w:val="242424"/>
        </w:rPr>
      </w:pPr>
      <w:del w:id="1089" w:author="Adrien" w:date="2013-04-26T12:17:00Z">
        <w:r>
          <w:rPr>
            <w:noProof/>
          </w:rPr>
          <w:drawing>
            <wp:anchor distT="152400" distB="152400" distL="152400" distR="152400" simplePos="0" relativeHeight="251694592" behindDoc="0" locked="0" layoutInCell="1" allowOverlap="1" wp14:anchorId="1305296B" wp14:editId="1EC4D1A3">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704FDC55" w14:textId="7D531605" w:rsidR="00F05391" w:rsidRDefault="00F05391" w:rsidP="00F05391">
      <w:pPr>
        <w:rPr>
          <w:ins w:id="1090" w:author="John Sullivan" w:date="2013-04-16T16:13:00Z"/>
          <w:color w:val="242424"/>
        </w:rPr>
      </w:pPr>
    </w:p>
    <w:p w14:paraId="42C48DF5" w14:textId="641A0231" w:rsidR="00F05391" w:rsidRDefault="00F05391" w:rsidP="00F05391">
      <w:pPr>
        <w:rPr>
          <w:ins w:id="1091" w:author="John Sullivan" w:date="2013-04-16T16:13:00Z"/>
          <w:color w:val="242424"/>
        </w:rPr>
      </w:pPr>
    </w:p>
    <w:p w14:paraId="0986CB32" w14:textId="77777777" w:rsidR="00F05391" w:rsidRDefault="00F05391" w:rsidP="00F05391">
      <w:pPr>
        <w:rPr>
          <w:ins w:id="1092" w:author="John Sullivan" w:date="2013-04-16T16:13:00Z"/>
          <w:color w:val="242424"/>
        </w:rPr>
      </w:pPr>
    </w:p>
    <w:p w14:paraId="132DF2D1" w14:textId="77777777" w:rsidR="00F05391" w:rsidRDefault="00F05391" w:rsidP="00F05391">
      <w:pPr>
        <w:rPr>
          <w:ins w:id="1093" w:author="John Sullivan" w:date="2013-04-16T16:13:00Z"/>
          <w:color w:val="242424"/>
        </w:rPr>
      </w:pPr>
    </w:p>
    <w:p w14:paraId="64C8F17F" w14:textId="77777777" w:rsidR="00F05391" w:rsidRDefault="00F05391" w:rsidP="00F05391">
      <w:pPr>
        <w:rPr>
          <w:ins w:id="1094" w:author="John Sullivan" w:date="2013-04-16T16:13:00Z"/>
          <w:color w:val="242424"/>
        </w:rPr>
      </w:pPr>
    </w:p>
    <w:p w14:paraId="0BE59079" w14:textId="77777777" w:rsidR="00F05391" w:rsidRDefault="00F05391" w:rsidP="00F05391">
      <w:pPr>
        <w:rPr>
          <w:ins w:id="1095" w:author="John Sullivan" w:date="2013-04-16T16:13:00Z"/>
          <w:color w:val="242424"/>
        </w:rPr>
      </w:pPr>
    </w:p>
    <w:p w14:paraId="00E424B0" w14:textId="77777777" w:rsidR="00F05391" w:rsidRDefault="00F05391" w:rsidP="00F05391">
      <w:pPr>
        <w:rPr>
          <w:ins w:id="1096" w:author="John Sullivan" w:date="2013-04-16T16:13:00Z"/>
          <w:color w:val="242424"/>
        </w:rPr>
      </w:pPr>
    </w:p>
    <w:p w14:paraId="4B60264A" w14:textId="77777777" w:rsidR="00F05391" w:rsidRDefault="00F05391" w:rsidP="00F05391">
      <w:pPr>
        <w:rPr>
          <w:ins w:id="1097" w:author="John Sullivan" w:date="2013-04-16T16:13:00Z"/>
          <w:color w:val="242424"/>
        </w:rPr>
      </w:pPr>
    </w:p>
    <w:p w14:paraId="42A9C11F" w14:textId="77777777" w:rsidR="00F05391" w:rsidRDefault="00F05391" w:rsidP="00F05391">
      <w:pPr>
        <w:rPr>
          <w:ins w:id="1098" w:author="John Sullivan" w:date="2013-04-16T16:13:00Z"/>
          <w:color w:val="242424"/>
        </w:rPr>
      </w:pPr>
    </w:p>
    <w:p w14:paraId="05629835" w14:textId="77777777" w:rsidR="00F05391" w:rsidRDefault="00F05391" w:rsidP="00F05391">
      <w:pPr>
        <w:rPr>
          <w:ins w:id="1099" w:author="John Sullivan" w:date="2013-04-16T16:13:00Z"/>
          <w:color w:val="242424"/>
        </w:rPr>
      </w:pPr>
    </w:p>
    <w:p w14:paraId="3275E9D8" w14:textId="77777777" w:rsidR="00F05391" w:rsidRDefault="00F05391" w:rsidP="00F05391">
      <w:pPr>
        <w:rPr>
          <w:ins w:id="1100" w:author="John Sullivan" w:date="2013-04-16T16:13:00Z"/>
          <w:color w:val="242424"/>
        </w:rPr>
      </w:pPr>
    </w:p>
    <w:p w14:paraId="7098CCF9" w14:textId="77777777" w:rsidR="00F05391" w:rsidRDefault="00F05391" w:rsidP="00F05391">
      <w:pPr>
        <w:rPr>
          <w:ins w:id="1101" w:author="John Sullivan" w:date="2013-04-16T16:13:00Z"/>
          <w:color w:val="242424"/>
        </w:rPr>
      </w:pPr>
    </w:p>
    <w:p w14:paraId="30FC4D91" w14:textId="77777777" w:rsidR="00F05391" w:rsidRDefault="00F05391" w:rsidP="00F05391">
      <w:pPr>
        <w:rPr>
          <w:ins w:id="1102" w:author="John Sullivan" w:date="2013-04-16T16:13:00Z"/>
          <w:color w:val="242424"/>
        </w:rPr>
      </w:pPr>
    </w:p>
    <w:p w14:paraId="5A3876BC" w14:textId="77777777" w:rsidR="00F05391" w:rsidRDefault="00F05391" w:rsidP="00F05391">
      <w:pPr>
        <w:rPr>
          <w:ins w:id="1103" w:author="John Sullivan" w:date="2013-04-16T16:13:00Z"/>
          <w:color w:val="242424"/>
        </w:rPr>
      </w:pPr>
    </w:p>
    <w:p w14:paraId="432FF9F1" w14:textId="77777777" w:rsidR="00F05391" w:rsidRDefault="00F05391" w:rsidP="00F05391">
      <w:pPr>
        <w:rPr>
          <w:ins w:id="1104" w:author="John Sullivan" w:date="2013-04-16T16:13:00Z"/>
          <w:color w:val="242424"/>
        </w:rPr>
      </w:pPr>
    </w:p>
    <w:p w14:paraId="22945EC1" w14:textId="77777777" w:rsidR="00F05391" w:rsidRDefault="00F05391" w:rsidP="00F05391">
      <w:pPr>
        <w:rPr>
          <w:ins w:id="1105" w:author="John Sullivan" w:date="2013-04-16T16:13:00Z"/>
          <w:color w:val="242424"/>
        </w:rPr>
      </w:pPr>
    </w:p>
    <w:p w14:paraId="7B43EB54" w14:textId="77777777" w:rsidR="00F05391" w:rsidRDefault="00F05391" w:rsidP="00F05391">
      <w:pPr>
        <w:rPr>
          <w:ins w:id="1106" w:author="John Sullivan" w:date="2013-04-16T16:13:00Z"/>
          <w:color w:val="242424"/>
        </w:rPr>
      </w:pPr>
    </w:p>
    <w:p w14:paraId="77A7EC59" w14:textId="77777777" w:rsidR="00F05391" w:rsidRDefault="00F05391" w:rsidP="00F05391">
      <w:pPr>
        <w:rPr>
          <w:ins w:id="1107" w:author="John Sullivan" w:date="2013-04-16T16:13:00Z"/>
          <w:rFonts w:ascii="Cambria Bold" w:hAnsi="Cambria Bold"/>
          <w:color w:val="242424"/>
        </w:rPr>
      </w:pPr>
      <w:ins w:id="1108" w:author="John Sullivan" w:date="2013-04-16T16:13:00Z">
        <w:r>
          <w:rPr>
            <w:rFonts w:ascii="Cambria Bold" w:hAnsi="Cambria Bold"/>
            <w:color w:val="242424"/>
          </w:rPr>
          <w:t>Concrete example of group:</w:t>
        </w:r>
      </w:ins>
    </w:p>
    <w:p w14:paraId="002315D6" w14:textId="77777777" w:rsidR="00F05391" w:rsidRDefault="00F05391" w:rsidP="00F05391">
      <w:pPr>
        <w:rPr>
          <w:ins w:id="1109" w:author="John Sullivan" w:date="2013-04-16T16:13:00Z"/>
          <w:color w:val="242424"/>
        </w:rPr>
      </w:pPr>
    </w:p>
    <w:p w14:paraId="5D095DD3" w14:textId="77777777" w:rsidR="00F05391" w:rsidRDefault="00F05391" w:rsidP="00F05391">
      <w:pPr>
        <w:rPr>
          <w:ins w:id="1110" w:author="John Sullivan" w:date="2013-04-16T16:13:00Z"/>
          <w:color w:val="242424"/>
        </w:rPr>
      </w:pPr>
      <w:ins w:id="1111" w:author="John Sullivan" w:date="2013-04-16T16:13:00Z">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ins>
    </w:p>
    <w:p w14:paraId="4B615280" w14:textId="77777777" w:rsidR="00F05391" w:rsidRDefault="00F05391" w:rsidP="00F05391">
      <w:pPr>
        <w:rPr>
          <w:ins w:id="1112" w:author="John Sullivan" w:date="2013-04-16T16:13:00Z"/>
          <w:color w:val="242424"/>
        </w:rPr>
      </w:pPr>
    </w:p>
    <w:p w14:paraId="6FA6E179" w14:textId="77777777" w:rsidR="00F05391" w:rsidRDefault="00F05391" w:rsidP="00F05391">
      <w:pPr>
        <w:rPr>
          <w:ins w:id="1113" w:author="John Sullivan" w:date="2013-04-16T16:13:00Z"/>
          <w:color w:val="242424"/>
        </w:rPr>
      </w:pPr>
    </w:p>
    <w:p w14:paraId="7024CB27" w14:textId="77777777" w:rsidR="00F05391" w:rsidRDefault="00F05391" w:rsidP="00F05391">
      <w:pPr>
        <w:rPr>
          <w:ins w:id="1114" w:author="John Sullivan" w:date="2013-04-16T16:13:00Z"/>
          <w:rFonts w:ascii="Cambria Bold" w:hAnsi="Cambria Bold"/>
          <w:color w:val="242424"/>
        </w:rPr>
      </w:pPr>
      <w:ins w:id="1115" w:author="John Sullivan" w:date="2013-04-16T16:13:00Z">
        <w:r>
          <w:rPr>
            <w:rFonts w:ascii="Cambria Bold" w:hAnsi="Cambria Bold"/>
            <w:color w:val="242424"/>
          </w:rPr>
          <w:t>External functioning of a group:</w:t>
        </w:r>
      </w:ins>
    </w:p>
    <w:p w14:paraId="4E927C19" w14:textId="77777777" w:rsidR="00F05391" w:rsidRDefault="00F05391" w:rsidP="00F05391">
      <w:pPr>
        <w:numPr>
          <w:ilvl w:val="0"/>
          <w:numId w:val="2"/>
        </w:numPr>
        <w:tabs>
          <w:tab w:val="clear" w:pos="215"/>
          <w:tab w:val="num" w:pos="575"/>
        </w:tabs>
        <w:ind w:left="575" w:hanging="215"/>
        <w:rPr>
          <w:ins w:id="1116" w:author="John Sullivan" w:date="2013-04-16T16:13:00Z"/>
          <w:color w:val="242424"/>
        </w:rPr>
      </w:pPr>
      <w:proofErr w:type="gramStart"/>
      <w:ins w:id="1117" w:author="John Sullivan" w:date="2013-04-16T16:13:00Z">
        <w:r>
          <w:rPr>
            <w:color w:val="242424"/>
          </w:rPr>
          <w:t>you</w:t>
        </w:r>
        <w:proofErr w:type="gramEnd"/>
        <w:r>
          <w:rPr>
            <w:color w:val="242424"/>
          </w:rPr>
          <w:t xml:space="preserve"> can create a group (you will become the admin)</w:t>
        </w:r>
      </w:ins>
    </w:p>
    <w:p w14:paraId="64AF9855" w14:textId="77777777" w:rsidR="00F05391" w:rsidRDefault="00F05391" w:rsidP="00F05391">
      <w:pPr>
        <w:numPr>
          <w:ilvl w:val="0"/>
          <w:numId w:val="2"/>
        </w:numPr>
        <w:tabs>
          <w:tab w:val="clear" w:pos="215"/>
          <w:tab w:val="num" w:pos="575"/>
        </w:tabs>
        <w:ind w:left="575" w:hanging="215"/>
        <w:rPr>
          <w:ins w:id="1118" w:author="John Sullivan" w:date="2013-04-16T16:13:00Z"/>
          <w:color w:val="242424"/>
        </w:rPr>
      </w:pPr>
      <w:proofErr w:type="gramStart"/>
      <w:ins w:id="1119" w:author="John Sullivan" w:date="2013-04-16T16:13:00Z">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ins>
    </w:p>
    <w:p w14:paraId="3F73D922" w14:textId="26CA9456" w:rsidR="00F05391" w:rsidRDefault="00F05391" w:rsidP="00F05391">
      <w:pPr>
        <w:numPr>
          <w:ilvl w:val="0"/>
          <w:numId w:val="2"/>
        </w:numPr>
        <w:tabs>
          <w:tab w:val="clear" w:pos="215"/>
          <w:tab w:val="num" w:pos="575"/>
        </w:tabs>
        <w:ind w:left="575" w:hanging="215"/>
        <w:rPr>
          <w:ins w:id="1120" w:author="John Sullivan" w:date="2013-04-16T16:13:00Z"/>
          <w:color w:val="242424"/>
        </w:rPr>
      </w:pPr>
      <w:proofErr w:type="gramStart"/>
      <w:ins w:id="1121" w:author="John Sullivan" w:date="2013-04-16T16:13:00Z">
        <w:r>
          <w:rPr>
            <w:color w:val="242424"/>
          </w:rPr>
          <w:t>you</w:t>
        </w:r>
        <w:proofErr w:type="gramEnd"/>
        <w:r>
          <w:rPr>
            <w:color w:val="242424"/>
          </w:rPr>
          <w:t xml:space="preserve"> can invite a member</w:t>
        </w:r>
      </w:ins>
    </w:p>
    <w:p w14:paraId="5A5DC88A" w14:textId="77777777" w:rsidR="00F05391" w:rsidRDefault="00F05391" w:rsidP="00F05391">
      <w:pPr>
        <w:numPr>
          <w:ilvl w:val="0"/>
          <w:numId w:val="2"/>
        </w:numPr>
        <w:tabs>
          <w:tab w:val="clear" w:pos="215"/>
          <w:tab w:val="num" w:pos="575"/>
        </w:tabs>
        <w:ind w:left="575" w:hanging="215"/>
        <w:rPr>
          <w:ins w:id="1122" w:author="John Sullivan" w:date="2013-04-16T16:13:00Z"/>
          <w:color w:val="242424"/>
        </w:rPr>
      </w:pPr>
      <w:proofErr w:type="gramStart"/>
      <w:ins w:id="1123" w:author="John Sullivan" w:date="2013-04-16T16:13:00Z">
        <w:r>
          <w:rPr>
            <w:color w:val="242424"/>
          </w:rPr>
          <w:t>you</w:t>
        </w:r>
        <w:proofErr w:type="gramEnd"/>
        <w:r>
          <w:rPr>
            <w:color w:val="242424"/>
          </w:rPr>
          <w:t xml:space="preserve"> can delete a group (as the admin)</w:t>
        </w:r>
      </w:ins>
    </w:p>
    <w:p w14:paraId="5AE33225" w14:textId="77777777" w:rsidR="00F05391" w:rsidRDefault="00F05391" w:rsidP="00F05391">
      <w:pPr>
        <w:numPr>
          <w:ilvl w:val="0"/>
          <w:numId w:val="2"/>
        </w:numPr>
        <w:tabs>
          <w:tab w:val="clear" w:pos="215"/>
          <w:tab w:val="num" w:pos="575"/>
        </w:tabs>
        <w:ind w:left="575" w:hanging="215"/>
        <w:rPr>
          <w:ins w:id="1124" w:author="John Sullivan" w:date="2013-04-16T16:13:00Z"/>
          <w:color w:val="242424"/>
        </w:rPr>
      </w:pPr>
      <w:proofErr w:type="gramStart"/>
      <w:ins w:id="1125" w:author="John Sullivan" w:date="2013-04-16T16:13:00Z">
        <w:r>
          <w:rPr>
            <w:color w:val="242424"/>
          </w:rPr>
          <w:t>you</w:t>
        </w:r>
        <w:proofErr w:type="gramEnd"/>
        <w:r>
          <w:rPr>
            <w:color w:val="242424"/>
          </w:rPr>
          <w:t xml:space="preserve"> can edit the settings of the group</w:t>
        </w:r>
      </w:ins>
    </w:p>
    <w:p w14:paraId="59079161" w14:textId="77777777" w:rsidR="00F05391" w:rsidRDefault="00F05391" w:rsidP="00F05391">
      <w:pPr>
        <w:rPr>
          <w:ins w:id="1126" w:author="John Sullivan" w:date="2013-04-16T16:13:00Z"/>
          <w:color w:val="242424"/>
        </w:rPr>
      </w:pPr>
    </w:p>
    <w:p w14:paraId="12610B36" w14:textId="77777777" w:rsidR="00F05391" w:rsidRDefault="00F05391" w:rsidP="00F05391">
      <w:pPr>
        <w:rPr>
          <w:ins w:id="1127" w:author="John Sullivan" w:date="2013-04-16T16:13:00Z"/>
          <w:rFonts w:ascii="Cambria Bold" w:hAnsi="Cambria Bold"/>
          <w:color w:val="242424"/>
        </w:rPr>
      </w:pPr>
      <w:ins w:id="1128" w:author="John Sullivan" w:date="2013-04-16T16:13:00Z">
        <w:r>
          <w:rPr>
            <w:rFonts w:ascii="Cambria Bold" w:hAnsi="Cambria Bold"/>
            <w:color w:val="242424"/>
          </w:rPr>
          <w:t>Internal functioning of a group</w:t>
        </w:r>
      </w:ins>
    </w:p>
    <w:p w14:paraId="2FF7C958" w14:textId="77777777" w:rsidR="00F05391" w:rsidRDefault="00F05391" w:rsidP="00F05391">
      <w:pPr>
        <w:rPr>
          <w:ins w:id="1129" w:author="John Sullivan" w:date="2013-04-16T16:13:00Z"/>
          <w:color w:val="242424"/>
        </w:rPr>
      </w:pPr>
    </w:p>
    <w:p w14:paraId="4FF40DAF" w14:textId="77777777" w:rsidR="00F05391" w:rsidRDefault="00F05391" w:rsidP="00F05391">
      <w:pPr>
        <w:numPr>
          <w:ilvl w:val="0"/>
          <w:numId w:val="2"/>
        </w:numPr>
        <w:tabs>
          <w:tab w:val="clear" w:pos="215"/>
          <w:tab w:val="num" w:pos="575"/>
        </w:tabs>
        <w:ind w:left="575" w:hanging="215"/>
        <w:rPr>
          <w:ins w:id="1130" w:author="John Sullivan" w:date="2013-04-16T16:13:00Z"/>
          <w:color w:val="242424"/>
        </w:rPr>
      </w:pPr>
      <w:proofErr w:type="gramStart"/>
      <w:ins w:id="1131" w:author="John Sullivan" w:date="2013-04-16T16:13:00Z">
        <w:r>
          <w:rPr>
            <w:color w:val="242424"/>
          </w:rPr>
          <w:t>you</w:t>
        </w:r>
        <w:proofErr w:type="gramEnd"/>
        <w:r>
          <w:rPr>
            <w:color w:val="242424"/>
          </w:rPr>
          <w:t xml:space="preserve"> can take part in a group</w:t>
        </w:r>
      </w:ins>
    </w:p>
    <w:p w14:paraId="60BDCECF" w14:textId="77777777" w:rsidR="00F05391" w:rsidRDefault="00F05391" w:rsidP="00F05391">
      <w:pPr>
        <w:numPr>
          <w:ilvl w:val="0"/>
          <w:numId w:val="2"/>
        </w:numPr>
        <w:tabs>
          <w:tab w:val="clear" w:pos="215"/>
          <w:tab w:val="num" w:pos="575"/>
        </w:tabs>
        <w:ind w:left="575" w:hanging="215"/>
        <w:rPr>
          <w:ins w:id="1132" w:author="John Sullivan" w:date="2013-04-16T16:13:00Z"/>
          <w:color w:val="242424"/>
        </w:rPr>
      </w:pPr>
      <w:proofErr w:type="gramStart"/>
      <w:ins w:id="1133" w:author="John Sullivan" w:date="2013-04-16T16:13:00Z">
        <w:r>
          <w:rPr>
            <w:color w:val="242424"/>
          </w:rPr>
          <w:t>kick</w:t>
        </w:r>
        <w:proofErr w:type="gramEnd"/>
        <w:r>
          <w:rPr>
            <w:color w:val="242424"/>
          </w:rPr>
          <w:t xml:space="preserve"> a member out</w:t>
        </w:r>
      </w:ins>
    </w:p>
    <w:p w14:paraId="6CB3CC0A" w14:textId="77777777" w:rsidR="00F05391" w:rsidRDefault="00F05391" w:rsidP="00F05391">
      <w:pPr>
        <w:numPr>
          <w:ilvl w:val="0"/>
          <w:numId w:val="2"/>
        </w:numPr>
        <w:tabs>
          <w:tab w:val="clear" w:pos="215"/>
          <w:tab w:val="num" w:pos="575"/>
        </w:tabs>
        <w:ind w:left="575" w:hanging="215"/>
        <w:rPr>
          <w:ins w:id="1134" w:author="John Sullivan" w:date="2013-04-16T16:13:00Z"/>
          <w:color w:val="242424"/>
        </w:rPr>
      </w:pPr>
      <w:proofErr w:type="gramStart"/>
      <w:ins w:id="1135" w:author="John Sullivan" w:date="2013-04-16T16:13:00Z">
        <w:r>
          <w:rPr>
            <w:color w:val="242424"/>
          </w:rPr>
          <w:t>publish</w:t>
        </w:r>
        <w:proofErr w:type="gramEnd"/>
        <w:r>
          <w:rPr>
            <w:color w:val="242424"/>
          </w:rPr>
          <w:t xml:space="preserve"> work in the WIP section</w:t>
        </w:r>
      </w:ins>
    </w:p>
    <w:p w14:paraId="48A78A9A" w14:textId="77777777" w:rsidR="00F05391" w:rsidRDefault="00F05391" w:rsidP="00F05391">
      <w:pPr>
        <w:numPr>
          <w:ilvl w:val="0"/>
          <w:numId w:val="2"/>
        </w:numPr>
        <w:tabs>
          <w:tab w:val="clear" w:pos="215"/>
          <w:tab w:val="num" w:pos="575"/>
        </w:tabs>
        <w:ind w:left="575" w:hanging="215"/>
        <w:rPr>
          <w:ins w:id="1136" w:author="John Sullivan" w:date="2013-04-16T16:13:00Z"/>
          <w:color w:val="242424"/>
        </w:rPr>
      </w:pPr>
      <w:proofErr w:type="gramStart"/>
      <w:ins w:id="1137" w:author="John Sullivan" w:date="2013-04-16T16:13:00Z">
        <w:r>
          <w:rPr>
            <w:color w:val="242424"/>
          </w:rPr>
          <w:t>add</w:t>
        </w:r>
        <w:proofErr w:type="gramEnd"/>
        <w:r>
          <w:rPr>
            <w:color w:val="242424"/>
          </w:rPr>
          <w:t xml:space="preserve"> multiple revisions of your works in the WIP section</w:t>
        </w:r>
      </w:ins>
    </w:p>
    <w:p w14:paraId="5E7D103B" w14:textId="77777777" w:rsidR="00F05391" w:rsidRDefault="00F05391" w:rsidP="00F05391">
      <w:pPr>
        <w:numPr>
          <w:ilvl w:val="0"/>
          <w:numId w:val="2"/>
        </w:numPr>
        <w:tabs>
          <w:tab w:val="clear" w:pos="215"/>
          <w:tab w:val="num" w:pos="575"/>
        </w:tabs>
        <w:ind w:left="575" w:hanging="215"/>
        <w:rPr>
          <w:ins w:id="1138" w:author="John Sullivan" w:date="2013-04-16T16:13:00Z"/>
          <w:color w:val="242424"/>
        </w:rPr>
      </w:pPr>
      <w:proofErr w:type="gramStart"/>
      <w:ins w:id="1139" w:author="John Sullivan" w:date="2013-04-16T16:13:00Z">
        <w:r>
          <w:rPr>
            <w:color w:val="242424"/>
          </w:rPr>
          <w:t>publish</w:t>
        </w:r>
        <w:proofErr w:type="gramEnd"/>
        <w:r>
          <w:rPr>
            <w:color w:val="242424"/>
          </w:rPr>
          <w:t xml:space="preserve"> work in the public gallery (the last revision is the last accessible) </w:t>
        </w:r>
      </w:ins>
    </w:p>
    <w:p w14:paraId="7EE4A2E9" w14:textId="77777777" w:rsidR="00F05391" w:rsidRDefault="00F05391" w:rsidP="00F05391">
      <w:pPr>
        <w:numPr>
          <w:ilvl w:val="0"/>
          <w:numId w:val="2"/>
        </w:numPr>
        <w:tabs>
          <w:tab w:val="clear" w:pos="215"/>
          <w:tab w:val="num" w:pos="575"/>
        </w:tabs>
        <w:ind w:left="575" w:hanging="215"/>
        <w:rPr>
          <w:ins w:id="1140" w:author="John Sullivan" w:date="2013-04-16T16:13:00Z"/>
          <w:color w:val="242424"/>
        </w:rPr>
      </w:pPr>
      <w:proofErr w:type="gramStart"/>
      <w:ins w:id="1141" w:author="John Sullivan" w:date="2013-04-16T16:13:00Z">
        <w:r>
          <w:rPr>
            <w:color w:val="242424"/>
          </w:rPr>
          <w:t>editing</w:t>
        </w:r>
        <w:proofErr w:type="gramEnd"/>
        <w:r>
          <w:rPr>
            <w:color w:val="242424"/>
          </w:rPr>
          <w:t xml:space="preserve"> your work</w:t>
        </w:r>
      </w:ins>
    </w:p>
    <w:p w14:paraId="244AD209" w14:textId="77777777" w:rsidR="00F05391" w:rsidRDefault="00F05391" w:rsidP="00F05391">
      <w:pPr>
        <w:numPr>
          <w:ilvl w:val="0"/>
          <w:numId w:val="2"/>
        </w:numPr>
        <w:tabs>
          <w:tab w:val="clear" w:pos="215"/>
          <w:tab w:val="num" w:pos="575"/>
        </w:tabs>
        <w:ind w:left="575" w:hanging="215"/>
        <w:rPr>
          <w:ins w:id="1142" w:author="John Sullivan" w:date="2013-04-16T16:13:00Z"/>
          <w:color w:val="242424"/>
        </w:rPr>
      </w:pPr>
      <w:proofErr w:type="gramStart"/>
      <w:ins w:id="1143" w:author="John Sullivan" w:date="2013-04-16T16:13:00Z">
        <w:r>
          <w:rPr>
            <w:color w:val="242424"/>
          </w:rPr>
          <w:t>push</w:t>
        </w:r>
        <w:proofErr w:type="gramEnd"/>
        <w:r>
          <w:rPr>
            <w:color w:val="242424"/>
          </w:rPr>
          <w:t xml:space="preserve"> some work from the WIP section to the public gallery</w:t>
        </w:r>
      </w:ins>
    </w:p>
    <w:p w14:paraId="656873D1" w14:textId="125EDD7A" w:rsidR="00F05391" w:rsidRDefault="00F27B0F" w:rsidP="00F05391">
      <w:pPr>
        <w:numPr>
          <w:ilvl w:val="0"/>
          <w:numId w:val="2"/>
        </w:numPr>
        <w:tabs>
          <w:tab w:val="clear" w:pos="215"/>
          <w:tab w:val="num" w:pos="575"/>
        </w:tabs>
        <w:ind w:left="575" w:hanging="215"/>
        <w:rPr>
          <w:ins w:id="1144" w:author="John Sullivan" w:date="2013-04-16T16:13:00Z"/>
          <w:color w:val="242424"/>
        </w:rPr>
      </w:pPr>
      <w:proofErr w:type="gramStart"/>
      <w:ins w:id="1145" w:author="John Sullivan" w:date="2013-04-16T16:13:00Z">
        <w:r>
          <w:rPr>
            <w:color w:val="242424"/>
          </w:rPr>
          <w:t>ask</w:t>
        </w:r>
        <w:proofErr w:type="gramEnd"/>
        <w:r>
          <w:rPr>
            <w:color w:val="242424"/>
          </w:rPr>
          <w:t xml:space="preserve"> for feedback</w:t>
        </w:r>
      </w:ins>
    </w:p>
    <w:p w14:paraId="732FFCE1" w14:textId="5C634B9D" w:rsidR="00F05391" w:rsidRDefault="00F05391" w:rsidP="00F05391">
      <w:pPr>
        <w:numPr>
          <w:ilvl w:val="0"/>
          <w:numId w:val="2"/>
        </w:numPr>
        <w:tabs>
          <w:tab w:val="clear" w:pos="215"/>
          <w:tab w:val="num" w:pos="575"/>
        </w:tabs>
        <w:ind w:left="575" w:hanging="215"/>
        <w:rPr>
          <w:ins w:id="1146" w:author="John Sullivan" w:date="2013-04-16T16:13:00Z"/>
          <w:color w:val="242424"/>
        </w:rPr>
      </w:pPr>
      <w:proofErr w:type="gramStart"/>
      <w:ins w:id="1147" w:author="John Sullivan" w:date="2013-04-16T16:13:00Z">
        <w:r>
          <w:rPr>
            <w:color w:val="242424"/>
          </w:rPr>
          <w:t>give</w:t>
        </w:r>
        <w:proofErr w:type="gramEnd"/>
        <w:r>
          <w:rPr>
            <w:color w:val="242424"/>
          </w:rPr>
          <w:t xml:space="preserve"> feedback</w:t>
        </w:r>
      </w:ins>
    </w:p>
    <w:p w14:paraId="617F6DFE" w14:textId="77777777" w:rsidR="00C82479" w:rsidDel="00F05391" w:rsidRDefault="002A47E3">
      <w:pPr>
        <w:rPr>
          <w:del w:id="1148" w:author="John Sullivan" w:date="2013-04-16T16:11:00Z"/>
        </w:rPr>
      </w:pPr>
      <w:ins w:id="1149" w:author="John Sullivan" w:date="2013-04-16T16:14:00Z">
        <w:r>
          <w:rPr>
            <w:noProof/>
            <w:rPrChange w:id="1150">
              <w:rPr>
                <w:noProof/>
                <w:color w:val="000BFF"/>
                <w:u w:val="single"/>
              </w:rPr>
            </w:rPrChange>
          </w:rPr>
          <w:lastRenderedPageBreak/>
          <w:drawing>
            <wp:anchor distT="152400" distB="152400" distL="152400" distR="152400" simplePos="0" relativeHeight="251731456" behindDoc="0" locked="0" layoutInCell="1" allowOverlap="1" wp14:anchorId="3EC2CDB4" wp14:editId="525A3ED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ins>
    </w:p>
    <w:p w14:paraId="70AB8129" w14:textId="77777777" w:rsidR="00F05391" w:rsidRDefault="00F05391">
      <w:pPr>
        <w:rPr>
          <w:ins w:id="1151" w:author="John Sullivan" w:date="2013-04-16T16:14:00Z"/>
        </w:rPr>
      </w:pPr>
    </w:p>
    <w:p w14:paraId="7E870491" w14:textId="77777777" w:rsidR="00F05391" w:rsidRDefault="00F05391">
      <w:pPr>
        <w:rPr>
          <w:ins w:id="1152" w:author="John Sullivan" w:date="2013-04-16T16:14:00Z"/>
        </w:rPr>
      </w:pPr>
    </w:p>
    <w:p w14:paraId="1CC7267D" w14:textId="77777777" w:rsidR="00F05391" w:rsidRDefault="00F05391">
      <w:pPr>
        <w:rPr>
          <w:ins w:id="1153" w:author="John Sullivan" w:date="2013-04-16T16:14:00Z"/>
        </w:rPr>
      </w:pPr>
    </w:p>
    <w:p w14:paraId="1F1C4DF9" w14:textId="77777777" w:rsidR="00F05391" w:rsidRDefault="00F05391">
      <w:pPr>
        <w:rPr>
          <w:ins w:id="1154" w:author="John Sullivan" w:date="2013-04-16T16:14:00Z"/>
        </w:rPr>
      </w:pPr>
    </w:p>
    <w:p w14:paraId="1BE804A7" w14:textId="77777777" w:rsidR="00F05391" w:rsidRDefault="00F05391">
      <w:pPr>
        <w:rPr>
          <w:ins w:id="1155" w:author="John Sullivan" w:date="2013-04-16T16:14:00Z"/>
        </w:rPr>
      </w:pPr>
    </w:p>
    <w:p w14:paraId="2F07412D" w14:textId="77777777" w:rsidR="00F05391" w:rsidRDefault="00F05391">
      <w:pPr>
        <w:rPr>
          <w:ins w:id="1156" w:author="John Sullivan" w:date="2013-04-16T16:14:00Z"/>
        </w:rPr>
      </w:pPr>
    </w:p>
    <w:p w14:paraId="445C3244" w14:textId="77777777" w:rsidR="00F05391" w:rsidRDefault="00F05391">
      <w:pPr>
        <w:rPr>
          <w:ins w:id="1157" w:author="John Sullivan" w:date="2013-04-16T16:14:00Z"/>
        </w:rPr>
      </w:pPr>
    </w:p>
    <w:p w14:paraId="20012928" w14:textId="77777777" w:rsidR="00F05391" w:rsidRDefault="00F05391">
      <w:pPr>
        <w:rPr>
          <w:ins w:id="1158" w:author="John Sullivan" w:date="2013-04-16T16:14:00Z"/>
        </w:rPr>
      </w:pPr>
    </w:p>
    <w:p w14:paraId="67949DD3" w14:textId="77777777" w:rsidR="00F05391" w:rsidRDefault="00F05391">
      <w:pPr>
        <w:rPr>
          <w:ins w:id="1159" w:author="John Sullivan" w:date="2013-04-16T16:14:00Z"/>
        </w:rPr>
      </w:pPr>
    </w:p>
    <w:p w14:paraId="4B778DA1" w14:textId="77777777" w:rsidR="00F05391" w:rsidRDefault="00F05391">
      <w:pPr>
        <w:rPr>
          <w:ins w:id="1160" w:author="John Sullivan" w:date="2013-04-16T16:14:00Z"/>
        </w:rPr>
      </w:pPr>
    </w:p>
    <w:p w14:paraId="44813B7F" w14:textId="77777777" w:rsidR="00F05391" w:rsidRPr="00F05391" w:rsidRDefault="00F05391">
      <w:pPr>
        <w:rPr>
          <w:ins w:id="1161" w:author="John Sullivan" w:date="2013-04-16T16:14:00Z"/>
          <w:rPrChange w:id="1162" w:author="John Sullivan" w:date="2013-04-16T16:13:00Z">
            <w:rPr>
              <w:ins w:id="1163" w:author="John Sullivan" w:date="2013-04-16T16:14:00Z"/>
              <w:rFonts w:ascii="Cambria Bold" w:hAnsi="Cambria Bold"/>
              <w:color w:val="242424"/>
            </w:rPr>
          </w:rPrChange>
        </w:rPr>
      </w:pPr>
    </w:p>
    <w:p w14:paraId="2CD44118" w14:textId="77777777" w:rsidR="00C82479" w:rsidDel="00F05391" w:rsidRDefault="00C82479">
      <w:pPr>
        <w:rPr>
          <w:del w:id="1164" w:author="John Sullivan" w:date="2013-04-16T16:11:00Z"/>
          <w:color w:val="1B1B1B"/>
          <w:rPrChange w:id="1165" w:author="Author" w:date="2013-04-12T16:41:00Z">
            <w:rPr>
              <w:del w:id="1166" w:author="John Sullivan" w:date="2013-04-16T16:11:00Z"/>
              <w:rFonts w:ascii="Cambria Bold" w:hAnsi="Cambria Bold"/>
              <w:color w:val="242424"/>
            </w:rPr>
          </w:rPrChange>
        </w:rPr>
      </w:pPr>
    </w:p>
    <w:p w14:paraId="65D1F3E8" w14:textId="77777777" w:rsidR="00C82479" w:rsidDel="00F05391" w:rsidRDefault="00C82479">
      <w:pPr>
        <w:rPr>
          <w:del w:id="1167" w:author="John Sullivan" w:date="2013-04-16T16:11:00Z"/>
          <w:color w:val="1B1B1B"/>
          <w:rPrChange w:id="1168" w:author="Author" w:date="2013-04-12T16:41:00Z">
            <w:rPr>
              <w:del w:id="1169" w:author="John Sullivan" w:date="2013-04-16T16:11:00Z"/>
              <w:color w:val="242424"/>
            </w:rPr>
          </w:rPrChange>
        </w:rPr>
      </w:pPr>
    </w:p>
    <w:p w14:paraId="42870258" w14:textId="77777777" w:rsidR="00C82479" w:rsidDel="00F05391" w:rsidRDefault="00C82479">
      <w:pPr>
        <w:rPr>
          <w:del w:id="1170" w:author="John Sullivan" w:date="2013-04-16T16:11:00Z"/>
          <w:color w:val="1B1B1B"/>
          <w:rPrChange w:id="1171" w:author="Author" w:date="2013-04-12T16:41:00Z">
            <w:rPr>
              <w:del w:id="1172" w:author="John Sullivan" w:date="2013-04-16T16:11:00Z"/>
              <w:color w:val="242424"/>
            </w:rPr>
          </w:rPrChange>
        </w:rPr>
      </w:pPr>
    </w:p>
    <w:p w14:paraId="5071B57F" w14:textId="77777777" w:rsidR="00C82479" w:rsidDel="00F05391" w:rsidRDefault="0047529F">
      <w:pPr>
        <w:rPr>
          <w:del w:id="1173" w:author="John Sullivan" w:date="2013-04-16T16:11:00Z"/>
          <w:color w:val="1B1B1B"/>
          <w:rPrChange w:id="1174" w:author="Author" w:date="2013-04-12T16:41:00Z">
            <w:rPr>
              <w:del w:id="1175" w:author="John Sullivan" w:date="2013-04-16T16:11:00Z"/>
              <w:color w:val="242424"/>
            </w:rPr>
          </w:rPrChange>
        </w:rPr>
      </w:pPr>
      <w:del w:id="1176" w:author="John Sullivan" w:date="2013-04-16T16:11:00Z">
        <w:r w:rsidRPr="0047529F">
          <w:rPr>
            <w:color w:val="1B1B1B"/>
            <w:rPrChange w:id="1177" w:author="Author" w:date="2013-04-12T16:41:00Z">
              <w:rPr>
                <w:rFonts w:ascii="Cambria Bold" w:hAnsi="Cambria Bold"/>
                <w:color w:val="242424"/>
                <w:u w:val="single"/>
              </w:rPr>
            </w:rPrChange>
          </w:rPr>
          <w:delText>Synthesis diagram:</w:delText>
        </w:r>
      </w:del>
    </w:p>
    <w:p w14:paraId="354CA693" w14:textId="77777777" w:rsidR="00C82479" w:rsidDel="00F05391" w:rsidRDefault="00C82479">
      <w:pPr>
        <w:rPr>
          <w:del w:id="1178" w:author="John Sullivan" w:date="2013-04-16T16:11:00Z"/>
          <w:color w:val="1B1B1B"/>
          <w:rPrChange w:id="1179" w:author="Author" w:date="2013-04-12T16:41:00Z">
            <w:rPr>
              <w:del w:id="1180" w:author="John Sullivan" w:date="2013-04-16T16:11:00Z"/>
              <w:color w:val="242424"/>
            </w:rPr>
          </w:rPrChange>
        </w:rPr>
      </w:pPr>
    </w:p>
    <w:p w14:paraId="589F1C49" w14:textId="77777777" w:rsidR="00C82479" w:rsidDel="00F05391" w:rsidRDefault="00C82479">
      <w:pPr>
        <w:rPr>
          <w:del w:id="1181" w:author="John Sullivan" w:date="2013-04-16T16:11:00Z"/>
          <w:color w:val="1B1B1B"/>
          <w:rPrChange w:id="1182" w:author="Author" w:date="2013-04-12T16:41:00Z">
            <w:rPr>
              <w:del w:id="1183" w:author="John Sullivan" w:date="2013-04-16T16:11:00Z"/>
              <w:color w:val="242424"/>
            </w:rPr>
          </w:rPrChange>
        </w:rPr>
      </w:pPr>
    </w:p>
    <w:p w14:paraId="6B0CEFEA" w14:textId="77777777" w:rsidR="00C82479" w:rsidDel="00F05391" w:rsidRDefault="00C82479">
      <w:pPr>
        <w:rPr>
          <w:del w:id="1184" w:author="John Sullivan" w:date="2013-04-16T16:10:00Z"/>
          <w:color w:val="1B1B1B"/>
          <w:rPrChange w:id="1185" w:author="Author" w:date="2013-04-12T16:41:00Z">
            <w:rPr>
              <w:del w:id="1186" w:author="John Sullivan" w:date="2013-04-16T16:10:00Z"/>
              <w:color w:val="242424"/>
            </w:rPr>
          </w:rPrChange>
        </w:rPr>
      </w:pPr>
    </w:p>
    <w:p w14:paraId="6A5CC437" w14:textId="77777777" w:rsidR="00C82479" w:rsidDel="00F05391" w:rsidRDefault="00C82479">
      <w:pPr>
        <w:rPr>
          <w:del w:id="1187" w:author="John Sullivan" w:date="2013-04-16T16:10:00Z"/>
          <w:color w:val="1B1B1B"/>
          <w:rPrChange w:id="1188" w:author="Author" w:date="2013-04-12T16:41:00Z">
            <w:rPr>
              <w:del w:id="1189" w:author="John Sullivan" w:date="2013-04-16T16:10:00Z"/>
              <w:color w:val="242424"/>
            </w:rPr>
          </w:rPrChange>
        </w:rPr>
      </w:pPr>
    </w:p>
    <w:p w14:paraId="03E05484" w14:textId="77777777" w:rsidR="00C82479" w:rsidDel="00F05391" w:rsidRDefault="00C82479">
      <w:pPr>
        <w:rPr>
          <w:del w:id="1190" w:author="John Sullivan" w:date="2013-04-16T16:10:00Z"/>
          <w:color w:val="1B1B1B"/>
          <w:rPrChange w:id="1191" w:author="Author" w:date="2013-04-12T16:41:00Z">
            <w:rPr>
              <w:del w:id="1192" w:author="John Sullivan" w:date="2013-04-16T16:10:00Z"/>
              <w:color w:val="242424"/>
            </w:rPr>
          </w:rPrChange>
        </w:rPr>
      </w:pPr>
    </w:p>
    <w:p w14:paraId="5016F9F5" w14:textId="77777777" w:rsidR="00C82479" w:rsidDel="00F05391" w:rsidRDefault="00C82479">
      <w:pPr>
        <w:rPr>
          <w:del w:id="1193" w:author="John Sullivan" w:date="2013-04-16T16:10:00Z"/>
          <w:color w:val="1B1B1B"/>
          <w:rPrChange w:id="1194" w:author="Author" w:date="2013-04-12T16:41:00Z">
            <w:rPr>
              <w:del w:id="1195" w:author="John Sullivan" w:date="2013-04-16T16:10:00Z"/>
              <w:color w:val="242424"/>
            </w:rPr>
          </w:rPrChange>
        </w:rPr>
      </w:pPr>
    </w:p>
    <w:p w14:paraId="1C801A13" w14:textId="77777777" w:rsidR="00C82479" w:rsidDel="00F05391" w:rsidRDefault="00C82479">
      <w:pPr>
        <w:rPr>
          <w:del w:id="1196" w:author="John Sullivan" w:date="2013-04-16T16:10:00Z"/>
          <w:color w:val="1B1B1B"/>
          <w:rPrChange w:id="1197" w:author="Author" w:date="2013-04-12T16:41:00Z">
            <w:rPr>
              <w:del w:id="1198" w:author="John Sullivan" w:date="2013-04-16T16:10:00Z"/>
              <w:color w:val="242424"/>
            </w:rPr>
          </w:rPrChange>
        </w:rPr>
      </w:pPr>
    </w:p>
    <w:p w14:paraId="79751E38" w14:textId="77777777" w:rsidR="00C82479" w:rsidDel="00F05391" w:rsidRDefault="00C82479">
      <w:pPr>
        <w:rPr>
          <w:del w:id="1199" w:author="John Sullivan" w:date="2013-04-16T16:10:00Z"/>
          <w:color w:val="1B1B1B"/>
          <w:rPrChange w:id="1200" w:author="Author" w:date="2013-04-12T16:41:00Z">
            <w:rPr>
              <w:del w:id="1201" w:author="John Sullivan" w:date="2013-04-16T16:10:00Z"/>
              <w:color w:val="242424"/>
            </w:rPr>
          </w:rPrChange>
        </w:rPr>
      </w:pPr>
    </w:p>
    <w:p w14:paraId="1D1549F3" w14:textId="77777777" w:rsidR="00C82479" w:rsidDel="00F05391" w:rsidRDefault="00C82479">
      <w:pPr>
        <w:rPr>
          <w:del w:id="1202" w:author="John Sullivan" w:date="2013-04-16T16:10:00Z"/>
          <w:color w:val="1B1B1B"/>
          <w:rPrChange w:id="1203" w:author="Author" w:date="2013-04-12T16:41:00Z">
            <w:rPr>
              <w:del w:id="1204" w:author="John Sullivan" w:date="2013-04-16T16:10:00Z"/>
              <w:color w:val="242424"/>
            </w:rPr>
          </w:rPrChange>
        </w:rPr>
      </w:pPr>
    </w:p>
    <w:p w14:paraId="54C2AFA4" w14:textId="77777777" w:rsidR="00C82479" w:rsidDel="00F05391" w:rsidRDefault="00C82479">
      <w:pPr>
        <w:rPr>
          <w:del w:id="1205" w:author="John Sullivan" w:date="2013-04-16T16:10:00Z"/>
          <w:color w:val="1B1B1B"/>
          <w:rPrChange w:id="1206" w:author="Author" w:date="2013-04-12T16:41:00Z">
            <w:rPr>
              <w:del w:id="1207" w:author="John Sullivan" w:date="2013-04-16T16:10:00Z"/>
              <w:color w:val="242424"/>
            </w:rPr>
          </w:rPrChange>
        </w:rPr>
      </w:pPr>
    </w:p>
    <w:p w14:paraId="4BD9018A" w14:textId="77777777" w:rsidR="00C82479" w:rsidDel="00F05391" w:rsidRDefault="00C82479">
      <w:pPr>
        <w:rPr>
          <w:del w:id="1208" w:author="John Sullivan" w:date="2013-04-16T16:10:00Z"/>
          <w:color w:val="1B1B1B"/>
          <w:rPrChange w:id="1209" w:author="Author" w:date="2013-04-12T16:41:00Z">
            <w:rPr>
              <w:del w:id="1210" w:author="John Sullivan" w:date="2013-04-16T16:10:00Z"/>
              <w:color w:val="242424"/>
            </w:rPr>
          </w:rPrChange>
        </w:rPr>
      </w:pPr>
    </w:p>
    <w:p w14:paraId="5F1CF89A" w14:textId="77777777" w:rsidR="00C82479" w:rsidDel="00F05391" w:rsidRDefault="00C82479">
      <w:pPr>
        <w:rPr>
          <w:del w:id="1211" w:author="John Sullivan" w:date="2013-04-16T16:10:00Z"/>
          <w:color w:val="1B1B1B"/>
          <w:rPrChange w:id="1212" w:author="Author" w:date="2013-04-12T16:41:00Z">
            <w:rPr>
              <w:del w:id="1213" w:author="John Sullivan" w:date="2013-04-16T16:10:00Z"/>
              <w:color w:val="242424"/>
            </w:rPr>
          </w:rPrChange>
        </w:rPr>
      </w:pPr>
    </w:p>
    <w:p w14:paraId="757A143E" w14:textId="77777777" w:rsidR="00C82479" w:rsidDel="00F05391" w:rsidRDefault="00C82479">
      <w:pPr>
        <w:rPr>
          <w:del w:id="1214" w:author="John Sullivan" w:date="2013-04-16T16:10:00Z"/>
          <w:color w:val="1B1B1B"/>
          <w:rPrChange w:id="1215" w:author="Author" w:date="2013-04-12T16:41:00Z">
            <w:rPr>
              <w:del w:id="1216" w:author="John Sullivan" w:date="2013-04-16T16:10:00Z"/>
              <w:color w:val="242424"/>
            </w:rPr>
          </w:rPrChange>
        </w:rPr>
      </w:pPr>
    </w:p>
    <w:p w14:paraId="676788BB" w14:textId="77777777" w:rsidR="00C82479" w:rsidDel="00F05391" w:rsidRDefault="00C82479">
      <w:pPr>
        <w:rPr>
          <w:del w:id="1217" w:author="John Sullivan" w:date="2013-04-16T16:10:00Z"/>
          <w:color w:val="1B1B1B"/>
          <w:rPrChange w:id="1218" w:author="Author" w:date="2013-04-12T16:41:00Z">
            <w:rPr>
              <w:del w:id="1219" w:author="John Sullivan" w:date="2013-04-16T16:10:00Z"/>
              <w:color w:val="242424"/>
            </w:rPr>
          </w:rPrChange>
        </w:rPr>
      </w:pPr>
    </w:p>
    <w:p w14:paraId="09F551AB" w14:textId="77777777" w:rsidR="00C82479" w:rsidDel="00F05391" w:rsidRDefault="00C82479">
      <w:pPr>
        <w:rPr>
          <w:del w:id="1220" w:author="John Sullivan" w:date="2013-04-16T16:10:00Z"/>
          <w:color w:val="1B1B1B"/>
          <w:rPrChange w:id="1221" w:author="Author" w:date="2013-04-12T16:41:00Z">
            <w:rPr>
              <w:del w:id="1222" w:author="John Sullivan" w:date="2013-04-16T16:10:00Z"/>
              <w:color w:val="242424"/>
            </w:rPr>
          </w:rPrChange>
        </w:rPr>
      </w:pPr>
    </w:p>
    <w:p w14:paraId="234AB788" w14:textId="77777777" w:rsidR="00C82479" w:rsidDel="00F05391" w:rsidRDefault="00C82479">
      <w:pPr>
        <w:rPr>
          <w:del w:id="1223" w:author="John Sullivan" w:date="2013-04-16T16:10:00Z"/>
          <w:color w:val="1B1B1B"/>
          <w:rPrChange w:id="1224" w:author="Author" w:date="2013-04-12T16:41:00Z">
            <w:rPr>
              <w:del w:id="1225" w:author="John Sullivan" w:date="2013-04-16T16:10:00Z"/>
              <w:color w:val="242424"/>
            </w:rPr>
          </w:rPrChange>
        </w:rPr>
      </w:pPr>
    </w:p>
    <w:p w14:paraId="046FAEE8" w14:textId="77777777" w:rsidR="00C82479" w:rsidDel="00F05391" w:rsidRDefault="00C82479">
      <w:pPr>
        <w:rPr>
          <w:del w:id="1226" w:author="John Sullivan" w:date="2013-04-16T16:10:00Z"/>
          <w:color w:val="1B1B1B"/>
          <w:rPrChange w:id="1227" w:author="Author" w:date="2013-04-12T16:41:00Z">
            <w:rPr>
              <w:del w:id="1228" w:author="John Sullivan" w:date="2013-04-16T16:10:00Z"/>
              <w:color w:val="242424"/>
            </w:rPr>
          </w:rPrChange>
        </w:rPr>
      </w:pPr>
    </w:p>
    <w:p w14:paraId="4B95AD3B" w14:textId="77777777" w:rsidR="00C82479" w:rsidDel="00F05391" w:rsidRDefault="00C82479">
      <w:pPr>
        <w:rPr>
          <w:del w:id="1229" w:author="John Sullivan" w:date="2013-04-16T16:10:00Z"/>
          <w:color w:val="1B1B1B"/>
          <w:rPrChange w:id="1230" w:author="Author" w:date="2013-04-12T16:41:00Z">
            <w:rPr>
              <w:del w:id="1231" w:author="John Sullivan" w:date="2013-04-16T16:10:00Z"/>
              <w:color w:val="242424"/>
            </w:rPr>
          </w:rPrChange>
        </w:rPr>
      </w:pPr>
    </w:p>
    <w:p w14:paraId="48239E0E" w14:textId="77777777" w:rsidR="00C82479" w:rsidDel="00F05391" w:rsidRDefault="00C82479">
      <w:pPr>
        <w:rPr>
          <w:del w:id="1232" w:author="John Sullivan" w:date="2013-04-16T16:11:00Z"/>
          <w:color w:val="1B1B1B"/>
          <w:rPrChange w:id="1233" w:author="Author" w:date="2013-04-12T16:41:00Z">
            <w:rPr>
              <w:del w:id="1234" w:author="John Sullivan" w:date="2013-04-16T16:11:00Z"/>
              <w:color w:val="242424"/>
            </w:rPr>
          </w:rPrChange>
        </w:rPr>
      </w:pPr>
    </w:p>
    <w:p w14:paraId="19734EF6" w14:textId="77777777" w:rsidR="00C82479" w:rsidDel="00F05391" w:rsidRDefault="00C82479">
      <w:pPr>
        <w:rPr>
          <w:del w:id="1235" w:author="John Sullivan" w:date="2013-04-16T16:11:00Z"/>
          <w:color w:val="1B1B1B"/>
          <w:rPrChange w:id="1236" w:author="Author" w:date="2013-04-12T16:41:00Z">
            <w:rPr>
              <w:del w:id="1237" w:author="John Sullivan" w:date="2013-04-16T16:11:00Z"/>
              <w:color w:val="242424"/>
            </w:rPr>
          </w:rPrChange>
        </w:rPr>
      </w:pPr>
    </w:p>
    <w:p w14:paraId="77A8FEF7" w14:textId="77777777" w:rsidR="00C82479" w:rsidDel="00F05391" w:rsidRDefault="00C82479">
      <w:pPr>
        <w:rPr>
          <w:del w:id="1238" w:author="John Sullivan" w:date="2013-04-16T16:11:00Z"/>
          <w:color w:val="1B1B1B"/>
          <w:rPrChange w:id="1239" w:author="Author" w:date="2013-04-12T16:41:00Z">
            <w:rPr>
              <w:del w:id="1240" w:author="John Sullivan" w:date="2013-04-16T16:11:00Z"/>
              <w:color w:val="242424"/>
            </w:rPr>
          </w:rPrChange>
        </w:rPr>
      </w:pPr>
    </w:p>
    <w:p w14:paraId="294A5480" w14:textId="77777777" w:rsidR="00C82479" w:rsidDel="00F05391" w:rsidRDefault="0047529F">
      <w:pPr>
        <w:rPr>
          <w:del w:id="1241" w:author="John Sullivan" w:date="2013-04-16T16:11:00Z"/>
          <w:color w:val="1B1B1B"/>
          <w:rPrChange w:id="1242" w:author="Author" w:date="2013-04-12T16:41:00Z">
            <w:rPr>
              <w:del w:id="1243" w:author="John Sullivan" w:date="2013-04-16T16:11:00Z"/>
              <w:rFonts w:ascii="Cambria Bold" w:hAnsi="Cambria Bold"/>
              <w:color w:val="242424"/>
            </w:rPr>
          </w:rPrChange>
        </w:rPr>
      </w:pPr>
      <w:del w:id="1244" w:author="John Sullivan" w:date="2013-04-16T16:11:00Z">
        <w:r w:rsidRPr="0047529F">
          <w:rPr>
            <w:color w:val="1B1B1B"/>
            <w:rPrChange w:id="1245" w:author="Author" w:date="2013-04-12T16:41:00Z">
              <w:rPr>
                <w:rFonts w:ascii="Cambria Bold" w:hAnsi="Cambria Bold"/>
                <w:color w:val="242424"/>
                <w:u w:val="single"/>
              </w:rPr>
            </w:rPrChange>
          </w:rPr>
          <w:delText>Concrete example of group:</w:delText>
        </w:r>
      </w:del>
    </w:p>
    <w:p w14:paraId="23987543" w14:textId="77777777" w:rsidR="00C82479" w:rsidDel="00F05391" w:rsidRDefault="00C82479">
      <w:pPr>
        <w:rPr>
          <w:del w:id="1246" w:author="John Sullivan" w:date="2013-04-16T16:11:00Z"/>
          <w:color w:val="1B1B1B"/>
          <w:rPrChange w:id="1247" w:author="Author" w:date="2013-04-12T16:41:00Z">
            <w:rPr>
              <w:del w:id="1248" w:author="John Sullivan" w:date="2013-04-16T16:11:00Z"/>
              <w:color w:val="242424"/>
            </w:rPr>
          </w:rPrChange>
        </w:rPr>
      </w:pPr>
    </w:p>
    <w:p w14:paraId="2AD75F1C" w14:textId="77777777" w:rsidR="00C82479" w:rsidDel="00F05391" w:rsidRDefault="0047529F">
      <w:pPr>
        <w:rPr>
          <w:del w:id="1249" w:author="John Sullivan" w:date="2013-04-16T16:11:00Z"/>
          <w:color w:val="1B1B1B"/>
          <w:rPrChange w:id="1250" w:author="Author" w:date="2013-04-12T16:41:00Z">
            <w:rPr>
              <w:del w:id="1251" w:author="John Sullivan" w:date="2013-04-16T16:11:00Z"/>
              <w:color w:val="242424"/>
            </w:rPr>
          </w:rPrChange>
        </w:rPr>
      </w:pPr>
      <w:del w:id="1252" w:author="John Sullivan" w:date="2013-04-16T16:11:00Z">
        <w:r w:rsidRPr="0047529F">
          <w:rPr>
            <w:color w:val="1B1B1B"/>
            <w:rPrChange w:id="1253" w:author="Author" w:date="2013-04-12T16:41:00Z">
              <w:rPr>
                <w:color w:val="242424"/>
                <w:u w:val="single"/>
              </w:rPr>
            </w:rPrChange>
          </w:rPr>
          <w:delText>In the New media group we have a dedicated section for the work in progress. Only members of the New media group can access this section</w:delText>
        </w:r>
      </w:del>
      <w:ins w:id="1254" w:author="Author" w:date="2013-04-12T16:41:00Z">
        <w:del w:id="1255" w:author="John Sullivan" w:date="2013-04-16T16:11:00Z">
          <w:r w:rsidR="00CA6843" w:rsidDel="00F05391">
            <w:rPr>
              <w:color w:val="1B1B1B"/>
            </w:rPr>
            <w:delText xml:space="preserve"> anonymous</w:delText>
          </w:r>
        </w:del>
      </w:ins>
      <w:del w:id="1256" w:author="John Sullivan" w:date="2013-04-16T16:11:00Z">
        <w:r w:rsidR="00C82479" w:rsidDel="00F05391">
          <w:rPr>
            <w:color w:val="242424"/>
          </w:rPr>
          <w:delText xml:space="preserve"> </w:delText>
        </w:r>
      </w:del>
      <w:del w:id="1257" w:author="John Sullivan" w:date="2013-04-12T14:39:00Z">
        <w:r w:rsidR="00C82479" w:rsidDel="00BF0106">
          <w:rPr>
            <w:color w:val="242424"/>
          </w:rPr>
          <w:delText>a</w:delText>
        </w:r>
      </w:del>
      <w:del w:id="1258" w:author="John Sullivan" w:date="2013-04-16T16:11:00Z">
        <w:r w:rsidR="00C82479" w:rsidDel="00F05391">
          <w:rPr>
            <w:color w:val="242424"/>
          </w:rPr>
          <w:delText>nonymous</w:delText>
        </w:r>
        <w:r w:rsidRPr="0047529F">
          <w:rPr>
            <w:color w:val="1B1B1B"/>
            <w:rPrChange w:id="1259" w:author="Author" w:date="2013-04-12T16:41:00Z">
              <w:rPr>
                <w:color w:val="242424"/>
                <w:u w:val="single"/>
              </w:rPr>
            </w:rPrChange>
          </w:rPr>
          <w:delText xml:space="preserve"> users can only see the public gallery with fully functional works.</w:delText>
        </w:r>
      </w:del>
    </w:p>
    <w:p w14:paraId="236891DC" w14:textId="77777777" w:rsidR="00C82479" w:rsidDel="00F05391" w:rsidRDefault="00C82479">
      <w:pPr>
        <w:rPr>
          <w:del w:id="1260" w:author="John Sullivan" w:date="2013-04-16T16:11:00Z"/>
          <w:color w:val="1B1B1B"/>
          <w:rPrChange w:id="1261" w:author="Author" w:date="2013-04-12T16:41:00Z">
            <w:rPr>
              <w:del w:id="1262" w:author="John Sullivan" w:date="2013-04-16T16:11:00Z"/>
              <w:color w:val="242424"/>
            </w:rPr>
          </w:rPrChange>
        </w:rPr>
      </w:pPr>
    </w:p>
    <w:p w14:paraId="7DB072D8" w14:textId="77777777" w:rsidR="00C82479" w:rsidDel="00F05391" w:rsidRDefault="00C82479">
      <w:pPr>
        <w:rPr>
          <w:del w:id="1263" w:author="John Sullivan" w:date="2013-04-16T16:10:00Z"/>
          <w:color w:val="1B1B1B"/>
          <w:rPrChange w:id="1264" w:author="Author" w:date="2013-04-12T16:41:00Z">
            <w:rPr>
              <w:del w:id="1265" w:author="John Sullivan" w:date="2013-04-16T16:10:00Z"/>
              <w:color w:val="242424"/>
            </w:rPr>
          </w:rPrChange>
        </w:rPr>
      </w:pPr>
    </w:p>
    <w:p w14:paraId="7532C512" w14:textId="77777777" w:rsidR="00C82479" w:rsidDel="00F05391" w:rsidRDefault="0047529F">
      <w:pPr>
        <w:rPr>
          <w:del w:id="1266" w:author="John Sullivan" w:date="2013-04-16T16:11:00Z"/>
          <w:color w:val="1B1B1B"/>
          <w:rPrChange w:id="1267" w:author="Author" w:date="2013-04-12T16:41:00Z">
            <w:rPr>
              <w:del w:id="1268" w:author="John Sullivan" w:date="2013-04-16T16:11:00Z"/>
              <w:rFonts w:ascii="Cambria Bold" w:hAnsi="Cambria Bold"/>
              <w:color w:val="242424"/>
            </w:rPr>
          </w:rPrChange>
        </w:rPr>
      </w:pPr>
      <w:del w:id="1269" w:author="John Sullivan" w:date="2013-04-16T16:11:00Z">
        <w:r w:rsidRPr="0047529F">
          <w:rPr>
            <w:color w:val="1B1B1B"/>
            <w:rPrChange w:id="1270" w:author="Author" w:date="2013-04-12T16:41:00Z">
              <w:rPr>
                <w:rFonts w:ascii="Cambria Bold" w:hAnsi="Cambria Bold"/>
                <w:color w:val="242424"/>
                <w:u w:val="single"/>
              </w:rPr>
            </w:rPrChange>
          </w:rPr>
          <w:delText xml:space="preserve">External </w:delText>
        </w:r>
      </w:del>
      <w:ins w:id="1271" w:author="Author" w:date="2013-04-12T16:41:00Z">
        <w:del w:id="1272" w:author="John Sullivan" w:date="2013-04-16T16:11:00Z">
          <w:r w:rsidR="00CA6843" w:rsidDel="00F05391">
            <w:rPr>
              <w:color w:val="1B1B1B"/>
            </w:rPr>
            <w:delText>func</w:delText>
          </w:r>
        </w:del>
        <w:del w:id="1273" w:author="John Sullivan" w:date="2013-04-16T16:10:00Z">
          <w:r w:rsidR="00FA3A2A">
            <w:rPr>
              <w:noProof/>
            </w:rPr>
            <w:pict w14:anchorId="26FF15E9">
              <v:line id="_x0000_s1089" style="position:absolute;z-index:251728384;mso-position-horizontal:absolute;mso-position-horizontal-relative:page;mso-position-vertical:absolute;mso-position-vertical-relative:page" from="322pt,383.6pt" to="347pt,383.6pt" coordsize="21600,21600" strokecolor="#4f81bd" strokeweight="2pt">
                <v:fill o:detectmouseclick="t"/>
                <v:shadow on="t" color="gray" opacity="24903f" mv:blur="12700f" offset="0,20000emu"/>
                <v:path o:connectlocs="10800,10800"/>
                <v:textbox style="mso-next-textbox:#_x0000_s1089" inset="0,0,0,0">
                  <w:txbxContent>
                    <w:p w14:paraId="556F6B7B" w14:textId="77777777" w:rsidR="002A47E3" w:rsidRDefault="002A47E3">
                      <w:pPr>
                        <w:pStyle w:val="FreeForm"/>
                        <w:rPr>
                          <w:del w:id="1274" w:author="Author" w:date="2013-04-12T16:41:00Z"/>
                          <w:rFonts w:eastAsia="Times New Roman"/>
                          <w:color w:val="auto"/>
                        </w:rPr>
                      </w:pPr>
                    </w:p>
                  </w:txbxContent>
                </v:textbox>
                <w10:wrap anchorx="page" anchory="page"/>
              </v:line>
            </w:pict>
          </w:r>
        </w:del>
        <w:del w:id="1275" w:author="John Sullivan" w:date="2013-04-16T16:11:00Z">
          <w:r w:rsidR="00FA3A2A">
            <w:rPr>
              <w:noProof/>
            </w:rPr>
            <w:pict w14:anchorId="22F84E1C">
              <v:shape id="_x0000_s1090" style="position:absolute;margin-left:59pt;margin-top:85pt;width:411pt;height:225pt;z-index:251729408;mso-wrap-edited:f;mso-wrap-distance-left:12pt;mso-wrap-distance-top:12pt;mso-wrap-distance-right:12pt;mso-wrap-distance-bottom:12pt;mso-position-horizontal:absolute;mso-position-horizontal-relative:page;mso-position-vertical:absolute;mso-position-vertical-relative:page" coordsize="21600,21600" o:spt="100" wrapcoords="9183 1224 9183 6696 9459 6912 10602 6984 10602 8136 6779 8640 6543 8640 6543 9288 6227 10008 6306 10440 4138 10800 3981 10872 3981 14256 5675 14976 6424 15048 3074 15336 2443 15552 2443 16200 827 16776 354 16992 394 20736 512 21024 11785 21168 21521 21168 21481 17496 21363 17136 20338 16632 19274 16200 19274 15480 18643 15336 14938 15048 15924 14976 17579 14328 17579 10800 17224 10656 15056 10440 15214 9864 14899 9288 14899 8640 14662 8640 10800 8136 10800 6984 12258 6912 12376 6840 12337 1584 12258 1224 9183 1224" adj="0,,0" path="">
                <v:stroke joinstyle="round"/>
                <v:imagedata r:id="rId17" o:title=""/>
                <v:formulas/>
                <v:path o:connecttype="segments"/>
                <w10:wrap type="through" anchorx="page" anchory="page"/>
              </v:shape>
            </w:pict>
          </w:r>
          <w:r w:rsidR="00CA6843" w:rsidDel="00F05391">
            <w:rPr>
              <w:color w:val="1B1B1B"/>
            </w:rPr>
            <w:delText>tioning</w:delText>
          </w:r>
        </w:del>
      </w:ins>
      <w:del w:id="1276" w:author="John Sullivan" w:date="2013-04-16T16:11:00Z">
        <w:r w:rsidR="00C82479" w:rsidDel="00F05391">
          <w:rPr>
            <w:rFonts w:ascii="Cambria Bold" w:hAnsi="Cambria Bold"/>
            <w:color w:val="242424"/>
          </w:rPr>
          <w:delText>functioning</w:delText>
        </w:r>
        <w:r w:rsidRPr="0047529F">
          <w:rPr>
            <w:color w:val="1B1B1B"/>
            <w:rPrChange w:id="1277" w:author="Author" w:date="2013-04-12T16:41:00Z">
              <w:rPr>
                <w:rFonts w:ascii="Cambria Bold" w:hAnsi="Cambria Bold"/>
                <w:color w:val="242424"/>
                <w:u w:val="single"/>
              </w:rPr>
            </w:rPrChange>
          </w:rPr>
          <w:delText xml:space="preserve"> of a group:</w:delText>
        </w:r>
      </w:del>
    </w:p>
    <w:p w14:paraId="37BF4671" w14:textId="77777777" w:rsidR="0047529F" w:rsidRPr="0047529F" w:rsidRDefault="0047529F">
      <w:pPr>
        <w:numPr>
          <w:ilvl w:val="0"/>
          <w:numId w:val="5"/>
        </w:numPr>
        <w:tabs>
          <w:tab w:val="num" w:pos="575"/>
        </w:tabs>
        <w:ind w:left="575" w:hanging="215"/>
        <w:rPr>
          <w:del w:id="1278" w:author="John Sullivan" w:date="2013-04-16T16:11:00Z"/>
          <w:color w:val="1B1B1B"/>
          <w:rPrChange w:id="1279" w:author="Author" w:date="2013-04-12T16:41:00Z">
            <w:rPr>
              <w:del w:id="1280" w:author="John Sullivan" w:date="2013-04-16T16:11:00Z"/>
              <w:color w:val="242424"/>
            </w:rPr>
          </w:rPrChange>
        </w:rPr>
        <w:pPrChange w:id="1281" w:author="Author" w:date="2013-04-12T16:41:00Z">
          <w:pPr>
            <w:numPr>
              <w:numId w:val="2"/>
            </w:numPr>
            <w:tabs>
              <w:tab w:val="num" w:pos="215"/>
              <w:tab w:val="num" w:pos="575"/>
            </w:tabs>
            <w:ind w:left="575" w:hanging="215"/>
          </w:pPr>
        </w:pPrChange>
      </w:pPr>
      <w:del w:id="1282" w:author="John Sullivan" w:date="2013-04-16T16:11:00Z">
        <w:r w:rsidRPr="0047529F">
          <w:rPr>
            <w:color w:val="1B1B1B"/>
            <w:rPrChange w:id="1283" w:author="Author" w:date="2013-04-12T16:41:00Z">
              <w:rPr>
                <w:color w:val="242424"/>
                <w:u w:val="single"/>
              </w:rPr>
            </w:rPrChange>
          </w:rPr>
          <w:delText>you can create a group (you will become the admin)</w:delText>
        </w:r>
      </w:del>
    </w:p>
    <w:p w14:paraId="3FFE1D1D" w14:textId="77777777" w:rsidR="0047529F" w:rsidRPr="0047529F" w:rsidRDefault="0047529F">
      <w:pPr>
        <w:numPr>
          <w:ilvl w:val="0"/>
          <w:numId w:val="5"/>
        </w:numPr>
        <w:tabs>
          <w:tab w:val="num" w:pos="575"/>
        </w:tabs>
        <w:ind w:left="575" w:hanging="215"/>
        <w:rPr>
          <w:del w:id="1284" w:author="John Sullivan" w:date="2013-04-16T16:11:00Z"/>
          <w:color w:val="1B1B1B"/>
          <w:rPrChange w:id="1285" w:author="Author" w:date="2013-04-12T16:41:00Z">
            <w:rPr>
              <w:del w:id="1286" w:author="John Sullivan" w:date="2013-04-16T16:11:00Z"/>
              <w:color w:val="242424"/>
            </w:rPr>
          </w:rPrChange>
        </w:rPr>
        <w:pPrChange w:id="1287" w:author="Author" w:date="2013-04-12T16:41:00Z">
          <w:pPr>
            <w:numPr>
              <w:numId w:val="2"/>
            </w:numPr>
            <w:tabs>
              <w:tab w:val="num" w:pos="215"/>
              <w:tab w:val="num" w:pos="575"/>
            </w:tabs>
            <w:ind w:left="575" w:hanging="215"/>
          </w:pPr>
        </w:pPrChange>
      </w:pPr>
      <w:del w:id="1288" w:author="John Sullivan" w:date="2013-04-16T16:11:00Z">
        <w:r w:rsidRPr="0047529F">
          <w:rPr>
            <w:color w:val="1B1B1B"/>
            <w:rPrChange w:id="1289" w:author="Author" w:date="2013-04-12T16:41:00Z">
              <w:rPr>
                <w:color w:val="242424"/>
                <w:u w:val="single"/>
              </w:rPr>
            </w:rPrChange>
          </w:rPr>
          <w:delText>you can follow a group (ie you will received notification as soon as a public work is published)</w:delText>
        </w:r>
      </w:del>
    </w:p>
    <w:p w14:paraId="12AFC6FE" w14:textId="77777777" w:rsidR="0047529F" w:rsidRPr="0047529F" w:rsidRDefault="0047529F">
      <w:pPr>
        <w:numPr>
          <w:ilvl w:val="0"/>
          <w:numId w:val="5"/>
        </w:numPr>
        <w:tabs>
          <w:tab w:val="num" w:pos="575"/>
        </w:tabs>
        <w:ind w:left="575" w:hanging="215"/>
        <w:rPr>
          <w:del w:id="1290" w:author="John Sullivan" w:date="2013-04-16T16:11:00Z"/>
          <w:color w:val="1B1B1B"/>
          <w:rPrChange w:id="1291" w:author="Author" w:date="2013-04-12T16:41:00Z">
            <w:rPr>
              <w:del w:id="1292" w:author="John Sullivan" w:date="2013-04-16T16:11:00Z"/>
              <w:color w:val="242424"/>
            </w:rPr>
          </w:rPrChange>
        </w:rPr>
        <w:pPrChange w:id="1293" w:author="Author" w:date="2013-04-12T16:41:00Z">
          <w:pPr>
            <w:numPr>
              <w:numId w:val="2"/>
            </w:numPr>
            <w:tabs>
              <w:tab w:val="num" w:pos="215"/>
              <w:tab w:val="num" w:pos="575"/>
            </w:tabs>
            <w:ind w:left="575" w:hanging="215"/>
          </w:pPr>
        </w:pPrChange>
      </w:pPr>
      <w:del w:id="1294" w:author="John Sullivan" w:date="2013-04-16T16:11:00Z">
        <w:r w:rsidRPr="0047529F">
          <w:rPr>
            <w:color w:val="1B1B1B"/>
            <w:rPrChange w:id="1295" w:author="Author" w:date="2013-04-12T16:41:00Z">
              <w:rPr>
                <w:color w:val="242424"/>
                <w:u w:val="single"/>
              </w:rPr>
            </w:rPrChange>
          </w:rPr>
          <w:delText xml:space="preserve">you </w:delText>
        </w:r>
      </w:del>
      <w:del w:id="1296" w:author="John Sullivan" w:date="2013-04-12T14:39:00Z">
        <w:r w:rsidR="00FA3A2A">
          <w:rPr>
            <w:noProof/>
          </w:rPr>
          <w:pict w14:anchorId="2AD94012">
            <v:line id="Line 20" o:spid="_x0000_s1088" style="position:absolute;left:0;text-align:left;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w:r>
      </w:del>
      <w:del w:id="1297" w:author="John Sullivan" w:date="2013-04-16T16:11:00Z">
        <w:r w:rsidR="002A47E3">
          <w:rPr>
            <w:noProof/>
            <w:rPrChange w:id="1298">
              <w:rPr>
                <w:noProof/>
                <w:color w:val="000BFF"/>
                <w:u w:val="single"/>
              </w:rPr>
            </w:rPrChange>
          </w:rPr>
          <w:drawing>
            <wp:anchor distT="152400" distB="152400" distL="152400" distR="152400" simplePos="0" relativeHeight="251727360" behindDoc="0" locked="0" layoutInCell="1" allowOverlap="1" wp14:anchorId="6B28BC41" wp14:editId="14CAEBC6">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r w:rsidRPr="0047529F">
          <w:rPr>
            <w:color w:val="1B1B1B"/>
            <w:rPrChange w:id="1299" w:author="Author" w:date="2013-04-12T16:41:00Z">
              <w:rPr>
                <w:color w:val="242424"/>
                <w:u w:val="single"/>
              </w:rPr>
            </w:rPrChange>
          </w:rPr>
          <w:delText>can invite a member</w:delText>
        </w:r>
      </w:del>
    </w:p>
    <w:p w14:paraId="7C71AF7F" w14:textId="77777777" w:rsidR="0047529F" w:rsidRPr="0047529F" w:rsidRDefault="0047529F">
      <w:pPr>
        <w:numPr>
          <w:ilvl w:val="0"/>
          <w:numId w:val="5"/>
        </w:numPr>
        <w:tabs>
          <w:tab w:val="num" w:pos="575"/>
        </w:tabs>
        <w:ind w:left="575" w:hanging="215"/>
        <w:rPr>
          <w:del w:id="1300" w:author="John Sullivan" w:date="2013-04-16T16:11:00Z"/>
          <w:color w:val="1B1B1B"/>
          <w:rPrChange w:id="1301" w:author="Author" w:date="2013-04-12T16:41:00Z">
            <w:rPr>
              <w:del w:id="1302" w:author="John Sullivan" w:date="2013-04-16T16:11:00Z"/>
              <w:color w:val="242424"/>
            </w:rPr>
          </w:rPrChange>
        </w:rPr>
        <w:pPrChange w:id="1303" w:author="Author" w:date="2013-04-12T16:41:00Z">
          <w:pPr>
            <w:numPr>
              <w:numId w:val="2"/>
            </w:numPr>
            <w:tabs>
              <w:tab w:val="num" w:pos="215"/>
              <w:tab w:val="num" w:pos="575"/>
            </w:tabs>
            <w:ind w:left="575" w:hanging="215"/>
          </w:pPr>
        </w:pPrChange>
      </w:pPr>
      <w:del w:id="1304" w:author="John Sullivan" w:date="2013-04-16T16:11:00Z">
        <w:r w:rsidRPr="0047529F">
          <w:rPr>
            <w:color w:val="1B1B1B"/>
            <w:rPrChange w:id="1305" w:author="Author" w:date="2013-04-12T16:41:00Z">
              <w:rPr>
                <w:color w:val="242424"/>
                <w:u w:val="single"/>
              </w:rPr>
            </w:rPrChange>
          </w:rPr>
          <w:delText>you can delete a group (as the admin)</w:delText>
        </w:r>
      </w:del>
    </w:p>
    <w:p w14:paraId="3066A84E" w14:textId="77777777" w:rsidR="0047529F" w:rsidRPr="0047529F" w:rsidRDefault="0047529F">
      <w:pPr>
        <w:numPr>
          <w:ilvl w:val="0"/>
          <w:numId w:val="5"/>
        </w:numPr>
        <w:tabs>
          <w:tab w:val="num" w:pos="575"/>
        </w:tabs>
        <w:ind w:left="575" w:hanging="215"/>
        <w:rPr>
          <w:del w:id="1306" w:author="John Sullivan" w:date="2013-04-16T16:11:00Z"/>
          <w:color w:val="1B1B1B"/>
          <w:rPrChange w:id="1307" w:author="Author" w:date="2013-04-12T16:41:00Z">
            <w:rPr>
              <w:del w:id="1308" w:author="John Sullivan" w:date="2013-04-16T16:11:00Z"/>
              <w:color w:val="242424"/>
            </w:rPr>
          </w:rPrChange>
        </w:rPr>
        <w:pPrChange w:id="1309" w:author="Author" w:date="2013-04-12T16:41:00Z">
          <w:pPr>
            <w:numPr>
              <w:numId w:val="2"/>
            </w:numPr>
            <w:tabs>
              <w:tab w:val="num" w:pos="215"/>
              <w:tab w:val="num" w:pos="575"/>
            </w:tabs>
            <w:ind w:left="575" w:hanging="215"/>
          </w:pPr>
        </w:pPrChange>
      </w:pPr>
      <w:del w:id="1310" w:author="John Sullivan" w:date="2013-04-16T16:11:00Z">
        <w:r w:rsidRPr="0047529F">
          <w:rPr>
            <w:color w:val="1B1B1B"/>
            <w:rPrChange w:id="1311" w:author="Author" w:date="2013-04-12T16:41:00Z">
              <w:rPr>
                <w:color w:val="242424"/>
                <w:u w:val="single"/>
              </w:rPr>
            </w:rPrChange>
          </w:rPr>
          <w:delText>you can edit the settings of the group</w:delText>
        </w:r>
      </w:del>
    </w:p>
    <w:p w14:paraId="6D5373E7" w14:textId="77777777" w:rsidR="00C82479" w:rsidDel="00F05391" w:rsidRDefault="00C82479">
      <w:pPr>
        <w:rPr>
          <w:del w:id="1312" w:author="John Sullivan" w:date="2013-04-16T16:11:00Z"/>
          <w:color w:val="1B1B1B"/>
          <w:rPrChange w:id="1313" w:author="Author" w:date="2013-04-12T16:41:00Z">
            <w:rPr>
              <w:del w:id="1314" w:author="John Sullivan" w:date="2013-04-16T16:11:00Z"/>
              <w:color w:val="242424"/>
            </w:rPr>
          </w:rPrChange>
        </w:rPr>
      </w:pPr>
    </w:p>
    <w:p w14:paraId="35924E45" w14:textId="77777777" w:rsidR="00C82479" w:rsidDel="00F05391" w:rsidRDefault="0047529F">
      <w:pPr>
        <w:rPr>
          <w:del w:id="1315" w:author="John Sullivan" w:date="2013-04-16T16:11:00Z"/>
          <w:color w:val="1B1B1B"/>
          <w:rPrChange w:id="1316" w:author="Author" w:date="2013-04-12T16:41:00Z">
            <w:rPr>
              <w:del w:id="1317" w:author="John Sullivan" w:date="2013-04-16T16:11:00Z"/>
              <w:rFonts w:ascii="Cambria Bold" w:hAnsi="Cambria Bold"/>
              <w:color w:val="242424"/>
            </w:rPr>
          </w:rPrChange>
        </w:rPr>
      </w:pPr>
      <w:del w:id="1318" w:author="John Sullivan" w:date="2013-04-16T16:11:00Z">
        <w:r w:rsidRPr="0047529F">
          <w:rPr>
            <w:color w:val="1B1B1B"/>
            <w:rPrChange w:id="1319" w:author="Author" w:date="2013-04-12T16:41:00Z">
              <w:rPr>
                <w:rFonts w:ascii="Cambria Bold" w:hAnsi="Cambria Bold"/>
                <w:color w:val="242424"/>
                <w:u w:val="single"/>
              </w:rPr>
            </w:rPrChange>
          </w:rPr>
          <w:delText>Internal functioning of a group</w:delText>
        </w:r>
      </w:del>
    </w:p>
    <w:p w14:paraId="48D16F87" w14:textId="77777777" w:rsidR="00C82479" w:rsidDel="00F05391" w:rsidRDefault="00C82479">
      <w:pPr>
        <w:rPr>
          <w:del w:id="1320" w:author="John Sullivan" w:date="2013-04-16T16:11:00Z"/>
          <w:color w:val="1B1B1B"/>
          <w:rPrChange w:id="1321" w:author="Author" w:date="2013-04-12T16:41:00Z">
            <w:rPr>
              <w:del w:id="1322" w:author="John Sullivan" w:date="2013-04-16T16:11:00Z"/>
              <w:color w:val="242424"/>
            </w:rPr>
          </w:rPrChange>
        </w:rPr>
      </w:pPr>
    </w:p>
    <w:p w14:paraId="25B06C4E" w14:textId="77777777" w:rsidR="0047529F" w:rsidRPr="0047529F" w:rsidRDefault="0047529F">
      <w:pPr>
        <w:numPr>
          <w:ilvl w:val="0"/>
          <w:numId w:val="5"/>
        </w:numPr>
        <w:tabs>
          <w:tab w:val="num" w:pos="575"/>
        </w:tabs>
        <w:ind w:left="575" w:hanging="215"/>
        <w:rPr>
          <w:del w:id="1323" w:author="John Sullivan" w:date="2013-04-16T16:11:00Z"/>
          <w:color w:val="1B1B1B"/>
          <w:rPrChange w:id="1324" w:author="Author" w:date="2013-04-12T16:41:00Z">
            <w:rPr>
              <w:del w:id="1325" w:author="John Sullivan" w:date="2013-04-16T16:11:00Z"/>
              <w:color w:val="242424"/>
            </w:rPr>
          </w:rPrChange>
        </w:rPr>
        <w:pPrChange w:id="1326" w:author="Author" w:date="2013-04-12T16:41:00Z">
          <w:pPr>
            <w:numPr>
              <w:numId w:val="2"/>
            </w:numPr>
            <w:tabs>
              <w:tab w:val="num" w:pos="215"/>
              <w:tab w:val="num" w:pos="575"/>
            </w:tabs>
            <w:ind w:left="575" w:hanging="215"/>
          </w:pPr>
        </w:pPrChange>
      </w:pPr>
      <w:del w:id="1327" w:author="John Sullivan" w:date="2013-04-16T16:11:00Z">
        <w:r w:rsidRPr="0047529F">
          <w:rPr>
            <w:color w:val="1B1B1B"/>
            <w:rPrChange w:id="1328" w:author="Author" w:date="2013-04-12T16:41:00Z">
              <w:rPr>
                <w:color w:val="242424"/>
                <w:u w:val="single"/>
              </w:rPr>
            </w:rPrChange>
          </w:rPr>
          <w:delText>you can take part in a group</w:delText>
        </w:r>
      </w:del>
    </w:p>
    <w:p w14:paraId="7C37B324" w14:textId="77777777" w:rsidR="0047529F" w:rsidRPr="0047529F" w:rsidRDefault="0047529F">
      <w:pPr>
        <w:numPr>
          <w:ilvl w:val="0"/>
          <w:numId w:val="5"/>
        </w:numPr>
        <w:tabs>
          <w:tab w:val="num" w:pos="575"/>
        </w:tabs>
        <w:ind w:left="575" w:hanging="215"/>
        <w:rPr>
          <w:del w:id="1329" w:author="John Sullivan" w:date="2013-04-16T16:11:00Z"/>
          <w:color w:val="1B1B1B"/>
          <w:rPrChange w:id="1330" w:author="Author" w:date="2013-04-12T16:41:00Z">
            <w:rPr>
              <w:del w:id="1331" w:author="John Sullivan" w:date="2013-04-16T16:11:00Z"/>
              <w:color w:val="242424"/>
            </w:rPr>
          </w:rPrChange>
        </w:rPr>
        <w:pPrChange w:id="1332" w:author="Author" w:date="2013-04-12T16:41:00Z">
          <w:pPr>
            <w:numPr>
              <w:numId w:val="2"/>
            </w:numPr>
            <w:tabs>
              <w:tab w:val="num" w:pos="215"/>
              <w:tab w:val="num" w:pos="575"/>
            </w:tabs>
            <w:ind w:left="575" w:hanging="215"/>
          </w:pPr>
        </w:pPrChange>
      </w:pPr>
      <w:del w:id="1333" w:author="John Sullivan" w:date="2013-04-16T16:11:00Z">
        <w:r w:rsidRPr="0047529F">
          <w:rPr>
            <w:color w:val="1B1B1B"/>
            <w:rPrChange w:id="1334" w:author="Author" w:date="2013-04-12T16:41:00Z">
              <w:rPr>
                <w:color w:val="242424"/>
                <w:u w:val="single"/>
              </w:rPr>
            </w:rPrChange>
          </w:rPr>
          <w:delText>kick a member</w:delText>
        </w:r>
      </w:del>
    </w:p>
    <w:p w14:paraId="7FE05EDD" w14:textId="77777777" w:rsidR="0047529F" w:rsidRPr="0047529F" w:rsidRDefault="0047529F">
      <w:pPr>
        <w:numPr>
          <w:ilvl w:val="0"/>
          <w:numId w:val="5"/>
        </w:numPr>
        <w:tabs>
          <w:tab w:val="num" w:pos="575"/>
        </w:tabs>
        <w:ind w:left="575" w:hanging="215"/>
        <w:rPr>
          <w:del w:id="1335" w:author="John Sullivan" w:date="2013-04-16T16:11:00Z"/>
          <w:color w:val="1B1B1B"/>
          <w:rPrChange w:id="1336" w:author="Author" w:date="2013-04-12T16:41:00Z">
            <w:rPr>
              <w:del w:id="1337" w:author="John Sullivan" w:date="2013-04-16T16:11:00Z"/>
              <w:color w:val="242424"/>
            </w:rPr>
          </w:rPrChange>
        </w:rPr>
        <w:pPrChange w:id="1338" w:author="Author" w:date="2013-04-12T16:41:00Z">
          <w:pPr>
            <w:numPr>
              <w:numId w:val="2"/>
            </w:numPr>
            <w:tabs>
              <w:tab w:val="num" w:pos="215"/>
              <w:tab w:val="num" w:pos="575"/>
            </w:tabs>
            <w:ind w:left="575" w:hanging="215"/>
          </w:pPr>
        </w:pPrChange>
      </w:pPr>
      <w:del w:id="1339" w:author="John Sullivan" w:date="2013-04-16T16:11:00Z">
        <w:r w:rsidRPr="0047529F">
          <w:rPr>
            <w:color w:val="1B1B1B"/>
            <w:rPrChange w:id="1340" w:author="Author" w:date="2013-04-12T16:41:00Z">
              <w:rPr>
                <w:color w:val="242424"/>
                <w:u w:val="single"/>
              </w:rPr>
            </w:rPrChange>
          </w:rPr>
          <w:delText>publish work in the WIP section</w:delText>
        </w:r>
      </w:del>
    </w:p>
    <w:p w14:paraId="5DA44EFA" w14:textId="77777777" w:rsidR="0047529F" w:rsidRPr="0047529F" w:rsidRDefault="0047529F">
      <w:pPr>
        <w:numPr>
          <w:ilvl w:val="0"/>
          <w:numId w:val="5"/>
        </w:numPr>
        <w:tabs>
          <w:tab w:val="num" w:pos="575"/>
        </w:tabs>
        <w:ind w:left="575" w:hanging="215"/>
        <w:rPr>
          <w:del w:id="1341" w:author="John Sullivan" w:date="2013-04-16T16:11:00Z"/>
          <w:color w:val="1B1B1B"/>
          <w:rPrChange w:id="1342" w:author="Author" w:date="2013-04-12T16:41:00Z">
            <w:rPr>
              <w:del w:id="1343" w:author="John Sullivan" w:date="2013-04-16T16:11:00Z"/>
              <w:color w:val="242424"/>
            </w:rPr>
          </w:rPrChange>
        </w:rPr>
        <w:pPrChange w:id="1344" w:author="Author" w:date="2013-04-12T16:41:00Z">
          <w:pPr>
            <w:numPr>
              <w:numId w:val="2"/>
            </w:numPr>
            <w:tabs>
              <w:tab w:val="num" w:pos="215"/>
              <w:tab w:val="num" w:pos="575"/>
            </w:tabs>
            <w:ind w:left="575" w:hanging="215"/>
          </w:pPr>
        </w:pPrChange>
      </w:pPr>
      <w:del w:id="1345" w:author="John Sullivan" w:date="2013-04-16T16:11:00Z">
        <w:r w:rsidRPr="0047529F">
          <w:rPr>
            <w:color w:val="1B1B1B"/>
            <w:rPrChange w:id="1346" w:author="Author" w:date="2013-04-12T16:41:00Z">
              <w:rPr>
                <w:color w:val="242424"/>
                <w:u w:val="single"/>
              </w:rPr>
            </w:rPrChange>
          </w:rPr>
          <w:delText xml:space="preserve">add multiple revisions of </w:delText>
        </w:r>
      </w:del>
      <w:ins w:id="1347" w:author="Author" w:date="2013-04-12T16:41:00Z">
        <w:del w:id="1348" w:author="John Sullivan" w:date="2013-04-16T16:11:00Z">
          <w:r w:rsidR="00CA6843" w:rsidDel="00F05391">
            <w:rPr>
              <w:color w:val="1B1B1B"/>
            </w:rPr>
            <w:delText>you</w:delText>
          </w:r>
        </w:del>
      </w:ins>
      <w:del w:id="1349" w:author="John Sullivan" w:date="2013-04-16T16:11:00Z">
        <w:r w:rsidR="00C82479" w:rsidDel="00F05391">
          <w:rPr>
            <w:color w:val="242424"/>
          </w:rPr>
          <w:delText>you</w:delText>
        </w:r>
        <w:r w:rsidRPr="0047529F">
          <w:rPr>
            <w:color w:val="1B1B1B"/>
            <w:rPrChange w:id="1350" w:author="Author" w:date="2013-04-12T16:41:00Z">
              <w:rPr>
                <w:color w:val="242424"/>
                <w:u w:val="single"/>
              </w:rPr>
            </w:rPrChange>
          </w:rPr>
          <w:delText xml:space="preserve"> works in the WIP section</w:delText>
        </w:r>
      </w:del>
    </w:p>
    <w:p w14:paraId="0376AF0E" w14:textId="77777777" w:rsidR="0047529F" w:rsidRPr="0047529F" w:rsidRDefault="0047529F">
      <w:pPr>
        <w:numPr>
          <w:ilvl w:val="0"/>
          <w:numId w:val="5"/>
        </w:numPr>
        <w:tabs>
          <w:tab w:val="num" w:pos="575"/>
        </w:tabs>
        <w:ind w:left="575" w:hanging="215"/>
        <w:rPr>
          <w:del w:id="1351" w:author="John Sullivan" w:date="2013-04-16T16:11:00Z"/>
          <w:color w:val="1B1B1B"/>
          <w:rPrChange w:id="1352" w:author="Author" w:date="2013-04-12T16:41:00Z">
            <w:rPr>
              <w:del w:id="1353" w:author="John Sullivan" w:date="2013-04-16T16:11:00Z"/>
              <w:color w:val="242424"/>
            </w:rPr>
          </w:rPrChange>
        </w:rPr>
        <w:pPrChange w:id="1354" w:author="Author" w:date="2013-04-12T16:41:00Z">
          <w:pPr>
            <w:numPr>
              <w:numId w:val="2"/>
            </w:numPr>
            <w:tabs>
              <w:tab w:val="num" w:pos="215"/>
              <w:tab w:val="num" w:pos="575"/>
            </w:tabs>
            <w:ind w:left="575" w:hanging="215"/>
          </w:pPr>
        </w:pPrChange>
      </w:pPr>
      <w:del w:id="1355" w:author="John Sullivan" w:date="2013-04-16T16:11:00Z">
        <w:r w:rsidRPr="0047529F">
          <w:rPr>
            <w:color w:val="1B1B1B"/>
            <w:rPrChange w:id="1356" w:author="Author" w:date="2013-04-12T16:41:00Z">
              <w:rPr>
                <w:color w:val="242424"/>
                <w:u w:val="single"/>
              </w:rPr>
            </w:rPrChange>
          </w:rPr>
          <w:delText xml:space="preserve">publish work in the public gallery </w:delText>
        </w:r>
      </w:del>
      <w:ins w:id="1357" w:author="Author" w:date="2013-04-12T16:41:00Z">
        <w:del w:id="1358" w:author="John Sullivan" w:date="2013-04-16T16:11:00Z">
          <w:r w:rsidR="00FA3A2A">
            <w:rPr>
              <w:noProof/>
            </w:rPr>
            <w:pict w14:anchorId="6B7BB958">
              <v:shape id="_x0000_s1091" style="position:absolute;left:0;text-align:left;margin-left:40pt;margin-top:129pt;width:477pt;height:253pt;z-index:251730432;mso-wrap-edited:f;mso-wrap-distance-left:12pt;mso-wrap-distance-top:12pt;mso-wrap-distance-right:12pt;mso-wrap-distance-bottom:12pt;mso-position-horizontal:absolute;mso-position-horizontal-relative:page;mso-position-vertical:absolute;mso-position-vertical-relative:page" coordsize="21600,21600" o:spt="100" wrapcoords="11683 1025 11683 2051 5807 2179 5739 2756 6249 3076 6249 3525 7132 4037 2683 4550 1052 4743 984 5319 984 6024 1392 7114 67 7178 67 7306 1426 8204 1222 11280 950 13203 883 13395 883 14036 4550 14357 7098 16344 8456 17369 5264 18331 5264 18972 8218 19420 11309 19484 11920 20446 12090 20638 15147 20638 15147 17433 19596 16472 20071 15510 20003 14485 19833 14357 15181 13395 15181 12306 21532 11729 21532 11472 15181 11280 15181 4102 14909 3140 14875 1602 14671 1474 13041 1025 11683 1025" adj="0,,0" path="">
                <v:stroke joinstyle="round"/>
                <v:imagedata r:id="rId18" o:title=""/>
                <v:formulas/>
                <v:path o:connecttype="segments"/>
                <w10:wrap type="through" anchorx="page" anchory="page"/>
              </v:shape>
            </w:pict>
          </w:r>
        </w:del>
      </w:ins>
      <w:del w:id="1359" w:author="John Sullivan" w:date="2013-04-16T16:11:00Z">
        <w:r w:rsidRPr="0047529F">
          <w:rPr>
            <w:color w:val="1B1B1B"/>
            <w:rPrChange w:id="1360" w:author="Author" w:date="2013-04-12T16:41:00Z">
              <w:rPr>
                <w:color w:val="242424"/>
                <w:u w:val="single"/>
              </w:rPr>
            </w:rPrChange>
          </w:rPr>
          <w:delText xml:space="preserve">(the last revision is the last accessible) </w:delText>
        </w:r>
      </w:del>
    </w:p>
    <w:p w14:paraId="7B266494" w14:textId="77777777" w:rsidR="0047529F" w:rsidRPr="0047529F" w:rsidRDefault="0047529F">
      <w:pPr>
        <w:numPr>
          <w:ilvl w:val="0"/>
          <w:numId w:val="5"/>
        </w:numPr>
        <w:tabs>
          <w:tab w:val="num" w:pos="575"/>
        </w:tabs>
        <w:ind w:left="575" w:hanging="215"/>
        <w:rPr>
          <w:del w:id="1361" w:author="John Sullivan" w:date="2013-04-16T16:11:00Z"/>
          <w:color w:val="1B1B1B"/>
          <w:rPrChange w:id="1362" w:author="Author" w:date="2013-04-12T16:41:00Z">
            <w:rPr>
              <w:del w:id="1363" w:author="John Sullivan" w:date="2013-04-16T16:11:00Z"/>
              <w:color w:val="242424"/>
            </w:rPr>
          </w:rPrChange>
        </w:rPr>
        <w:pPrChange w:id="1364" w:author="Author" w:date="2013-04-12T16:41:00Z">
          <w:pPr>
            <w:numPr>
              <w:numId w:val="2"/>
            </w:numPr>
            <w:tabs>
              <w:tab w:val="num" w:pos="215"/>
              <w:tab w:val="num" w:pos="575"/>
            </w:tabs>
            <w:ind w:left="575" w:hanging="215"/>
          </w:pPr>
        </w:pPrChange>
      </w:pPr>
      <w:del w:id="1365" w:author="John Sullivan" w:date="2013-04-16T16:11:00Z">
        <w:r w:rsidRPr="0047529F">
          <w:rPr>
            <w:color w:val="1B1B1B"/>
            <w:rPrChange w:id="1366" w:author="Author" w:date="2013-04-12T16:41:00Z">
              <w:rPr>
                <w:color w:val="242424"/>
                <w:u w:val="single"/>
              </w:rPr>
            </w:rPrChange>
          </w:rPr>
          <w:delText>editing your work</w:delText>
        </w:r>
      </w:del>
    </w:p>
    <w:p w14:paraId="0AED8053" w14:textId="77777777" w:rsidR="0047529F" w:rsidRPr="0047529F" w:rsidRDefault="0047529F">
      <w:pPr>
        <w:numPr>
          <w:ilvl w:val="0"/>
          <w:numId w:val="5"/>
        </w:numPr>
        <w:tabs>
          <w:tab w:val="num" w:pos="575"/>
        </w:tabs>
        <w:ind w:left="575" w:hanging="215"/>
        <w:rPr>
          <w:del w:id="1367" w:author="John Sullivan" w:date="2013-04-16T16:11:00Z"/>
          <w:color w:val="1B1B1B"/>
          <w:rPrChange w:id="1368" w:author="Author" w:date="2013-04-12T16:41:00Z">
            <w:rPr>
              <w:del w:id="1369" w:author="John Sullivan" w:date="2013-04-16T16:11:00Z"/>
              <w:color w:val="242424"/>
            </w:rPr>
          </w:rPrChange>
        </w:rPr>
        <w:pPrChange w:id="1370" w:author="Author" w:date="2013-04-12T16:41:00Z">
          <w:pPr>
            <w:numPr>
              <w:numId w:val="2"/>
            </w:numPr>
            <w:tabs>
              <w:tab w:val="num" w:pos="215"/>
              <w:tab w:val="num" w:pos="575"/>
            </w:tabs>
            <w:ind w:left="575" w:hanging="215"/>
          </w:pPr>
        </w:pPrChange>
      </w:pPr>
      <w:del w:id="1371" w:author="John Sullivan" w:date="2013-04-16T16:11:00Z">
        <w:r w:rsidRPr="0047529F">
          <w:rPr>
            <w:color w:val="1B1B1B"/>
            <w:rPrChange w:id="1372" w:author="Author" w:date="2013-04-12T16:41:00Z">
              <w:rPr>
                <w:color w:val="242424"/>
                <w:u w:val="single"/>
              </w:rPr>
            </w:rPrChange>
          </w:rPr>
          <w:delText>push some work from the WIP section to the public gallery</w:delText>
        </w:r>
      </w:del>
    </w:p>
    <w:p w14:paraId="54609BAF" w14:textId="77777777" w:rsidR="0047529F" w:rsidRPr="0047529F" w:rsidRDefault="0047529F">
      <w:pPr>
        <w:numPr>
          <w:ilvl w:val="0"/>
          <w:numId w:val="5"/>
        </w:numPr>
        <w:tabs>
          <w:tab w:val="num" w:pos="575"/>
        </w:tabs>
        <w:ind w:left="575" w:hanging="215"/>
        <w:rPr>
          <w:del w:id="1373" w:author="John Sullivan" w:date="2013-04-16T16:11:00Z"/>
          <w:color w:val="1B1B1B"/>
          <w:rPrChange w:id="1374" w:author="Author" w:date="2013-04-12T16:41:00Z">
            <w:rPr>
              <w:del w:id="1375" w:author="John Sullivan" w:date="2013-04-16T16:11:00Z"/>
              <w:color w:val="242424"/>
            </w:rPr>
          </w:rPrChange>
        </w:rPr>
        <w:pPrChange w:id="1376" w:author="Author" w:date="2013-04-12T16:41:00Z">
          <w:pPr>
            <w:numPr>
              <w:numId w:val="2"/>
            </w:numPr>
            <w:tabs>
              <w:tab w:val="num" w:pos="215"/>
              <w:tab w:val="num" w:pos="575"/>
            </w:tabs>
            <w:ind w:left="575" w:hanging="215"/>
          </w:pPr>
        </w:pPrChange>
      </w:pPr>
      <w:del w:id="1377" w:author="John Sullivan" w:date="2013-04-16T16:11:00Z">
        <w:r w:rsidRPr="0047529F">
          <w:rPr>
            <w:color w:val="1B1B1B"/>
            <w:rPrChange w:id="1378" w:author="Author" w:date="2013-04-12T16:41:00Z">
              <w:rPr>
                <w:color w:val="242424"/>
                <w:u w:val="single"/>
              </w:rPr>
            </w:rPrChange>
          </w:rPr>
          <w:delText>ask for feedbacks</w:delText>
        </w:r>
      </w:del>
    </w:p>
    <w:p w14:paraId="194176DF" w14:textId="77777777" w:rsidR="0047529F" w:rsidRPr="0047529F" w:rsidRDefault="0047529F">
      <w:pPr>
        <w:numPr>
          <w:ilvl w:val="0"/>
          <w:numId w:val="5"/>
        </w:numPr>
        <w:tabs>
          <w:tab w:val="num" w:pos="575"/>
        </w:tabs>
        <w:ind w:left="575" w:hanging="215"/>
        <w:rPr>
          <w:del w:id="1379" w:author="John Sullivan" w:date="2013-04-16T16:11:00Z"/>
          <w:color w:val="1B1B1B"/>
          <w:rPrChange w:id="1380" w:author="Author" w:date="2013-04-12T16:41:00Z">
            <w:rPr>
              <w:del w:id="1381" w:author="John Sullivan" w:date="2013-04-16T16:11:00Z"/>
              <w:color w:val="242424"/>
            </w:rPr>
          </w:rPrChange>
        </w:rPr>
        <w:pPrChange w:id="1382" w:author="Author" w:date="2013-04-12T16:41:00Z">
          <w:pPr>
            <w:numPr>
              <w:numId w:val="2"/>
            </w:numPr>
            <w:tabs>
              <w:tab w:val="num" w:pos="215"/>
              <w:tab w:val="num" w:pos="575"/>
            </w:tabs>
            <w:ind w:left="575" w:hanging="215"/>
          </w:pPr>
        </w:pPrChange>
      </w:pPr>
      <w:del w:id="1383" w:author="John Sullivan" w:date="2013-04-16T16:11:00Z">
        <w:r w:rsidRPr="0047529F">
          <w:rPr>
            <w:color w:val="1B1B1B"/>
            <w:rPrChange w:id="1384" w:author="Author" w:date="2013-04-12T16:41:00Z">
              <w:rPr>
                <w:color w:val="242424"/>
                <w:u w:val="single"/>
              </w:rPr>
            </w:rPrChange>
          </w:rPr>
          <w:delText>give feedbacks</w:delText>
        </w:r>
      </w:del>
    </w:p>
    <w:p w14:paraId="7F7A0ADF" w14:textId="77777777" w:rsidR="00C82479" w:rsidDel="00F05391" w:rsidRDefault="00C82479">
      <w:pPr>
        <w:rPr>
          <w:del w:id="1385" w:author="John Sullivan" w:date="2013-04-16T16:11:00Z"/>
          <w:color w:val="1B1B1B"/>
          <w:rPrChange w:id="1386" w:author="Author" w:date="2013-04-12T16:41:00Z">
            <w:rPr>
              <w:del w:id="1387" w:author="John Sullivan" w:date="2013-04-16T16:11:00Z"/>
              <w:color w:val="242424"/>
            </w:rPr>
          </w:rPrChange>
        </w:rPr>
      </w:pPr>
    </w:p>
    <w:p w14:paraId="08000041" w14:textId="77777777" w:rsidR="00C82479" w:rsidDel="00F05391" w:rsidRDefault="00C82479">
      <w:pPr>
        <w:rPr>
          <w:del w:id="1388" w:author="John Sullivan" w:date="2013-04-16T16:11:00Z"/>
          <w:color w:val="1B1B1B"/>
          <w:rPrChange w:id="1389" w:author="Author" w:date="2013-04-12T16:41:00Z">
            <w:rPr>
              <w:del w:id="1390" w:author="John Sullivan" w:date="2013-04-16T16:11:00Z"/>
              <w:color w:val="242424"/>
            </w:rPr>
          </w:rPrChange>
        </w:rPr>
      </w:pPr>
    </w:p>
    <w:p w14:paraId="03167F2E" w14:textId="77777777" w:rsidR="00C82479" w:rsidDel="00F05391" w:rsidRDefault="00C82479">
      <w:pPr>
        <w:rPr>
          <w:del w:id="1391" w:author="John Sullivan" w:date="2013-04-16T16:11:00Z"/>
          <w:color w:val="1B1B1B"/>
          <w:rPrChange w:id="1392" w:author="Author" w:date="2013-04-12T16:41:00Z">
            <w:rPr>
              <w:del w:id="1393" w:author="John Sullivan" w:date="2013-04-16T16:11:00Z"/>
              <w:color w:val="242424"/>
            </w:rPr>
          </w:rPrChange>
        </w:rPr>
      </w:pPr>
    </w:p>
    <w:p w14:paraId="1119B8B8" w14:textId="77777777" w:rsidR="00C82479" w:rsidDel="00F05391" w:rsidRDefault="00C82479">
      <w:pPr>
        <w:rPr>
          <w:del w:id="1394" w:author="John Sullivan" w:date="2013-04-16T16:11:00Z"/>
          <w:color w:val="1B1B1B"/>
          <w:rPrChange w:id="1395" w:author="Author" w:date="2013-04-12T16:41:00Z">
            <w:rPr>
              <w:del w:id="1396" w:author="John Sullivan" w:date="2013-04-16T16:11:00Z"/>
              <w:color w:val="242424"/>
            </w:rPr>
          </w:rPrChange>
        </w:rPr>
      </w:pPr>
    </w:p>
    <w:p w14:paraId="22D01662" w14:textId="77777777" w:rsidR="00C82479" w:rsidDel="00F05391" w:rsidRDefault="00C82479">
      <w:pPr>
        <w:rPr>
          <w:del w:id="1397" w:author="John Sullivan" w:date="2013-04-16T16:11:00Z"/>
          <w:color w:val="1B1B1B"/>
          <w:rPrChange w:id="1398" w:author="Author" w:date="2013-04-12T16:41:00Z">
            <w:rPr>
              <w:del w:id="1399" w:author="John Sullivan" w:date="2013-04-16T16:11:00Z"/>
              <w:color w:val="242424"/>
            </w:rPr>
          </w:rPrChange>
        </w:rPr>
      </w:pPr>
    </w:p>
    <w:p w14:paraId="23F7662D" w14:textId="77777777" w:rsidR="00C82479" w:rsidDel="00F05391" w:rsidRDefault="00C82479">
      <w:pPr>
        <w:rPr>
          <w:del w:id="1400" w:author="John Sullivan" w:date="2013-04-16T16:11:00Z"/>
          <w:color w:val="1B1B1B"/>
          <w:rPrChange w:id="1401" w:author="Author" w:date="2013-04-12T16:41:00Z">
            <w:rPr>
              <w:del w:id="1402" w:author="John Sullivan" w:date="2013-04-16T16:11:00Z"/>
              <w:color w:val="242424"/>
            </w:rPr>
          </w:rPrChange>
        </w:rPr>
      </w:pPr>
    </w:p>
    <w:p w14:paraId="65178524" w14:textId="77777777" w:rsidR="00C82479" w:rsidDel="00F05391" w:rsidRDefault="00C82479">
      <w:pPr>
        <w:rPr>
          <w:del w:id="1403" w:author="John Sullivan" w:date="2013-04-16T16:11:00Z"/>
          <w:color w:val="1B1B1B"/>
          <w:rPrChange w:id="1404" w:author="Author" w:date="2013-04-12T16:41:00Z">
            <w:rPr>
              <w:del w:id="1405" w:author="John Sullivan" w:date="2013-04-16T16:11:00Z"/>
              <w:color w:val="242424"/>
            </w:rPr>
          </w:rPrChange>
        </w:rPr>
      </w:pPr>
    </w:p>
    <w:p w14:paraId="525BAA24" w14:textId="77777777" w:rsidR="00C82479" w:rsidDel="00F05391" w:rsidRDefault="00C82479">
      <w:pPr>
        <w:rPr>
          <w:del w:id="1406" w:author="John Sullivan" w:date="2013-04-16T16:11:00Z"/>
          <w:color w:val="1B1B1B"/>
          <w:rPrChange w:id="1407" w:author="Author" w:date="2013-04-12T16:41:00Z">
            <w:rPr>
              <w:del w:id="1408" w:author="John Sullivan" w:date="2013-04-16T16:11:00Z"/>
              <w:color w:val="242424"/>
            </w:rPr>
          </w:rPrChange>
        </w:rPr>
      </w:pPr>
    </w:p>
    <w:p w14:paraId="219B0EC8" w14:textId="77777777" w:rsidR="00C82479" w:rsidDel="00F05391" w:rsidRDefault="00C82479">
      <w:pPr>
        <w:rPr>
          <w:del w:id="1409" w:author="John Sullivan" w:date="2013-04-16T16:11:00Z"/>
          <w:color w:val="1B1B1B"/>
          <w:rPrChange w:id="1410" w:author="Author" w:date="2013-04-12T16:41:00Z">
            <w:rPr>
              <w:del w:id="1411" w:author="John Sullivan" w:date="2013-04-16T16:11:00Z"/>
              <w:color w:val="242424"/>
            </w:rPr>
          </w:rPrChange>
        </w:rPr>
      </w:pPr>
    </w:p>
    <w:p w14:paraId="5492D11E" w14:textId="77777777" w:rsidR="00C82479" w:rsidDel="00F05391" w:rsidRDefault="00C82479">
      <w:pPr>
        <w:rPr>
          <w:del w:id="1412" w:author="John Sullivan" w:date="2013-04-16T16:14:00Z"/>
          <w:color w:val="1B1B1B"/>
          <w:rPrChange w:id="1413" w:author="Author" w:date="2013-04-12T16:41:00Z">
            <w:rPr>
              <w:del w:id="1414" w:author="John Sullivan" w:date="2013-04-16T16:14:00Z"/>
              <w:color w:val="242424"/>
            </w:rPr>
          </w:rPrChange>
        </w:rPr>
      </w:pPr>
    </w:p>
    <w:p w14:paraId="1F6D4A29" w14:textId="77777777" w:rsidR="00C82479" w:rsidDel="00F05391" w:rsidRDefault="00C82479">
      <w:pPr>
        <w:rPr>
          <w:del w:id="1415" w:author="John Sullivan" w:date="2013-04-16T16:14:00Z"/>
          <w:color w:val="1B1B1B"/>
          <w:rPrChange w:id="1416" w:author="Author" w:date="2013-04-12T16:41:00Z">
            <w:rPr>
              <w:del w:id="1417" w:author="John Sullivan" w:date="2013-04-16T16:14:00Z"/>
              <w:color w:val="242424"/>
            </w:rPr>
          </w:rPrChange>
        </w:rPr>
      </w:pPr>
    </w:p>
    <w:p w14:paraId="7637ABC2" w14:textId="2CF4471C" w:rsidR="00F05391" w:rsidRDefault="00F05391">
      <w:pPr>
        <w:rPr>
          <w:del w:id="1418" w:author="Adrien" w:date="2013-04-26T12:17:00Z"/>
        </w:rPr>
      </w:pPr>
      <w:del w:id="1419" w:author="Adrien" w:date="2013-04-26T12:17:00Z">
        <w:r>
          <w:rPr>
            <w:noProof/>
          </w:rPr>
          <w:drawing>
            <wp:anchor distT="152400" distB="152400" distL="152400" distR="152400" simplePos="0" relativeHeight="251696640" behindDoc="0" locked="0" layoutInCell="1" allowOverlap="1" wp14:anchorId="3C17397A" wp14:editId="25DAA1A8">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0C52876" w14:textId="0D4DA1D4" w:rsidR="00F05391" w:rsidRDefault="00F05391">
      <w:pPr>
        <w:rPr>
          <w:del w:id="1420" w:author="John Sullivan" w:date="2013-04-16T16:14:00Z"/>
          <w:rPrChange w:id="1421" w:author="John Sullivan" w:date="2013-04-26T12:17:00Z">
            <w:rPr>
              <w:del w:id="1422" w:author="John Sullivan" w:date="2013-04-16T16:14:00Z"/>
              <w:color w:val="1B1B1B"/>
            </w:rPr>
          </w:rPrChange>
        </w:rPr>
      </w:pPr>
    </w:p>
    <w:p w14:paraId="36AE21CA" w14:textId="089754D7" w:rsidR="00F05391" w:rsidRDefault="00F05391">
      <w:pPr>
        <w:rPr>
          <w:del w:id="1423" w:author="John Sullivan" w:date="2013-04-16T16:14:00Z"/>
          <w:rPrChange w:id="1424" w:author="John Sullivan" w:date="2013-04-26T12:17:00Z">
            <w:rPr>
              <w:del w:id="1425" w:author="John Sullivan" w:date="2013-04-16T16:14:00Z"/>
              <w:color w:val="1B1B1B"/>
            </w:rPr>
          </w:rPrChange>
        </w:rPr>
      </w:pPr>
    </w:p>
    <w:p w14:paraId="515323F0" w14:textId="14CD18A3" w:rsidR="00F05391" w:rsidRDefault="00F05391">
      <w:pPr>
        <w:rPr>
          <w:del w:id="1426" w:author="John Sullivan" w:date="2013-04-16T16:14:00Z"/>
          <w:rPrChange w:id="1427" w:author="John Sullivan" w:date="2013-04-26T12:17:00Z">
            <w:rPr>
              <w:del w:id="1428" w:author="John Sullivan" w:date="2013-04-16T16:14:00Z"/>
              <w:color w:val="1B1B1B"/>
            </w:rPr>
          </w:rPrChange>
        </w:rPr>
      </w:pPr>
    </w:p>
    <w:p w14:paraId="7D969B0E" w14:textId="71CF5A36" w:rsidR="00F05391" w:rsidRDefault="00F05391">
      <w:pPr>
        <w:rPr>
          <w:del w:id="1429" w:author="John Sullivan" w:date="2013-04-16T16:14:00Z"/>
          <w:rPrChange w:id="1430" w:author="John Sullivan" w:date="2013-04-26T12:17:00Z">
            <w:rPr>
              <w:del w:id="1431" w:author="John Sullivan" w:date="2013-04-16T16:14:00Z"/>
              <w:color w:val="1B1B1B"/>
            </w:rPr>
          </w:rPrChange>
        </w:rPr>
      </w:pPr>
    </w:p>
    <w:p w14:paraId="15C7655E" w14:textId="77777777" w:rsidR="00F05391" w:rsidRDefault="00F05391">
      <w:pPr>
        <w:rPr>
          <w:del w:id="1432" w:author="John Sullivan" w:date="2013-04-16T16:14:00Z"/>
          <w:rPrChange w:id="1433" w:author="John Sullivan" w:date="2013-04-26T12:17:00Z">
            <w:rPr>
              <w:del w:id="1434" w:author="John Sullivan" w:date="2013-04-16T16:14:00Z"/>
              <w:color w:val="1B1B1B"/>
            </w:rPr>
          </w:rPrChange>
        </w:rPr>
      </w:pPr>
    </w:p>
    <w:p w14:paraId="1D88959A" w14:textId="77777777" w:rsidR="00F05391" w:rsidRDefault="00F05391">
      <w:pPr>
        <w:rPr>
          <w:del w:id="1435" w:author="John Sullivan" w:date="2013-04-16T16:14:00Z"/>
          <w:rPrChange w:id="1436" w:author="John Sullivan" w:date="2013-04-26T12:17:00Z">
            <w:rPr>
              <w:del w:id="1437" w:author="John Sullivan" w:date="2013-04-16T16:14:00Z"/>
              <w:color w:val="1B1B1B"/>
            </w:rPr>
          </w:rPrChange>
        </w:rPr>
      </w:pPr>
    </w:p>
    <w:p w14:paraId="1BDFEF3E" w14:textId="77777777" w:rsidR="00F05391" w:rsidRDefault="00F05391">
      <w:pPr>
        <w:rPr>
          <w:del w:id="1438" w:author="John Sullivan" w:date="2013-04-16T16:14:00Z"/>
          <w:rPrChange w:id="1439" w:author="John Sullivan" w:date="2013-04-26T12:17:00Z">
            <w:rPr>
              <w:del w:id="1440" w:author="John Sullivan" w:date="2013-04-16T16:14:00Z"/>
              <w:color w:val="1B1B1B"/>
            </w:rPr>
          </w:rPrChange>
        </w:rPr>
      </w:pPr>
    </w:p>
    <w:p w14:paraId="78E9DD22" w14:textId="77777777" w:rsidR="00F05391" w:rsidRDefault="00F05391">
      <w:pPr>
        <w:rPr>
          <w:del w:id="1441" w:author="John Sullivan" w:date="2013-04-16T16:14:00Z"/>
          <w:rPrChange w:id="1442" w:author="John Sullivan" w:date="2013-04-26T12:17:00Z">
            <w:rPr>
              <w:del w:id="1443" w:author="John Sullivan" w:date="2013-04-16T16:14:00Z"/>
              <w:color w:val="1B1B1B"/>
            </w:rPr>
          </w:rPrChange>
        </w:rPr>
      </w:pPr>
    </w:p>
    <w:p w14:paraId="3ED569B9" w14:textId="77777777" w:rsidR="00F05391" w:rsidRDefault="00F05391">
      <w:pPr>
        <w:rPr>
          <w:del w:id="1444" w:author="John Sullivan" w:date="2013-04-16T16:14:00Z"/>
          <w:rPrChange w:id="1445" w:author="John Sullivan" w:date="2013-04-26T12:17:00Z">
            <w:rPr>
              <w:del w:id="1446" w:author="John Sullivan" w:date="2013-04-16T16:14:00Z"/>
              <w:color w:val="1B1B1B"/>
              <w:shd w:val="clear" w:color="auto" w:fill="FFFF33"/>
            </w:rPr>
          </w:rPrChange>
        </w:rPr>
      </w:pPr>
    </w:p>
    <w:p w14:paraId="1C45A82A" w14:textId="77777777" w:rsidR="00F05391" w:rsidRPr="009B7CF6" w:rsidRDefault="00F05391">
      <w:pPr>
        <w:rPr>
          <w:del w:id="1447" w:author="John Sullivan" w:date="2013-04-16T16:14:00Z"/>
          <w:rPrChange w:id="1448" w:author="John Sullivan" w:date="2013-04-26T12:17:00Z">
            <w:rPr>
              <w:del w:id="1449" w:author="John Sullivan" w:date="2013-04-16T16:14:00Z"/>
              <w:color w:val="1B1B1B"/>
              <w:shd w:val="clear" w:color="auto" w:fill="FFFF33"/>
            </w:rPr>
          </w:rPrChange>
        </w:rPr>
      </w:pPr>
    </w:p>
    <w:p w14:paraId="2FC6C21F" w14:textId="77777777" w:rsidR="00F05391" w:rsidRDefault="00F05391">
      <w:pPr>
        <w:rPr>
          <w:ins w:id="1450" w:author="John Sullivan" w:date="2013-04-16T16:14:00Z"/>
          <w:color w:val="1B1B1B"/>
          <w:shd w:val="clear" w:color="auto" w:fill="FFFF33"/>
        </w:rPr>
      </w:pPr>
    </w:p>
    <w:p w14:paraId="7711F8CC" w14:textId="77777777" w:rsidR="00F05391" w:rsidRDefault="00F05391">
      <w:pPr>
        <w:rPr>
          <w:ins w:id="1451" w:author="John Sullivan" w:date="2013-04-16T16:14:00Z"/>
          <w:color w:val="1B1B1B"/>
          <w:shd w:val="clear" w:color="auto" w:fill="FFFF33"/>
        </w:rPr>
      </w:pPr>
    </w:p>
    <w:p w14:paraId="0782ACA3" w14:textId="77777777" w:rsidR="00F05391" w:rsidRDefault="00F05391">
      <w:pPr>
        <w:rPr>
          <w:ins w:id="1452" w:author="John Sullivan" w:date="2013-04-16T16:15:00Z"/>
          <w:color w:val="1B1B1B"/>
          <w:shd w:val="clear" w:color="auto" w:fill="FFFF33"/>
        </w:rPr>
      </w:pPr>
    </w:p>
    <w:p w14:paraId="4F786F0A" w14:textId="77777777" w:rsidR="00F05391" w:rsidRDefault="00F05391">
      <w:pPr>
        <w:rPr>
          <w:ins w:id="1453" w:author="John Sullivan" w:date="2013-04-16T16:15:00Z"/>
          <w:color w:val="1B1B1B"/>
          <w:shd w:val="clear" w:color="auto" w:fill="FFFF33"/>
        </w:rPr>
      </w:pPr>
    </w:p>
    <w:p w14:paraId="5A48B7A3" w14:textId="77777777" w:rsidR="00F05391" w:rsidRDefault="00F05391">
      <w:pPr>
        <w:rPr>
          <w:ins w:id="1454" w:author="John Sullivan" w:date="2013-04-16T16:15:00Z"/>
          <w:color w:val="1B1B1B"/>
          <w:shd w:val="clear" w:color="auto" w:fill="FFFF33"/>
        </w:rPr>
      </w:pPr>
    </w:p>
    <w:p w14:paraId="32B9BC5C" w14:textId="77777777" w:rsidR="00F05391" w:rsidRDefault="00F05391">
      <w:pPr>
        <w:rPr>
          <w:ins w:id="1455" w:author="John Sullivan" w:date="2013-04-16T16:15:00Z"/>
          <w:color w:val="1B1B1B"/>
          <w:shd w:val="clear" w:color="auto" w:fill="FFFF33"/>
        </w:rPr>
      </w:pPr>
    </w:p>
    <w:p w14:paraId="1A7BEE97" w14:textId="77777777" w:rsidR="00F05391" w:rsidRDefault="00F05391">
      <w:pPr>
        <w:rPr>
          <w:ins w:id="1456" w:author="John Sullivan" w:date="2013-04-16T16:15:00Z"/>
          <w:color w:val="1B1B1B"/>
          <w:shd w:val="clear" w:color="auto" w:fill="FFFF33"/>
        </w:rPr>
      </w:pPr>
    </w:p>
    <w:p w14:paraId="1F7CD02E" w14:textId="77777777" w:rsidR="00F05391" w:rsidRDefault="00F05391">
      <w:pPr>
        <w:rPr>
          <w:ins w:id="1457" w:author="John Sullivan" w:date="2013-04-16T16:15:00Z"/>
          <w:color w:val="1B1B1B"/>
          <w:shd w:val="clear" w:color="auto" w:fill="FFFF33"/>
        </w:rPr>
      </w:pPr>
    </w:p>
    <w:p w14:paraId="124B2677" w14:textId="77777777" w:rsidR="00F05391" w:rsidRDefault="00F05391">
      <w:pPr>
        <w:rPr>
          <w:ins w:id="1458" w:author="John Sullivan" w:date="2013-04-16T16:14:00Z"/>
          <w:color w:val="1B1B1B"/>
          <w:shd w:val="clear" w:color="auto" w:fill="FFFF33"/>
        </w:rPr>
      </w:pPr>
    </w:p>
    <w:p w14:paraId="6B359065" w14:textId="01245652" w:rsidR="008B5D02" w:rsidRPr="00FA3A2A" w:rsidRDefault="00C82479">
      <w:pPr>
        <w:rPr>
          <w:ins w:id="1459" w:author="John Sullivan" w:date="2013-04-12T14:58:00Z"/>
          <w:color w:val="1B1B1B"/>
          <w:shd w:val="clear" w:color="auto" w:fill="FFFF33"/>
        </w:rPr>
      </w:pPr>
      <w:r w:rsidRPr="00FA3A2A">
        <w:rPr>
          <w:color w:val="1B1B1B"/>
          <w:shd w:val="clear" w:color="auto" w:fill="FFFF33"/>
        </w:rPr>
        <w:t xml:space="preserve">By default </w:t>
      </w:r>
      <w:ins w:id="1460" w:author="John Sullivan" w:date="2013-04-12T14:44:00Z">
        <w:r w:rsidR="008B5D02">
          <w:rPr>
            <w:color w:val="242424"/>
            <w:shd w:val="clear" w:color="auto" w:fill="FFFF33"/>
          </w:rPr>
          <w:t xml:space="preserve">does </w:t>
        </w:r>
      </w:ins>
      <w:r w:rsidRPr="00FA3A2A">
        <w:rPr>
          <w:color w:val="1B1B1B"/>
          <w:shd w:val="clear" w:color="auto" w:fill="FFFF33"/>
        </w:rPr>
        <w:t xml:space="preserve">each department have their </w:t>
      </w:r>
      <w:ins w:id="1461" w:author="John Sullivan" w:date="2013-04-12T14:58:00Z">
        <w:r w:rsidR="00121084">
          <w:rPr>
            <w:color w:val="242424"/>
            <w:shd w:val="clear" w:color="auto" w:fill="FFFF33"/>
          </w:rPr>
          <w:t xml:space="preserve">own </w:t>
        </w:r>
      </w:ins>
      <w:r w:rsidRPr="00FA3A2A">
        <w:rPr>
          <w:color w:val="1B1B1B"/>
          <w:shd w:val="clear" w:color="auto" w:fill="FFFF33"/>
        </w:rPr>
        <w:t>group?</w:t>
      </w:r>
    </w:p>
    <w:p w14:paraId="47C3BC9B" w14:textId="77777777" w:rsidR="00121084" w:rsidRDefault="00121084">
      <w:pPr>
        <w:rPr>
          <w:del w:id="1462" w:author="Author" w:date="2013-04-12T16:41:00Z"/>
          <w:color w:val="242424"/>
          <w:shd w:val="clear" w:color="auto" w:fill="FFFF33"/>
        </w:rPr>
      </w:pPr>
      <w:ins w:id="1463" w:author="John Sullivan" w:date="2013-04-12T14:58:00Z">
        <w:r>
          <w:rPr>
            <w:color w:val="242424"/>
            <w:shd w:val="clear" w:color="auto" w:fill="FFFF33"/>
          </w:rPr>
          <w:t xml:space="preserve">And furthermore, do other associative groups auto-create </w:t>
        </w:r>
      </w:ins>
      <w:ins w:id="1464" w:author="John Sullivan" w:date="2013-04-12T14:59:00Z">
        <w:r>
          <w:rPr>
            <w:color w:val="242424"/>
            <w:shd w:val="clear" w:color="auto" w:fill="FFFF33"/>
          </w:rPr>
          <w:t>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ins>
      <w:ins w:id="1465" w:author="John Sullivan" w:date="2013-04-12T15:00:00Z">
        <w:r>
          <w:rPr>
            <w:color w:val="242424"/>
            <w:shd w:val="clear" w:color="auto" w:fill="FFFF33"/>
          </w:rPr>
          <w:t>)</w:t>
        </w:r>
      </w:ins>
    </w:p>
    <w:p w14:paraId="15EE7D22" w14:textId="15EC936B" w:rsidR="00121084" w:rsidRPr="00FA3A2A" w:rsidRDefault="00C82479" w:rsidP="00121084">
      <w:pPr>
        <w:rPr>
          <w:color w:val="1B1B1B"/>
          <w:shd w:val="clear" w:color="auto" w:fill="FFFF33"/>
        </w:rPr>
      </w:pPr>
      <w:r w:rsidRPr="00FA3A2A">
        <w:rPr>
          <w:color w:val="1B1B1B"/>
          <w:shd w:val="clear" w:color="auto" w:fill="FFFF33"/>
        </w:rPr>
        <w:t>The notion of open group if accept some new admission or close group (as for example a class group)</w:t>
      </w:r>
    </w:p>
    <w:p w14:paraId="26BD1BE5" w14:textId="77777777" w:rsidR="00C82479" w:rsidRPr="009B7CF6" w:rsidRDefault="00C82479">
      <w:pPr>
        <w:pStyle w:val="ListParagraph"/>
        <w:ind w:left="0"/>
        <w:rPr>
          <w:color w:val="1B1B1B"/>
          <w:shd w:val="clear" w:color="auto" w:fill="F3EB00"/>
          <w:rPrChange w:id="1466" w:author="John Sullivan" w:date="2013-04-26T12:17:00Z">
            <w:rPr>
              <w:color w:val="1B1B1B"/>
              <w:shd w:val="clear" w:color="auto" w:fill="F3EB00"/>
            </w:rPr>
          </w:rPrChange>
        </w:rPr>
      </w:pPr>
      <w:r w:rsidRPr="00FA3A2A">
        <w:rPr>
          <w:color w:val="1B1B1B"/>
          <w:shd w:val="clear" w:color="auto" w:fill="F3EB00"/>
        </w:rPr>
        <w:t xml:space="preserve">Collaborative-work groups (work done with other students, such as research work) </w:t>
      </w:r>
      <w:proofErr w:type="gramStart"/>
      <w:r w:rsidRPr="00FA3A2A">
        <w:rPr>
          <w:color w:val="1B1B1B"/>
          <w:shd w:val="clear" w:color="auto" w:fill="F3EB00"/>
        </w:rPr>
        <w:t>is</w:t>
      </w:r>
      <w:proofErr w:type="gramEnd"/>
      <w:r w:rsidRPr="00FA3A2A">
        <w:rPr>
          <w:color w:val="1B1B1B"/>
          <w:shd w:val="clear" w:color="auto" w:fill="F3EB00"/>
        </w:rPr>
        <w:t xml:space="preserve"> now an attribute.</w:t>
      </w:r>
    </w:p>
    <w:p w14:paraId="794346A8" w14:textId="77777777" w:rsidR="00121084" w:rsidRDefault="00121084">
      <w:pPr>
        <w:rPr>
          <w:ins w:id="1467" w:author="John Sullivan" w:date="2013-04-12T14:55:00Z"/>
          <w:color w:val="242424"/>
          <w:shd w:val="clear" w:color="auto" w:fill="F3EB00"/>
        </w:rPr>
      </w:pPr>
    </w:p>
    <w:p w14:paraId="3FE3D671" w14:textId="77777777" w:rsidR="00C82479" w:rsidRPr="00FA3A2A" w:rsidRDefault="00C82479">
      <w:pPr>
        <w:rPr>
          <w:color w:val="242424"/>
        </w:rPr>
      </w:pPr>
      <w:r w:rsidRPr="00FA3A2A">
        <w:rPr>
          <w:color w:val="1B1B1B"/>
          <w:shd w:val="clear" w:color="auto" w:fill="F3EB00"/>
        </w:rPr>
        <w:t>Do we found in the gallery systematically work from member of this group?</w:t>
      </w:r>
    </w:p>
    <w:p w14:paraId="22A67403" w14:textId="77777777" w:rsidR="00C82479" w:rsidRPr="00FA3A2A" w:rsidRDefault="00C82479">
      <w:pPr>
        <w:rPr>
          <w:color w:val="242424"/>
        </w:rPr>
      </w:pPr>
    </w:p>
    <w:p w14:paraId="3B27708F" w14:textId="77777777" w:rsidR="0047529F" w:rsidRPr="0047529F" w:rsidRDefault="0047529F">
      <w:pPr>
        <w:numPr>
          <w:ilvl w:val="0"/>
          <w:numId w:val="5"/>
        </w:numPr>
        <w:ind w:left="720" w:hanging="360"/>
        <w:rPr>
          <w:del w:id="1468" w:author="Mike Botieri" w:date="2013-04-12T15:43:00Z"/>
          <w:color w:val="242424"/>
          <w:rPrChange w:id="1469" w:author="Author" w:date="2013-04-12T16:41:00Z">
            <w:rPr>
              <w:del w:id="1470" w:author="Mike Botieri" w:date="2013-04-12T15:43:00Z"/>
              <w:rFonts w:ascii="Corbel Bold" w:hAnsi="Corbel Bold"/>
              <w:color w:val="303030"/>
            </w:rPr>
          </w:rPrChange>
        </w:rPr>
        <w:pPrChange w:id="1471" w:author="Mike Scott" w:date="2013-04-24T13:11:00Z">
          <w:pPr/>
        </w:pPrChange>
      </w:pPr>
      <w:del w:id="1472" w:author="Mike Botieri" w:date="2013-04-12T15:43:00Z">
        <w:r w:rsidRPr="0047529F">
          <w:rPr>
            <w:color w:val="242424"/>
            <w:rPrChange w:id="1473" w:author="Author" w:date="2013-04-12T16:41:00Z">
              <w:rPr>
                <w:rFonts w:ascii="Corbel Bold" w:hAnsi="Corbel Bold"/>
                <w:color w:val="303030"/>
                <w:u w:val="single"/>
              </w:rPr>
            </w:rPrChange>
          </w:rPr>
          <w:delText>Types of Groups</w:delText>
        </w:r>
      </w:del>
    </w:p>
    <w:p w14:paraId="7315E727" w14:textId="77777777" w:rsidR="0047529F" w:rsidRPr="0047529F" w:rsidRDefault="0047529F">
      <w:pPr>
        <w:numPr>
          <w:ilvl w:val="0"/>
          <w:numId w:val="5"/>
        </w:numPr>
        <w:ind w:left="720" w:hanging="360"/>
        <w:rPr>
          <w:del w:id="1474" w:author="Mike Botieri" w:date="2013-04-12T15:43:00Z"/>
          <w:color w:val="242424"/>
          <w:rPrChange w:id="1475" w:author="Author" w:date="2013-04-12T16:41:00Z">
            <w:rPr>
              <w:del w:id="1476" w:author="Mike Botieri" w:date="2013-04-12T15:43:00Z"/>
              <w:rFonts w:ascii="Corbel" w:hAnsi="Corbel"/>
              <w:color w:val="303030"/>
            </w:rPr>
          </w:rPrChange>
        </w:rPr>
        <w:pPrChange w:id="1477" w:author="Mike Scott" w:date="2013-04-24T13:11:00Z">
          <w:pPr/>
        </w:pPrChange>
      </w:pPr>
    </w:p>
    <w:p w14:paraId="2A51AEC4" w14:textId="77777777" w:rsidR="0047529F" w:rsidRPr="0047529F" w:rsidRDefault="0047529F">
      <w:pPr>
        <w:pStyle w:val="ListParagraph"/>
        <w:numPr>
          <w:ilvl w:val="0"/>
          <w:numId w:val="5"/>
        </w:numPr>
        <w:tabs>
          <w:tab w:val="num" w:pos="720"/>
        </w:tabs>
        <w:ind w:hanging="360"/>
        <w:rPr>
          <w:del w:id="1478" w:author="Mike Botieri" w:date="2013-04-12T15:43:00Z"/>
          <w:color w:val="242424"/>
          <w:rPrChange w:id="1479" w:author="Author" w:date="2013-04-12T16:41:00Z">
            <w:rPr>
              <w:del w:id="1480" w:author="Mike Botieri" w:date="2013-04-12T15:43:00Z"/>
              <w:rFonts w:ascii="Corbel" w:hAnsi="Corbel"/>
              <w:color w:val="303030"/>
            </w:rPr>
          </w:rPrChange>
        </w:rPr>
        <w:pPrChange w:id="1481" w:author="Mike Scott" w:date="2013-04-24T13:11:00Z">
          <w:pPr>
            <w:pStyle w:val="ListParagraph"/>
            <w:numPr>
              <w:numId w:val="3"/>
            </w:numPr>
            <w:tabs>
              <w:tab w:val="num" w:pos="360"/>
              <w:tab w:val="num" w:pos="720"/>
            </w:tabs>
            <w:ind w:left="360" w:hanging="360"/>
          </w:pPr>
        </w:pPrChange>
      </w:pPr>
      <w:del w:id="1482" w:author="Mike Botieri" w:date="2013-04-12T15:43:00Z">
        <w:r w:rsidRPr="0047529F">
          <w:rPr>
            <w:color w:val="242424"/>
            <w:rPrChange w:id="1483" w:author="Author" w:date="2013-04-12T16:41:00Z">
              <w:rPr>
                <w:rFonts w:ascii="Corbel" w:hAnsi="Corbel"/>
                <w:color w:val="303030"/>
                <w:u w:val="single"/>
              </w:rPr>
            </w:rPrChange>
          </w:rPr>
          <w:delText>Department groups (NMD, CMJ, ENG)</w:delText>
        </w:r>
      </w:del>
    </w:p>
    <w:p w14:paraId="1AAA68C0" w14:textId="77777777" w:rsidR="0047529F" w:rsidRPr="0047529F" w:rsidRDefault="0047529F">
      <w:pPr>
        <w:pStyle w:val="ListParagraph"/>
        <w:numPr>
          <w:ilvl w:val="0"/>
          <w:numId w:val="5"/>
        </w:numPr>
        <w:tabs>
          <w:tab w:val="num" w:pos="720"/>
        </w:tabs>
        <w:ind w:hanging="360"/>
        <w:rPr>
          <w:del w:id="1484" w:author="Mike Botieri" w:date="2013-04-12T15:43:00Z"/>
          <w:color w:val="242424"/>
          <w:rPrChange w:id="1485" w:author="Author" w:date="2013-04-12T16:41:00Z">
            <w:rPr>
              <w:del w:id="1486" w:author="Mike Botieri" w:date="2013-04-12T15:43:00Z"/>
              <w:rFonts w:ascii="Corbel" w:hAnsi="Corbel"/>
              <w:color w:val="303030"/>
            </w:rPr>
          </w:rPrChange>
        </w:rPr>
        <w:pPrChange w:id="1487" w:author="Mike Scott" w:date="2013-04-24T13:11:00Z">
          <w:pPr>
            <w:pStyle w:val="ListParagraph"/>
            <w:numPr>
              <w:numId w:val="3"/>
            </w:numPr>
            <w:tabs>
              <w:tab w:val="num" w:pos="360"/>
              <w:tab w:val="num" w:pos="720"/>
            </w:tabs>
            <w:ind w:left="360" w:hanging="360"/>
          </w:pPr>
        </w:pPrChange>
      </w:pPr>
      <w:del w:id="1488" w:author="Mike Botieri" w:date="2013-04-12T15:43:00Z">
        <w:r w:rsidRPr="0047529F">
          <w:rPr>
            <w:color w:val="242424"/>
            <w:rPrChange w:id="1489" w:author="Author" w:date="2013-04-12T16:41:00Z">
              <w:rPr>
                <w:rFonts w:ascii="Corbel" w:hAnsi="Corbel"/>
                <w:color w:val="303030"/>
                <w:u w:val="single"/>
              </w:rPr>
            </w:rPrChange>
          </w:rPr>
          <w:delText xml:space="preserve">College groups (college of liberal arts and </w:delText>
        </w:r>
        <w:r w:rsidR="00CA6843">
          <w:rPr>
            <w:color w:val="242424"/>
          </w:rPr>
          <w:delText>sciences</w:delText>
        </w:r>
      </w:del>
      <w:del w:id="1490" w:author="Author" w:date="2013-04-12T16:41:00Z">
        <w:r w:rsidR="00C82479">
          <w:rPr>
            <w:rFonts w:ascii="Corbel" w:hAnsi="Corbel"/>
            <w:color w:val="303030"/>
          </w:rPr>
          <w:delText>sci</w:delText>
        </w:r>
        <w:r w:rsidR="002A47E3">
          <w:rPr>
            <w:noProof/>
            <w:rPrChange w:id="1491">
              <w:rPr>
                <w:noProof/>
                <w:color w:val="000BFF"/>
                <w:u w:val="single"/>
              </w:rPr>
            </w:rPrChange>
          </w:rPr>
          <w:drawing>
            <wp:anchor distT="152400" distB="152400" distL="152400" distR="152400" simplePos="0" relativeHeight="251733504" behindDoc="0" locked="0" layoutInCell="1" allowOverlap="1" wp14:anchorId="287FD47C" wp14:editId="4B0755D0">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r w:rsidR="00C82479">
          <w:rPr>
            <w:rFonts w:ascii="Corbel" w:hAnsi="Corbel"/>
            <w:color w:val="303030"/>
          </w:rPr>
          <w:delText>ences</w:delText>
        </w:r>
      </w:del>
      <w:del w:id="1492" w:author="Mike Botieri" w:date="2013-04-12T15:43:00Z">
        <w:r w:rsidRPr="0047529F">
          <w:rPr>
            <w:color w:val="242424"/>
            <w:rPrChange w:id="1493" w:author="Author" w:date="2013-04-12T16:41:00Z">
              <w:rPr>
                <w:rFonts w:ascii="Corbel" w:hAnsi="Corbel"/>
                <w:color w:val="303030"/>
                <w:u w:val="single"/>
              </w:rPr>
            </w:rPrChange>
          </w:rPr>
          <w:delText>, etc)</w:delText>
        </w:r>
      </w:del>
    </w:p>
    <w:p w14:paraId="16815589" w14:textId="77777777" w:rsidR="0047529F" w:rsidRPr="0047529F" w:rsidRDefault="0047529F">
      <w:pPr>
        <w:pStyle w:val="ListParagraph"/>
        <w:numPr>
          <w:ilvl w:val="0"/>
          <w:numId w:val="5"/>
        </w:numPr>
        <w:tabs>
          <w:tab w:val="num" w:pos="720"/>
        </w:tabs>
        <w:ind w:hanging="360"/>
        <w:rPr>
          <w:del w:id="1494" w:author="Mike Botieri" w:date="2013-04-12T15:43:00Z"/>
          <w:color w:val="242424"/>
          <w:rPrChange w:id="1495" w:author="Author" w:date="2013-04-12T16:41:00Z">
            <w:rPr>
              <w:del w:id="1496" w:author="Mike Botieri" w:date="2013-04-12T15:43:00Z"/>
              <w:rFonts w:ascii="Corbel" w:hAnsi="Corbel"/>
              <w:color w:val="303030"/>
            </w:rPr>
          </w:rPrChange>
        </w:rPr>
        <w:pPrChange w:id="1497" w:author="Mike Scott" w:date="2013-04-24T13:11:00Z">
          <w:pPr>
            <w:pStyle w:val="ListParagraph"/>
            <w:numPr>
              <w:numId w:val="3"/>
            </w:numPr>
            <w:tabs>
              <w:tab w:val="num" w:pos="360"/>
              <w:tab w:val="num" w:pos="720"/>
            </w:tabs>
            <w:ind w:left="360" w:hanging="360"/>
          </w:pPr>
        </w:pPrChange>
      </w:pPr>
      <w:del w:id="1498" w:author="Mike Botieri" w:date="2013-04-12T15:43:00Z">
        <w:r w:rsidRPr="0047529F">
          <w:rPr>
            <w:color w:val="242424"/>
            <w:rPrChange w:id="1499" w:author="Author" w:date="2013-04-12T16:41:00Z">
              <w:rPr>
                <w:rFonts w:ascii="Corbel" w:hAnsi="Corbel"/>
                <w:color w:val="303030"/>
                <w:u w:val="single"/>
              </w:rPr>
            </w:rPrChange>
          </w:rPr>
          <w:delText>Class groups (NMD 102, CMJ 236)</w:delText>
        </w:r>
      </w:del>
    </w:p>
    <w:p w14:paraId="7ABB1CB1" w14:textId="77777777" w:rsidR="0047529F" w:rsidRPr="0047529F" w:rsidRDefault="0047529F">
      <w:pPr>
        <w:pStyle w:val="ListParagraph"/>
        <w:numPr>
          <w:ilvl w:val="0"/>
          <w:numId w:val="5"/>
        </w:numPr>
        <w:tabs>
          <w:tab w:val="num" w:pos="720"/>
        </w:tabs>
        <w:ind w:hanging="360"/>
        <w:rPr>
          <w:del w:id="1500" w:author="Mike Botieri" w:date="2013-04-12T15:43:00Z"/>
          <w:color w:val="242424"/>
          <w:rPrChange w:id="1501" w:author="Author" w:date="2013-04-12T16:41:00Z">
            <w:rPr>
              <w:del w:id="1502" w:author="Mike Botieri" w:date="2013-04-12T15:43:00Z"/>
              <w:rFonts w:ascii="Corbel" w:hAnsi="Corbel"/>
              <w:color w:val="303030"/>
            </w:rPr>
          </w:rPrChange>
        </w:rPr>
        <w:pPrChange w:id="1503" w:author="Mike Scott" w:date="2013-04-24T13:11:00Z">
          <w:pPr>
            <w:pStyle w:val="ListParagraph"/>
            <w:numPr>
              <w:numId w:val="3"/>
            </w:numPr>
            <w:tabs>
              <w:tab w:val="num" w:pos="360"/>
              <w:tab w:val="num" w:pos="720"/>
            </w:tabs>
            <w:ind w:left="360" w:hanging="360"/>
          </w:pPr>
        </w:pPrChange>
      </w:pPr>
      <w:del w:id="1504" w:author="Mike Botieri" w:date="2013-04-12T15:43:00Z">
        <w:r w:rsidRPr="0047529F">
          <w:rPr>
            <w:color w:val="242424"/>
            <w:rPrChange w:id="1505" w:author="Author" w:date="2013-04-12T16:41:00Z">
              <w:rPr>
                <w:rFonts w:ascii="Corbel" w:hAnsi="Corbel"/>
                <w:color w:val="303030"/>
                <w:u w:val="single"/>
              </w:rPr>
            </w:rPrChange>
          </w:rPr>
          <w:delText>Interest groups (photography, programming, robotics, etc)</w:delText>
        </w:r>
      </w:del>
    </w:p>
    <w:p w14:paraId="7748ADC8" w14:textId="77777777" w:rsidR="0047529F" w:rsidRPr="0047529F" w:rsidRDefault="0047529F">
      <w:pPr>
        <w:pStyle w:val="ListParagraph"/>
        <w:numPr>
          <w:ilvl w:val="0"/>
          <w:numId w:val="5"/>
        </w:numPr>
        <w:tabs>
          <w:tab w:val="num" w:pos="720"/>
        </w:tabs>
        <w:ind w:hanging="360"/>
        <w:rPr>
          <w:del w:id="1506" w:author="Mike Botieri" w:date="2013-04-12T15:43:00Z"/>
          <w:color w:val="242424"/>
          <w:rPrChange w:id="1507" w:author="Author" w:date="2013-04-12T16:41:00Z">
            <w:rPr>
              <w:del w:id="1508" w:author="Mike Botieri" w:date="2013-04-12T15:43:00Z"/>
              <w:rFonts w:ascii="Corbel" w:hAnsi="Corbel"/>
              <w:color w:val="303030"/>
            </w:rPr>
          </w:rPrChange>
        </w:rPr>
        <w:pPrChange w:id="1509" w:author="Mike Scott" w:date="2013-04-24T13:11:00Z">
          <w:pPr>
            <w:pStyle w:val="ListParagraph"/>
            <w:numPr>
              <w:numId w:val="3"/>
            </w:numPr>
            <w:tabs>
              <w:tab w:val="num" w:pos="360"/>
              <w:tab w:val="num" w:pos="720"/>
            </w:tabs>
            <w:ind w:left="360" w:hanging="360"/>
          </w:pPr>
        </w:pPrChange>
      </w:pPr>
      <w:del w:id="1510" w:author="Mike Botieri" w:date="2013-04-12T15:43:00Z">
        <w:r w:rsidRPr="0047529F">
          <w:rPr>
            <w:color w:val="242424"/>
            <w:rPrChange w:id="1511" w:author="Author" w:date="2013-04-12T16:41:00Z">
              <w:rPr>
                <w:rFonts w:ascii="Corbel" w:hAnsi="Corbel"/>
                <w:color w:val="303030"/>
                <w:u w:val="single"/>
              </w:rPr>
            </w:rPrChange>
          </w:rPr>
          <w:delText>Club groups (photo club, etc)</w:delText>
        </w:r>
      </w:del>
    </w:p>
    <w:p w14:paraId="3A3FB8AF" w14:textId="77777777" w:rsidR="0047529F" w:rsidRPr="0047529F" w:rsidRDefault="0047529F">
      <w:pPr>
        <w:pStyle w:val="ListParagraph"/>
        <w:numPr>
          <w:ilvl w:val="0"/>
          <w:numId w:val="5"/>
        </w:numPr>
        <w:tabs>
          <w:tab w:val="num" w:pos="720"/>
        </w:tabs>
        <w:ind w:hanging="360"/>
        <w:rPr>
          <w:del w:id="1512" w:author="Mike Botieri" w:date="2013-04-12T15:43:00Z"/>
          <w:color w:val="242424"/>
          <w:rPrChange w:id="1513" w:author="Author" w:date="2013-04-12T16:41:00Z">
            <w:rPr>
              <w:del w:id="1514" w:author="Mike Botieri" w:date="2013-04-12T15:43:00Z"/>
              <w:rFonts w:ascii="Corbel" w:hAnsi="Corbel"/>
              <w:color w:val="303030"/>
            </w:rPr>
          </w:rPrChange>
        </w:rPr>
        <w:pPrChange w:id="1515" w:author="Mike Scott" w:date="2013-04-24T13:11:00Z">
          <w:pPr>
            <w:pStyle w:val="ListParagraph"/>
            <w:numPr>
              <w:numId w:val="3"/>
            </w:numPr>
            <w:tabs>
              <w:tab w:val="num" w:pos="360"/>
              <w:tab w:val="num" w:pos="720"/>
            </w:tabs>
            <w:ind w:left="360" w:hanging="360"/>
          </w:pPr>
        </w:pPrChange>
      </w:pPr>
      <w:del w:id="1516" w:author="Mike Botieri" w:date="2013-04-12T15:43:00Z">
        <w:r w:rsidRPr="0047529F">
          <w:rPr>
            <w:color w:val="242424"/>
            <w:rPrChange w:id="1517" w:author="Author" w:date="2013-04-12T16:41:00Z">
              <w:rPr>
                <w:rFonts w:ascii="Corbel" w:hAnsi="Corbel"/>
                <w:color w:val="303030"/>
                <w:u w:val="single"/>
              </w:rPr>
            </w:rPrChange>
          </w:rPr>
          <w:delText>Personal groups (friend groups, feedback groups, etc)</w:delText>
        </w:r>
      </w:del>
    </w:p>
    <w:p w14:paraId="399CE21F" w14:textId="77777777" w:rsidR="0047529F" w:rsidRPr="0047529F" w:rsidRDefault="0047529F">
      <w:pPr>
        <w:pStyle w:val="ListParagraph"/>
        <w:numPr>
          <w:ilvl w:val="0"/>
          <w:numId w:val="5"/>
        </w:numPr>
        <w:tabs>
          <w:tab w:val="num" w:pos="720"/>
        </w:tabs>
        <w:ind w:hanging="360"/>
        <w:rPr>
          <w:del w:id="1518" w:author="Mike Botieri" w:date="2013-04-12T15:43:00Z"/>
          <w:color w:val="242424"/>
          <w:rPrChange w:id="1519" w:author="Author" w:date="2013-04-12T16:41:00Z">
            <w:rPr>
              <w:del w:id="1520" w:author="Mike Botieri" w:date="2013-04-12T15:43:00Z"/>
              <w:rFonts w:ascii="Corbel" w:hAnsi="Corbel"/>
              <w:color w:val="303030"/>
            </w:rPr>
          </w:rPrChange>
        </w:rPr>
        <w:pPrChange w:id="1521" w:author="Mike Scott" w:date="2013-04-24T13:11:00Z">
          <w:pPr>
            <w:pStyle w:val="ListParagraph"/>
            <w:numPr>
              <w:numId w:val="3"/>
            </w:numPr>
            <w:tabs>
              <w:tab w:val="num" w:pos="360"/>
              <w:tab w:val="num" w:pos="720"/>
            </w:tabs>
            <w:ind w:left="360" w:hanging="360"/>
          </w:pPr>
        </w:pPrChange>
      </w:pPr>
      <w:del w:id="1522" w:author="Mike Botieri" w:date="2013-04-12T15:43:00Z">
        <w:r w:rsidRPr="0047529F">
          <w:rPr>
            <w:color w:val="242424"/>
            <w:rPrChange w:id="1523" w:author="Author" w:date="2013-04-12T16:41:00Z">
              <w:rPr>
                <w:rFonts w:ascii="Corbel" w:hAnsi="Corbel"/>
                <w:color w:val="303030"/>
                <w:u w:val="single"/>
              </w:rPr>
            </w:rPrChange>
          </w:rPr>
          <w:delText>Job groups (ASAP, etc)</w:delText>
        </w:r>
      </w:del>
    </w:p>
    <w:p w14:paraId="529BA337" w14:textId="77777777" w:rsidR="0047529F" w:rsidRPr="0047529F" w:rsidRDefault="0047529F">
      <w:pPr>
        <w:pStyle w:val="ListParagraph"/>
        <w:numPr>
          <w:ilvl w:val="0"/>
          <w:numId w:val="5"/>
        </w:numPr>
        <w:tabs>
          <w:tab w:val="num" w:pos="720"/>
        </w:tabs>
        <w:ind w:hanging="360"/>
        <w:rPr>
          <w:del w:id="1524" w:author="Mike Botieri" w:date="2013-04-12T15:43:00Z"/>
          <w:color w:val="242424"/>
          <w:rPrChange w:id="1525" w:author="Author" w:date="2013-04-12T16:41:00Z">
            <w:rPr>
              <w:del w:id="1526" w:author="Mike Botieri" w:date="2013-04-12T15:43:00Z"/>
              <w:rFonts w:ascii="Corbel" w:hAnsi="Corbel"/>
              <w:color w:val="303030"/>
            </w:rPr>
          </w:rPrChange>
        </w:rPr>
        <w:pPrChange w:id="1527" w:author="Mike Scott" w:date="2013-04-24T13:11:00Z">
          <w:pPr>
            <w:pStyle w:val="ListParagraph"/>
            <w:numPr>
              <w:numId w:val="3"/>
            </w:numPr>
            <w:tabs>
              <w:tab w:val="num" w:pos="360"/>
              <w:tab w:val="num" w:pos="720"/>
            </w:tabs>
            <w:ind w:left="360" w:hanging="360"/>
          </w:pPr>
        </w:pPrChange>
      </w:pPr>
      <w:del w:id="1528" w:author="Mike Botieri" w:date="2013-04-12T15:43:00Z">
        <w:r w:rsidRPr="0047529F">
          <w:rPr>
            <w:color w:val="242424"/>
            <w:rPrChange w:id="1529" w:author="Author" w:date="2013-04-12T16:41:00Z">
              <w:rPr>
                <w:rFonts w:ascii="Corbel" w:hAnsi="Corbel"/>
                <w:color w:val="303030"/>
                <w:u w:val="single"/>
              </w:rPr>
            </w:rPrChange>
          </w:rPr>
          <w:delText>Major groups (Molecular bio major, journalism major, engineering major)</w:delText>
        </w:r>
      </w:del>
    </w:p>
    <w:p w14:paraId="37D15AA9" w14:textId="77777777" w:rsidR="0047529F" w:rsidRPr="0047529F" w:rsidRDefault="0047529F">
      <w:pPr>
        <w:pStyle w:val="ListParagraph"/>
        <w:numPr>
          <w:ilvl w:val="0"/>
          <w:numId w:val="5"/>
        </w:numPr>
        <w:tabs>
          <w:tab w:val="num" w:pos="720"/>
        </w:tabs>
        <w:ind w:hanging="360"/>
        <w:rPr>
          <w:del w:id="1530" w:author="Mike Botieri" w:date="2013-04-12T15:43:00Z"/>
          <w:color w:val="242424"/>
          <w:rPrChange w:id="1531" w:author="Author" w:date="2013-04-12T16:41:00Z">
            <w:rPr>
              <w:del w:id="1532" w:author="Mike Botieri" w:date="2013-04-12T15:43:00Z"/>
              <w:rFonts w:ascii="Corbel" w:hAnsi="Corbel"/>
              <w:color w:val="303030"/>
            </w:rPr>
          </w:rPrChange>
        </w:rPr>
        <w:pPrChange w:id="1533" w:author="Mike Scott" w:date="2013-04-24T13:11:00Z">
          <w:pPr>
            <w:pStyle w:val="ListParagraph"/>
            <w:numPr>
              <w:numId w:val="3"/>
            </w:numPr>
            <w:tabs>
              <w:tab w:val="num" w:pos="360"/>
              <w:tab w:val="num" w:pos="720"/>
            </w:tabs>
            <w:ind w:left="360" w:hanging="360"/>
          </w:pPr>
        </w:pPrChange>
      </w:pPr>
      <w:del w:id="1534" w:author="Mike Botieri" w:date="2013-04-12T15:43:00Z">
        <w:r w:rsidRPr="0047529F">
          <w:rPr>
            <w:color w:val="242424"/>
            <w:rPrChange w:id="1535" w:author="Author" w:date="2013-04-12T16:41:00Z">
              <w:rPr>
                <w:rFonts w:ascii="Corbel" w:hAnsi="Corbel"/>
                <w:color w:val="303030"/>
                <w:u w:val="single"/>
              </w:rPr>
            </w:rPrChange>
          </w:rPr>
          <w:delText>Collaborative-work groups (work done with other students, such as research work)</w:delText>
        </w:r>
      </w:del>
    </w:p>
    <w:p w14:paraId="39974688" w14:textId="758FCB86" w:rsidR="00C82479" w:rsidRPr="00FA3A2A" w:rsidRDefault="0047529F" w:rsidP="009B7CF6">
      <w:pPr>
        <w:pStyle w:val="ListParagraph"/>
        <w:numPr>
          <w:ilvl w:val="0"/>
          <w:numId w:val="5"/>
        </w:numPr>
        <w:tabs>
          <w:tab w:val="num" w:pos="720"/>
        </w:tabs>
        <w:ind w:hanging="360"/>
        <w:rPr>
          <w:ins w:id="1536" w:author="Mike Botieri" w:date="2013-04-11T14:55:00Z"/>
          <w:color w:val="242424"/>
        </w:rPr>
        <w:pPrChange w:id="1537" w:author="John Sullivan" w:date="2013-04-26T12:17:00Z">
          <w:pPr>
            <w:pStyle w:val="ListParagraph"/>
            <w:numPr>
              <w:numId w:val="5"/>
            </w:numPr>
            <w:tabs>
              <w:tab w:val="num" w:pos="720"/>
            </w:tabs>
          </w:pPr>
        </w:pPrChange>
      </w:pPr>
      <w:del w:id="1538" w:author="Mike Botieri" w:date="2013-04-12T15:43:00Z">
        <w:r w:rsidRPr="0047529F">
          <w:rPr>
            <w:color w:val="242424"/>
            <w:rPrChange w:id="1539" w:author="Author" w:date="2013-04-12T16:41:00Z">
              <w:rPr>
                <w:rFonts w:ascii="Corbel" w:hAnsi="Corbel"/>
                <w:color w:val="303030"/>
                <w:u w:val="single"/>
              </w:rPr>
            </w:rPrChange>
          </w:rPr>
          <w:delText>Clubs</w:delText>
        </w:r>
      </w:del>
    </w:p>
    <w:p w14:paraId="7B798F18" w14:textId="77777777" w:rsidR="00C82479" w:rsidRPr="00FA3A2A" w:rsidRDefault="00C82479">
      <w:pPr>
        <w:pStyle w:val="ListParagraph"/>
        <w:ind w:left="0"/>
        <w:rPr>
          <w:ins w:id="1540" w:author="Mike Botieri" w:date="2013-04-11T14:55:00Z"/>
          <w:color w:val="242424"/>
        </w:rPr>
      </w:pPr>
    </w:p>
    <w:p w14:paraId="017374B3" w14:textId="77777777" w:rsidR="00C82479" w:rsidRPr="00FA3A2A" w:rsidRDefault="00C82479" w:rsidP="00FA3A2A">
      <w:pPr>
        <w:pStyle w:val="ListParagraph"/>
        <w:ind w:left="0"/>
        <w:jc w:val="both"/>
        <w:rPr>
          <w:ins w:id="1541" w:author="Mike Botieri" w:date="2013-04-11T14:55:00Z"/>
          <w:color w:val="242424"/>
          <w:u w:val="single"/>
        </w:rPr>
      </w:pPr>
      <w:ins w:id="1542" w:author="Mike Botieri" w:date="2013-04-11T14:55:00Z">
        <w:r w:rsidRPr="00FA3A2A">
          <w:rPr>
            <w:color w:val="242424"/>
            <w:u w:val="single"/>
          </w:rPr>
          <w:t>College</w:t>
        </w:r>
      </w:ins>
    </w:p>
    <w:p w14:paraId="45509692" w14:textId="77777777" w:rsidR="00C82479" w:rsidRPr="009B7CF6" w:rsidRDefault="00C82479" w:rsidP="009B7CF6">
      <w:pPr>
        <w:pStyle w:val="ListParagraph"/>
        <w:numPr>
          <w:ilvl w:val="1"/>
          <w:numId w:val="8"/>
        </w:numPr>
        <w:tabs>
          <w:tab w:val="num" w:pos="540"/>
        </w:tabs>
        <w:ind w:left="540" w:hanging="180"/>
        <w:jc w:val="both"/>
        <w:rPr>
          <w:ins w:id="1543" w:author="Mike Botieri" w:date="2013-04-11T14:55:00Z"/>
          <w:color w:val="242424"/>
          <w:position w:val="-2"/>
          <w:rPrChange w:id="1544" w:author="John Sullivan" w:date="2013-04-26T12:17:00Z">
            <w:rPr>
              <w:ins w:id="1545" w:author="Mike Botieri" w:date="2013-04-11T14:55:00Z"/>
              <w:color w:val="242424"/>
              <w:position w:val="-2"/>
            </w:rPr>
          </w:rPrChange>
        </w:rPr>
      </w:pPr>
      <w:ins w:id="1546" w:author="Mike Botieri" w:date="2013-04-11T14:55:00Z">
        <w:r w:rsidRPr="009B7CF6">
          <w:rPr>
            <w:color w:val="242424"/>
            <w:rPrChange w:id="1547" w:author="John Sullivan" w:date="2013-04-26T12:17:00Z">
              <w:rPr>
                <w:color w:val="242424"/>
              </w:rPr>
            </w:rPrChange>
          </w:rPr>
          <w:t>This group consists of individuals all within the same college.</w:t>
        </w:r>
      </w:ins>
    </w:p>
    <w:p w14:paraId="3FAD4AF0" w14:textId="77777777" w:rsidR="00C82479" w:rsidRPr="009B7CF6" w:rsidRDefault="00C82479" w:rsidP="009B7CF6">
      <w:pPr>
        <w:pStyle w:val="ListParagraph"/>
        <w:numPr>
          <w:ilvl w:val="1"/>
          <w:numId w:val="8"/>
        </w:numPr>
        <w:tabs>
          <w:tab w:val="num" w:pos="540"/>
        </w:tabs>
        <w:ind w:left="540" w:hanging="180"/>
        <w:jc w:val="both"/>
        <w:rPr>
          <w:ins w:id="1548" w:author="Mike Botieri" w:date="2013-04-11T14:55:00Z"/>
          <w:color w:val="242424"/>
          <w:position w:val="-2"/>
          <w:rPrChange w:id="1549" w:author="John Sullivan" w:date="2013-04-26T12:17:00Z">
            <w:rPr>
              <w:ins w:id="1550" w:author="Mike Botieri" w:date="2013-04-11T14:55:00Z"/>
              <w:color w:val="242424"/>
              <w:position w:val="-2"/>
            </w:rPr>
          </w:rPrChange>
        </w:rPr>
      </w:pPr>
      <w:ins w:id="1551" w:author="Mike Botieri" w:date="2013-04-11T14:55:00Z">
        <w:r w:rsidRPr="009B7CF6">
          <w:rPr>
            <w:color w:val="242424"/>
            <w:rPrChange w:id="1552" w:author="John Sullivan" w:date="2013-04-26T12:17:00Z">
              <w:rPr>
                <w:color w:val="242424"/>
              </w:rPr>
            </w:rPrChange>
          </w:rPr>
          <w:t>Any member of the college will be able to participate in this group.</w:t>
        </w:r>
      </w:ins>
    </w:p>
    <w:p w14:paraId="7620ADB4" w14:textId="77777777" w:rsidR="00C82479" w:rsidRPr="009B7CF6" w:rsidRDefault="00C82479" w:rsidP="009B7CF6">
      <w:pPr>
        <w:pStyle w:val="ListParagraph"/>
        <w:numPr>
          <w:ilvl w:val="1"/>
          <w:numId w:val="8"/>
        </w:numPr>
        <w:tabs>
          <w:tab w:val="num" w:pos="540"/>
        </w:tabs>
        <w:ind w:left="540" w:hanging="180"/>
        <w:jc w:val="both"/>
        <w:rPr>
          <w:ins w:id="1553" w:author="Mike Botieri" w:date="2013-04-11T14:55:00Z"/>
          <w:color w:val="242424"/>
          <w:position w:val="-2"/>
          <w:rPrChange w:id="1554" w:author="John Sullivan" w:date="2013-04-26T12:17:00Z">
            <w:rPr>
              <w:ins w:id="1555" w:author="Mike Botieri" w:date="2013-04-11T14:55:00Z"/>
              <w:color w:val="242424"/>
              <w:position w:val="-2"/>
            </w:rPr>
          </w:rPrChange>
        </w:rPr>
      </w:pPr>
      <w:ins w:id="1556" w:author="Mike Botieri" w:date="2013-04-11T14:55:00Z">
        <w:r w:rsidRPr="009B7CF6">
          <w:rPr>
            <w:color w:val="242424"/>
            <w:rPrChange w:id="1557" w:author="John Sullivan" w:date="2013-04-26T12:17:00Z">
              <w:rPr>
                <w:color w:val="242424"/>
              </w:rPr>
            </w:rPrChange>
          </w:rPr>
          <w:t>It functions as a basic grouping for the system.</w:t>
        </w:r>
      </w:ins>
    </w:p>
    <w:p w14:paraId="5EB4CE65" w14:textId="77777777" w:rsidR="00C82479" w:rsidRPr="009B7CF6" w:rsidRDefault="00C82479" w:rsidP="009B7CF6">
      <w:pPr>
        <w:pStyle w:val="ListParagraph"/>
        <w:numPr>
          <w:ilvl w:val="1"/>
          <w:numId w:val="8"/>
        </w:numPr>
        <w:tabs>
          <w:tab w:val="num" w:pos="540"/>
        </w:tabs>
        <w:ind w:left="540" w:hanging="180"/>
        <w:jc w:val="both"/>
        <w:rPr>
          <w:ins w:id="1558" w:author="Mike Botieri" w:date="2013-04-11T14:55:00Z"/>
          <w:color w:val="242424"/>
          <w:position w:val="-2"/>
          <w:rPrChange w:id="1559" w:author="John Sullivan" w:date="2013-04-26T12:17:00Z">
            <w:rPr>
              <w:ins w:id="1560" w:author="Mike Botieri" w:date="2013-04-11T14:55:00Z"/>
              <w:color w:val="242424"/>
              <w:position w:val="-2"/>
            </w:rPr>
          </w:rPrChange>
        </w:rPr>
      </w:pPr>
      <w:ins w:id="1561" w:author="Mike Botieri" w:date="2013-04-11T14:55:00Z">
        <w:r w:rsidRPr="009B7CF6">
          <w:rPr>
            <w:color w:val="242424"/>
            <w:rPrChange w:id="1562" w:author="John Sullivan" w:date="2013-04-26T12:17:00Z">
              <w:rPr>
                <w:color w:val="242424"/>
              </w:rPr>
            </w:rPrChange>
          </w:rPr>
          <w:t>This group does not separate individuals based in the department or major to which they belong.</w:t>
        </w:r>
      </w:ins>
    </w:p>
    <w:p w14:paraId="595EEA35" w14:textId="77777777" w:rsidR="00C82479" w:rsidRPr="009B7CF6" w:rsidRDefault="00C82479" w:rsidP="00FA3A2A">
      <w:pPr>
        <w:pStyle w:val="ListParagraph"/>
        <w:ind w:left="0"/>
        <w:jc w:val="both"/>
        <w:rPr>
          <w:ins w:id="1563" w:author="Mike Botieri" w:date="2013-04-11T14:55:00Z"/>
          <w:color w:val="242424"/>
          <w:u w:val="single"/>
          <w:rPrChange w:id="1564" w:author="John Sullivan" w:date="2013-04-26T12:17:00Z">
            <w:rPr>
              <w:ins w:id="1565" w:author="Mike Botieri" w:date="2013-04-11T14:55:00Z"/>
              <w:color w:val="242424"/>
              <w:u w:val="single"/>
            </w:rPr>
          </w:rPrChange>
        </w:rPr>
      </w:pPr>
      <w:ins w:id="1566" w:author="Mike Botieri" w:date="2013-04-11T14:55:00Z">
        <w:r w:rsidRPr="009B7CF6">
          <w:rPr>
            <w:color w:val="242424"/>
            <w:u w:val="single"/>
            <w:rPrChange w:id="1567" w:author="John Sullivan" w:date="2013-04-26T12:17:00Z">
              <w:rPr>
                <w:color w:val="242424"/>
                <w:u w:val="single"/>
              </w:rPr>
            </w:rPrChange>
          </w:rPr>
          <w:t>Department</w:t>
        </w:r>
      </w:ins>
    </w:p>
    <w:p w14:paraId="294BD436" w14:textId="77777777" w:rsidR="00C82479" w:rsidRPr="009B7CF6" w:rsidRDefault="00C82479" w:rsidP="009B7CF6">
      <w:pPr>
        <w:pStyle w:val="ListParagraph"/>
        <w:numPr>
          <w:ilvl w:val="1"/>
          <w:numId w:val="8"/>
        </w:numPr>
        <w:tabs>
          <w:tab w:val="num" w:pos="540"/>
        </w:tabs>
        <w:ind w:left="540" w:hanging="180"/>
        <w:jc w:val="both"/>
        <w:rPr>
          <w:ins w:id="1568" w:author="Mike Botieri" w:date="2013-04-11T14:55:00Z"/>
          <w:color w:val="242424"/>
          <w:position w:val="-2"/>
          <w:rPrChange w:id="1569" w:author="John Sullivan" w:date="2013-04-26T12:17:00Z">
            <w:rPr>
              <w:ins w:id="1570" w:author="Mike Botieri" w:date="2013-04-11T14:55:00Z"/>
              <w:color w:val="242424"/>
              <w:position w:val="-2"/>
            </w:rPr>
          </w:rPrChange>
        </w:rPr>
      </w:pPr>
      <w:ins w:id="1571" w:author="Mike Botieri" w:date="2013-04-11T14:55:00Z">
        <w:r w:rsidRPr="009B7CF6">
          <w:rPr>
            <w:color w:val="242424"/>
            <w:rPrChange w:id="1572" w:author="John Sullivan" w:date="2013-04-26T12:17:00Z">
              <w:rPr>
                <w:color w:val="242424"/>
              </w:rPr>
            </w:rPrChange>
          </w:rPr>
          <w:t>This group contains individuals belonging to a certain department.</w:t>
        </w:r>
      </w:ins>
    </w:p>
    <w:p w14:paraId="5D18F71A" w14:textId="77777777" w:rsidR="00C82479" w:rsidRPr="009B7CF6" w:rsidRDefault="00C82479" w:rsidP="009B7CF6">
      <w:pPr>
        <w:pStyle w:val="ListParagraph"/>
        <w:numPr>
          <w:ilvl w:val="1"/>
          <w:numId w:val="8"/>
        </w:numPr>
        <w:tabs>
          <w:tab w:val="num" w:pos="540"/>
        </w:tabs>
        <w:ind w:left="540" w:hanging="180"/>
        <w:jc w:val="both"/>
        <w:rPr>
          <w:ins w:id="1573" w:author="Mike Botieri" w:date="2013-04-11T14:55:00Z"/>
          <w:color w:val="242424"/>
          <w:position w:val="-2"/>
          <w:rPrChange w:id="1574" w:author="John Sullivan" w:date="2013-04-26T12:17:00Z">
            <w:rPr>
              <w:ins w:id="1575" w:author="Mike Botieri" w:date="2013-04-11T14:55:00Z"/>
              <w:color w:val="242424"/>
              <w:position w:val="-2"/>
            </w:rPr>
          </w:rPrChange>
        </w:rPr>
      </w:pPr>
      <w:ins w:id="1576" w:author="Mike Botieri" w:date="2013-04-11T14:55:00Z">
        <w:r w:rsidRPr="009B7CF6">
          <w:rPr>
            <w:color w:val="242424"/>
            <w:rPrChange w:id="1577" w:author="John Sullivan" w:date="2013-04-26T12:17:00Z">
              <w:rPr>
                <w:color w:val="242424"/>
              </w:rPr>
            </w:rPrChange>
          </w:rPr>
          <w:t>Any member of the department will be able to participate in the group.</w:t>
        </w:r>
      </w:ins>
    </w:p>
    <w:p w14:paraId="21CC9855" w14:textId="77777777" w:rsidR="00C82479" w:rsidRPr="009B7CF6" w:rsidRDefault="00C82479" w:rsidP="009B7CF6">
      <w:pPr>
        <w:pStyle w:val="ListParagraph"/>
        <w:numPr>
          <w:ilvl w:val="1"/>
          <w:numId w:val="8"/>
        </w:numPr>
        <w:tabs>
          <w:tab w:val="num" w:pos="540"/>
        </w:tabs>
        <w:ind w:left="540" w:hanging="180"/>
        <w:jc w:val="both"/>
        <w:rPr>
          <w:ins w:id="1578" w:author="Mike Botieri" w:date="2013-04-11T14:55:00Z"/>
          <w:color w:val="242424"/>
          <w:position w:val="-2"/>
          <w:rPrChange w:id="1579" w:author="John Sullivan" w:date="2013-04-26T12:17:00Z">
            <w:rPr>
              <w:ins w:id="1580" w:author="Mike Botieri" w:date="2013-04-11T14:55:00Z"/>
              <w:color w:val="242424"/>
              <w:position w:val="-2"/>
            </w:rPr>
          </w:rPrChange>
        </w:rPr>
      </w:pPr>
      <w:ins w:id="1581" w:author="Mike Botieri" w:date="2013-04-11T14:55:00Z">
        <w:r w:rsidRPr="009B7CF6">
          <w:rPr>
            <w:color w:val="242424"/>
            <w:rPrChange w:id="1582" w:author="John Sullivan" w:date="2013-04-26T12:17:00Z">
              <w:rPr>
                <w:color w:val="242424"/>
              </w:rPr>
            </w:rPrChange>
          </w:rPr>
          <w:t>This functions as a way of grouping work into similar fields, but not to the degree of specificity of an individual’s major.</w:t>
        </w:r>
      </w:ins>
    </w:p>
    <w:p w14:paraId="40FCC055" w14:textId="77777777" w:rsidR="00C82479" w:rsidRPr="009B7CF6" w:rsidRDefault="00C82479" w:rsidP="009B7CF6">
      <w:pPr>
        <w:pStyle w:val="ListParagraph"/>
        <w:numPr>
          <w:ilvl w:val="1"/>
          <w:numId w:val="8"/>
        </w:numPr>
        <w:tabs>
          <w:tab w:val="num" w:pos="540"/>
        </w:tabs>
        <w:ind w:left="540" w:hanging="180"/>
        <w:jc w:val="both"/>
        <w:rPr>
          <w:ins w:id="1583" w:author="Mike Botieri" w:date="2013-04-11T14:55:00Z"/>
          <w:color w:val="242424"/>
          <w:rPrChange w:id="1584" w:author="John Sullivan" w:date="2013-04-26T12:17:00Z">
            <w:rPr>
              <w:ins w:id="1585" w:author="Mike Botieri" w:date="2013-04-11T14:55:00Z"/>
              <w:color w:val="242424"/>
            </w:rPr>
          </w:rPrChange>
        </w:rPr>
      </w:pPr>
      <w:ins w:id="1586" w:author="Mike Botieri" w:date="2013-04-11T14:55:00Z">
        <w:r w:rsidRPr="009B7CF6">
          <w:rPr>
            <w:color w:val="242424"/>
            <w:rPrChange w:id="1587" w:author="John Sullivan" w:date="2013-04-26T12:17:00Z">
              <w:rPr>
                <w:color w:val="242424"/>
              </w:rPr>
            </w:rPrChange>
          </w:rPr>
          <w:t>This group doe snot separate individuals based on their major or the classes they are taking.</w:t>
        </w:r>
      </w:ins>
    </w:p>
    <w:p w14:paraId="3B6B5359" w14:textId="77777777" w:rsidR="00C82479" w:rsidRPr="009B7CF6" w:rsidRDefault="00C82479" w:rsidP="00CA6843">
      <w:pPr>
        <w:pStyle w:val="ListParagraph"/>
        <w:ind w:left="0"/>
        <w:jc w:val="both"/>
        <w:rPr>
          <w:ins w:id="1588" w:author="Mike Botieri" w:date="2013-04-11T14:55:00Z"/>
          <w:color w:val="242424"/>
          <w:rPrChange w:id="1589" w:author="John Sullivan" w:date="2013-04-26T12:17:00Z">
            <w:rPr>
              <w:ins w:id="1590" w:author="Mike Botieri" w:date="2013-04-11T14:55:00Z"/>
              <w:color w:val="242424"/>
            </w:rPr>
          </w:rPrChange>
        </w:rPr>
      </w:pPr>
    </w:p>
    <w:p w14:paraId="1F694856" w14:textId="77777777" w:rsidR="00C82479" w:rsidRDefault="00C82479">
      <w:pPr>
        <w:pStyle w:val="ListParagraph"/>
        <w:ind w:left="0"/>
        <w:jc w:val="both"/>
        <w:rPr>
          <w:ins w:id="1591" w:author="Mike Botieri" w:date="2013-04-11T14:55:00Z"/>
          <w:rFonts w:ascii="Corbel" w:hAnsi="Corbel"/>
          <w:color w:val="303030"/>
        </w:rPr>
      </w:pPr>
    </w:p>
    <w:p w14:paraId="2508DE44" w14:textId="77777777" w:rsidR="00C82479" w:rsidRPr="00FA3A2A" w:rsidRDefault="00C82479" w:rsidP="00FA3A2A">
      <w:pPr>
        <w:pStyle w:val="ListParagraph"/>
        <w:ind w:left="0"/>
        <w:jc w:val="both"/>
        <w:rPr>
          <w:ins w:id="1592" w:author="Mike Botieri" w:date="2013-04-11T14:55:00Z"/>
          <w:color w:val="242424"/>
          <w:u w:val="single"/>
        </w:rPr>
      </w:pPr>
      <w:ins w:id="1593" w:author="Mike Botieri" w:date="2013-04-11T14:55:00Z">
        <w:r w:rsidRPr="00FA3A2A">
          <w:rPr>
            <w:color w:val="242424"/>
            <w:u w:val="single"/>
          </w:rPr>
          <w:t>Major</w:t>
        </w:r>
      </w:ins>
    </w:p>
    <w:p w14:paraId="60439411" w14:textId="77777777" w:rsidR="00C82479" w:rsidRPr="00FA3A2A" w:rsidRDefault="00C82479" w:rsidP="009B7CF6">
      <w:pPr>
        <w:pStyle w:val="ListParagraph"/>
        <w:numPr>
          <w:ilvl w:val="1"/>
          <w:numId w:val="8"/>
        </w:numPr>
        <w:tabs>
          <w:tab w:val="num" w:pos="540"/>
        </w:tabs>
        <w:ind w:left="540" w:hanging="180"/>
        <w:jc w:val="both"/>
        <w:rPr>
          <w:ins w:id="1594" w:author="Mike Botieri" w:date="2013-04-11T14:55:00Z"/>
          <w:color w:val="242424"/>
          <w:position w:val="-2"/>
        </w:rPr>
      </w:pPr>
      <w:ins w:id="1595" w:author="Mike Botieri" w:date="2013-04-11T14:55:00Z">
        <w:r w:rsidRPr="00FA3A2A">
          <w:rPr>
            <w:color w:val="242424"/>
          </w:rPr>
          <w:t>This group is comprised of individuals in the same major.</w:t>
        </w:r>
      </w:ins>
    </w:p>
    <w:p w14:paraId="1B944750" w14:textId="77777777" w:rsidR="00C82479" w:rsidRPr="009B7CF6" w:rsidRDefault="00C82479" w:rsidP="009B7CF6">
      <w:pPr>
        <w:pStyle w:val="ListParagraph"/>
        <w:numPr>
          <w:ilvl w:val="1"/>
          <w:numId w:val="8"/>
        </w:numPr>
        <w:tabs>
          <w:tab w:val="num" w:pos="540"/>
        </w:tabs>
        <w:ind w:left="540" w:hanging="180"/>
        <w:jc w:val="both"/>
        <w:rPr>
          <w:ins w:id="1596" w:author="Mike Botieri" w:date="2013-04-11T14:55:00Z"/>
          <w:color w:val="242424"/>
          <w:position w:val="-2"/>
          <w:rPrChange w:id="1597" w:author="John Sullivan" w:date="2013-04-26T12:17:00Z">
            <w:rPr>
              <w:ins w:id="1598" w:author="Mike Botieri" w:date="2013-04-11T14:55:00Z"/>
              <w:color w:val="242424"/>
              <w:position w:val="-2"/>
            </w:rPr>
          </w:rPrChange>
        </w:rPr>
      </w:pPr>
      <w:ins w:id="1599" w:author="Mike Botieri" w:date="2013-04-11T14:55:00Z">
        <w:r w:rsidRPr="009B7CF6">
          <w:rPr>
            <w:color w:val="242424"/>
            <w:rPrChange w:id="1600" w:author="John Sullivan" w:date="2013-04-26T12:17:00Z">
              <w:rPr>
                <w:color w:val="242424"/>
              </w:rPr>
            </w:rPrChange>
          </w:rPr>
          <w:t>Any member of said major may participate in this group.</w:t>
        </w:r>
      </w:ins>
    </w:p>
    <w:p w14:paraId="22809A90" w14:textId="77777777" w:rsidR="00C82479" w:rsidRPr="009B7CF6" w:rsidRDefault="00C82479" w:rsidP="009B7CF6">
      <w:pPr>
        <w:pStyle w:val="ListParagraph"/>
        <w:numPr>
          <w:ilvl w:val="1"/>
          <w:numId w:val="8"/>
        </w:numPr>
        <w:tabs>
          <w:tab w:val="num" w:pos="540"/>
        </w:tabs>
        <w:ind w:left="540" w:hanging="180"/>
        <w:jc w:val="both"/>
        <w:rPr>
          <w:ins w:id="1601" w:author="Mike Botieri" w:date="2013-04-11T14:55:00Z"/>
          <w:color w:val="242424"/>
          <w:position w:val="-2"/>
          <w:rPrChange w:id="1602" w:author="John Sullivan" w:date="2013-04-26T12:17:00Z">
            <w:rPr>
              <w:ins w:id="1603" w:author="Mike Botieri" w:date="2013-04-11T14:55:00Z"/>
              <w:color w:val="242424"/>
              <w:position w:val="-2"/>
            </w:rPr>
          </w:rPrChange>
        </w:rPr>
      </w:pPr>
      <w:ins w:id="1604" w:author="Mike Botieri" w:date="2013-04-11T14:55:00Z">
        <w:r w:rsidRPr="009B7CF6">
          <w:rPr>
            <w:color w:val="242424"/>
            <w:rPrChange w:id="1605" w:author="John Sullivan" w:date="2013-04-26T12:17:00Z">
              <w:rPr>
                <w:color w:val="242424"/>
              </w:rPr>
            </w:rPrChange>
          </w:rPr>
          <w:t>This functions to assemble all the students within a major who will have similar work.</w:t>
        </w:r>
      </w:ins>
    </w:p>
    <w:p w14:paraId="3AB63944" w14:textId="77777777" w:rsidR="00C82479" w:rsidRPr="009B7CF6" w:rsidRDefault="00C82479" w:rsidP="009B7CF6">
      <w:pPr>
        <w:pStyle w:val="ListParagraph"/>
        <w:numPr>
          <w:ilvl w:val="1"/>
          <w:numId w:val="8"/>
        </w:numPr>
        <w:tabs>
          <w:tab w:val="num" w:pos="540"/>
        </w:tabs>
        <w:ind w:left="540" w:hanging="180"/>
        <w:jc w:val="both"/>
        <w:rPr>
          <w:ins w:id="1606" w:author="Mike Botieri" w:date="2013-04-11T14:55:00Z"/>
          <w:color w:val="242424"/>
          <w:position w:val="-2"/>
          <w:rPrChange w:id="1607" w:author="John Sullivan" w:date="2013-04-26T12:17:00Z">
            <w:rPr>
              <w:ins w:id="1608" w:author="Mike Botieri" w:date="2013-04-11T14:55:00Z"/>
              <w:color w:val="242424"/>
              <w:position w:val="-2"/>
            </w:rPr>
          </w:rPrChange>
        </w:rPr>
      </w:pPr>
      <w:ins w:id="1609" w:author="Mike Botieri" w:date="2013-04-11T14:55:00Z">
        <w:r w:rsidRPr="009B7CF6">
          <w:rPr>
            <w:color w:val="242424"/>
            <w:rPrChange w:id="1610" w:author="John Sullivan" w:date="2013-04-26T12:17:00Z">
              <w:rPr>
                <w:color w:val="242424"/>
              </w:rPr>
            </w:rPrChange>
          </w:rPr>
          <w:t>This level of classification will not differentiate students based on what classes they may be taking.</w:t>
        </w:r>
      </w:ins>
    </w:p>
    <w:p w14:paraId="7BBFACF5" w14:textId="77777777" w:rsidR="00C82479" w:rsidRPr="009B7CF6" w:rsidRDefault="00C82479" w:rsidP="00FA3A2A">
      <w:pPr>
        <w:pStyle w:val="ListParagraph"/>
        <w:ind w:left="0"/>
        <w:jc w:val="both"/>
        <w:rPr>
          <w:ins w:id="1611" w:author="Mike Botieri" w:date="2013-04-11T14:55:00Z"/>
          <w:color w:val="242424"/>
          <w:u w:val="single"/>
          <w:rPrChange w:id="1612" w:author="John Sullivan" w:date="2013-04-26T12:17:00Z">
            <w:rPr>
              <w:ins w:id="1613" w:author="Mike Botieri" w:date="2013-04-11T14:55:00Z"/>
              <w:color w:val="242424"/>
              <w:u w:val="single"/>
            </w:rPr>
          </w:rPrChange>
        </w:rPr>
      </w:pPr>
      <w:ins w:id="1614" w:author="Mike Botieri" w:date="2013-04-11T14:55:00Z">
        <w:r w:rsidRPr="009B7CF6">
          <w:rPr>
            <w:color w:val="242424"/>
            <w:u w:val="single"/>
            <w:rPrChange w:id="1615" w:author="John Sullivan" w:date="2013-04-26T12:17:00Z">
              <w:rPr>
                <w:color w:val="242424"/>
                <w:u w:val="single"/>
              </w:rPr>
            </w:rPrChange>
          </w:rPr>
          <w:t>Class</w:t>
        </w:r>
      </w:ins>
    </w:p>
    <w:p w14:paraId="035B293F" w14:textId="77777777" w:rsidR="00C82479" w:rsidRPr="009B7CF6" w:rsidRDefault="00C82479" w:rsidP="009B7CF6">
      <w:pPr>
        <w:pStyle w:val="ListParagraph"/>
        <w:numPr>
          <w:ilvl w:val="1"/>
          <w:numId w:val="8"/>
        </w:numPr>
        <w:tabs>
          <w:tab w:val="num" w:pos="540"/>
        </w:tabs>
        <w:ind w:left="540" w:hanging="180"/>
        <w:jc w:val="both"/>
        <w:rPr>
          <w:ins w:id="1616" w:author="Mike Botieri" w:date="2013-04-11T14:55:00Z"/>
          <w:color w:val="242424"/>
          <w:position w:val="-2"/>
          <w:rPrChange w:id="1617" w:author="John Sullivan" w:date="2013-04-26T12:17:00Z">
            <w:rPr>
              <w:ins w:id="1618" w:author="Mike Botieri" w:date="2013-04-11T14:55:00Z"/>
              <w:color w:val="242424"/>
              <w:position w:val="-2"/>
            </w:rPr>
          </w:rPrChange>
        </w:rPr>
      </w:pPr>
      <w:ins w:id="1619" w:author="Mike Botieri" w:date="2013-04-11T14:55:00Z">
        <w:r w:rsidRPr="009B7CF6">
          <w:rPr>
            <w:color w:val="242424"/>
            <w:rPrChange w:id="1620" w:author="John Sullivan" w:date="2013-04-26T12:17:00Z">
              <w:rPr>
                <w:color w:val="242424"/>
              </w:rPr>
            </w:rPrChange>
          </w:rPr>
          <w:t>This group is includes individuals in the same class.</w:t>
        </w:r>
      </w:ins>
    </w:p>
    <w:p w14:paraId="5B49FB46" w14:textId="77777777" w:rsidR="00C82479" w:rsidRPr="009B7CF6" w:rsidRDefault="00C82479" w:rsidP="009B7CF6">
      <w:pPr>
        <w:pStyle w:val="ListParagraph"/>
        <w:numPr>
          <w:ilvl w:val="1"/>
          <w:numId w:val="8"/>
        </w:numPr>
        <w:tabs>
          <w:tab w:val="num" w:pos="540"/>
        </w:tabs>
        <w:ind w:left="540" w:hanging="180"/>
        <w:jc w:val="both"/>
        <w:rPr>
          <w:ins w:id="1621" w:author="Mike Botieri" w:date="2013-04-11T14:55:00Z"/>
          <w:color w:val="242424"/>
          <w:position w:val="-2"/>
          <w:rPrChange w:id="1622" w:author="John Sullivan" w:date="2013-04-26T12:17:00Z">
            <w:rPr>
              <w:ins w:id="1623" w:author="Mike Botieri" w:date="2013-04-11T14:55:00Z"/>
              <w:color w:val="242424"/>
              <w:position w:val="-2"/>
            </w:rPr>
          </w:rPrChange>
        </w:rPr>
      </w:pPr>
      <w:ins w:id="1624" w:author="Mike Botieri" w:date="2013-04-11T14:55:00Z">
        <w:r w:rsidRPr="009B7CF6">
          <w:rPr>
            <w:color w:val="242424"/>
            <w:rPrChange w:id="1625" w:author="John Sullivan" w:date="2013-04-26T12:17:00Z">
              <w:rPr>
                <w:color w:val="242424"/>
              </w:rPr>
            </w:rPrChange>
          </w:rPr>
          <w:t>Any member currently enrolled in the class may participate in this group.</w:t>
        </w:r>
      </w:ins>
    </w:p>
    <w:p w14:paraId="40399EC5" w14:textId="77777777" w:rsidR="00C82479" w:rsidRPr="009B7CF6" w:rsidRDefault="00C82479" w:rsidP="009B7CF6">
      <w:pPr>
        <w:pStyle w:val="ListParagraph"/>
        <w:numPr>
          <w:ilvl w:val="1"/>
          <w:numId w:val="8"/>
        </w:numPr>
        <w:tabs>
          <w:tab w:val="num" w:pos="540"/>
        </w:tabs>
        <w:ind w:left="540" w:hanging="180"/>
        <w:jc w:val="both"/>
        <w:rPr>
          <w:ins w:id="1626" w:author="Mike Botieri" w:date="2013-04-11T14:55:00Z"/>
          <w:color w:val="242424"/>
          <w:position w:val="-2"/>
          <w:rPrChange w:id="1627" w:author="John Sullivan" w:date="2013-04-26T12:17:00Z">
            <w:rPr>
              <w:ins w:id="1628" w:author="Mike Botieri" w:date="2013-04-11T14:55:00Z"/>
              <w:color w:val="242424"/>
              <w:position w:val="-2"/>
            </w:rPr>
          </w:rPrChange>
        </w:rPr>
      </w:pPr>
      <w:ins w:id="1629" w:author="Mike Botieri" w:date="2013-04-11T14:55:00Z">
        <w:r w:rsidRPr="009B7CF6">
          <w:rPr>
            <w:color w:val="242424"/>
            <w:rPrChange w:id="1630" w:author="John Sullivan" w:date="2013-04-26T12:17:00Z">
              <w:rPr>
                <w:color w:val="242424"/>
              </w:rPr>
            </w:rPrChange>
          </w:rPr>
          <w:t>This functions as the most specific group as far as academics go. Students may view work that has been done in this class during past terms and may even allow the students to view current student’s work on previous projects.</w:t>
        </w:r>
      </w:ins>
    </w:p>
    <w:p w14:paraId="7D8CCC72" w14:textId="77777777" w:rsidR="00C82479" w:rsidRPr="009B7CF6" w:rsidRDefault="00C82479" w:rsidP="009B7CF6">
      <w:pPr>
        <w:pStyle w:val="ListParagraph"/>
        <w:numPr>
          <w:ilvl w:val="1"/>
          <w:numId w:val="8"/>
        </w:numPr>
        <w:tabs>
          <w:tab w:val="num" w:pos="540"/>
        </w:tabs>
        <w:ind w:left="540" w:hanging="180"/>
        <w:jc w:val="both"/>
        <w:rPr>
          <w:ins w:id="1631" w:author="Mike Botieri" w:date="2013-04-11T14:55:00Z"/>
          <w:color w:val="242424"/>
          <w:position w:val="-2"/>
          <w:rPrChange w:id="1632" w:author="John Sullivan" w:date="2013-04-26T12:17:00Z">
            <w:rPr>
              <w:ins w:id="1633" w:author="Mike Botieri" w:date="2013-04-11T14:55:00Z"/>
              <w:color w:val="242424"/>
              <w:position w:val="-2"/>
            </w:rPr>
          </w:rPrChange>
        </w:rPr>
      </w:pPr>
      <w:ins w:id="1634" w:author="Mike Botieri" w:date="2013-04-11T14:55:00Z">
        <w:r w:rsidRPr="009B7CF6">
          <w:rPr>
            <w:color w:val="242424"/>
            <w:rPrChange w:id="1635" w:author="John Sullivan" w:date="2013-04-26T12:17:00Z">
              <w:rPr>
                <w:color w:val="242424"/>
              </w:rPr>
            </w:rPrChange>
          </w:rPr>
          <w:t>This group does not allow for students to collaborate on projects (see collaborative-work groups) but does allow feedback on projects.</w:t>
        </w:r>
      </w:ins>
    </w:p>
    <w:p w14:paraId="1D8C2C4D" w14:textId="77777777" w:rsidR="00C82479" w:rsidRPr="00FA3A2A" w:rsidRDefault="00C82479" w:rsidP="00FA3A2A">
      <w:pPr>
        <w:pStyle w:val="ListParagraph"/>
        <w:ind w:left="0"/>
        <w:jc w:val="both"/>
        <w:rPr>
          <w:ins w:id="1636" w:author="Mike Botieri" w:date="2013-04-11T14:55:00Z"/>
          <w:color w:val="242424"/>
        </w:rPr>
      </w:pPr>
      <w:ins w:id="1637" w:author="Mike Botieri" w:date="2013-04-11T14:55:00Z">
        <w:r>
          <w:rPr>
            <w:rFonts w:ascii="Corbel" w:hAnsi="Corbel"/>
            <w:color w:val="303030"/>
          </w:rPr>
          <w:t>//</w:t>
        </w:r>
        <w:r w:rsidRPr="00FA3A2A">
          <w:rPr>
            <w:color w:val="242424"/>
          </w:rPr>
          <w:t>Personal</w:t>
        </w:r>
      </w:ins>
    </w:p>
    <w:p w14:paraId="6F3A8FE9" w14:textId="77777777" w:rsidR="003B0C04" w:rsidRDefault="00CA6843" w:rsidP="009B7CF6">
      <w:pPr>
        <w:pStyle w:val="ListParagraph"/>
        <w:numPr>
          <w:ilvl w:val="1"/>
          <w:numId w:val="8"/>
        </w:numPr>
        <w:tabs>
          <w:tab w:val="clear" w:pos="360"/>
          <w:tab w:val="num" w:pos="540"/>
        </w:tabs>
        <w:ind w:left="540" w:hanging="180"/>
        <w:jc w:val="both"/>
        <w:rPr>
          <w:ins w:id="1638" w:author="Mike Botieri" w:date="2013-04-12T16:08:00Z"/>
          <w:color w:val="242424"/>
        </w:rPr>
        <w:pPrChange w:id="1639" w:author="John Sullivan" w:date="2013-04-26T12:17:00Z">
          <w:pPr>
            <w:pStyle w:val="ListParagraph"/>
            <w:numPr>
              <w:ilvl w:val="1"/>
              <w:numId w:val="8"/>
            </w:numPr>
            <w:tabs>
              <w:tab w:val="num" w:pos="540"/>
            </w:tabs>
            <w:ind w:left="360" w:firstLine="1080"/>
            <w:jc w:val="both"/>
          </w:pPr>
        </w:pPrChange>
      </w:pPr>
      <w:ins w:id="1640" w:author="Mike Botieri" w:date="2013-04-12T16:08: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34AFCD37" w14:textId="77777777" w:rsidR="003B0C04" w:rsidRDefault="00CA6843" w:rsidP="009B7CF6">
      <w:pPr>
        <w:pStyle w:val="ListParagraph"/>
        <w:numPr>
          <w:ilvl w:val="1"/>
          <w:numId w:val="8"/>
        </w:numPr>
        <w:tabs>
          <w:tab w:val="clear" w:pos="360"/>
          <w:tab w:val="num" w:pos="540"/>
        </w:tabs>
        <w:ind w:left="540" w:hanging="180"/>
        <w:jc w:val="both"/>
        <w:rPr>
          <w:ins w:id="1641" w:author="Mike Botieri" w:date="2013-04-12T16:08:00Z"/>
          <w:color w:val="242424"/>
        </w:rPr>
        <w:pPrChange w:id="1642" w:author="John Sullivan" w:date="2013-04-26T12:17:00Z">
          <w:pPr>
            <w:pStyle w:val="ListParagraph"/>
            <w:numPr>
              <w:ilvl w:val="1"/>
              <w:numId w:val="8"/>
            </w:numPr>
            <w:tabs>
              <w:tab w:val="num" w:pos="540"/>
            </w:tabs>
            <w:ind w:left="360" w:firstLine="1080"/>
            <w:jc w:val="both"/>
          </w:pPr>
        </w:pPrChange>
      </w:pPr>
      <w:ins w:id="1643" w:author="Mike Botieri" w:date="2013-04-12T16:08:00Z">
        <w:r>
          <w:rPr>
            <w:color w:val="242424"/>
          </w:rPr>
          <w:t>The following lists (Interest, Clubs, Job, and Collaborative-Work) are just templates of settings for group visibility and membership.</w:t>
        </w:r>
      </w:ins>
    </w:p>
    <w:p w14:paraId="57607C4A" w14:textId="77777777" w:rsidR="003B0C04" w:rsidRDefault="00CA6843" w:rsidP="009B7CF6">
      <w:pPr>
        <w:pStyle w:val="ListParagraph"/>
        <w:numPr>
          <w:ilvl w:val="1"/>
          <w:numId w:val="8"/>
        </w:numPr>
        <w:tabs>
          <w:tab w:val="clear" w:pos="360"/>
          <w:tab w:val="num" w:pos="540"/>
        </w:tabs>
        <w:ind w:left="540" w:hanging="180"/>
        <w:jc w:val="both"/>
        <w:rPr>
          <w:ins w:id="1644" w:author="Mike Botieri" w:date="2013-04-12T16:08:00Z"/>
          <w:color w:val="242424"/>
        </w:rPr>
        <w:pPrChange w:id="1645" w:author="John Sullivan" w:date="2013-04-26T12:17:00Z">
          <w:pPr>
            <w:pStyle w:val="ListParagraph"/>
            <w:numPr>
              <w:ilvl w:val="1"/>
              <w:numId w:val="8"/>
            </w:numPr>
            <w:tabs>
              <w:tab w:val="num" w:pos="540"/>
            </w:tabs>
            <w:ind w:left="360" w:firstLine="1080"/>
            <w:jc w:val="both"/>
          </w:pPr>
        </w:pPrChange>
      </w:pPr>
      <w:ins w:id="1646" w:author="Mike Botieri" w:date="2013-04-12T16:08:00Z">
        <w:r>
          <w:rPr>
            <w:color w:val="242424"/>
          </w:rPr>
          <w:t>Most settings should be editable after creation with the exception of interest groups. Interest groups are designed to be community groups where any member can join and make contributions.</w:t>
        </w:r>
      </w:ins>
    </w:p>
    <w:p w14:paraId="2B8CFD66" w14:textId="77777777" w:rsidR="003B0C04" w:rsidRDefault="003B0C04" w:rsidP="00FA3A2A">
      <w:pPr>
        <w:pStyle w:val="ListParagraph"/>
        <w:tabs>
          <w:tab w:val="left" w:pos="540"/>
        </w:tabs>
        <w:ind w:left="0"/>
        <w:jc w:val="both"/>
        <w:rPr>
          <w:ins w:id="1647" w:author="Mike Botieri" w:date="2013-04-12T16:08:00Z"/>
          <w:color w:val="242424"/>
        </w:rPr>
      </w:pPr>
    </w:p>
    <w:p w14:paraId="258C3541" w14:textId="5AE1F5B7" w:rsidR="00C82479" w:rsidRPr="00FA3A2A" w:rsidRDefault="00CA6843" w:rsidP="009B7CF6">
      <w:pPr>
        <w:pStyle w:val="ListParagraph"/>
        <w:numPr>
          <w:ilvl w:val="1"/>
          <w:numId w:val="5"/>
        </w:numPr>
        <w:tabs>
          <w:tab w:val="num" w:pos="540"/>
        </w:tabs>
        <w:ind w:left="540" w:hanging="180"/>
        <w:jc w:val="both"/>
        <w:rPr>
          <w:ins w:id="1648" w:author="Mike Botieri" w:date="2013-04-11T14:55:00Z"/>
          <w:rFonts w:ascii="Corbel" w:hAnsi="Corbel"/>
          <w:color w:val="303030"/>
          <w:position w:val="-2"/>
        </w:rPr>
        <w:pPrChange w:id="1649" w:author="John Sullivan" w:date="2013-04-26T12:17:00Z">
          <w:pPr>
            <w:pStyle w:val="ListParagraph"/>
            <w:numPr>
              <w:ilvl w:val="1"/>
              <w:numId w:val="5"/>
            </w:numPr>
            <w:tabs>
              <w:tab w:val="num" w:pos="540"/>
            </w:tabs>
            <w:jc w:val="both"/>
          </w:pPr>
        </w:pPrChange>
      </w:pPr>
      <w:ins w:id="1650" w:author="Mike Botieri" w:date="2013-04-12T16:08:00Z">
        <w:r>
          <w:rPr>
            <w:color w:val="242424"/>
          </w:rPr>
          <w:tab/>
        </w:r>
      </w:ins>
      <w:ins w:id="1651" w:author="Mike Botieri" w:date="2013-04-11T14:55:00Z">
        <w:r w:rsidR="00C82479">
          <w:rPr>
            <w:rFonts w:ascii="Corbel" w:hAnsi="Corbel"/>
            <w:color w:val="303030"/>
          </w:rPr>
          <w:t>This group is created by an individual for personal use, such as organizing friends and colleagues of non-academic projects</w:t>
        </w:r>
      </w:ins>
    </w:p>
    <w:p w14:paraId="0EE3C9B2" w14:textId="77777777" w:rsidR="00C82479" w:rsidRPr="00FA3A2A" w:rsidRDefault="00C82479" w:rsidP="009B7CF6">
      <w:pPr>
        <w:pStyle w:val="ListParagraph"/>
        <w:numPr>
          <w:ilvl w:val="1"/>
          <w:numId w:val="5"/>
        </w:numPr>
        <w:tabs>
          <w:tab w:val="num" w:pos="540"/>
        </w:tabs>
        <w:ind w:left="540" w:hanging="180"/>
        <w:jc w:val="both"/>
        <w:rPr>
          <w:ins w:id="1652" w:author="Mike Botieri" w:date="2013-04-11T14:55:00Z"/>
          <w:rFonts w:ascii="Corbel" w:hAnsi="Corbel"/>
          <w:color w:val="303030"/>
          <w:position w:val="-2"/>
        </w:rPr>
        <w:pPrChange w:id="1653" w:author="John Sullivan" w:date="2013-04-26T12:17:00Z">
          <w:pPr>
            <w:pStyle w:val="ListParagraph"/>
            <w:numPr>
              <w:ilvl w:val="1"/>
              <w:numId w:val="5"/>
            </w:numPr>
            <w:tabs>
              <w:tab w:val="num" w:pos="540"/>
            </w:tabs>
            <w:jc w:val="both"/>
          </w:pPr>
        </w:pPrChange>
      </w:pPr>
      <w:ins w:id="1654" w:author="Mike Botieri" w:date="2013-04-11T14:55:00Z">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ins>
    </w:p>
    <w:p w14:paraId="53BD654A" w14:textId="77777777" w:rsidR="00C82479" w:rsidRDefault="00C82479" w:rsidP="00FA3A2A">
      <w:pPr>
        <w:pStyle w:val="ListParagraph"/>
        <w:ind w:left="0"/>
        <w:jc w:val="both"/>
        <w:rPr>
          <w:ins w:id="1655" w:author="Mike Botieri" w:date="2013-04-11T14:55:00Z"/>
          <w:rFonts w:ascii="Corbel" w:hAnsi="Corbel"/>
          <w:color w:val="303030"/>
        </w:rPr>
      </w:pPr>
      <w:ins w:id="1656" w:author="Mike Botieri" w:date="2013-04-11T14:55:00Z">
        <w:r>
          <w:rPr>
            <w:rFonts w:ascii="Corbel" w:hAnsi="Corbel"/>
            <w:color w:val="303030"/>
          </w:rPr>
          <w:t>//</w:t>
        </w:r>
      </w:ins>
    </w:p>
    <w:p w14:paraId="23E3A77E" w14:textId="77777777" w:rsidR="00C82479" w:rsidRPr="00FA3A2A" w:rsidRDefault="00C82479" w:rsidP="00FA3A2A">
      <w:pPr>
        <w:pStyle w:val="ListParagraph"/>
        <w:ind w:left="0"/>
        <w:jc w:val="both"/>
        <w:rPr>
          <w:ins w:id="1657" w:author="Mike Botieri" w:date="2013-04-11T14:55:00Z"/>
          <w:color w:val="242424"/>
        </w:rPr>
      </w:pPr>
      <w:ins w:id="1658" w:author="Mike Botieri" w:date="2013-04-11T14:55:00Z">
        <w:r w:rsidRPr="00FA3A2A">
          <w:rPr>
            <w:color w:val="242424"/>
            <w:u w:val="single"/>
          </w:rPr>
          <w:t>Interest</w:t>
        </w:r>
      </w:ins>
    </w:p>
    <w:p w14:paraId="6F9D5DEB" w14:textId="77777777" w:rsidR="00C82479" w:rsidRPr="00FA3A2A" w:rsidRDefault="00C82479" w:rsidP="009B7CF6">
      <w:pPr>
        <w:pStyle w:val="ListParagraph"/>
        <w:numPr>
          <w:ilvl w:val="2"/>
          <w:numId w:val="9"/>
        </w:numPr>
        <w:tabs>
          <w:tab w:val="left" w:pos="540"/>
          <w:tab w:val="num" w:pos="1080"/>
        </w:tabs>
        <w:ind w:left="1080" w:hanging="180"/>
        <w:jc w:val="both"/>
        <w:rPr>
          <w:ins w:id="1659" w:author="Mike Botieri" w:date="2013-04-11T14:55:00Z"/>
          <w:color w:val="242424"/>
          <w:position w:val="-2"/>
        </w:rPr>
        <w:pPrChange w:id="1660" w:author="John Sullivan" w:date="2013-04-26T12:17:00Z">
          <w:pPr>
            <w:pStyle w:val="ListParagraph"/>
            <w:numPr>
              <w:ilvl w:val="2"/>
              <w:numId w:val="9"/>
            </w:numPr>
            <w:tabs>
              <w:tab w:val="num" w:pos="360"/>
              <w:tab w:val="left" w:pos="540"/>
              <w:tab w:val="num" w:pos="1080"/>
            </w:tabs>
            <w:ind w:left="360" w:firstLine="1800"/>
            <w:jc w:val="both"/>
          </w:pPr>
        </w:pPrChange>
      </w:pPr>
      <w:ins w:id="1661" w:author="Mike Botieri" w:date="2013-04-11T14:55:00Z">
        <w:r w:rsidRPr="00FA3A2A">
          <w:rPr>
            <w:color w:val="242424"/>
          </w:rPr>
          <w:t>An interest group is a group created by the community to showcase a collection of work based on a particular interest.</w:t>
        </w:r>
      </w:ins>
    </w:p>
    <w:p w14:paraId="0328F5B6" w14:textId="77777777" w:rsidR="00C82479" w:rsidRPr="009B7CF6" w:rsidRDefault="00C82479" w:rsidP="009B7CF6">
      <w:pPr>
        <w:pStyle w:val="ListParagraph"/>
        <w:numPr>
          <w:ilvl w:val="2"/>
          <w:numId w:val="9"/>
        </w:numPr>
        <w:tabs>
          <w:tab w:val="left" w:pos="540"/>
          <w:tab w:val="num" w:pos="1080"/>
        </w:tabs>
        <w:ind w:left="1080" w:hanging="180"/>
        <w:jc w:val="both"/>
        <w:rPr>
          <w:ins w:id="1662" w:author="Mike Botieri" w:date="2013-04-11T14:55:00Z"/>
          <w:color w:val="242424"/>
          <w:position w:val="-2"/>
          <w:rPrChange w:id="1663" w:author="John Sullivan" w:date="2013-04-26T12:17:00Z">
            <w:rPr>
              <w:ins w:id="1664" w:author="Mike Botieri" w:date="2013-04-11T14:55:00Z"/>
              <w:color w:val="242424"/>
              <w:position w:val="-2"/>
            </w:rPr>
          </w:rPrChange>
        </w:rPr>
        <w:pPrChange w:id="1665" w:author="John Sullivan" w:date="2013-04-26T12:17:00Z">
          <w:pPr>
            <w:pStyle w:val="ListParagraph"/>
            <w:numPr>
              <w:ilvl w:val="2"/>
              <w:numId w:val="9"/>
            </w:numPr>
            <w:tabs>
              <w:tab w:val="num" w:pos="360"/>
              <w:tab w:val="left" w:pos="540"/>
              <w:tab w:val="num" w:pos="1080"/>
            </w:tabs>
            <w:ind w:left="360" w:firstLine="1800"/>
            <w:jc w:val="both"/>
          </w:pPr>
        </w:pPrChange>
      </w:pPr>
      <w:ins w:id="1666" w:author="Mike Botieri" w:date="2013-04-11T14:55:00Z">
        <w:r w:rsidRPr="00FA3A2A">
          <w:rPr>
            <w:color w:val="242424"/>
          </w:rPr>
          <w:t>Since these groups are based purely on interest, t</w:t>
        </w:r>
        <w:r w:rsidRPr="009B7CF6">
          <w:rPr>
            <w:color w:val="242424"/>
            <w:rPrChange w:id="1667" w:author="John Sullivan" w:date="2013-04-26T12:17:00Z">
              <w:rPr>
                <w:color w:val="242424"/>
              </w:rPr>
            </w:rPrChange>
          </w:rPr>
          <w:t>hese groups will completely public meaning any user may join or leave the group at any time.</w:t>
        </w:r>
      </w:ins>
    </w:p>
    <w:p w14:paraId="55670BFA" w14:textId="77777777" w:rsidR="00C82479" w:rsidRPr="009B7CF6" w:rsidRDefault="00C82479" w:rsidP="009B7CF6">
      <w:pPr>
        <w:pStyle w:val="ListParagraph"/>
        <w:numPr>
          <w:ilvl w:val="2"/>
          <w:numId w:val="9"/>
        </w:numPr>
        <w:tabs>
          <w:tab w:val="left" w:pos="540"/>
          <w:tab w:val="num" w:pos="1080"/>
        </w:tabs>
        <w:ind w:left="1080" w:hanging="180"/>
        <w:jc w:val="both"/>
        <w:rPr>
          <w:ins w:id="1668" w:author="Mike Botieri" w:date="2013-04-11T14:55:00Z"/>
          <w:color w:val="242424"/>
          <w:position w:val="-2"/>
          <w:rPrChange w:id="1669" w:author="John Sullivan" w:date="2013-04-26T12:17:00Z">
            <w:rPr>
              <w:ins w:id="1670" w:author="Mike Botieri" w:date="2013-04-11T14:55:00Z"/>
              <w:color w:val="242424"/>
              <w:position w:val="-2"/>
            </w:rPr>
          </w:rPrChange>
        </w:rPr>
        <w:pPrChange w:id="1671" w:author="John Sullivan" w:date="2013-04-26T12:17:00Z">
          <w:pPr>
            <w:pStyle w:val="ListParagraph"/>
            <w:numPr>
              <w:ilvl w:val="2"/>
              <w:numId w:val="9"/>
            </w:numPr>
            <w:tabs>
              <w:tab w:val="num" w:pos="360"/>
              <w:tab w:val="left" w:pos="540"/>
              <w:tab w:val="num" w:pos="1080"/>
            </w:tabs>
            <w:ind w:left="360" w:firstLine="1800"/>
            <w:jc w:val="both"/>
          </w:pPr>
        </w:pPrChange>
      </w:pPr>
      <w:ins w:id="1672" w:author="Mike Botieri" w:date="2013-04-11T14:55:00Z">
        <w:r w:rsidRPr="009B7CF6">
          <w:rPr>
            <w:color w:val="242424"/>
            <w:rPrChange w:id="1673" w:author="John Sullivan" w:date="2013-04-26T12:17:00Z">
              <w:rPr>
                <w:color w:val="242424"/>
              </w:rPr>
            </w:rPrChange>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9B7CF6">
          <w:rPr>
            <w:color w:val="242424"/>
            <w:rPrChange w:id="1674" w:author="John Sullivan" w:date="2013-04-26T12:17:00Z">
              <w:rPr>
                <w:color w:val="242424"/>
              </w:rPr>
            </w:rPrChange>
          </w:rPr>
          <w:t>they</w:t>
        </w:r>
        <w:proofErr w:type="gramEnd"/>
        <w:r w:rsidRPr="009B7CF6">
          <w:rPr>
            <w:color w:val="242424"/>
            <w:rPrChange w:id="1675" w:author="John Sullivan" w:date="2013-04-26T12:17:00Z">
              <w:rPr>
                <w:color w:val="242424"/>
              </w:rPr>
            </w:rPrChange>
          </w:rPr>
          <w:t xml:space="preserve"> are </w:t>
        </w:r>
        <w:proofErr w:type="gramStart"/>
        <w:r w:rsidRPr="009B7CF6">
          <w:rPr>
            <w:color w:val="242424"/>
            <w:rPrChange w:id="1676" w:author="John Sullivan" w:date="2013-04-26T12:17:00Z">
              <w:rPr>
                <w:color w:val="242424"/>
              </w:rPr>
            </w:rPrChange>
          </w:rPr>
          <w:t>a member of the group</w:t>
        </w:r>
        <w:proofErr w:type="gramEnd"/>
        <w:r w:rsidRPr="009B7CF6">
          <w:rPr>
            <w:color w:val="242424"/>
            <w:rPrChange w:id="1677" w:author="John Sullivan" w:date="2013-04-26T12:17:00Z">
              <w:rPr>
                <w:color w:val="242424"/>
              </w:rPr>
            </w:rPrChange>
          </w:rPr>
          <w:t>.</w:t>
        </w:r>
      </w:ins>
    </w:p>
    <w:p w14:paraId="6D434CE3" w14:textId="77777777" w:rsidR="00C82479" w:rsidRPr="009B7CF6" w:rsidRDefault="00C82479" w:rsidP="009B7CF6">
      <w:pPr>
        <w:pStyle w:val="ListParagraph"/>
        <w:numPr>
          <w:ilvl w:val="2"/>
          <w:numId w:val="9"/>
        </w:numPr>
        <w:tabs>
          <w:tab w:val="left" w:pos="540"/>
          <w:tab w:val="num" w:pos="1080"/>
        </w:tabs>
        <w:ind w:left="1080" w:hanging="180"/>
        <w:jc w:val="both"/>
        <w:rPr>
          <w:ins w:id="1678" w:author="Mike Botieri" w:date="2013-04-11T14:55:00Z"/>
          <w:color w:val="242424"/>
          <w:position w:val="-2"/>
          <w:rPrChange w:id="1679" w:author="John Sullivan" w:date="2013-04-26T12:17:00Z">
            <w:rPr>
              <w:ins w:id="1680" w:author="Mike Botieri" w:date="2013-04-11T14:55:00Z"/>
              <w:color w:val="242424"/>
              <w:position w:val="-2"/>
            </w:rPr>
          </w:rPrChange>
        </w:rPr>
        <w:pPrChange w:id="1681" w:author="John Sullivan" w:date="2013-04-26T12:17:00Z">
          <w:pPr>
            <w:pStyle w:val="ListParagraph"/>
            <w:numPr>
              <w:ilvl w:val="2"/>
              <w:numId w:val="9"/>
            </w:numPr>
            <w:tabs>
              <w:tab w:val="num" w:pos="360"/>
              <w:tab w:val="left" w:pos="540"/>
              <w:tab w:val="num" w:pos="1080"/>
            </w:tabs>
            <w:ind w:left="360" w:firstLine="1800"/>
            <w:jc w:val="both"/>
          </w:pPr>
        </w:pPrChange>
      </w:pPr>
      <w:ins w:id="1682" w:author="Mike Botieri" w:date="2013-04-11T14:55:00Z">
        <w:r w:rsidRPr="009B7CF6">
          <w:rPr>
            <w:color w:val="242424"/>
            <w:rPrChange w:id="1683" w:author="John Sullivan" w:date="2013-04-26T12:17:00Z">
              <w:rPr>
                <w:color w:val="242424"/>
              </w:rPr>
            </w:rPrChange>
          </w:rPr>
          <w:t>This group is not for private projects or work that a user does not want to be viewed by others.</w:t>
        </w:r>
      </w:ins>
    </w:p>
    <w:p w14:paraId="49E993DB" w14:textId="299C4825" w:rsidR="00C82479" w:rsidRPr="00FA3A2A" w:rsidRDefault="00CA6843" w:rsidP="00FA3A2A">
      <w:pPr>
        <w:pStyle w:val="ListParagraph"/>
        <w:ind w:left="0"/>
        <w:jc w:val="both"/>
        <w:rPr>
          <w:ins w:id="1684" w:author="Mike Botieri" w:date="2013-04-11T14:55:00Z"/>
          <w:color w:val="242424"/>
        </w:rPr>
      </w:pPr>
      <w:ins w:id="1685" w:author="Mike Botieri" w:date="2013-04-12T16:08:00Z">
        <w:r>
          <w:rPr>
            <w:color w:val="242424"/>
            <w:position w:val="-2"/>
          </w:rPr>
          <w:lastRenderedPageBreak/>
          <w:tab/>
        </w:r>
      </w:ins>
      <w:ins w:id="1686" w:author="Mike Botieri" w:date="2013-04-11T14:55:00Z">
        <w:r w:rsidR="00C82479" w:rsidRPr="00FA3A2A">
          <w:rPr>
            <w:color w:val="242424"/>
            <w:u w:val="single"/>
          </w:rPr>
          <w:t>Clubs</w:t>
        </w:r>
      </w:ins>
    </w:p>
    <w:p w14:paraId="20DA07E9" w14:textId="77777777" w:rsidR="00C82479" w:rsidRPr="00FA3A2A" w:rsidRDefault="00C82479" w:rsidP="009B7CF6">
      <w:pPr>
        <w:pStyle w:val="ListParagraph"/>
        <w:numPr>
          <w:ilvl w:val="2"/>
          <w:numId w:val="9"/>
        </w:numPr>
        <w:tabs>
          <w:tab w:val="left" w:pos="540"/>
          <w:tab w:val="num" w:pos="1080"/>
        </w:tabs>
        <w:ind w:left="1080" w:hanging="180"/>
        <w:jc w:val="both"/>
        <w:rPr>
          <w:ins w:id="1687" w:author="Mike Botieri" w:date="2013-04-11T14:55:00Z"/>
          <w:color w:val="242424"/>
          <w:position w:val="-2"/>
        </w:rPr>
        <w:pPrChange w:id="1688" w:author="John Sullivan" w:date="2013-04-26T12:17:00Z">
          <w:pPr>
            <w:pStyle w:val="ListParagraph"/>
            <w:numPr>
              <w:ilvl w:val="2"/>
              <w:numId w:val="9"/>
            </w:numPr>
            <w:tabs>
              <w:tab w:val="num" w:pos="360"/>
              <w:tab w:val="left" w:pos="540"/>
              <w:tab w:val="num" w:pos="1080"/>
            </w:tabs>
            <w:ind w:left="360" w:firstLine="1800"/>
            <w:jc w:val="both"/>
          </w:pPr>
        </w:pPrChange>
      </w:pPr>
      <w:proofErr w:type="gramStart"/>
      <w:ins w:id="1689" w:author="Mike Botieri" w:date="2013-04-11T14:55:00Z">
        <w:r w:rsidRPr="00FA3A2A">
          <w:rPr>
            <w:color w:val="242424"/>
          </w:rPr>
          <w:t>Club groups are created by members or leaders of a particular club or other extracurricular group to help organize and facilitate communication among members</w:t>
        </w:r>
        <w:proofErr w:type="gramEnd"/>
        <w:r w:rsidRPr="00FA3A2A">
          <w:rPr>
            <w:color w:val="242424"/>
          </w:rPr>
          <w:t>.</w:t>
        </w:r>
      </w:ins>
    </w:p>
    <w:p w14:paraId="676E36D4" w14:textId="77777777" w:rsidR="00C82479" w:rsidRPr="009B7CF6" w:rsidRDefault="00C82479" w:rsidP="009B7CF6">
      <w:pPr>
        <w:pStyle w:val="ListParagraph"/>
        <w:numPr>
          <w:ilvl w:val="2"/>
          <w:numId w:val="9"/>
        </w:numPr>
        <w:tabs>
          <w:tab w:val="left" w:pos="540"/>
          <w:tab w:val="num" w:pos="1080"/>
        </w:tabs>
        <w:ind w:left="1080" w:hanging="180"/>
        <w:jc w:val="both"/>
        <w:rPr>
          <w:ins w:id="1690" w:author="Mike Botieri" w:date="2013-04-11T14:55:00Z"/>
          <w:color w:val="242424"/>
          <w:position w:val="-2"/>
          <w:rPrChange w:id="1691" w:author="John Sullivan" w:date="2013-04-26T12:17:00Z">
            <w:rPr>
              <w:ins w:id="1692" w:author="Mike Botieri" w:date="2013-04-11T14:55:00Z"/>
              <w:color w:val="242424"/>
              <w:position w:val="-2"/>
            </w:rPr>
          </w:rPrChange>
        </w:rPr>
        <w:pPrChange w:id="1693" w:author="John Sullivan" w:date="2013-04-26T12:17:00Z">
          <w:pPr>
            <w:pStyle w:val="ListParagraph"/>
            <w:numPr>
              <w:ilvl w:val="2"/>
              <w:numId w:val="9"/>
            </w:numPr>
            <w:tabs>
              <w:tab w:val="num" w:pos="360"/>
              <w:tab w:val="left" w:pos="540"/>
              <w:tab w:val="num" w:pos="1080"/>
            </w:tabs>
            <w:ind w:left="360" w:firstLine="1800"/>
            <w:jc w:val="both"/>
          </w:pPr>
        </w:pPrChange>
      </w:pPr>
      <w:ins w:id="1694" w:author="Mike Botieri" w:date="2013-04-11T14:55:00Z">
        <w:r w:rsidRPr="00FA3A2A">
          <w:rPr>
            <w:color w:val="242424"/>
          </w:rPr>
          <w:t>Upon creating the group, the administrator may choo</w:t>
        </w:r>
        <w:r w:rsidRPr="009B7CF6">
          <w:rPr>
            <w:color w:val="242424"/>
            <w:rPrChange w:id="1695" w:author="John Sullivan" w:date="2013-04-26T12:17:00Z">
              <w:rPr>
                <w:color w:val="242424"/>
              </w:rPr>
            </w:rPrChange>
          </w:rPr>
          <w:t>se to make a group open (like interest groups where members may join or leave at any time) or closed (members request to join and must be approved by a group administrator).</w:t>
        </w:r>
      </w:ins>
    </w:p>
    <w:p w14:paraId="0A3A6445" w14:textId="77777777" w:rsidR="00C82479" w:rsidRPr="009B7CF6" w:rsidRDefault="00C82479" w:rsidP="009B7CF6">
      <w:pPr>
        <w:pStyle w:val="ListParagraph"/>
        <w:numPr>
          <w:ilvl w:val="2"/>
          <w:numId w:val="9"/>
        </w:numPr>
        <w:tabs>
          <w:tab w:val="left" w:pos="540"/>
          <w:tab w:val="num" w:pos="1080"/>
        </w:tabs>
        <w:ind w:left="1080" w:hanging="180"/>
        <w:jc w:val="both"/>
        <w:rPr>
          <w:ins w:id="1696" w:author="Mike Botieri" w:date="2013-04-11T14:55:00Z"/>
          <w:color w:val="242424"/>
          <w:position w:val="-2"/>
          <w:rPrChange w:id="1697" w:author="John Sullivan" w:date="2013-04-26T12:17:00Z">
            <w:rPr>
              <w:ins w:id="1698" w:author="Mike Botieri" w:date="2013-04-11T14:55:00Z"/>
              <w:color w:val="242424"/>
              <w:position w:val="-2"/>
            </w:rPr>
          </w:rPrChange>
        </w:rPr>
        <w:pPrChange w:id="1699" w:author="John Sullivan" w:date="2013-04-26T12:17:00Z">
          <w:pPr>
            <w:pStyle w:val="ListParagraph"/>
            <w:numPr>
              <w:ilvl w:val="2"/>
              <w:numId w:val="9"/>
            </w:numPr>
            <w:tabs>
              <w:tab w:val="num" w:pos="360"/>
              <w:tab w:val="left" w:pos="540"/>
              <w:tab w:val="num" w:pos="1080"/>
            </w:tabs>
            <w:ind w:left="360" w:firstLine="1800"/>
            <w:jc w:val="both"/>
          </w:pPr>
        </w:pPrChange>
      </w:pPr>
      <w:ins w:id="1700" w:author="Mike Botieri" w:date="2013-04-11T14:55:00Z">
        <w:r w:rsidRPr="009B7CF6">
          <w:rPr>
            <w:color w:val="242424"/>
            <w:rPrChange w:id="1701" w:author="John Sullivan" w:date="2013-04-26T12:17:00Z">
              <w:rPr>
                <w:color w:val="242424"/>
              </w:rPr>
            </w:rPrChange>
          </w:rPr>
          <w:t xml:space="preserve">When work is finished in a club group, it may be either made available to </w:t>
        </w:r>
        <w:proofErr w:type="spellStart"/>
        <w:r w:rsidRPr="009B7CF6">
          <w:rPr>
            <w:color w:val="242424"/>
            <w:rPrChange w:id="1702" w:author="John Sullivan" w:date="2013-04-26T12:17:00Z">
              <w:rPr>
                <w:color w:val="242424"/>
              </w:rPr>
            </w:rPrChange>
          </w:rPr>
          <w:t>to</w:t>
        </w:r>
        <w:proofErr w:type="spellEnd"/>
        <w:r w:rsidRPr="009B7CF6">
          <w:rPr>
            <w:color w:val="242424"/>
            <w:rPrChange w:id="1703" w:author="John Sullivan" w:date="2013-04-26T12:17:00Z">
              <w:rPr>
                <w:color w:val="242424"/>
              </w:rPr>
            </w:rPrChange>
          </w:rPr>
          <w:t xml:space="preserve"> the public or only viewable by members.</w:t>
        </w:r>
      </w:ins>
    </w:p>
    <w:p w14:paraId="7D256B34" w14:textId="77777777" w:rsidR="00C82479" w:rsidRPr="009B7CF6" w:rsidRDefault="00C82479" w:rsidP="009B7CF6">
      <w:pPr>
        <w:pStyle w:val="ListParagraph"/>
        <w:numPr>
          <w:ilvl w:val="2"/>
          <w:numId w:val="9"/>
        </w:numPr>
        <w:tabs>
          <w:tab w:val="left" w:pos="540"/>
          <w:tab w:val="num" w:pos="1080"/>
        </w:tabs>
        <w:ind w:left="1080" w:hanging="180"/>
        <w:jc w:val="both"/>
        <w:rPr>
          <w:ins w:id="1704" w:author="Mike Botieri" w:date="2013-04-11T14:55:00Z"/>
          <w:color w:val="242424"/>
          <w:position w:val="-2"/>
          <w:rPrChange w:id="1705" w:author="John Sullivan" w:date="2013-04-26T12:17:00Z">
            <w:rPr>
              <w:ins w:id="1706" w:author="Mike Botieri" w:date="2013-04-11T14:55:00Z"/>
              <w:color w:val="242424"/>
              <w:position w:val="-2"/>
            </w:rPr>
          </w:rPrChange>
        </w:rPr>
        <w:pPrChange w:id="1707" w:author="John Sullivan" w:date="2013-04-26T12:17:00Z">
          <w:pPr>
            <w:pStyle w:val="ListParagraph"/>
            <w:numPr>
              <w:ilvl w:val="2"/>
              <w:numId w:val="9"/>
            </w:numPr>
            <w:tabs>
              <w:tab w:val="num" w:pos="360"/>
              <w:tab w:val="left" w:pos="540"/>
              <w:tab w:val="num" w:pos="1080"/>
            </w:tabs>
            <w:ind w:left="360" w:firstLine="1800"/>
            <w:jc w:val="both"/>
          </w:pPr>
        </w:pPrChange>
      </w:pPr>
      <w:ins w:id="1708" w:author="Mike Botieri" w:date="2013-04-11T14:55:00Z">
        <w:r w:rsidRPr="009B7CF6">
          <w:rPr>
            <w:color w:val="242424"/>
            <w:rPrChange w:id="1709" w:author="John Sullivan" w:date="2013-04-26T12:17:00Z">
              <w:rPr>
                <w:color w:val="242424"/>
              </w:rPr>
            </w:rPrChange>
          </w:rPr>
          <w:t>This group is not for classwork or purely for interests even though a club may be formed around an interest (i.e. a photography club).</w:t>
        </w:r>
      </w:ins>
    </w:p>
    <w:p w14:paraId="1F8E9650" w14:textId="6B888509" w:rsidR="00C82479" w:rsidRPr="00FA3A2A" w:rsidRDefault="00CA6843" w:rsidP="00FA3A2A">
      <w:pPr>
        <w:pStyle w:val="ListParagraph"/>
        <w:ind w:left="0"/>
        <w:jc w:val="both"/>
        <w:rPr>
          <w:ins w:id="1710" w:author="Mike Botieri" w:date="2013-04-11T14:55:00Z"/>
          <w:color w:val="242424"/>
        </w:rPr>
      </w:pPr>
      <w:ins w:id="1711" w:author="Mike Botieri" w:date="2013-04-12T16:08:00Z">
        <w:r>
          <w:rPr>
            <w:color w:val="242424"/>
            <w:position w:val="-2"/>
          </w:rPr>
          <w:tab/>
        </w:r>
      </w:ins>
      <w:ins w:id="1712" w:author="Mike Botieri" w:date="2013-04-11T14:55:00Z">
        <w:r w:rsidR="00C82479" w:rsidRPr="00FA3A2A">
          <w:rPr>
            <w:color w:val="242424"/>
            <w:u w:val="single"/>
          </w:rPr>
          <w:t>Job</w:t>
        </w:r>
      </w:ins>
    </w:p>
    <w:p w14:paraId="3C294E9C" w14:textId="77777777" w:rsidR="00C82479" w:rsidRPr="00FA3A2A" w:rsidRDefault="00C82479" w:rsidP="009B7CF6">
      <w:pPr>
        <w:pStyle w:val="ListParagraph"/>
        <w:numPr>
          <w:ilvl w:val="2"/>
          <w:numId w:val="9"/>
        </w:numPr>
        <w:tabs>
          <w:tab w:val="left" w:pos="540"/>
          <w:tab w:val="num" w:pos="1080"/>
        </w:tabs>
        <w:ind w:left="1080" w:hanging="180"/>
        <w:jc w:val="both"/>
        <w:rPr>
          <w:ins w:id="1713" w:author="Mike Botieri" w:date="2013-04-11T14:55:00Z"/>
          <w:color w:val="242424"/>
          <w:position w:val="-2"/>
        </w:rPr>
        <w:pPrChange w:id="1714" w:author="John Sullivan" w:date="2013-04-26T12:17:00Z">
          <w:pPr>
            <w:pStyle w:val="ListParagraph"/>
            <w:numPr>
              <w:ilvl w:val="2"/>
              <w:numId w:val="9"/>
            </w:numPr>
            <w:tabs>
              <w:tab w:val="num" w:pos="360"/>
              <w:tab w:val="left" w:pos="540"/>
              <w:tab w:val="num" w:pos="1080"/>
            </w:tabs>
            <w:ind w:left="360" w:firstLine="1800"/>
            <w:jc w:val="both"/>
          </w:pPr>
        </w:pPrChange>
      </w:pPr>
      <w:ins w:id="1715" w:author="Mike Botieri" w:date="2013-04-11T14:55:00Z">
        <w:r w:rsidRPr="00FA3A2A">
          <w:rPr>
            <w:color w:val="242424"/>
          </w:rPr>
          <w:t>Job groups are for groups of students employed on campus.</w:t>
        </w:r>
      </w:ins>
    </w:p>
    <w:p w14:paraId="17B97E75" w14:textId="77777777" w:rsidR="00C82479" w:rsidRPr="009B7CF6" w:rsidRDefault="00C82479" w:rsidP="009B7CF6">
      <w:pPr>
        <w:pStyle w:val="ListParagraph"/>
        <w:numPr>
          <w:ilvl w:val="2"/>
          <w:numId w:val="9"/>
        </w:numPr>
        <w:tabs>
          <w:tab w:val="left" w:pos="540"/>
          <w:tab w:val="num" w:pos="1080"/>
        </w:tabs>
        <w:ind w:left="1080" w:hanging="180"/>
        <w:jc w:val="both"/>
        <w:rPr>
          <w:ins w:id="1716" w:author="Mike Botieri" w:date="2013-04-11T14:55:00Z"/>
          <w:color w:val="242424"/>
          <w:position w:val="-2"/>
          <w:rPrChange w:id="1717" w:author="John Sullivan" w:date="2013-04-26T12:17:00Z">
            <w:rPr>
              <w:ins w:id="1718" w:author="Mike Botieri" w:date="2013-04-11T14:55:00Z"/>
              <w:color w:val="242424"/>
              <w:position w:val="-2"/>
            </w:rPr>
          </w:rPrChange>
        </w:rPr>
        <w:pPrChange w:id="1719" w:author="John Sullivan" w:date="2013-04-26T12:17:00Z">
          <w:pPr>
            <w:pStyle w:val="ListParagraph"/>
            <w:numPr>
              <w:ilvl w:val="2"/>
              <w:numId w:val="9"/>
            </w:numPr>
            <w:tabs>
              <w:tab w:val="num" w:pos="360"/>
              <w:tab w:val="left" w:pos="540"/>
              <w:tab w:val="num" w:pos="1080"/>
            </w:tabs>
            <w:ind w:left="360" w:firstLine="1800"/>
            <w:jc w:val="both"/>
          </w:pPr>
        </w:pPrChange>
      </w:pPr>
      <w:ins w:id="1720" w:author="Mike Botieri" w:date="2013-04-11T14:55:00Z">
        <w:r w:rsidRPr="00FA3A2A">
          <w:rPr>
            <w:color w:val="242424"/>
          </w:rPr>
          <w:t>Only students who are a</w:t>
        </w:r>
        <w:r w:rsidRPr="009B7CF6">
          <w:rPr>
            <w:color w:val="242424"/>
            <w:rPrChange w:id="1721" w:author="John Sullivan" w:date="2013-04-26T12:17:00Z">
              <w:rPr>
                <w:color w:val="242424"/>
              </w:rPr>
            </w:rPrChange>
          </w:rPr>
          <w:t>ctively employed for a specific job may be members of the group. Or example, only students who are actively employed at ASAP Media Services may be part of this group.</w:t>
        </w:r>
      </w:ins>
    </w:p>
    <w:p w14:paraId="4235026E" w14:textId="77777777" w:rsidR="00C82479" w:rsidRPr="009B7CF6" w:rsidRDefault="00C82479" w:rsidP="009B7CF6">
      <w:pPr>
        <w:pStyle w:val="ListParagraph"/>
        <w:numPr>
          <w:ilvl w:val="2"/>
          <w:numId w:val="9"/>
        </w:numPr>
        <w:tabs>
          <w:tab w:val="left" w:pos="540"/>
          <w:tab w:val="num" w:pos="1080"/>
        </w:tabs>
        <w:ind w:left="1080" w:hanging="180"/>
        <w:jc w:val="both"/>
        <w:rPr>
          <w:ins w:id="1722" w:author="Mike Botieri" w:date="2013-04-11T14:55:00Z"/>
          <w:color w:val="242424"/>
          <w:position w:val="-2"/>
          <w:rPrChange w:id="1723" w:author="John Sullivan" w:date="2013-04-26T12:17:00Z">
            <w:rPr>
              <w:ins w:id="1724" w:author="Mike Botieri" w:date="2013-04-11T14:55:00Z"/>
              <w:color w:val="242424"/>
              <w:position w:val="-2"/>
            </w:rPr>
          </w:rPrChange>
        </w:rPr>
        <w:pPrChange w:id="1725" w:author="John Sullivan" w:date="2013-04-26T12:17:00Z">
          <w:pPr>
            <w:pStyle w:val="ListParagraph"/>
            <w:numPr>
              <w:ilvl w:val="2"/>
              <w:numId w:val="9"/>
            </w:numPr>
            <w:tabs>
              <w:tab w:val="num" w:pos="360"/>
              <w:tab w:val="left" w:pos="540"/>
              <w:tab w:val="num" w:pos="1080"/>
            </w:tabs>
            <w:ind w:left="360" w:firstLine="1800"/>
            <w:jc w:val="both"/>
          </w:pPr>
        </w:pPrChange>
      </w:pPr>
      <w:ins w:id="1726" w:author="Mike Botieri" w:date="2013-04-11T14:55:00Z">
        <w:r w:rsidRPr="009B7CF6">
          <w:rPr>
            <w:color w:val="242424"/>
            <w:rPrChange w:id="1727" w:author="John Sullivan" w:date="2013-04-26T12:17:00Z">
              <w:rPr>
                <w:color w:val="242424"/>
              </w:rPr>
            </w:rPrChange>
          </w:rPr>
          <w:t>Job groups, like other groups, have a private section where members may create projects and other members can provide feedback. When a work is finished, the work has an option to be published so non-members may see the work.</w:t>
        </w:r>
      </w:ins>
    </w:p>
    <w:p w14:paraId="06AB0B15" w14:textId="4223DA87" w:rsidR="00C82479" w:rsidRPr="00FA3A2A" w:rsidRDefault="00C82479" w:rsidP="009B7CF6">
      <w:pPr>
        <w:pStyle w:val="ListParagraph"/>
        <w:numPr>
          <w:ilvl w:val="2"/>
          <w:numId w:val="9"/>
        </w:numPr>
        <w:tabs>
          <w:tab w:val="left" w:pos="540"/>
          <w:tab w:val="num" w:pos="1080"/>
        </w:tabs>
        <w:ind w:left="1080" w:hanging="180"/>
        <w:jc w:val="both"/>
        <w:rPr>
          <w:ins w:id="1728" w:author="Mike Botieri" w:date="2013-04-11T14:55:00Z"/>
          <w:color w:val="242424"/>
          <w:position w:val="-2"/>
        </w:rPr>
        <w:pPrChange w:id="1729" w:author="John Sullivan" w:date="2013-04-26T12:17:00Z">
          <w:pPr>
            <w:pStyle w:val="ListParagraph"/>
            <w:numPr>
              <w:ilvl w:val="2"/>
              <w:numId w:val="9"/>
            </w:numPr>
            <w:tabs>
              <w:tab w:val="num" w:pos="360"/>
              <w:tab w:val="left" w:pos="540"/>
              <w:tab w:val="num" w:pos="1080"/>
            </w:tabs>
            <w:ind w:left="360" w:firstLine="1800"/>
            <w:jc w:val="both"/>
          </w:pPr>
        </w:pPrChange>
      </w:pPr>
      <w:ins w:id="1730" w:author="Mike Botieri" w:date="2013-04-11T14:55:00Z">
        <w:r w:rsidRPr="009B7CF6">
          <w:rPr>
            <w:color w:val="242424"/>
            <w:rPrChange w:id="1731" w:author="John Sullivan" w:date="2013-04-26T12:17:00Z">
              <w:rPr>
                <w:color w:val="242424"/>
              </w:rPr>
            </w:rPrChange>
          </w:rPr>
          <w:t xml:space="preserve">This group is not for a club or personal, non-academic, non-job related </w:t>
        </w:r>
      </w:ins>
      <w:del w:id="1732" w:author="Author" w:date="2013-04-12T16:41:00Z">
        <w:r w:rsidR="00FA3A2A">
          <w:rPr>
            <w:noProof/>
          </w:rPr>
          <w:pict w14:anchorId="7373F250">
            <v:line id="Line 23" o:spid="_x0000_s1092" style="position:absolute;left:0;text-align:left;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w:r>
      </w:del>
      <w:ins w:id="1733" w:author="Mike Botieri" w:date="2013-04-11T14:55:00Z">
        <w:r w:rsidRPr="00FA3A2A">
          <w:rPr>
            <w:color w:val="242424"/>
          </w:rPr>
          <w:t>work.</w:t>
        </w:r>
      </w:ins>
    </w:p>
    <w:p w14:paraId="6AD4E54A" w14:textId="6F64A30D" w:rsidR="00C82479" w:rsidRPr="00FA3A2A" w:rsidRDefault="00CA6843" w:rsidP="00FA3A2A">
      <w:pPr>
        <w:pStyle w:val="ListParagraph"/>
        <w:ind w:left="0"/>
        <w:jc w:val="both"/>
        <w:rPr>
          <w:ins w:id="1734" w:author="Mike Botieri" w:date="2013-04-11T14:55:00Z"/>
          <w:color w:val="242424"/>
        </w:rPr>
      </w:pPr>
      <w:ins w:id="1735" w:author="Mike Botieri" w:date="2013-04-12T15:42:00Z">
        <w:r>
          <w:rPr>
            <w:color w:val="242424"/>
            <w:position w:val="-2"/>
          </w:rPr>
          <w:tab/>
        </w:r>
      </w:ins>
      <w:ins w:id="1736" w:author="Mike Botieri" w:date="2013-04-11T14:55:00Z">
        <w:r w:rsidR="00C82479" w:rsidRPr="00FA3A2A">
          <w:rPr>
            <w:color w:val="242424"/>
            <w:u w:val="single"/>
          </w:rPr>
          <w:t>Collaborative-work</w:t>
        </w:r>
      </w:ins>
    </w:p>
    <w:p w14:paraId="046D3EB9" w14:textId="77777777" w:rsidR="00C82479" w:rsidRPr="00FA3A2A" w:rsidRDefault="00C82479" w:rsidP="009B7CF6">
      <w:pPr>
        <w:pStyle w:val="ListParagraph"/>
        <w:numPr>
          <w:ilvl w:val="2"/>
          <w:numId w:val="9"/>
        </w:numPr>
        <w:tabs>
          <w:tab w:val="left" w:pos="540"/>
          <w:tab w:val="num" w:pos="1080"/>
        </w:tabs>
        <w:ind w:left="1080" w:hanging="180"/>
        <w:jc w:val="both"/>
        <w:rPr>
          <w:ins w:id="1737" w:author="Mike Botieri" w:date="2013-04-11T14:55:00Z"/>
          <w:color w:val="242424"/>
          <w:position w:val="-2"/>
        </w:rPr>
        <w:pPrChange w:id="1738" w:author="John Sullivan" w:date="2013-04-26T12:17:00Z">
          <w:pPr>
            <w:pStyle w:val="ListParagraph"/>
            <w:numPr>
              <w:ilvl w:val="2"/>
              <w:numId w:val="9"/>
            </w:numPr>
            <w:tabs>
              <w:tab w:val="num" w:pos="360"/>
              <w:tab w:val="left" w:pos="540"/>
              <w:tab w:val="num" w:pos="1080"/>
            </w:tabs>
            <w:ind w:left="360" w:firstLine="1800"/>
            <w:jc w:val="both"/>
          </w:pPr>
        </w:pPrChange>
      </w:pPr>
      <w:ins w:id="1739" w:author="Mike Botieri" w:date="2013-04-11T14:55:00Z">
        <w:r w:rsidRPr="00FA3A2A">
          <w:rPr>
            <w:color w:val="242424"/>
          </w:rPr>
          <w:t xml:space="preserve">A collaborative-work group is formed by a group of students working toward a common goal. This is most typically </w:t>
        </w:r>
        <w:proofErr w:type="gramStart"/>
        <w:r w:rsidRPr="00FA3A2A">
          <w:rPr>
            <w:color w:val="242424"/>
          </w:rPr>
          <w:t>school work</w:t>
        </w:r>
        <w:proofErr w:type="gramEnd"/>
        <w:r w:rsidRPr="00FA3A2A">
          <w:rPr>
            <w:color w:val="242424"/>
          </w:rPr>
          <w:t xml:space="preserve"> such as a group project, but may have other applications as well.</w:t>
        </w:r>
      </w:ins>
    </w:p>
    <w:p w14:paraId="6E0BF5FA" w14:textId="77777777" w:rsidR="00C82479" w:rsidRPr="009B7CF6" w:rsidRDefault="00C82479" w:rsidP="009B7CF6">
      <w:pPr>
        <w:pStyle w:val="ListParagraph"/>
        <w:numPr>
          <w:ilvl w:val="2"/>
          <w:numId w:val="9"/>
        </w:numPr>
        <w:tabs>
          <w:tab w:val="left" w:pos="540"/>
          <w:tab w:val="num" w:pos="1080"/>
        </w:tabs>
        <w:ind w:left="1080" w:hanging="180"/>
        <w:jc w:val="both"/>
        <w:rPr>
          <w:ins w:id="1740" w:author="Mike Botieri" w:date="2013-04-11T14:55:00Z"/>
          <w:color w:val="242424"/>
          <w:position w:val="-2"/>
          <w:rPrChange w:id="1741" w:author="John Sullivan" w:date="2013-04-26T12:17:00Z">
            <w:rPr>
              <w:ins w:id="1742" w:author="Mike Botieri" w:date="2013-04-11T14:55:00Z"/>
              <w:color w:val="242424"/>
              <w:position w:val="-2"/>
            </w:rPr>
          </w:rPrChange>
        </w:rPr>
        <w:pPrChange w:id="1743" w:author="John Sullivan" w:date="2013-04-26T12:17:00Z">
          <w:pPr>
            <w:pStyle w:val="ListParagraph"/>
            <w:numPr>
              <w:ilvl w:val="2"/>
              <w:numId w:val="9"/>
            </w:numPr>
            <w:tabs>
              <w:tab w:val="num" w:pos="360"/>
              <w:tab w:val="left" w:pos="540"/>
              <w:tab w:val="num" w:pos="1080"/>
            </w:tabs>
            <w:ind w:left="360" w:firstLine="1800"/>
            <w:jc w:val="both"/>
          </w:pPr>
        </w:pPrChange>
      </w:pPr>
      <w:ins w:id="1744" w:author="Mike Botieri" w:date="2013-04-11T14:55:00Z">
        <w:r w:rsidRPr="009B7CF6">
          <w:rPr>
            <w:color w:val="242424"/>
            <w:rPrChange w:id="1745" w:author="John Sullivan" w:date="2013-04-26T12:17:00Z">
              <w:rPr>
                <w:color w:val="242424"/>
              </w:rPr>
            </w:rPrChange>
          </w:rPr>
          <w:t xml:space="preserve">Any student member may create a collaborative-work group and invite others to the group. </w:t>
        </w:r>
      </w:ins>
    </w:p>
    <w:p w14:paraId="5BE86F8E" w14:textId="18ADC4B1" w:rsidR="00C82479" w:rsidRPr="00FA3A2A" w:rsidRDefault="00C82479" w:rsidP="009B7CF6">
      <w:pPr>
        <w:pStyle w:val="ListParagraph"/>
        <w:numPr>
          <w:ilvl w:val="2"/>
          <w:numId w:val="9"/>
        </w:numPr>
        <w:tabs>
          <w:tab w:val="left" w:pos="540"/>
          <w:tab w:val="num" w:pos="1080"/>
        </w:tabs>
        <w:ind w:left="1080" w:hanging="180"/>
        <w:jc w:val="both"/>
        <w:rPr>
          <w:ins w:id="1746" w:author="Mike Botieri" w:date="2013-04-11T14:55:00Z"/>
          <w:color w:val="242424"/>
          <w:position w:val="-2"/>
        </w:rPr>
        <w:pPrChange w:id="1747" w:author="John Sullivan" w:date="2013-04-26T12:17:00Z">
          <w:pPr>
            <w:pStyle w:val="ListParagraph"/>
            <w:numPr>
              <w:ilvl w:val="2"/>
              <w:numId w:val="9"/>
            </w:numPr>
            <w:tabs>
              <w:tab w:val="num" w:pos="360"/>
              <w:tab w:val="left" w:pos="540"/>
              <w:tab w:val="num" w:pos="1080"/>
            </w:tabs>
            <w:ind w:left="360" w:firstLine="1800"/>
            <w:jc w:val="both"/>
          </w:pPr>
        </w:pPrChange>
      </w:pPr>
      <w:ins w:id="1748" w:author="Mike Botieri" w:date="2013-04-11T14:55:00Z">
        <w:r w:rsidRPr="009B7CF6">
          <w:rPr>
            <w:color w:val="242424"/>
            <w:rPrChange w:id="1749" w:author="John Sullivan" w:date="2013-04-26T12:17:00Z">
              <w:rPr>
                <w:color w:val="242424"/>
              </w:rPr>
            </w:rPrChange>
          </w:rPr>
          <w:t xml:space="preserve">This group, while shared by the members, is private until </w:t>
        </w:r>
      </w:ins>
      <w:ins w:id="1750" w:author="Author" w:date="2013-04-12T16:41:00Z">
        <w:r w:rsidR="00FA3A2A">
          <w:rPr>
            <w:noProof/>
          </w:rPr>
          <w:pict w14:anchorId="7483436F">
            <v:line id="_x0000_s1093" style="position:absolute;left:0;text-align:left;z-index:251737600;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93" inset="0,0,0,0">
                <w:txbxContent>
                  <w:p w14:paraId="14033989" w14:textId="77777777" w:rsidR="002A47E3" w:rsidRDefault="002A47E3">
                    <w:pPr>
                      <w:pStyle w:val="FreeForm"/>
                      <w:rPr>
                        <w:ins w:id="1751" w:author="John Sullivan" w:date="2013-04-26T12:17:00Z"/>
                        <w:rFonts w:eastAsia="Times New Roman"/>
                        <w:color w:val="auto"/>
                      </w:rPr>
                    </w:pPr>
                  </w:p>
                </w:txbxContent>
              </v:textbox>
              <w10:wrap anchorx="page" anchory="page"/>
            </v:line>
          </w:pict>
        </w:r>
      </w:ins>
      <w:ins w:id="1752" w:author="John Sullivan" w:date="2013-04-26T12:17:00Z">
        <w:r w:rsidR="00CB4D02">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14033989" w14:textId="77777777" w:rsidR="002A47E3" w:rsidRDefault="002A47E3">
                    <w:pPr>
                      <w:pStyle w:val="FreeForm"/>
                      <w:rPr>
                        <w:ins w:id="1753" w:author="John Sullivan" w:date="2013-04-26T12:17:00Z"/>
                        <w:rFonts w:eastAsia="Times New Roman"/>
                        <w:color w:val="auto"/>
                      </w:rPr>
                    </w:pPr>
                  </w:p>
                </w:txbxContent>
              </v:textbox>
              <w10:wrap anchorx="page" anchory="page"/>
            </v:line>
          </w:pict>
        </w:r>
      </w:ins>
      <w:ins w:id="1754" w:author="Mike Botieri" w:date="2013-04-11T14:55:00Z">
        <w:r w:rsidRPr="00FA3A2A">
          <w:rPr>
            <w:color w:val="242424"/>
          </w:rPr>
          <w:t>the work is published. Most times, the finished work will be published to a different group (such as a class) but published work may also be viewable by the public.</w:t>
        </w:r>
      </w:ins>
    </w:p>
    <w:p w14:paraId="7F0C7E9D" w14:textId="77777777" w:rsidR="00C82479" w:rsidRPr="009B7CF6" w:rsidRDefault="00C82479" w:rsidP="009B7CF6">
      <w:pPr>
        <w:pStyle w:val="ListParagraph"/>
        <w:numPr>
          <w:ilvl w:val="2"/>
          <w:numId w:val="9"/>
        </w:numPr>
        <w:tabs>
          <w:tab w:val="left" w:pos="540"/>
          <w:tab w:val="num" w:pos="1080"/>
        </w:tabs>
        <w:ind w:left="1080" w:hanging="180"/>
        <w:jc w:val="both"/>
        <w:rPr>
          <w:color w:val="242424"/>
          <w:position w:val="-2"/>
          <w:rPrChange w:id="1755" w:author="John Sullivan" w:date="2013-04-26T12:17:00Z">
            <w:rPr>
              <w:color w:val="242424"/>
              <w:position w:val="-2"/>
            </w:rPr>
          </w:rPrChange>
        </w:rPr>
        <w:pPrChange w:id="1756" w:author="John Sullivan" w:date="2013-04-26T12:17:00Z">
          <w:pPr>
            <w:pStyle w:val="ListParagraph"/>
            <w:numPr>
              <w:ilvl w:val="2"/>
              <w:numId w:val="9"/>
            </w:numPr>
            <w:tabs>
              <w:tab w:val="num" w:pos="360"/>
              <w:tab w:val="left" w:pos="540"/>
              <w:tab w:val="num" w:pos="1080"/>
            </w:tabs>
            <w:ind w:left="360" w:firstLine="1800"/>
            <w:jc w:val="both"/>
          </w:pPr>
        </w:pPrChange>
      </w:pPr>
      <w:ins w:id="1757" w:author="Mike Botieri" w:date="2013-04-11T14:55:00Z">
        <w:r w:rsidRPr="00FA3A2A">
          <w:rPr>
            <w:color w:val="242424"/>
          </w:rPr>
          <w:t>This group is not for a sing</w:t>
        </w:r>
        <w:r w:rsidRPr="009B7CF6">
          <w:rPr>
            <w:color w:val="242424"/>
            <w:rPrChange w:id="1758" w:author="John Sullivan" w:date="2013-04-26T12:17:00Z">
              <w:rPr>
                <w:color w:val="242424"/>
              </w:rPr>
            </w:rPrChange>
          </w:rPr>
          <w:t>le member, but rather several students working on a common project.</w:t>
        </w:r>
      </w:ins>
    </w:p>
    <w:p w14:paraId="1D6239AF" w14:textId="77777777" w:rsidR="00C82479" w:rsidRPr="009B7CF6" w:rsidRDefault="00C82479">
      <w:pPr>
        <w:rPr>
          <w:color w:val="242424"/>
          <w:rPrChange w:id="1759" w:author="John Sullivan" w:date="2013-04-26T12:17:00Z">
            <w:rPr>
              <w:color w:val="242424"/>
            </w:rPr>
          </w:rPrChange>
        </w:rPr>
      </w:pPr>
    </w:p>
    <w:p w14:paraId="5C4BB0BC" w14:textId="77777777" w:rsidR="00C82479" w:rsidRPr="009B7CF6" w:rsidRDefault="00C82479">
      <w:pPr>
        <w:rPr>
          <w:color w:val="242424"/>
          <w:rPrChange w:id="1760" w:author="John Sullivan" w:date="2013-04-26T12:17:00Z">
            <w:rPr>
              <w:color w:val="242424"/>
            </w:rPr>
          </w:rPrChange>
        </w:rPr>
      </w:pPr>
    </w:p>
    <w:p w14:paraId="5D5F683B" w14:textId="77777777" w:rsidR="00C82479" w:rsidRDefault="0047529F">
      <w:pPr>
        <w:rPr>
          <w:ins w:id="1761" w:author="Adrien" w:date="2013-04-26T12:17:00Z"/>
          <w:color w:val="242424"/>
          <w:rPrChange w:id="1762" w:author="Author" w:date="2013-04-12T16:41:00Z">
            <w:rPr>
              <w:ins w:id="1763" w:author="Adrien" w:date="2013-04-26T12:17:00Z"/>
              <w:rFonts w:ascii="Corbel" w:hAnsi="Corbel"/>
              <w:color w:val="303030"/>
            </w:rPr>
          </w:rPrChange>
        </w:rPr>
      </w:pPr>
      <w:del w:id="1764" w:author="John Sullivan" w:date="2013-04-22T14:31:00Z">
        <w:r w:rsidRPr="0047529F">
          <w:rPr>
            <w:rFonts w:ascii="Arial Bold" w:hAnsi="Arial Bold"/>
            <w:color w:val="0F3642"/>
            <w:sz w:val="36"/>
            <w:rPrChange w:id="1765" w:author="Author" w:date="2013-04-12T16:41:00Z">
              <w:rPr>
                <w:rFonts w:ascii="Arial Bold" w:hAnsi="Arial Bold"/>
                <w:color w:val="1A4654"/>
                <w:sz w:val="36"/>
                <w:szCs w:val="20"/>
                <w:u w:val="single"/>
              </w:rPr>
            </w:rPrChange>
          </w:rPr>
          <w:delText>Student Work</w:delText>
        </w:r>
      </w:del>
      <w:ins w:id="1766" w:author="John Sullivan" w:date="2013-04-22T14:31:00Z">
        <w:r w:rsidR="00572CCB">
          <w:rPr>
            <w:rFonts w:ascii="Arial Bold" w:hAnsi="Arial Bold"/>
            <w:color w:val="0F3642"/>
            <w:sz w:val="36"/>
          </w:rPr>
          <w:t>Projects</w:t>
        </w:r>
      </w:ins>
    </w:p>
    <w:p w14:paraId="302E8689" w14:textId="77777777" w:rsidR="00C82479" w:rsidRDefault="00C82479">
      <w:pPr>
        <w:rPr>
          <w:ins w:id="1767" w:author="Adrien" w:date="2013-04-26T12:17:00Z"/>
          <w:color w:val="242424"/>
          <w:rPrChange w:id="1768" w:author="Author" w:date="2013-04-12T16:41:00Z">
            <w:rPr>
              <w:ins w:id="1769" w:author="Adrien" w:date="2013-04-26T12:17:00Z"/>
              <w:rFonts w:ascii="Corbel" w:hAnsi="Corbel"/>
              <w:color w:val="303030"/>
            </w:rPr>
          </w:rPrChange>
        </w:rPr>
      </w:pPr>
    </w:p>
    <w:p w14:paraId="5EC8050C" w14:textId="476F892D" w:rsidR="00C82479" w:rsidRPr="009B7CF6" w:rsidRDefault="00572CCB">
      <w:pPr>
        <w:rPr>
          <w:del w:id="1770" w:author="Adrien" w:date="2013-04-26T12:17:00Z"/>
          <w:color w:val="242424"/>
        </w:rPr>
      </w:pPr>
      <w:del w:id="1771" w:author="Adrien" w:date="2013-04-26T12:17:00Z">
        <w:r>
          <w:rPr>
            <w:rFonts w:ascii="Arial Bold" w:hAnsi="Arial Bold"/>
            <w:color w:val="0F3642"/>
            <w:sz w:val="36"/>
          </w:rPr>
          <w:delText>Projects</w:delText>
        </w:r>
      </w:del>
    </w:p>
    <w:p w14:paraId="3A7674A7" w14:textId="77777777" w:rsidR="00C82479" w:rsidRPr="009B7CF6" w:rsidRDefault="00C82479">
      <w:pPr>
        <w:rPr>
          <w:del w:id="1772" w:author="Adrien" w:date="2013-04-26T12:17:00Z"/>
          <w:color w:val="242424"/>
        </w:rPr>
      </w:pPr>
    </w:p>
    <w:p w14:paraId="6D65F598" w14:textId="11C3A97C" w:rsidR="00C82479" w:rsidRPr="00FA3A2A" w:rsidRDefault="00C82479">
      <w:pPr>
        <w:ind w:firstLine="720"/>
        <w:rPr>
          <w:color w:val="242424"/>
        </w:rPr>
      </w:pPr>
      <w:r w:rsidRPr="00FA3A2A">
        <w:rPr>
          <w:color w:val="242424"/>
        </w:rPr>
        <w:t xml:space="preserve">A </w:t>
      </w:r>
      <w:ins w:id="1773" w:author="John Sullivan" w:date="2013-04-22T14:31:00Z">
        <w:r w:rsidR="00572CCB">
          <w:rPr>
            <w:color w:val="242424"/>
          </w:rPr>
          <w:t>project</w:t>
        </w:r>
      </w:ins>
      <w:del w:id="1774" w:author="John Sullivan" w:date="2013-04-22T14:31:00Z">
        <w:r w:rsidR="0047529F" w:rsidRPr="0047529F">
          <w:rPr>
            <w:color w:val="242424"/>
            <w:rPrChange w:id="1775" w:author="Author" w:date="2013-04-12T16:41:00Z">
              <w:rPr>
                <w:rFonts w:ascii="Corbel" w:hAnsi="Corbel"/>
                <w:color w:val="303030"/>
                <w:szCs w:val="20"/>
                <w:u w:val="single"/>
              </w:rPr>
            </w:rPrChange>
          </w:rPr>
          <w:delText>student work</w:delText>
        </w:r>
      </w:del>
      <w:del w:id="1776" w:author="Adrien" w:date="2013-04-26T12:17:00Z">
        <w:r w:rsidR="00572CCB">
          <w:rPr>
            <w:color w:val="242424"/>
          </w:rPr>
          <w:delText>project</w:delText>
        </w:r>
      </w:del>
      <w:r w:rsidRPr="00FA3A2A">
        <w:rPr>
          <w:color w:val="242424"/>
        </w:rPr>
        <w:t xml:space="preserve"> is any work created within a specific context. At the most basic level, a single student</w:t>
      </w:r>
      <w:ins w:id="1777" w:author="Adrien" w:date="2013-04-26T12:17:00Z">
        <w:r w:rsidR="0047529F" w:rsidRPr="0047529F">
          <w:rPr>
            <w:color w:val="242424"/>
            <w:rPrChange w:id="1778" w:author="Author" w:date="2013-04-12T16:41:00Z">
              <w:rPr>
                <w:rFonts w:ascii="Corbel" w:hAnsi="Corbel"/>
                <w:color w:val="303030"/>
                <w:szCs w:val="20"/>
                <w:u w:val="single"/>
              </w:rPr>
            </w:rPrChange>
          </w:rPr>
          <w:t xml:space="preserve"> </w:t>
        </w:r>
      </w:ins>
      <w:del w:id="1779" w:author="John Sullivan" w:date="2013-04-22T14:31:00Z">
        <w:r w:rsidR="0047529F" w:rsidRPr="0047529F">
          <w:rPr>
            <w:color w:val="242424"/>
            <w:rPrChange w:id="1780" w:author="Author" w:date="2013-04-12T16:41:00Z">
              <w:rPr>
                <w:rFonts w:ascii="Corbel" w:hAnsi="Corbel"/>
                <w:color w:val="303030"/>
                <w:szCs w:val="20"/>
                <w:u w:val="single"/>
              </w:rPr>
            </w:rPrChange>
          </w:rPr>
          <w:delText>work</w:delText>
        </w:r>
        <w:r w:rsidRPr="00FA3A2A">
          <w:rPr>
            <w:color w:val="242424"/>
          </w:rPr>
          <w:delText xml:space="preserve"> </w:delText>
        </w:r>
      </w:del>
      <w:ins w:id="1781" w:author="John Sullivan" w:date="2013-04-22T14:31:00Z">
        <w:r w:rsidR="00572CCB">
          <w:rPr>
            <w:color w:val="242424"/>
          </w:rPr>
          <w:t>project</w:t>
        </w:r>
        <w:r w:rsidR="00572CCB" w:rsidRPr="00FA3A2A">
          <w:rPr>
            <w:color w:val="242424"/>
          </w:rPr>
          <w:t xml:space="preserve"> </w:t>
        </w:r>
      </w:ins>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Pr="00FA3A2A" w:rsidRDefault="00C82479">
      <w:pPr>
        <w:ind w:firstLine="720"/>
        <w:rPr>
          <w:color w:val="242424"/>
        </w:rPr>
      </w:pPr>
    </w:p>
    <w:p w14:paraId="4D6242F4" w14:textId="1A056329" w:rsidR="003B0C04" w:rsidRDefault="00FA3A2A">
      <w:pPr>
        <w:rPr>
          <w:ins w:id="1782" w:author="Author" w:date="2013-04-12T16:41:00Z"/>
          <w:color w:val="242424"/>
        </w:rPr>
      </w:pPr>
      <w:ins w:id="1783" w:author="John Sullivan" w:date="2013-04-22T14:33:00Z">
        <w:r>
          <w:rPr>
            <w:noProof/>
          </w:rPr>
          <w:lastRenderedPageBreak/>
          <w:pict w14:anchorId="1A49BDDC">
            <v:line id="Straight Connector 51" o:spid="_x0000_s1094" style="position:absolute;flip:x;z-index:25173964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ins>
      <w:del w:id="1784" w:author="Adrien" w:date="2013-04-26T12:17:00Z">
        <w:r w:rsidR="00572CCB">
          <w:rPr>
            <w:noProof/>
          </w:rPr>
          <mc:AlternateContent>
            <mc:Choice Requires="wps">
              <w:drawing>
                <wp:anchor distT="0" distB="0" distL="114300" distR="114300" simplePos="0" relativeHeight="251698688" behindDoc="0" locked="0" layoutInCell="1" allowOverlap="1" wp14:anchorId="2D3A7A35" wp14:editId="238C0A26">
                  <wp:simplePos x="0" y="0"/>
                  <wp:positionH relativeFrom="column">
                    <wp:posOffset>3225800</wp:posOffset>
                  </wp:positionH>
                  <wp:positionV relativeFrom="paragraph">
                    <wp:posOffset>304800</wp:posOffset>
                  </wp:positionV>
                  <wp:extent cx="330200" cy="0"/>
                  <wp:effectExtent l="50800" t="25400" r="76200" b="101600"/>
                  <wp:wrapNone/>
                  <wp:docPr id="51" name="Straight Connector 51"/>
                  <wp:cNvGraphicFramePr/>
                  <a:graphic xmlns:a="http://schemas.openxmlformats.org/drawingml/2006/main">
                    <a:graphicData uri="http://schemas.microsoft.com/office/word/2010/wordprocessingShape">
                      <wps:wsp>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flip:x;z-index:25169868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mc:Fallback>
          </mc:AlternateContent>
        </w:r>
      </w:del>
      <w:ins w:id="1785" w:author="Author" w:date="2013-04-12T16:41:00Z">
        <w:r w:rsidR="00CB4D02">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48A54971" w:rsidR="008B2810" w:rsidRDefault="002A47E3">
                      <w:pPr>
                        <w:pStyle w:val="FreeFormA"/>
                        <w:tabs>
                          <w:tab w:val="left" w:pos="1440"/>
                        </w:tabs>
                        <w:rPr>
                          <w:ins w:id="1786" w:author="Author" w:date="2013-04-12T16:41:00Z"/>
                          <w:rFonts w:ascii="Times New Roman" w:eastAsia="Times New Roman" w:hAnsi="Times New Roman"/>
                          <w:color w:val="auto"/>
                          <w:sz w:val="20"/>
                          <w:lang w:bidi="x-none"/>
                        </w:rPr>
                      </w:pPr>
                      <w:ins w:id="1787" w:author="Author" w:date="2013-04-12T16:41:00Z">
                        <w:del w:id="1788" w:author="John Sullivan" w:date="2013-04-22T14:31:00Z">
                          <w:r w:rsidDel="00572CCB">
                            <w:rPr>
                              <w:sz w:val="22"/>
                              <w:u w:color="000000"/>
                            </w:rPr>
                            <w:delText>Student Work</w:delText>
                          </w:r>
                        </w:del>
                      </w:ins>
                      <w:ins w:id="1789" w:author="John Sullivan" w:date="2013-04-22T14:31:00Z">
                        <w:r w:rsidR="008B2810">
                          <w:rPr>
                            <w:sz w:val="22"/>
                            <w:u w:color="000000"/>
                          </w:rPr>
                          <w:t>Project (Student work)</w:t>
                        </w:r>
                      </w:ins>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8B2810" w:rsidRDefault="008B2810">
                      <w:pPr>
                        <w:pStyle w:val="FreeFormA"/>
                        <w:tabs>
                          <w:tab w:val="left" w:pos="1440"/>
                        </w:tabs>
                        <w:rPr>
                          <w:ins w:id="1790" w:author="Author" w:date="2013-04-12T16:41:00Z"/>
                          <w:rFonts w:ascii="Times New Roman" w:eastAsia="Times New Roman" w:hAnsi="Times New Roman"/>
                          <w:color w:val="auto"/>
                          <w:sz w:val="20"/>
                          <w:lang w:bidi="x-none"/>
                        </w:rPr>
                      </w:pPr>
                      <w:ins w:id="1791" w:author="Author" w:date="2013-04-12T16:41:00Z">
                        <w:r>
                          <w:rPr>
                            <w:sz w:val="22"/>
                            <w:u w:color="000000"/>
                          </w:rPr>
                          <w:t>Media Set</w:t>
                        </w:r>
                      </w:ins>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8B2810" w:rsidRDefault="008B2810">
                      <w:pPr>
                        <w:pStyle w:val="FreeForm"/>
                        <w:rPr>
                          <w:ins w:id="1792" w:author="Author" w:date="2013-04-12T16:41:00Z"/>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8B2810" w:rsidRDefault="008B2810">
                      <w:pPr>
                        <w:pStyle w:val="FreeFormA"/>
                        <w:tabs>
                          <w:tab w:val="left" w:pos="1440"/>
                        </w:tabs>
                        <w:rPr>
                          <w:ins w:id="1793" w:author="Author" w:date="2013-04-12T16:41:00Z"/>
                          <w:rFonts w:ascii="Times New Roman" w:eastAsia="Times New Roman" w:hAnsi="Times New Roman"/>
                          <w:color w:val="auto"/>
                          <w:sz w:val="20"/>
                          <w:lang w:bidi="x-none"/>
                        </w:rPr>
                      </w:pPr>
                      <w:ins w:id="1794" w:author="Author" w:date="2013-04-12T16:41:00Z">
                        <w:r>
                          <w:rPr>
                            <w:sz w:val="22"/>
                            <w:u w:color="000000"/>
                          </w:rPr>
                          <w:t>Media</w:t>
                        </w:r>
                      </w:ins>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8B2810" w:rsidRDefault="008B2810">
                      <w:pPr>
                        <w:pStyle w:val="FreeForm"/>
                        <w:rPr>
                          <w:ins w:id="1795" w:author="Author" w:date="2013-04-12T16:41:00Z"/>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8B2810" w:rsidRDefault="008B2810" w:rsidP="00F05391">
                      <w:pPr>
                        <w:pStyle w:val="FreeFormA"/>
                        <w:tabs>
                          <w:tab w:val="left" w:pos="1440"/>
                        </w:tabs>
                        <w:rPr>
                          <w:ins w:id="1796" w:author="John Sullivan" w:date="2013-04-16T16:15:00Z"/>
                          <w:rFonts w:ascii="Times New Roman" w:eastAsia="Times New Roman" w:hAnsi="Times New Roman"/>
                          <w:color w:val="auto"/>
                          <w:sz w:val="20"/>
                          <w:lang w:bidi="x-none"/>
                        </w:rPr>
                      </w:pPr>
                      <w:ins w:id="1797" w:author="John Sullivan" w:date="2013-04-16T16:15:00Z">
                        <w:r>
                          <w:rPr>
                            <w:sz w:val="22"/>
                            <w:u w:color="000000"/>
                          </w:rPr>
                          <w:t>Media</w:t>
                        </w:r>
                      </w:ins>
                    </w:p>
                    <w:p w14:paraId="185B45F2" w14:textId="77777777" w:rsidR="008B2810" w:rsidRDefault="008B2810">
                      <w:pPr>
                        <w:pStyle w:val="FreeFormA"/>
                        <w:tabs>
                          <w:tab w:val="left" w:pos="1440"/>
                        </w:tabs>
                        <w:rPr>
                          <w:ins w:id="1798" w:author="Author" w:date="2013-04-12T16:41:00Z"/>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07FF46A0" w:rsidR="008B2810" w:rsidRDefault="002A47E3">
                      <w:pPr>
                        <w:pStyle w:val="FreeForm"/>
                        <w:tabs>
                          <w:tab w:val="left" w:pos="1440"/>
                        </w:tabs>
                        <w:rPr>
                          <w:ins w:id="1799" w:author="Author" w:date="2013-04-12T16:41:00Z"/>
                          <w:rFonts w:eastAsia="Times New Roman"/>
                          <w:color w:val="auto"/>
                          <w:lang w:bidi="x-none"/>
                        </w:rPr>
                      </w:pPr>
                      <w:ins w:id="1800" w:author="Author" w:date="2013-04-12T16:41:00Z">
                        <w:del w:id="1801" w:author="John Sullivan" w:date="2013-04-22T14:32:00Z">
                          <w:r w:rsidDel="00572CCB">
                            <w:rPr>
                              <w:sz w:val="22"/>
                              <w:u w:color="000000"/>
                            </w:rPr>
                            <w:delText>Student Work</w:delText>
                          </w:r>
                        </w:del>
                      </w:ins>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8B2810" w:rsidRDefault="008B2810">
                      <w:pPr>
                        <w:pStyle w:val="FreeFormA"/>
                        <w:tabs>
                          <w:tab w:val="left" w:pos="1440"/>
                        </w:tabs>
                        <w:rPr>
                          <w:ins w:id="1802" w:author="Author" w:date="2013-04-12T16:41:00Z"/>
                          <w:rFonts w:ascii="Times New Roman" w:eastAsia="Times New Roman" w:hAnsi="Times New Roman"/>
                          <w:color w:val="auto"/>
                          <w:sz w:val="20"/>
                          <w:lang w:bidi="x-none"/>
                        </w:rPr>
                      </w:pPr>
                      <w:ins w:id="1803" w:author="Author" w:date="2013-04-12T16:41:00Z">
                        <w:r>
                          <w:rPr>
                            <w:sz w:val="22"/>
                            <w:u w:color="000000"/>
                          </w:rPr>
                          <w:t>Media</w:t>
                        </w:r>
                      </w:ins>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8B2810" w:rsidRDefault="008B2810">
                      <w:pPr>
                        <w:pStyle w:val="FreeForm"/>
                        <w:rPr>
                          <w:ins w:id="1804" w:author="Author" w:date="2013-04-12T16:41:00Z"/>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8B2810" w:rsidRDefault="008B2810">
                      <w:pPr>
                        <w:pStyle w:val="FreeFormA"/>
                        <w:tabs>
                          <w:tab w:val="left" w:pos="1440"/>
                        </w:tabs>
                        <w:rPr>
                          <w:ins w:id="1805" w:author="Author" w:date="2013-04-12T16:41:00Z"/>
                          <w:rFonts w:ascii="Times New Roman" w:eastAsia="Times New Roman" w:hAnsi="Times New Roman"/>
                          <w:color w:val="auto"/>
                          <w:sz w:val="20"/>
                          <w:lang w:bidi="x-none"/>
                        </w:rPr>
                      </w:pPr>
                      <w:ins w:id="1806" w:author="Author" w:date="2013-04-12T16:41:00Z">
                        <w:r>
                          <w:rPr>
                            <w:sz w:val="22"/>
                            <w:u w:color="000000"/>
                          </w:rPr>
                          <w:t>Context</w:t>
                        </w:r>
                      </w:ins>
                    </w:p>
                  </w:txbxContent>
                </v:textbox>
              </v:rect>
              <w10:wrap type="none"/>
              <w10:anchorlock/>
            </v:group>
          </w:pict>
        </w:r>
      </w:ins>
    </w:p>
    <w:p w14:paraId="72912C7D" w14:textId="77777777" w:rsidR="00C82479" w:rsidRDefault="00FA3A2A">
      <w:pPr>
        <w:rPr>
          <w:del w:id="1807" w:author="Author" w:date="2013-04-12T16:41:00Z"/>
          <w:rFonts w:ascii="Corbel" w:hAnsi="Corbel"/>
          <w:color w:val="303030"/>
        </w:rPr>
      </w:pPr>
      <w:del w:id="1808" w:author="Author" w:date="2013-04-12T16:41:00Z">
        <w:r>
          <w:rPr>
            <w:noProof/>
          </w:rPr>
        </w:r>
        <w:r>
          <w:rPr>
            <w:noProof/>
          </w:rPr>
          <w:pict w14:anchorId="059C9B6D">
            <v:group id="Group 24" o:spid="_x0000_s1095"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">
              <v:rect id="Rectangle 25" o:spid="_x0000_s1096"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style="mso-next-textbox:#Rectangle 25" inset="8pt,8pt,8pt,8pt">
                  <w:txbxContent>
                    <w:p w14:paraId="64034989" w14:textId="77777777" w:rsidR="002A47E3" w:rsidRDefault="002A47E3">
                      <w:pPr>
                        <w:pStyle w:val="FreeForm"/>
                        <w:rPr>
                          <w:ins w:id="1809" w:author="Author" w:date="2013-04-12T16:41:00Z"/>
                          <w:rFonts w:eastAsia="Times New Roman"/>
                          <w:color w:val="auto"/>
                        </w:rPr>
                      </w:pPr>
                    </w:p>
                  </w:txbxContent>
                </v:textbox>
              </v:rect>
              <v:rect id="Rectangle 26" o:spid="_x0000_s1097"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style="mso-next-textbox:#Rectangle 26" inset="8pt,8pt,8pt,8pt">
                  <w:txbxContent>
                    <w:p w14:paraId="584B7C01" w14:textId="77777777" w:rsidR="002A47E3" w:rsidRDefault="002A47E3">
                      <w:pPr>
                        <w:pStyle w:val="FreeForm"/>
                        <w:tabs>
                          <w:tab w:val="left" w:pos="1440"/>
                        </w:tabs>
                        <w:rPr>
                          <w:del w:id="1810" w:author="Author" w:date="2013-04-12T16:41:00Z"/>
                          <w:rFonts w:eastAsia="Times New Roman"/>
                          <w:color w:val="auto"/>
                        </w:rPr>
                      </w:pPr>
                      <w:del w:id="1811" w:author="Author" w:date="2013-04-12T16:41:00Z">
                        <w:r>
                          <w:rPr>
                            <w:sz w:val="22"/>
                            <w:u w:color="000000"/>
                          </w:rPr>
                          <w:delText>Media</w:delText>
                        </w:r>
                      </w:del>
                    </w:p>
                  </w:txbxContent>
                </v:textbox>
              </v:rect>
              <v:shape id="AutoShape 27" o:spid="_x0000_s1098"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 filled="f" strokecolor="#3e6695">
                <v:stroke joinstyle="round"/>
                <v:formulas/>
                <v:path arrowok="t" o:connecttype="segments" textboxrect="0,0,21600,21600"/>
                <v:textbox style="mso-next-textbox:#AutoShape 27" inset="0,0,0,0">
                  <w:txbxContent>
                    <w:p w14:paraId="6D7E857E" w14:textId="77777777" w:rsidR="002A47E3" w:rsidRDefault="002A47E3">
                      <w:pPr>
                        <w:pStyle w:val="FreeForm"/>
                        <w:rPr>
                          <w:del w:id="1812" w:author="Author" w:date="2013-04-12T16:41:00Z"/>
                          <w:rFonts w:eastAsia="Times New Roman"/>
                          <w:color w:val="auto"/>
                        </w:rPr>
                      </w:pPr>
                    </w:p>
                  </w:txbxContent>
                </v:textbox>
              </v:shape>
              <v:rect id="Rectangle 28" o:spid="_x0000_s1099"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style="mso-next-textbox:#Rectangle 28" inset="8pt,8pt,8pt,8pt">
                  <w:txbxContent>
                    <w:p w14:paraId="4B27C46A" w14:textId="77777777" w:rsidR="002A47E3" w:rsidRDefault="002A47E3">
                      <w:pPr>
                        <w:pStyle w:val="FreeForm"/>
                        <w:tabs>
                          <w:tab w:val="left" w:pos="1440"/>
                        </w:tabs>
                        <w:rPr>
                          <w:ins w:id="1813" w:author="Author" w:date="2013-04-12T16:41:00Z"/>
                          <w:rFonts w:eastAsia="Times New Roman"/>
                          <w:color w:val="auto"/>
                        </w:rPr>
                      </w:pPr>
                      <w:ins w:id="1814" w:author="Author" w:date="2013-04-12T16:41:00Z">
                        <w:r>
                          <w:rPr>
                            <w:sz w:val="22"/>
                            <w:u w:color="000000"/>
                          </w:rPr>
                          <w:t>Student Work</w:t>
                        </w:r>
                      </w:ins>
                    </w:p>
                  </w:txbxContent>
                </v:textbox>
              </v:rect>
              <v:shape id="AutoShape 29" o:spid="_x0000_s1100"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 filled="f" strokecolor="#4774aa">
                <v:stroke joinstyle="round"/>
                <v:formulas/>
                <v:path arrowok="t" o:connecttype="segments" textboxrect="0,0,21600,21600"/>
                <v:textbox style="mso-next-textbox:#AutoShape 29" inset="0,0,0,0">
                  <w:txbxContent>
                    <w:p w14:paraId="5256B864" w14:textId="77777777" w:rsidR="002A47E3" w:rsidRDefault="002A47E3">
                      <w:pPr>
                        <w:pStyle w:val="FreeForm"/>
                        <w:tabs>
                          <w:tab w:val="left" w:pos="1440"/>
                        </w:tabs>
                        <w:rPr>
                          <w:del w:id="1815" w:author="Author" w:date="2013-04-12T16:41:00Z"/>
                          <w:rFonts w:eastAsia="Times New Roman"/>
                          <w:color w:val="auto"/>
                        </w:rPr>
                      </w:pPr>
                      <w:del w:id="1816" w:author="Author" w:date="2013-04-12T16:41:00Z">
                        <w:r>
                          <w:rPr>
                            <w:sz w:val="22"/>
                            <w:u w:color="000000"/>
                          </w:rPr>
                          <w:delText>Media Set</w:delText>
                        </w:r>
                      </w:del>
                    </w:p>
                  </w:txbxContent>
                </v:textbox>
              </v:shape>
              <v:rect id="Rectangle 30" o:spid="_x0000_s1101"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style="mso-next-textbox:#Rectangle 30" inset="8pt,8pt,8pt,8pt">
                  <w:txbxContent>
                    <w:p w14:paraId="0BAB84BC" w14:textId="77777777" w:rsidR="002A47E3" w:rsidRDefault="002A47E3">
                      <w:pPr>
                        <w:pStyle w:val="FreeForm"/>
                        <w:rPr>
                          <w:del w:id="1817" w:author="Author" w:date="2013-04-12T16:41:00Z"/>
                          <w:rFonts w:eastAsia="Times New Roman"/>
                          <w:color w:val="auto"/>
                        </w:rPr>
                      </w:pPr>
                    </w:p>
                  </w:txbxContent>
                </v:textbox>
              </v:rect>
              <v:shape id="AutoShape 31" o:spid="_x0000_s1102"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 filled="f" strokecolor="#4774aa">
                <v:stroke joinstyle="round"/>
                <v:formulas/>
                <v:path arrowok="t" o:connecttype="segments" textboxrect="0,0,21600,21600"/>
                <v:textbox style="mso-next-textbox:#AutoShape 31" inset="0,0,0,0">
                  <w:txbxContent>
                    <w:p w14:paraId="4FB50AAE" w14:textId="77777777" w:rsidR="002A47E3" w:rsidRDefault="002A47E3">
                      <w:pPr>
                        <w:pStyle w:val="FreeForm"/>
                        <w:tabs>
                          <w:tab w:val="left" w:pos="1440"/>
                        </w:tabs>
                        <w:rPr>
                          <w:del w:id="1818" w:author="Author" w:date="2013-04-12T16:41:00Z"/>
                          <w:rFonts w:eastAsia="Times New Roman"/>
                          <w:color w:val="auto"/>
                        </w:rPr>
                      </w:pPr>
                      <w:del w:id="1819" w:author="Author" w:date="2013-04-12T16:41:00Z">
                        <w:r>
                          <w:rPr>
                            <w:sz w:val="22"/>
                            <w:u w:color="000000"/>
                          </w:rPr>
                          <w:delText>Media</w:delText>
                        </w:r>
                      </w:del>
                    </w:p>
                  </w:txbxContent>
                </v:textbox>
              </v:shape>
              <v:rect id="Rectangle 32" o:spid="_x0000_s1103"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style="mso-next-textbox:#Rectangle 32" inset="8pt,8pt,8pt,8pt">
                  <w:txbxContent>
                    <w:p w14:paraId="731E54EF" w14:textId="77777777" w:rsidR="002A47E3" w:rsidRDefault="002A47E3">
                      <w:pPr>
                        <w:pStyle w:val="FreeForm"/>
                        <w:rPr>
                          <w:del w:id="1820" w:author="Author" w:date="2013-04-12T16:41:00Z"/>
                          <w:rFonts w:eastAsia="Times New Roman"/>
                          <w:color w:val="auto"/>
                        </w:rPr>
                      </w:pPr>
                    </w:p>
                  </w:txbxContent>
                </v:textbox>
              </v:rect>
              <v:shape id="AutoShape 33" o:spid="_x0000_s1104"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 filled="f" strokecolor="#3e6695">
                <v:stroke joinstyle="round"/>
                <v:formulas/>
                <v:path arrowok="t" o:connecttype="segments" textboxrect="0,0,21600,21600"/>
                <v:textbox style="mso-next-textbox:#AutoShape 33" inset="0,0,0,0">
                  <w:txbxContent>
                    <w:p w14:paraId="2D5902A7" w14:textId="77777777" w:rsidR="002A47E3" w:rsidRDefault="002A47E3">
                      <w:pPr>
                        <w:pStyle w:val="FreeForm"/>
                        <w:tabs>
                          <w:tab w:val="left" w:pos="1440"/>
                        </w:tabs>
                        <w:rPr>
                          <w:del w:id="1821" w:author="Author" w:date="2013-04-12T16:41:00Z"/>
                          <w:rFonts w:eastAsia="Times New Roman"/>
                          <w:color w:val="auto"/>
                        </w:rPr>
                      </w:pPr>
                      <w:del w:id="1822" w:author="Author" w:date="2013-04-12T16:41:00Z">
                        <w:r>
                          <w:rPr>
                            <w:sz w:val="22"/>
                            <w:u w:color="000000"/>
                          </w:rPr>
                          <w:delText>Media</w:delText>
                        </w:r>
                      </w:del>
                    </w:p>
                  </w:txbxContent>
                </v:textbox>
              </v:shape>
              <v:rect id="Rectangle 34" o:spid="_x0000_s1105"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style="mso-next-textbox:#Rectangle 34" inset="8pt,8pt,8pt,8pt">
                  <w:txbxContent>
                    <w:p w14:paraId="664B8139" w14:textId="77777777" w:rsidR="002A47E3" w:rsidRDefault="002A47E3">
                      <w:pPr>
                        <w:pStyle w:val="FreeForm"/>
                        <w:rPr>
                          <w:del w:id="1823" w:author="Author" w:date="2013-04-12T16:41:00Z"/>
                          <w:rFonts w:eastAsia="Times New Roman"/>
                          <w:color w:val="auto"/>
                        </w:rPr>
                      </w:pPr>
                    </w:p>
                  </w:txbxContent>
                </v:textbox>
              </v:rect>
              <w10:anchorlock/>
            </v:group>
          </w:pict>
        </w:r>
      </w:del>
    </w:p>
    <w:p w14:paraId="6B8769BB" w14:textId="77777777" w:rsidR="00C82479" w:rsidRPr="00FA3A2A" w:rsidRDefault="00C82479">
      <w:pPr>
        <w:rPr>
          <w:color w:val="242424"/>
        </w:rPr>
      </w:pPr>
    </w:p>
    <w:p w14:paraId="44F02A29" w14:textId="77777777" w:rsidR="00C82479" w:rsidRPr="00FA3A2A" w:rsidRDefault="00C82479">
      <w:pPr>
        <w:rPr>
          <w:color w:val="242424"/>
        </w:rPr>
      </w:pPr>
    </w:p>
    <w:p w14:paraId="4C8E5138" w14:textId="77777777" w:rsidR="00C82479" w:rsidRPr="009B7CF6" w:rsidRDefault="00C82479">
      <w:pPr>
        <w:rPr>
          <w:rFonts w:ascii="Arial Bold" w:hAnsi="Arial Bold"/>
          <w:color w:val="0F3642"/>
          <w:rPrChange w:id="1824" w:author="John Sullivan" w:date="2013-04-26T12:17:00Z">
            <w:rPr>
              <w:rFonts w:ascii="Arial Bold" w:hAnsi="Arial Bold"/>
              <w:color w:val="0F3642"/>
            </w:rPr>
          </w:rPrChange>
        </w:rPr>
      </w:pPr>
      <w:r w:rsidRPr="00FA3A2A">
        <w:rPr>
          <w:rFonts w:ascii="Arial Bold" w:hAnsi="Arial Bold"/>
          <w:color w:val="0F3642"/>
        </w:rPr>
        <w:t>Media</w:t>
      </w:r>
    </w:p>
    <w:p w14:paraId="0ACEA185" w14:textId="77777777" w:rsidR="00C82479" w:rsidRPr="009B7CF6" w:rsidRDefault="00C82479">
      <w:pPr>
        <w:rPr>
          <w:color w:val="242424"/>
          <w:rPrChange w:id="1825" w:author="John Sullivan" w:date="2013-04-26T12:17:00Z">
            <w:rPr>
              <w:color w:val="242424"/>
            </w:rPr>
          </w:rPrChange>
        </w:rPr>
      </w:pPr>
    </w:p>
    <w:p w14:paraId="34172C6E" w14:textId="1A1A1995" w:rsidR="00C82479" w:rsidRPr="00FA3A2A" w:rsidRDefault="00C82479">
      <w:pPr>
        <w:ind w:firstLine="720"/>
        <w:rPr>
          <w:color w:val="242424"/>
        </w:rPr>
      </w:pPr>
      <w:r w:rsidRPr="009B7CF6">
        <w:rPr>
          <w:color w:val="242424"/>
          <w:rPrChange w:id="1826" w:author="John Sullivan" w:date="2013-04-26T12:17:00Z">
            <w:rPr>
              <w:color w:val="242424"/>
            </w:rPr>
          </w:rPrChange>
        </w:rPr>
        <w:t xml:space="preserve">Media are the containers for pieces of a student work. Users create media by providing the content for a specific media type, for example by uploading a file or providing a link to other media on the web (such as </w:t>
      </w:r>
      <w:proofErr w:type="spellStart"/>
      <w:r w:rsidRPr="009B7CF6">
        <w:rPr>
          <w:color w:val="242424"/>
          <w:rPrChange w:id="1827" w:author="John Sullivan" w:date="2013-04-26T12:17:00Z">
            <w:rPr>
              <w:color w:val="242424"/>
            </w:rPr>
          </w:rPrChange>
        </w:rPr>
        <w:t>youtube</w:t>
      </w:r>
      <w:proofErr w:type="spellEnd"/>
      <w:r w:rsidRPr="009B7CF6">
        <w:rPr>
          <w:color w:val="242424"/>
          <w:rPrChange w:id="1828" w:author="John Sullivan" w:date="2013-04-26T12:17:00Z">
            <w:rPr>
              <w:color w:val="242424"/>
            </w:rPr>
          </w:rPrChange>
        </w:rPr>
        <w:t xml:space="preserve">, </w:t>
      </w:r>
      <w:proofErr w:type="spellStart"/>
      <w:r w:rsidRPr="009B7CF6">
        <w:rPr>
          <w:color w:val="242424"/>
          <w:rPrChange w:id="1829" w:author="John Sullivan" w:date="2013-04-26T12:17:00Z">
            <w:rPr>
              <w:color w:val="242424"/>
            </w:rPr>
          </w:rPrChange>
        </w:rPr>
        <w:t>vimeo</w:t>
      </w:r>
      <w:proofErr w:type="spellEnd"/>
      <w:r w:rsidRPr="009B7CF6">
        <w:rPr>
          <w:color w:val="242424"/>
          <w:rPrChange w:id="1830" w:author="John Sullivan" w:date="2013-04-26T12:17:00Z">
            <w:rPr>
              <w:color w:val="242424"/>
            </w:rPr>
          </w:rPrChange>
        </w:rPr>
        <w:t xml:space="preserve">, Flickr, etc.). A single media item is a container for a specific type of content.  </w:t>
      </w:r>
      <w:ins w:id="1831" w:author="John Sullivan" w:date="2013-04-12T15:04:00Z">
        <w:r w:rsidR="0010645B">
          <w:rPr>
            <w:rFonts w:ascii="Corbel" w:hAnsi="Corbel"/>
            <w:color w:val="303030"/>
          </w:rPr>
          <w:t xml:space="preserve">It </w:t>
        </w:r>
      </w:ins>
      <w:r w:rsidRPr="00FA3A2A">
        <w:rPr>
          <w:color w:val="242424"/>
        </w:rPr>
        <w:t>may be displayed by itself or multiple medias of the same type may be grouped into a media set.</w:t>
      </w:r>
    </w:p>
    <w:p w14:paraId="78104BE1" w14:textId="77777777" w:rsidR="00C82479" w:rsidRPr="00FA3A2A" w:rsidRDefault="00C82479">
      <w:pPr>
        <w:rPr>
          <w:color w:val="242424"/>
        </w:rPr>
      </w:pPr>
    </w:p>
    <w:p w14:paraId="243BE15D" w14:textId="77777777" w:rsidR="00C82479" w:rsidRPr="009B7CF6" w:rsidRDefault="00C82479">
      <w:pPr>
        <w:rPr>
          <w:color w:val="242424"/>
          <w:rPrChange w:id="1832" w:author="John Sullivan" w:date="2013-04-26T12:17:00Z">
            <w:rPr>
              <w:color w:val="242424"/>
            </w:rPr>
          </w:rPrChange>
        </w:rPr>
      </w:pPr>
    </w:p>
    <w:p w14:paraId="71D41C74" w14:textId="46649C57" w:rsidR="00C82479" w:rsidRPr="00FA3A2A" w:rsidRDefault="00572CCB">
      <w:pPr>
        <w:rPr>
          <w:del w:id="1833" w:author="John Sullivan" w:date="2013-04-22T14:29:00Z"/>
          <w:color w:val="242424"/>
        </w:rPr>
      </w:pPr>
      <w:ins w:id="1834" w:author="John Sullivan" w:date="2013-04-22T14:29:00Z">
        <w:r w:rsidRPr="006B4547">
          <w:rPr>
            <w:rFonts w:ascii="Arial Bold" w:hAnsi="Arial Bold"/>
            <w:color w:val="0F3642"/>
          </w:rPr>
          <w:t>Media</w:t>
        </w:r>
        <w:r>
          <w:rPr>
            <w:rFonts w:ascii="Arial Bold" w:hAnsi="Arial Bold"/>
            <w:color w:val="0F3642"/>
          </w:rPr>
          <w:t xml:space="preserve"> </w:t>
        </w:r>
        <w:r>
          <w:rPr>
            <w:rFonts w:ascii="Arial Bold" w:hAnsi="Arial Bold"/>
            <w:color w:val="0F3642"/>
          </w:rPr>
          <w:t>Item</w:t>
        </w:r>
      </w:ins>
      <w:del w:id="1835" w:author="John Sullivan" w:date="2013-04-22T14:29:00Z">
        <w:r w:rsidR="0047529F" w:rsidRPr="0047529F">
          <w:rPr>
            <w:color w:val="242424"/>
            <w:rPrChange w:id="1836" w:author="Author" w:date="2013-04-12T16:41:00Z">
              <w:rPr>
                <w:rFonts w:ascii="Corbel Bold" w:hAnsi="Corbel Bold"/>
                <w:color w:val="303030"/>
                <w:szCs w:val="20"/>
                <w:u w:val="single"/>
              </w:rPr>
            </w:rPrChange>
          </w:rPr>
          <w:delText xml:space="preserve">Media </w:delText>
        </w:r>
        <w:r w:rsidRPr="0047529F">
          <w:rPr>
            <w:color w:val="242424"/>
            <w:rPrChange w:id="1837" w:author="Author" w:date="2013-04-26T12:17:00Z">
              <w:rPr>
                <w:rFonts w:ascii="Arial Bold" w:hAnsi="Arial Bold"/>
                <w:color w:val="0F3642"/>
              </w:rPr>
            </w:rPrChange>
          </w:rPr>
          <w:delText>Item</w:delText>
        </w:r>
      </w:del>
    </w:p>
    <w:p w14:paraId="1CCE82DC" w14:textId="77777777" w:rsidR="00C82479" w:rsidRDefault="00C82479">
      <w:pPr>
        <w:rPr>
          <w:ins w:id="1838" w:author="John Sullivan" w:date="2013-04-22T14:29:00Z"/>
          <w:color w:val="242424"/>
        </w:rPr>
      </w:pPr>
    </w:p>
    <w:p w14:paraId="5422182E" w14:textId="77777777" w:rsidR="00572CCB" w:rsidRPr="00FA3A2A" w:rsidRDefault="00572CCB">
      <w:pPr>
        <w:rPr>
          <w:color w:val="242424"/>
        </w:rPr>
      </w:pPr>
    </w:p>
    <w:p w14:paraId="715485CC" w14:textId="77777777" w:rsidR="00C82479" w:rsidRPr="009B7CF6" w:rsidRDefault="00C82479">
      <w:pPr>
        <w:ind w:firstLine="720"/>
        <w:rPr>
          <w:color w:val="242424"/>
          <w:rPrChange w:id="1839" w:author="John Sullivan" w:date="2013-04-26T12:17:00Z">
            <w:rPr>
              <w:color w:val="242424"/>
            </w:rPr>
          </w:rPrChange>
        </w:rPr>
      </w:pPr>
      <w:r w:rsidRPr="00FA3A2A">
        <w:rPr>
          <w:color w:val="242424"/>
        </w:rPr>
        <w:t xml:space="preserve">A media item is a container for a specific type of content. Usually a media item is tied to a single file, a link, or some other data provided by the user. Media items also include </w:t>
      </w:r>
      <w:proofErr w:type="gramStart"/>
      <w:r w:rsidRPr="00FA3A2A">
        <w:rPr>
          <w:color w:val="242424"/>
        </w:rPr>
        <w:t>meta</w:t>
      </w:r>
      <w:proofErr w:type="gramEnd"/>
      <w:r w:rsidRPr="00FA3A2A">
        <w:rPr>
          <w:color w:val="242424"/>
        </w:rPr>
        <w:t xml:space="preserve"> information about the content type, which may include specific technical information like encoding format or more general info</w:t>
      </w:r>
      <w:r w:rsidRPr="009B7CF6">
        <w:rPr>
          <w:color w:val="242424"/>
          <w:rPrChange w:id="1840" w:author="John Sullivan" w:date="2013-04-26T12:17:00Z">
            <w:rPr>
              <w:color w:val="242424"/>
            </w:rPr>
          </w:rPrChange>
        </w:rPr>
        <w:t>rmation such as title and location. Media items are also visual containers for content and display properties and templates are specified for each media item. Example media items include:</w:t>
      </w:r>
    </w:p>
    <w:p w14:paraId="529DE675" w14:textId="77777777" w:rsidR="00C82479" w:rsidRPr="009B7CF6" w:rsidRDefault="00C82479">
      <w:pPr>
        <w:rPr>
          <w:color w:val="242424"/>
          <w:rPrChange w:id="1841" w:author="John Sullivan" w:date="2013-04-26T12:17:00Z">
            <w:rPr>
              <w:color w:val="242424"/>
            </w:rPr>
          </w:rPrChange>
        </w:rPr>
      </w:pPr>
    </w:p>
    <w:p w14:paraId="0E9F0062" w14:textId="77777777" w:rsidR="00C82479" w:rsidRPr="009B7CF6" w:rsidRDefault="00C82479" w:rsidP="009B7CF6">
      <w:pPr>
        <w:pStyle w:val="ListParagraph"/>
        <w:numPr>
          <w:ilvl w:val="0"/>
          <w:numId w:val="10"/>
        </w:numPr>
        <w:tabs>
          <w:tab w:val="clear" w:pos="360"/>
          <w:tab w:val="num" w:pos="720"/>
        </w:tabs>
        <w:ind w:left="720" w:hanging="360"/>
        <w:rPr>
          <w:color w:val="242424"/>
          <w:rPrChange w:id="1842" w:author="John Sullivan" w:date="2013-04-26T12:17:00Z">
            <w:rPr>
              <w:color w:val="242424"/>
            </w:rPr>
          </w:rPrChange>
        </w:rPr>
        <w:pPrChange w:id="1843" w:author="John Sullivan" w:date="2013-04-26T12:17:00Z">
          <w:pPr>
            <w:pStyle w:val="ListParagraph"/>
            <w:numPr>
              <w:numId w:val="10"/>
            </w:numPr>
            <w:tabs>
              <w:tab w:val="num" w:pos="720"/>
            </w:tabs>
            <w:ind w:left="360" w:firstLine="360"/>
          </w:pPr>
        </w:pPrChange>
      </w:pPr>
      <w:r w:rsidRPr="009B7CF6">
        <w:rPr>
          <w:color w:val="242424"/>
          <w:rPrChange w:id="1844" w:author="John Sullivan" w:date="2013-04-26T12:17:00Z">
            <w:rPr>
              <w:color w:val="242424"/>
            </w:rPr>
          </w:rPrChange>
        </w:rPr>
        <w:t>Video</w:t>
      </w:r>
    </w:p>
    <w:p w14:paraId="04DE55F8" w14:textId="77777777" w:rsidR="00C82479" w:rsidRPr="009B7CF6" w:rsidRDefault="00C82479" w:rsidP="009B7CF6">
      <w:pPr>
        <w:pStyle w:val="ListParagraph"/>
        <w:numPr>
          <w:ilvl w:val="0"/>
          <w:numId w:val="10"/>
        </w:numPr>
        <w:tabs>
          <w:tab w:val="clear" w:pos="360"/>
          <w:tab w:val="num" w:pos="720"/>
        </w:tabs>
        <w:ind w:left="720" w:hanging="360"/>
        <w:rPr>
          <w:color w:val="242424"/>
          <w:rPrChange w:id="1845" w:author="John Sullivan" w:date="2013-04-26T12:17:00Z">
            <w:rPr>
              <w:color w:val="242424"/>
            </w:rPr>
          </w:rPrChange>
        </w:rPr>
        <w:pPrChange w:id="1846" w:author="John Sullivan" w:date="2013-04-26T12:17:00Z">
          <w:pPr>
            <w:pStyle w:val="ListParagraph"/>
            <w:numPr>
              <w:numId w:val="10"/>
            </w:numPr>
            <w:tabs>
              <w:tab w:val="num" w:pos="720"/>
            </w:tabs>
            <w:ind w:left="360" w:firstLine="360"/>
          </w:pPr>
        </w:pPrChange>
      </w:pPr>
      <w:r w:rsidRPr="009B7CF6">
        <w:rPr>
          <w:color w:val="242424"/>
          <w:rPrChange w:id="1847" w:author="John Sullivan" w:date="2013-04-26T12:17:00Z">
            <w:rPr>
              <w:color w:val="242424"/>
            </w:rPr>
          </w:rPrChange>
        </w:rPr>
        <w:t>Image</w:t>
      </w:r>
    </w:p>
    <w:p w14:paraId="6094BE91" w14:textId="77777777" w:rsidR="00C82479" w:rsidRPr="009B7CF6" w:rsidRDefault="00C82479" w:rsidP="009B7CF6">
      <w:pPr>
        <w:pStyle w:val="ListParagraph"/>
        <w:numPr>
          <w:ilvl w:val="0"/>
          <w:numId w:val="10"/>
        </w:numPr>
        <w:tabs>
          <w:tab w:val="clear" w:pos="360"/>
          <w:tab w:val="num" w:pos="720"/>
        </w:tabs>
        <w:ind w:left="720" w:hanging="360"/>
        <w:rPr>
          <w:color w:val="242424"/>
          <w:rPrChange w:id="1848" w:author="John Sullivan" w:date="2013-04-26T12:17:00Z">
            <w:rPr>
              <w:color w:val="242424"/>
            </w:rPr>
          </w:rPrChange>
        </w:rPr>
        <w:pPrChange w:id="1849" w:author="John Sullivan" w:date="2013-04-26T12:17:00Z">
          <w:pPr>
            <w:pStyle w:val="ListParagraph"/>
            <w:numPr>
              <w:numId w:val="10"/>
            </w:numPr>
            <w:tabs>
              <w:tab w:val="num" w:pos="720"/>
            </w:tabs>
            <w:ind w:left="360" w:firstLine="360"/>
          </w:pPr>
        </w:pPrChange>
      </w:pPr>
      <w:r w:rsidRPr="009B7CF6">
        <w:rPr>
          <w:color w:val="242424"/>
          <w:rPrChange w:id="1850" w:author="John Sullivan" w:date="2013-04-26T12:17:00Z">
            <w:rPr>
              <w:color w:val="242424"/>
            </w:rPr>
          </w:rPrChange>
        </w:rPr>
        <w:t>Text</w:t>
      </w:r>
    </w:p>
    <w:p w14:paraId="455FB8B6" w14:textId="77777777" w:rsidR="00C82479" w:rsidRPr="009B7CF6" w:rsidRDefault="00C82479" w:rsidP="009B7CF6">
      <w:pPr>
        <w:pStyle w:val="ListParagraph"/>
        <w:numPr>
          <w:ilvl w:val="0"/>
          <w:numId w:val="10"/>
        </w:numPr>
        <w:tabs>
          <w:tab w:val="clear" w:pos="360"/>
          <w:tab w:val="num" w:pos="720"/>
        </w:tabs>
        <w:ind w:left="720" w:hanging="360"/>
        <w:rPr>
          <w:color w:val="242424"/>
          <w:rPrChange w:id="1851" w:author="John Sullivan" w:date="2013-04-26T12:17:00Z">
            <w:rPr>
              <w:color w:val="242424"/>
            </w:rPr>
          </w:rPrChange>
        </w:rPr>
        <w:pPrChange w:id="1852" w:author="John Sullivan" w:date="2013-04-26T12:17:00Z">
          <w:pPr>
            <w:pStyle w:val="ListParagraph"/>
            <w:numPr>
              <w:numId w:val="10"/>
            </w:numPr>
            <w:tabs>
              <w:tab w:val="num" w:pos="720"/>
            </w:tabs>
            <w:ind w:left="360" w:firstLine="360"/>
          </w:pPr>
        </w:pPrChange>
      </w:pPr>
      <w:r w:rsidRPr="009B7CF6">
        <w:rPr>
          <w:color w:val="242424"/>
          <w:rPrChange w:id="1853" w:author="John Sullivan" w:date="2013-04-26T12:17:00Z">
            <w:rPr>
              <w:color w:val="242424"/>
            </w:rPr>
          </w:rPrChange>
        </w:rPr>
        <w:t>Link</w:t>
      </w:r>
    </w:p>
    <w:p w14:paraId="043DF783" w14:textId="77777777" w:rsidR="00C82479" w:rsidRPr="009B7CF6" w:rsidRDefault="00C82479" w:rsidP="009B7CF6">
      <w:pPr>
        <w:pStyle w:val="ListParagraph"/>
        <w:numPr>
          <w:ilvl w:val="0"/>
          <w:numId w:val="10"/>
        </w:numPr>
        <w:tabs>
          <w:tab w:val="clear" w:pos="360"/>
          <w:tab w:val="num" w:pos="720"/>
        </w:tabs>
        <w:ind w:left="720" w:hanging="360"/>
        <w:rPr>
          <w:color w:val="242424"/>
          <w:rPrChange w:id="1854" w:author="John Sullivan" w:date="2013-04-26T12:17:00Z">
            <w:rPr>
              <w:color w:val="242424"/>
            </w:rPr>
          </w:rPrChange>
        </w:rPr>
        <w:pPrChange w:id="1855" w:author="John Sullivan" w:date="2013-04-26T12:17:00Z">
          <w:pPr>
            <w:pStyle w:val="ListParagraph"/>
            <w:numPr>
              <w:numId w:val="10"/>
            </w:numPr>
            <w:tabs>
              <w:tab w:val="num" w:pos="720"/>
            </w:tabs>
            <w:ind w:left="360" w:firstLine="360"/>
          </w:pPr>
        </w:pPrChange>
      </w:pPr>
      <w:r w:rsidRPr="009B7CF6">
        <w:rPr>
          <w:color w:val="242424"/>
          <w:rPrChange w:id="1856" w:author="John Sullivan" w:date="2013-04-26T12:17:00Z">
            <w:rPr>
              <w:color w:val="242424"/>
            </w:rPr>
          </w:rPrChange>
        </w:rPr>
        <w:t>Audio</w:t>
      </w:r>
    </w:p>
    <w:p w14:paraId="584D0473" w14:textId="77777777" w:rsidR="00C82479" w:rsidRPr="009B7CF6" w:rsidRDefault="00C82479" w:rsidP="009B7CF6">
      <w:pPr>
        <w:pStyle w:val="ListParagraph"/>
        <w:numPr>
          <w:ilvl w:val="0"/>
          <w:numId w:val="10"/>
        </w:numPr>
        <w:tabs>
          <w:tab w:val="clear" w:pos="360"/>
          <w:tab w:val="num" w:pos="720"/>
        </w:tabs>
        <w:ind w:left="720" w:hanging="360"/>
        <w:rPr>
          <w:color w:val="242424"/>
          <w:rPrChange w:id="1857" w:author="John Sullivan" w:date="2013-04-26T12:17:00Z">
            <w:rPr>
              <w:color w:val="242424"/>
            </w:rPr>
          </w:rPrChange>
        </w:rPr>
        <w:pPrChange w:id="1858" w:author="John Sullivan" w:date="2013-04-26T12:17:00Z">
          <w:pPr>
            <w:pStyle w:val="ListParagraph"/>
            <w:numPr>
              <w:numId w:val="10"/>
            </w:numPr>
            <w:tabs>
              <w:tab w:val="num" w:pos="720"/>
            </w:tabs>
            <w:ind w:left="360" w:firstLine="360"/>
          </w:pPr>
        </w:pPrChange>
      </w:pPr>
      <w:r w:rsidRPr="009B7CF6">
        <w:rPr>
          <w:color w:val="242424"/>
          <w:rPrChange w:id="1859" w:author="John Sullivan" w:date="2013-04-26T12:17:00Z">
            <w:rPr>
              <w:color w:val="242424"/>
            </w:rPr>
          </w:rPrChange>
        </w:rPr>
        <w:t>Interactive Widget</w:t>
      </w:r>
    </w:p>
    <w:p w14:paraId="1DB0A1E5" w14:textId="77777777" w:rsidR="00C82479" w:rsidRPr="009B7CF6" w:rsidRDefault="00C82479" w:rsidP="009B7CF6">
      <w:pPr>
        <w:pStyle w:val="ListParagraph"/>
        <w:numPr>
          <w:ilvl w:val="0"/>
          <w:numId w:val="10"/>
        </w:numPr>
        <w:tabs>
          <w:tab w:val="clear" w:pos="360"/>
          <w:tab w:val="num" w:pos="720"/>
        </w:tabs>
        <w:ind w:left="720" w:hanging="360"/>
        <w:rPr>
          <w:color w:val="242424"/>
          <w:rPrChange w:id="1860" w:author="John Sullivan" w:date="2013-04-26T12:17:00Z">
            <w:rPr>
              <w:color w:val="242424"/>
            </w:rPr>
          </w:rPrChange>
        </w:rPr>
        <w:pPrChange w:id="1861" w:author="John Sullivan" w:date="2013-04-26T12:17:00Z">
          <w:pPr>
            <w:pStyle w:val="ListParagraph"/>
            <w:numPr>
              <w:numId w:val="10"/>
            </w:numPr>
            <w:tabs>
              <w:tab w:val="num" w:pos="720"/>
            </w:tabs>
            <w:ind w:left="360" w:firstLine="360"/>
          </w:pPr>
        </w:pPrChange>
      </w:pPr>
      <w:r w:rsidRPr="009B7CF6">
        <w:rPr>
          <w:color w:val="242424"/>
          <w:rPrChange w:id="1862" w:author="John Sullivan" w:date="2013-04-26T12:17:00Z">
            <w:rPr>
              <w:color w:val="242424"/>
            </w:rPr>
          </w:rPrChange>
        </w:rPr>
        <w:t>Download file link</w:t>
      </w:r>
    </w:p>
    <w:p w14:paraId="1C3F9A2C" w14:textId="77777777" w:rsidR="00C82479" w:rsidRPr="009B7CF6" w:rsidRDefault="00C82479">
      <w:pPr>
        <w:rPr>
          <w:color w:val="242424"/>
          <w:rPrChange w:id="1863" w:author="John Sullivan" w:date="2013-04-26T12:17:00Z">
            <w:rPr>
              <w:color w:val="242424"/>
            </w:rPr>
          </w:rPrChange>
        </w:rPr>
      </w:pPr>
    </w:p>
    <w:p w14:paraId="4F0A4481" w14:textId="77777777" w:rsidR="00C82479" w:rsidRPr="009B7CF6" w:rsidRDefault="00C82479">
      <w:pPr>
        <w:rPr>
          <w:color w:val="242424"/>
          <w:rPrChange w:id="1864" w:author="John Sullivan" w:date="2013-04-26T12:17:00Z">
            <w:rPr>
              <w:color w:val="242424"/>
            </w:rPr>
          </w:rPrChange>
        </w:rPr>
      </w:pPr>
    </w:p>
    <w:p w14:paraId="57F2DD62" w14:textId="397EEFD0" w:rsidR="00C82479" w:rsidRPr="00FA3A2A" w:rsidRDefault="00572CCB">
      <w:pPr>
        <w:rPr>
          <w:color w:val="242424"/>
        </w:rPr>
      </w:pPr>
      <w:ins w:id="1865" w:author="John Sullivan" w:date="2013-04-22T14:30:00Z">
        <w:r w:rsidRPr="006B4547">
          <w:rPr>
            <w:rFonts w:ascii="Arial Bold" w:hAnsi="Arial Bold"/>
            <w:color w:val="0F3642"/>
          </w:rPr>
          <w:lastRenderedPageBreak/>
          <w:t>Media</w:t>
        </w:r>
        <w:r>
          <w:rPr>
            <w:rFonts w:ascii="Arial Bold" w:hAnsi="Arial Bold"/>
            <w:color w:val="0F3642"/>
          </w:rPr>
          <w:t xml:space="preserve"> </w:t>
        </w:r>
        <w:r>
          <w:rPr>
            <w:rFonts w:ascii="Arial Bold" w:hAnsi="Arial Bold"/>
            <w:color w:val="0F3642"/>
          </w:rPr>
          <w:t>Set</w:t>
        </w:r>
      </w:ins>
      <w:del w:id="1866" w:author="John Sullivan" w:date="2013-04-22T14:30:00Z">
        <w:r w:rsidR="0047529F" w:rsidRPr="0047529F">
          <w:rPr>
            <w:color w:val="242424"/>
            <w:rPrChange w:id="1867" w:author="Author" w:date="2013-04-12T16:41:00Z">
              <w:rPr>
                <w:rFonts w:ascii="Corbel Bold" w:hAnsi="Corbel Bold"/>
                <w:color w:val="303030"/>
                <w:szCs w:val="20"/>
                <w:u w:val="single"/>
              </w:rPr>
            </w:rPrChange>
          </w:rPr>
          <w:delText xml:space="preserve">Media </w:delText>
        </w:r>
        <w:r w:rsidRPr="0047529F">
          <w:rPr>
            <w:color w:val="242424"/>
            <w:rPrChange w:id="1868" w:author="Author" w:date="2013-04-26T12:17:00Z">
              <w:rPr>
                <w:rFonts w:ascii="Arial Bold" w:hAnsi="Arial Bold"/>
                <w:color w:val="0F3642"/>
              </w:rPr>
            </w:rPrChange>
          </w:rPr>
          <w:delText>Set</w:delText>
        </w:r>
      </w:del>
    </w:p>
    <w:p w14:paraId="1B23CE3F" w14:textId="77777777" w:rsidR="00C82479" w:rsidRPr="00FA3A2A" w:rsidRDefault="00C82479">
      <w:pPr>
        <w:rPr>
          <w:color w:val="242424"/>
        </w:rPr>
      </w:pPr>
    </w:p>
    <w:p w14:paraId="47AC11F7" w14:textId="77777777" w:rsidR="00C82479" w:rsidRPr="009B7CF6" w:rsidRDefault="00C82479">
      <w:pPr>
        <w:rPr>
          <w:color w:val="242424"/>
          <w:rPrChange w:id="1869" w:author="John Sullivan" w:date="2013-04-26T12:17:00Z">
            <w:rPr>
              <w:color w:val="242424"/>
            </w:rPr>
          </w:rPrChange>
        </w:rPr>
      </w:pPr>
      <w:r w:rsidRPr="00FA3A2A">
        <w:rPr>
          <w:color w:val="242424"/>
        </w:rPr>
        <w:t>A media set is a collection of media items of the same type. Example media sets include:</w:t>
      </w:r>
    </w:p>
    <w:p w14:paraId="2F3A0AB8" w14:textId="77777777" w:rsidR="00C82479" w:rsidRPr="009B7CF6" w:rsidRDefault="00C82479">
      <w:pPr>
        <w:rPr>
          <w:color w:val="242424"/>
          <w:rPrChange w:id="1870" w:author="John Sullivan" w:date="2013-04-26T12:17:00Z">
            <w:rPr>
              <w:color w:val="242424"/>
            </w:rPr>
          </w:rPrChange>
        </w:rPr>
      </w:pPr>
    </w:p>
    <w:p w14:paraId="60BA1473" w14:textId="77777777" w:rsidR="00C82479" w:rsidRPr="009B7CF6" w:rsidRDefault="00C82479" w:rsidP="009B7CF6">
      <w:pPr>
        <w:pStyle w:val="ListParagraph"/>
        <w:numPr>
          <w:ilvl w:val="0"/>
          <w:numId w:val="11"/>
        </w:numPr>
        <w:tabs>
          <w:tab w:val="clear" w:pos="360"/>
          <w:tab w:val="num" w:pos="720"/>
        </w:tabs>
        <w:ind w:left="720" w:hanging="360"/>
        <w:rPr>
          <w:color w:val="242424"/>
          <w:rPrChange w:id="1871" w:author="John Sullivan" w:date="2013-04-26T12:17:00Z">
            <w:rPr>
              <w:color w:val="242424"/>
            </w:rPr>
          </w:rPrChange>
        </w:rPr>
        <w:pPrChange w:id="1872" w:author="John Sullivan" w:date="2013-04-26T12:17:00Z">
          <w:pPr>
            <w:pStyle w:val="ListParagraph"/>
            <w:numPr>
              <w:numId w:val="11"/>
            </w:numPr>
            <w:tabs>
              <w:tab w:val="num" w:pos="720"/>
            </w:tabs>
            <w:ind w:left="360" w:firstLine="360"/>
          </w:pPr>
        </w:pPrChange>
      </w:pPr>
      <w:r w:rsidRPr="009B7CF6">
        <w:rPr>
          <w:color w:val="242424"/>
          <w:rPrChange w:id="1873" w:author="John Sullivan" w:date="2013-04-26T12:17:00Z">
            <w:rPr>
              <w:color w:val="242424"/>
            </w:rPr>
          </w:rPrChange>
        </w:rPr>
        <w:t>Image Gallery – a collection of images</w:t>
      </w:r>
    </w:p>
    <w:p w14:paraId="5DAF7749" w14:textId="77777777" w:rsidR="00C82479" w:rsidRPr="009B7CF6" w:rsidRDefault="00C82479" w:rsidP="009B7CF6">
      <w:pPr>
        <w:pStyle w:val="ListParagraph"/>
        <w:numPr>
          <w:ilvl w:val="0"/>
          <w:numId w:val="11"/>
        </w:numPr>
        <w:tabs>
          <w:tab w:val="clear" w:pos="360"/>
          <w:tab w:val="num" w:pos="720"/>
        </w:tabs>
        <w:ind w:left="720" w:hanging="360"/>
        <w:rPr>
          <w:color w:val="242424"/>
          <w:rPrChange w:id="1874" w:author="John Sullivan" w:date="2013-04-26T12:17:00Z">
            <w:rPr>
              <w:color w:val="242424"/>
            </w:rPr>
          </w:rPrChange>
        </w:rPr>
        <w:pPrChange w:id="1875" w:author="John Sullivan" w:date="2013-04-26T12:17:00Z">
          <w:pPr>
            <w:pStyle w:val="ListParagraph"/>
            <w:numPr>
              <w:numId w:val="11"/>
            </w:numPr>
            <w:tabs>
              <w:tab w:val="num" w:pos="720"/>
            </w:tabs>
            <w:ind w:left="360" w:firstLine="360"/>
          </w:pPr>
        </w:pPrChange>
      </w:pPr>
      <w:r w:rsidRPr="009B7CF6">
        <w:rPr>
          <w:color w:val="242424"/>
          <w:rPrChange w:id="1876" w:author="John Sullivan" w:date="2013-04-26T12:17:00Z">
            <w:rPr>
              <w:color w:val="242424"/>
            </w:rPr>
          </w:rPrChange>
        </w:rPr>
        <w:t>Playlist – A collection of audio files</w:t>
      </w:r>
    </w:p>
    <w:p w14:paraId="2F8020DC" w14:textId="77777777" w:rsidR="00C82479" w:rsidRPr="009B7CF6" w:rsidRDefault="00C82479" w:rsidP="009B7CF6">
      <w:pPr>
        <w:pStyle w:val="ListParagraph"/>
        <w:numPr>
          <w:ilvl w:val="0"/>
          <w:numId w:val="11"/>
        </w:numPr>
        <w:tabs>
          <w:tab w:val="clear" w:pos="360"/>
          <w:tab w:val="num" w:pos="720"/>
        </w:tabs>
        <w:ind w:left="720" w:hanging="360"/>
        <w:rPr>
          <w:color w:val="242424"/>
          <w:rPrChange w:id="1877" w:author="John Sullivan" w:date="2013-04-26T12:17:00Z">
            <w:rPr>
              <w:color w:val="242424"/>
            </w:rPr>
          </w:rPrChange>
        </w:rPr>
        <w:pPrChange w:id="1878" w:author="John Sullivan" w:date="2013-04-26T12:17:00Z">
          <w:pPr>
            <w:pStyle w:val="ListParagraph"/>
            <w:numPr>
              <w:numId w:val="11"/>
            </w:numPr>
            <w:tabs>
              <w:tab w:val="num" w:pos="720"/>
            </w:tabs>
            <w:ind w:left="360" w:firstLine="360"/>
          </w:pPr>
        </w:pPrChange>
      </w:pPr>
      <w:r w:rsidRPr="009B7CF6">
        <w:rPr>
          <w:color w:val="242424"/>
          <w:rPrChange w:id="1879" w:author="John Sullivan" w:date="2013-04-26T12:17:00Z">
            <w:rPr>
              <w:color w:val="242424"/>
            </w:rPr>
          </w:rPrChange>
        </w:rPr>
        <w:t>Video Gallery – A collection of videos</w:t>
      </w:r>
    </w:p>
    <w:p w14:paraId="61795CA1" w14:textId="77777777" w:rsidR="00C82479" w:rsidRPr="009B7CF6" w:rsidRDefault="00C82479">
      <w:pPr>
        <w:rPr>
          <w:color w:val="242424"/>
          <w:rPrChange w:id="1880" w:author="John Sullivan" w:date="2013-04-26T12:17:00Z">
            <w:rPr>
              <w:color w:val="242424"/>
            </w:rPr>
          </w:rPrChange>
        </w:rPr>
      </w:pPr>
    </w:p>
    <w:p w14:paraId="07E37BFC" w14:textId="77777777" w:rsidR="00C82479" w:rsidRPr="009B7CF6" w:rsidRDefault="00C82479">
      <w:pPr>
        <w:rPr>
          <w:color w:val="242424"/>
          <w:rPrChange w:id="1881" w:author="John Sullivan" w:date="2013-04-26T12:17:00Z">
            <w:rPr>
              <w:color w:val="242424"/>
            </w:rPr>
          </w:rPrChange>
        </w:rPr>
      </w:pPr>
    </w:p>
    <w:p w14:paraId="3D1830D0" w14:textId="77777777" w:rsidR="00C82479" w:rsidRPr="009B7CF6" w:rsidRDefault="00C82479">
      <w:pPr>
        <w:rPr>
          <w:color w:val="242424"/>
          <w:rPrChange w:id="1882" w:author="John Sullivan" w:date="2013-04-26T12:17:00Z">
            <w:rPr>
              <w:color w:val="242424"/>
            </w:rPr>
          </w:rPrChange>
        </w:rPr>
      </w:pPr>
      <w:r w:rsidRPr="009B7CF6">
        <w:rPr>
          <w:rFonts w:ascii="Arial Bold" w:hAnsi="Arial Bold"/>
          <w:color w:val="0F3642"/>
          <w:rPrChange w:id="1883" w:author="John Sullivan" w:date="2013-04-26T12:17:00Z">
            <w:rPr>
              <w:rFonts w:ascii="Arial Bold" w:hAnsi="Arial Bold"/>
              <w:color w:val="0F3642"/>
            </w:rPr>
          </w:rPrChange>
        </w:rPr>
        <w:t>Contextual Information</w:t>
      </w:r>
    </w:p>
    <w:p w14:paraId="6415733A" w14:textId="77777777" w:rsidR="00C82479" w:rsidRPr="009B7CF6" w:rsidRDefault="00C82479">
      <w:pPr>
        <w:rPr>
          <w:color w:val="242424"/>
          <w:rPrChange w:id="1884" w:author="John Sullivan" w:date="2013-04-26T12:17:00Z">
            <w:rPr>
              <w:color w:val="242424"/>
            </w:rPr>
          </w:rPrChange>
        </w:rPr>
      </w:pPr>
    </w:p>
    <w:p w14:paraId="25F265D8" w14:textId="77777777" w:rsidR="00C82479" w:rsidRPr="009B7CF6" w:rsidRDefault="00C82479">
      <w:pPr>
        <w:ind w:firstLine="360"/>
        <w:rPr>
          <w:color w:val="242424"/>
          <w:rPrChange w:id="1885" w:author="John Sullivan" w:date="2013-04-26T12:17:00Z">
            <w:rPr>
              <w:color w:val="242424"/>
            </w:rPr>
          </w:rPrChange>
        </w:rPr>
      </w:pPr>
      <w:r w:rsidRPr="009B7CF6">
        <w:rPr>
          <w:color w:val="242424"/>
          <w:rPrChange w:id="1886" w:author="John Sullivan" w:date="2013-04-26T12:17:00Z">
            <w:rPr>
              <w:color w:val="242424"/>
            </w:rPr>
          </w:rPrChange>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Pr="009B7CF6" w:rsidRDefault="00C82479">
      <w:pPr>
        <w:rPr>
          <w:color w:val="242424"/>
          <w:rPrChange w:id="1887" w:author="John Sullivan" w:date="2013-04-26T12:17:00Z">
            <w:rPr>
              <w:color w:val="242424"/>
            </w:rPr>
          </w:rPrChange>
        </w:rPr>
      </w:pPr>
    </w:p>
    <w:p w14:paraId="4690E8BB" w14:textId="77777777" w:rsidR="00C82479" w:rsidRPr="009B7CF6" w:rsidRDefault="00C82479" w:rsidP="009B7CF6">
      <w:pPr>
        <w:pStyle w:val="ListParagraph"/>
        <w:numPr>
          <w:ilvl w:val="0"/>
          <w:numId w:val="12"/>
        </w:numPr>
        <w:tabs>
          <w:tab w:val="clear" w:pos="360"/>
          <w:tab w:val="num" w:pos="720"/>
        </w:tabs>
        <w:ind w:left="720" w:hanging="360"/>
        <w:rPr>
          <w:color w:val="242424"/>
          <w:rPrChange w:id="1888" w:author="John Sullivan" w:date="2013-04-26T12:17:00Z">
            <w:rPr>
              <w:color w:val="242424"/>
            </w:rPr>
          </w:rPrChange>
        </w:rPr>
        <w:pPrChange w:id="1889" w:author="John Sullivan" w:date="2013-04-26T12:17:00Z">
          <w:pPr>
            <w:pStyle w:val="ListParagraph"/>
            <w:numPr>
              <w:numId w:val="12"/>
            </w:numPr>
            <w:tabs>
              <w:tab w:val="num" w:pos="720"/>
            </w:tabs>
            <w:ind w:left="360" w:firstLine="360"/>
          </w:pPr>
        </w:pPrChange>
      </w:pPr>
      <w:r w:rsidRPr="009B7CF6">
        <w:rPr>
          <w:color w:val="242424"/>
          <w:rPrChange w:id="1890" w:author="John Sullivan" w:date="2013-04-26T12:17:00Z">
            <w:rPr>
              <w:color w:val="242424"/>
            </w:rPr>
          </w:rPrChange>
        </w:rPr>
        <w:t>Completion Status (Work in progress, complete)</w:t>
      </w:r>
    </w:p>
    <w:p w14:paraId="403D3316" w14:textId="77777777" w:rsidR="00C82479" w:rsidRPr="009B7CF6" w:rsidRDefault="00C82479" w:rsidP="009B7CF6">
      <w:pPr>
        <w:pStyle w:val="ListParagraph"/>
        <w:numPr>
          <w:ilvl w:val="0"/>
          <w:numId w:val="12"/>
        </w:numPr>
        <w:tabs>
          <w:tab w:val="clear" w:pos="360"/>
          <w:tab w:val="num" w:pos="720"/>
        </w:tabs>
        <w:ind w:left="720" w:hanging="360"/>
        <w:rPr>
          <w:color w:val="242424"/>
          <w:rPrChange w:id="1891" w:author="John Sullivan" w:date="2013-04-26T12:17:00Z">
            <w:rPr>
              <w:color w:val="242424"/>
            </w:rPr>
          </w:rPrChange>
        </w:rPr>
        <w:pPrChange w:id="1892" w:author="John Sullivan" w:date="2013-04-26T12:17:00Z">
          <w:pPr>
            <w:pStyle w:val="ListParagraph"/>
            <w:numPr>
              <w:numId w:val="12"/>
            </w:numPr>
            <w:tabs>
              <w:tab w:val="num" w:pos="720"/>
            </w:tabs>
            <w:ind w:left="360" w:firstLine="360"/>
          </w:pPr>
        </w:pPrChange>
      </w:pPr>
      <w:r w:rsidRPr="009B7CF6">
        <w:rPr>
          <w:color w:val="242424"/>
          <w:rPrChange w:id="1893" w:author="John Sullivan" w:date="2013-04-26T12:17:00Z">
            <w:rPr>
              <w:color w:val="242424"/>
            </w:rPr>
          </w:rPrChange>
        </w:rPr>
        <w:t>Type of work</w:t>
      </w:r>
    </w:p>
    <w:p w14:paraId="06DDB514" w14:textId="77777777" w:rsidR="00C82479" w:rsidRPr="009B7CF6" w:rsidRDefault="00C82479" w:rsidP="009B7CF6">
      <w:pPr>
        <w:pStyle w:val="ListParagraph"/>
        <w:numPr>
          <w:ilvl w:val="1"/>
          <w:numId w:val="13"/>
        </w:numPr>
        <w:tabs>
          <w:tab w:val="clear" w:pos="360"/>
          <w:tab w:val="num" w:pos="1440"/>
        </w:tabs>
        <w:ind w:left="1440" w:hanging="360"/>
        <w:rPr>
          <w:color w:val="242424"/>
          <w:rPrChange w:id="1894" w:author="John Sullivan" w:date="2013-04-26T12:17:00Z">
            <w:rPr>
              <w:color w:val="242424"/>
            </w:rPr>
          </w:rPrChange>
        </w:rPr>
        <w:pPrChange w:id="1895" w:author="John Sullivan" w:date="2013-04-26T12:17:00Z">
          <w:pPr>
            <w:pStyle w:val="ListParagraph"/>
            <w:numPr>
              <w:ilvl w:val="1"/>
              <w:numId w:val="13"/>
            </w:numPr>
            <w:tabs>
              <w:tab w:val="num" w:pos="1440"/>
            </w:tabs>
            <w:ind w:left="360" w:firstLine="1080"/>
          </w:pPr>
        </w:pPrChange>
      </w:pPr>
      <w:r w:rsidRPr="009B7CF6">
        <w:rPr>
          <w:color w:val="242424"/>
          <w:rPrChange w:id="1896" w:author="John Sullivan" w:date="2013-04-26T12:17:00Z">
            <w:rPr>
              <w:color w:val="242424"/>
            </w:rPr>
          </w:rPrChange>
        </w:rPr>
        <w:t>Class Work</w:t>
      </w:r>
    </w:p>
    <w:p w14:paraId="02786AD4" w14:textId="77777777" w:rsidR="00C82479" w:rsidRPr="009B7CF6" w:rsidRDefault="00C82479" w:rsidP="009B7CF6">
      <w:pPr>
        <w:pStyle w:val="ListParagraph"/>
        <w:numPr>
          <w:ilvl w:val="2"/>
          <w:numId w:val="14"/>
        </w:numPr>
        <w:tabs>
          <w:tab w:val="clear" w:pos="360"/>
          <w:tab w:val="num" w:pos="2160"/>
        </w:tabs>
        <w:ind w:left="2160" w:hanging="360"/>
        <w:rPr>
          <w:color w:val="242424"/>
          <w:rPrChange w:id="1897" w:author="John Sullivan" w:date="2013-04-26T12:17:00Z">
            <w:rPr>
              <w:color w:val="242424"/>
            </w:rPr>
          </w:rPrChange>
        </w:rPr>
        <w:pPrChange w:id="1898" w:author="John Sullivan" w:date="2013-04-26T12:17:00Z">
          <w:pPr>
            <w:pStyle w:val="ListParagraph"/>
            <w:numPr>
              <w:ilvl w:val="2"/>
              <w:numId w:val="14"/>
            </w:numPr>
            <w:tabs>
              <w:tab w:val="num" w:pos="2160"/>
            </w:tabs>
            <w:ind w:left="360" w:firstLine="1800"/>
          </w:pPr>
        </w:pPrChange>
      </w:pPr>
      <w:r w:rsidRPr="009B7CF6">
        <w:rPr>
          <w:color w:val="242424"/>
          <w:rPrChange w:id="1899" w:author="John Sullivan" w:date="2013-04-26T12:17:00Z">
            <w:rPr>
              <w:color w:val="242424"/>
            </w:rPr>
          </w:rPrChange>
        </w:rPr>
        <w:t>Capstone/Thesis Details</w:t>
      </w:r>
    </w:p>
    <w:p w14:paraId="60A70115" w14:textId="77777777" w:rsidR="00C82479" w:rsidRPr="009B7CF6" w:rsidRDefault="00C82479" w:rsidP="009B7CF6">
      <w:pPr>
        <w:pStyle w:val="ListParagraph"/>
        <w:numPr>
          <w:ilvl w:val="3"/>
          <w:numId w:val="17"/>
        </w:numPr>
        <w:tabs>
          <w:tab w:val="clear" w:pos="360"/>
          <w:tab w:val="num" w:pos="2880"/>
        </w:tabs>
        <w:ind w:left="2880" w:hanging="360"/>
        <w:rPr>
          <w:color w:val="242424"/>
          <w:rPrChange w:id="1900" w:author="John Sullivan" w:date="2013-04-26T12:17:00Z">
            <w:rPr>
              <w:color w:val="242424"/>
            </w:rPr>
          </w:rPrChange>
        </w:rPr>
        <w:pPrChange w:id="1901" w:author="John Sullivan" w:date="2013-04-26T12:17:00Z">
          <w:pPr>
            <w:pStyle w:val="ListParagraph"/>
            <w:numPr>
              <w:ilvl w:val="3"/>
              <w:numId w:val="17"/>
            </w:numPr>
            <w:tabs>
              <w:tab w:val="num" w:pos="2880"/>
            </w:tabs>
            <w:ind w:left="360" w:firstLine="2520"/>
          </w:pPr>
        </w:pPrChange>
      </w:pPr>
      <w:r w:rsidRPr="009B7CF6">
        <w:rPr>
          <w:color w:val="242424"/>
          <w:rPrChange w:id="1902" w:author="John Sullivan" w:date="2013-04-26T12:17:00Z">
            <w:rPr>
              <w:color w:val="242424"/>
            </w:rPr>
          </w:rPrChange>
        </w:rPr>
        <w:t>Title, Abstract, Defense Date, is Honors</w:t>
      </w:r>
    </w:p>
    <w:p w14:paraId="01E17A12" w14:textId="77777777" w:rsidR="00C82479" w:rsidRPr="009B7CF6" w:rsidRDefault="00C82479" w:rsidP="009B7CF6">
      <w:pPr>
        <w:pStyle w:val="ListParagraph"/>
        <w:numPr>
          <w:ilvl w:val="2"/>
          <w:numId w:val="18"/>
        </w:numPr>
        <w:tabs>
          <w:tab w:val="clear" w:pos="360"/>
          <w:tab w:val="num" w:pos="2160"/>
        </w:tabs>
        <w:ind w:left="2160" w:hanging="360"/>
        <w:rPr>
          <w:color w:val="242424"/>
          <w:rPrChange w:id="1903" w:author="John Sullivan" w:date="2013-04-26T12:17:00Z">
            <w:rPr>
              <w:color w:val="242424"/>
            </w:rPr>
          </w:rPrChange>
        </w:rPr>
        <w:pPrChange w:id="1904" w:author="John Sullivan" w:date="2013-04-26T12:17:00Z">
          <w:pPr>
            <w:pStyle w:val="ListParagraph"/>
            <w:numPr>
              <w:ilvl w:val="2"/>
              <w:numId w:val="18"/>
            </w:numPr>
            <w:tabs>
              <w:tab w:val="num" w:pos="2160"/>
            </w:tabs>
            <w:ind w:left="360" w:firstLine="1800"/>
          </w:pPr>
        </w:pPrChange>
      </w:pPr>
      <w:r w:rsidRPr="009B7CF6">
        <w:rPr>
          <w:color w:val="242424"/>
          <w:rPrChange w:id="1905" w:author="John Sullivan" w:date="2013-04-26T12:17:00Z">
            <w:rPr>
              <w:color w:val="242424"/>
            </w:rPr>
          </w:rPrChange>
        </w:rPr>
        <w:t>Dept. Name &amp; number</w:t>
      </w:r>
    </w:p>
    <w:p w14:paraId="4214BD2F" w14:textId="77777777" w:rsidR="00C82479" w:rsidRPr="009B7CF6" w:rsidRDefault="00C82479" w:rsidP="009B7CF6">
      <w:pPr>
        <w:pStyle w:val="ListParagraph"/>
        <w:numPr>
          <w:ilvl w:val="2"/>
          <w:numId w:val="18"/>
        </w:numPr>
        <w:tabs>
          <w:tab w:val="clear" w:pos="360"/>
          <w:tab w:val="num" w:pos="2160"/>
        </w:tabs>
        <w:ind w:left="2160" w:hanging="360"/>
        <w:rPr>
          <w:color w:val="242424"/>
          <w:rPrChange w:id="1906" w:author="John Sullivan" w:date="2013-04-26T12:17:00Z">
            <w:rPr>
              <w:color w:val="242424"/>
            </w:rPr>
          </w:rPrChange>
        </w:rPr>
        <w:pPrChange w:id="1907" w:author="John Sullivan" w:date="2013-04-26T12:17:00Z">
          <w:pPr>
            <w:pStyle w:val="ListParagraph"/>
            <w:numPr>
              <w:ilvl w:val="2"/>
              <w:numId w:val="18"/>
            </w:numPr>
            <w:tabs>
              <w:tab w:val="num" w:pos="2160"/>
            </w:tabs>
            <w:ind w:left="360" w:firstLine="1800"/>
          </w:pPr>
        </w:pPrChange>
      </w:pPr>
      <w:r w:rsidRPr="009B7CF6">
        <w:rPr>
          <w:color w:val="242424"/>
          <w:rPrChange w:id="1908" w:author="John Sullivan" w:date="2013-04-26T12:17:00Z">
            <w:rPr>
              <w:color w:val="242424"/>
            </w:rPr>
          </w:rPrChange>
        </w:rPr>
        <w:t>Instructor</w:t>
      </w:r>
    </w:p>
    <w:p w14:paraId="30AA9A35" w14:textId="77777777" w:rsidR="00C82479" w:rsidRPr="009B7CF6" w:rsidRDefault="00C82479" w:rsidP="009B7CF6">
      <w:pPr>
        <w:pStyle w:val="ListParagraph"/>
        <w:numPr>
          <w:ilvl w:val="1"/>
          <w:numId w:val="19"/>
        </w:numPr>
        <w:tabs>
          <w:tab w:val="clear" w:pos="360"/>
          <w:tab w:val="num" w:pos="1440"/>
        </w:tabs>
        <w:ind w:left="1440" w:hanging="360"/>
        <w:rPr>
          <w:color w:val="242424"/>
          <w:rPrChange w:id="1909" w:author="John Sullivan" w:date="2013-04-26T12:17:00Z">
            <w:rPr>
              <w:color w:val="242424"/>
            </w:rPr>
          </w:rPrChange>
        </w:rPr>
        <w:pPrChange w:id="1910" w:author="John Sullivan" w:date="2013-04-26T12:17:00Z">
          <w:pPr>
            <w:pStyle w:val="ListParagraph"/>
            <w:numPr>
              <w:ilvl w:val="1"/>
              <w:numId w:val="19"/>
            </w:numPr>
            <w:tabs>
              <w:tab w:val="num" w:pos="1440"/>
            </w:tabs>
            <w:ind w:left="360" w:firstLine="1080"/>
          </w:pPr>
        </w:pPrChange>
      </w:pPr>
      <w:r w:rsidRPr="009B7CF6">
        <w:rPr>
          <w:color w:val="242424"/>
          <w:rPrChange w:id="1911" w:author="John Sullivan" w:date="2013-04-26T12:17:00Z">
            <w:rPr>
              <w:color w:val="242424"/>
            </w:rPr>
          </w:rPrChange>
        </w:rPr>
        <w:t>Personal Project</w:t>
      </w:r>
    </w:p>
    <w:p w14:paraId="1BEA9D7A" w14:textId="77777777" w:rsidR="00C82479" w:rsidRPr="009B7CF6" w:rsidRDefault="00C82479" w:rsidP="009B7CF6">
      <w:pPr>
        <w:pStyle w:val="ListParagraph"/>
        <w:numPr>
          <w:ilvl w:val="2"/>
          <w:numId w:val="20"/>
        </w:numPr>
        <w:tabs>
          <w:tab w:val="clear" w:pos="360"/>
          <w:tab w:val="num" w:pos="2160"/>
        </w:tabs>
        <w:ind w:left="2160" w:hanging="360"/>
        <w:rPr>
          <w:color w:val="242424"/>
          <w:rPrChange w:id="1912" w:author="John Sullivan" w:date="2013-04-26T12:17:00Z">
            <w:rPr>
              <w:color w:val="242424"/>
            </w:rPr>
          </w:rPrChange>
        </w:rPr>
        <w:pPrChange w:id="1913" w:author="John Sullivan" w:date="2013-04-26T12:17:00Z">
          <w:pPr>
            <w:pStyle w:val="ListParagraph"/>
            <w:numPr>
              <w:ilvl w:val="2"/>
              <w:numId w:val="20"/>
            </w:numPr>
            <w:tabs>
              <w:tab w:val="num" w:pos="2160"/>
            </w:tabs>
            <w:ind w:left="360" w:firstLine="1800"/>
          </w:pPr>
        </w:pPrChange>
      </w:pPr>
      <w:r w:rsidRPr="009B7CF6">
        <w:rPr>
          <w:color w:val="242424"/>
          <w:rPrChange w:id="1914" w:author="John Sullivan" w:date="2013-04-26T12:17:00Z">
            <w:rPr>
              <w:color w:val="242424"/>
            </w:rPr>
          </w:rPrChange>
        </w:rPr>
        <w:t>Job</w:t>
      </w:r>
    </w:p>
    <w:p w14:paraId="12A809F8" w14:textId="77777777" w:rsidR="00C82479" w:rsidRPr="009B7CF6" w:rsidRDefault="00C82479" w:rsidP="009B7CF6">
      <w:pPr>
        <w:pStyle w:val="ListParagraph"/>
        <w:numPr>
          <w:ilvl w:val="3"/>
          <w:numId w:val="21"/>
        </w:numPr>
        <w:tabs>
          <w:tab w:val="clear" w:pos="360"/>
          <w:tab w:val="num" w:pos="2880"/>
        </w:tabs>
        <w:ind w:left="2880" w:hanging="360"/>
        <w:rPr>
          <w:color w:val="242424"/>
          <w:rPrChange w:id="1915" w:author="John Sullivan" w:date="2013-04-26T12:17:00Z">
            <w:rPr>
              <w:color w:val="242424"/>
            </w:rPr>
          </w:rPrChange>
        </w:rPr>
        <w:pPrChange w:id="1916" w:author="John Sullivan" w:date="2013-04-26T12:17:00Z">
          <w:pPr>
            <w:pStyle w:val="ListParagraph"/>
            <w:numPr>
              <w:ilvl w:val="3"/>
              <w:numId w:val="21"/>
            </w:numPr>
            <w:tabs>
              <w:tab w:val="num" w:pos="2880"/>
            </w:tabs>
            <w:ind w:left="360" w:firstLine="2520"/>
          </w:pPr>
        </w:pPrChange>
      </w:pPr>
      <w:r w:rsidRPr="009B7CF6">
        <w:rPr>
          <w:color w:val="242424"/>
          <w:rPrChange w:id="1917" w:author="John Sullivan" w:date="2013-04-26T12:17:00Z">
            <w:rPr>
              <w:color w:val="242424"/>
            </w:rPr>
          </w:rPrChange>
        </w:rPr>
        <w:t>Client, employer, Job description</w:t>
      </w:r>
    </w:p>
    <w:p w14:paraId="53932EDB" w14:textId="77777777" w:rsidR="00C82479" w:rsidRPr="009B7CF6" w:rsidRDefault="00C82479" w:rsidP="009B7CF6">
      <w:pPr>
        <w:pStyle w:val="ListParagraph"/>
        <w:numPr>
          <w:ilvl w:val="2"/>
          <w:numId w:val="22"/>
        </w:numPr>
        <w:tabs>
          <w:tab w:val="clear" w:pos="360"/>
          <w:tab w:val="num" w:pos="2160"/>
        </w:tabs>
        <w:ind w:left="2160" w:hanging="360"/>
        <w:rPr>
          <w:color w:val="242424"/>
          <w:rPrChange w:id="1918" w:author="John Sullivan" w:date="2013-04-26T12:17:00Z">
            <w:rPr>
              <w:color w:val="242424"/>
            </w:rPr>
          </w:rPrChange>
        </w:rPr>
        <w:pPrChange w:id="1919" w:author="John Sullivan" w:date="2013-04-26T12:17:00Z">
          <w:pPr>
            <w:pStyle w:val="ListParagraph"/>
            <w:numPr>
              <w:ilvl w:val="2"/>
              <w:numId w:val="22"/>
            </w:numPr>
            <w:tabs>
              <w:tab w:val="num" w:pos="2160"/>
            </w:tabs>
            <w:ind w:left="360" w:firstLine="1800"/>
          </w:pPr>
        </w:pPrChange>
      </w:pPr>
      <w:r w:rsidRPr="009B7CF6">
        <w:rPr>
          <w:color w:val="242424"/>
          <w:rPrChange w:id="1920" w:author="John Sullivan" w:date="2013-04-26T12:17:00Z">
            <w:rPr>
              <w:color w:val="242424"/>
            </w:rPr>
          </w:rPrChange>
        </w:rPr>
        <w:t>Extracurricular</w:t>
      </w:r>
    </w:p>
    <w:p w14:paraId="50797780" w14:textId="77777777" w:rsidR="00C82479" w:rsidRPr="009B7CF6" w:rsidRDefault="00C82479" w:rsidP="009B7CF6">
      <w:pPr>
        <w:pStyle w:val="ListParagraph"/>
        <w:numPr>
          <w:ilvl w:val="3"/>
          <w:numId w:val="23"/>
        </w:numPr>
        <w:tabs>
          <w:tab w:val="clear" w:pos="360"/>
          <w:tab w:val="num" w:pos="2880"/>
        </w:tabs>
        <w:ind w:left="2880" w:hanging="360"/>
        <w:rPr>
          <w:color w:val="242424"/>
          <w:rPrChange w:id="1921" w:author="John Sullivan" w:date="2013-04-26T12:17:00Z">
            <w:rPr>
              <w:color w:val="242424"/>
            </w:rPr>
          </w:rPrChange>
        </w:rPr>
        <w:pPrChange w:id="1922" w:author="John Sullivan" w:date="2013-04-26T12:17:00Z">
          <w:pPr>
            <w:pStyle w:val="ListParagraph"/>
            <w:numPr>
              <w:ilvl w:val="3"/>
              <w:numId w:val="23"/>
            </w:numPr>
            <w:tabs>
              <w:tab w:val="num" w:pos="2880"/>
            </w:tabs>
            <w:ind w:left="360" w:firstLine="2520"/>
          </w:pPr>
        </w:pPrChange>
      </w:pPr>
      <w:r w:rsidRPr="009B7CF6">
        <w:rPr>
          <w:color w:val="242424"/>
          <w:rPrChange w:id="1923" w:author="John Sullivan" w:date="2013-04-26T12:17:00Z">
            <w:rPr>
              <w:color w:val="242424"/>
            </w:rPr>
          </w:rPrChange>
        </w:rPr>
        <w:t>Whoa</w:t>
      </w:r>
    </w:p>
    <w:p w14:paraId="5EEA5193" w14:textId="77777777" w:rsidR="00C82479" w:rsidRPr="009B7CF6" w:rsidRDefault="00C82479" w:rsidP="009B7CF6">
      <w:pPr>
        <w:pStyle w:val="ListParagraph"/>
        <w:numPr>
          <w:ilvl w:val="0"/>
          <w:numId w:val="24"/>
        </w:numPr>
        <w:tabs>
          <w:tab w:val="clear" w:pos="360"/>
          <w:tab w:val="num" w:pos="720"/>
        </w:tabs>
        <w:ind w:left="720" w:hanging="360"/>
        <w:rPr>
          <w:color w:val="242424"/>
          <w:rPrChange w:id="1924" w:author="John Sullivan" w:date="2013-04-26T12:17:00Z">
            <w:rPr>
              <w:color w:val="242424"/>
            </w:rPr>
          </w:rPrChange>
        </w:rPr>
        <w:pPrChange w:id="1925" w:author="John Sullivan" w:date="2013-04-26T12:17:00Z">
          <w:pPr>
            <w:pStyle w:val="ListParagraph"/>
            <w:numPr>
              <w:numId w:val="24"/>
            </w:numPr>
            <w:tabs>
              <w:tab w:val="num" w:pos="720"/>
            </w:tabs>
            <w:ind w:left="360" w:firstLine="360"/>
          </w:pPr>
        </w:pPrChange>
      </w:pPr>
      <w:r w:rsidRPr="009B7CF6">
        <w:rPr>
          <w:color w:val="242424"/>
          <w:rPrChange w:id="1926" w:author="John Sullivan" w:date="2013-04-26T12:17:00Z">
            <w:rPr>
              <w:color w:val="242424"/>
            </w:rPr>
          </w:rPrChange>
        </w:rPr>
        <w:t>Date started / finished (semester or date range)</w:t>
      </w:r>
    </w:p>
    <w:p w14:paraId="5E4859B4" w14:textId="77777777" w:rsidR="00C82479" w:rsidRPr="009B7CF6" w:rsidRDefault="00C82479" w:rsidP="009B7CF6">
      <w:pPr>
        <w:pStyle w:val="ListParagraph"/>
        <w:numPr>
          <w:ilvl w:val="0"/>
          <w:numId w:val="24"/>
        </w:numPr>
        <w:tabs>
          <w:tab w:val="clear" w:pos="360"/>
          <w:tab w:val="num" w:pos="720"/>
        </w:tabs>
        <w:ind w:left="720" w:hanging="360"/>
        <w:rPr>
          <w:color w:val="242424"/>
          <w:rPrChange w:id="1927" w:author="John Sullivan" w:date="2013-04-26T12:17:00Z">
            <w:rPr>
              <w:color w:val="242424"/>
            </w:rPr>
          </w:rPrChange>
        </w:rPr>
        <w:pPrChange w:id="1928" w:author="John Sullivan" w:date="2013-04-26T12:17:00Z">
          <w:pPr>
            <w:pStyle w:val="ListParagraph"/>
            <w:numPr>
              <w:numId w:val="24"/>
            </w:numPr>
            <w:tabs>
              <w:tab w:val="num" w:pos="720"/>
            </w:tabs>
            <w:ind w:left="360" w:firstLine="360"/>
          </w:pPr>
        </w:pPrChange>
      </w:pPr>
      <w:r w:rsidRPr="009B7CF6">
        <w:rPr>
          <w:color w:val="242424"/>
          <w:rPrChange w:id="1929" w:author="John Sullivan" w:date="2013-04-26T12:17:00Z">
            <w:rPr>
              <w:color w:val="242424"/>
            </w:rPr>
          </w:rPrChange>
        </w:rPr>
        <w:t>Description of work (goals, assignment, background information, etc.)</w:t>
      </w:r>
    </w:p>
    <w:p w14:paraId="18A63E69" w14:textId="77777777" w:rsidR="00C82479" w:rsidRPr="009B7CF6" w:rsidRDefault="00C82479" w:rsidP="009B7CF6">
      <w:pPr>
        <w:pStyle w:val="ListParagraph"/>
        <w:numPr>
          <w:ilvl w:val="0"/>
          <w:numId w:val="24"/>
        </w:numPr>
        <w:tabs>
          <w:tab w:val="clear" w:pos="360"/>
          <w:tab w:val="num" w:pos="720"/>
        </w:tabs>
        <w:ind w:left="720" w:hanging="360"/>
        <w:rPr>
          <w:color w:val="242424"/>
          <w:rPrChange w:id="1930" w:author="John Sullivan" w:date="2013-04-26T12:17:00Z">
            <w:rPr>
              <w:color w:val="242424"/>
            </w:rPr>
          </w:rPrChange>
        </w:rPr>
        <w:pPrChange w:id="1931" w:author="John Sullivan" w:date="2013-04-26T12:17:00Z">
          <w:pPr>
            <w:pStyle w:val="ListParagraph"/>
            <w:numPr>
              <w:numId w:val="24"/>
            </w:numPr>
            <w:tabs>
              <w:tab w:val="num" w:pos="720"/>
            </w:tabs>
            <w:ind w:left="360" w:firstLine="360"/>
          </w:pPr>
        </w:pPrChange>
      </w:pPr>
      <w:r w:rsidRPr="009B7CF6">
        <w:rPr>
          <w:color w:val="242424"/>
          <w:rPrChange w:id="1932" w:author="John Sullivan" w:date="2013-04-26T12:17:00Z">
            <w:rPr>
              <w:color w:val="242424"/>
            </w:rPr>
          </w:rPrChange>
        </w:rPr>
        <w:t>Other collaborators</w:t>
      </w:r>
    </w:p>
    <w:p w14:paraId="3CB50AD3" w14:textId="77777777" w:rsidR="00C82479" w:rsidRPr="009B7CF6" w:rsidRDefault="00C82479" w:rsidP="009B7CF6">
      <w:pPr>
        <w:pStyle w:val="ListParagraph"/>
        <w:numPr>
          <w:ilvl w:val="0"/>
          <w:numId w:val="24"/>
        </w:numPr>
        <w:tabs>
          <w:tab w:val="clear" w:pos="360"/>
          <w:tab w:val="num" w:pos="720"/>
        </w:tabs>
        <w:ind w:left="720" w:hanging="360"/>
        <w:rPr>
          <w:color w:val="242424"/>
          <w:rPrChange w:id="1933" w:author="John Sullivan" w:date="2013-04-26T12:17:00Z">
            <w:rPr>
              <w:color w:val="242424"/>
            </w:rPr>
          </w:rPrChange>
        </w:rPr>
        <w:pPrChange w:id="1934" w:author="John Sullivan" w:date="2013-04-26T12:17:00Z">
          <w:pPr>
            <w:pStyle w:val="ListParagraph"/>
            <w:numPr>
              <w:numId w:val="24"/>
            </w:numPr>
            <w:tabs>
              <w:tab w:val="num" w:pos="720"/>
            </w:tabs>
            <w:ind w:left="360" w:firstLine="360"/>
          </w:pPr>
        </w:pPrChange>
      </w:pPr>
      <w:r w:rsidRPr="009B7CF6">
        <w:rPr>
          <w:color w:val="242424"/>
          <w:rPrChange w:id="1935" w:author="John Sullivan" w:date="2013-04-26T12:17:00Z">
            <w:rPr>
              <w:color w:val="242424"/>
            </w:rPr>
          </w:rPrChange>
        </w:rPr>
        <w:t>Category(s) work belongs to</w:t>
      </w:r>
    </w:p>
    <w:p w14:paraId="086D21D7" w14:textId="77777777" w:rsidR="00C82479" w:rsidRPr="009B7CF6" w:rsidRDefault="00C82479" w:rsidP="009B7CF6">
      <w:pPr>
        <w:pStyle w:val="ListParagraph"/>
        <w:numPr>
          <w:ilvl w:val="0"/>
          <w:numId w:val="24"/>
        </w:numPr>
        <w:tabs>
          <w:tab w:val="clear" w:pos="360"/>
          <w:tab w:val="num" w:pos="720"/>
        </w:tabs>
        <w:ind w:left="720" w:hanging="360"/>
        <w:rPr>
          <w:color w:val="242424"/>
          <w:rPrChange w:id="1936" w:author="John Sullivan" w:date="2013-04-26T12:17:00Z">
            <w:rPr>
              <w:color w:val="242424"/>
            </w:rPr>
          </w:rPrChange>
        </w:rPr>
        <w:pPrChange w:id="1937" w:author="John Sullivan" w:date="2013-04-26T12:17:00Z">
          <w:pPr>
            <w:pStyle w:val="ListParagraph"/>
            <w:numPr>
              <w:numId w:val="24"/>
            </w:numPr>
            <w:tabs>
              <w:tab w:val="num" w:pos="720"/>
            </w:tabs>
            <w:ind w:left="360" w:firstLine="360"/>
          </w:pPr>
        </w:pPrChange>
      </w:pPr>
      <w:r w:rsidRPr="009B7CF6">
        <w:rPr>
          <w:color w:val="242424"/>
          <w:rPrChange w:id="1938" w:author="John Sullivan" w:date="2013-04-26T12:17:00Z">
            <w:rPr>
              <w:color w:val="242424"/>
            </w:rPr>
          </w:rPrChange>
        </w:rPr>
        <w:t>Self-assessment</w:t>
      </w:r>
    </w:p>
    <w:p w14:paraId="5DB7D8C5" w14:textId="77777777" w:rsidR="00C82479" w:rsidRPr="009B7CF6" w:rsidRDefault="00C82479">
      <w:pPr>
        <w:rPr>
          <w:color w:val="242424"/>
          <w:rPrChange w:id="1939" w:author="John Sullivan" w:date="2013-04-26T12:17:00Z">
            <w:rPr>
              <w:color w:val="242424"/>
            </w:rPr>
          </w:rPrChange>
        </w:rPr>
      </w:pPr>
    </w:p>
    <w:p w14:paraId="7103E916" w14:textId="77777777" w:rsidR="00C82479" w:rsidRPr="009B7CF6" w:rsidRDefault="00C82479">
      <w:pPr>
        <w:rPr>
          <w:color w:val="242424"/>
          <w:rPrChange w:id="1940" w:author="John Sullivan" w:date="2013-04-26T12:17:00Z">
            <w:rPr>
              <w:color w:val="242424"/>
            </w:rPr>
          </w:rPrChange>
        </w:rPr>
      </w:pPr>
    </w:p>
    <w:p w14:paraId="3E11E3EF" w14:textId="55C2D9C0" w:rsidR="00C82479" w:rsidRDefault="00C82479">
      <w:pPr>
        <w:rPr>
          <w:ins w:id="1941" w:author="John Sullivan" w:date="2013-04-22T14:35:00Z"/>
          <w:rFonts w:ascii="Arial Bold" w:hAnsi="Arial Bold"/>
          <w:color w:val="0F3642"/>
        </w:rPr>
      </w:pPr>
      <w:r w:rsidRPr="009B7CF6">
        <w:rPr>
          <w:rFonts w:ascii="Arial Bold" w:hAnsi="Arial Bold"/>
          <w:color w:val="0F3642"/>
          <w:rPrChange w:id="1942" w:author="John Sullivan" w:date="2013-04-26T12:17:00Z">
            <w:rPr>
              <w:rFonts w:ascii="Arial Bold" w:hAnsi="Arial Bold"/>
              <w:color w:val="0F3642"/>
            </w:rPr>
          </w:rPrChange>
        </w:rPr>
        <w:t>Publishe</w:t>
      </w:r>
      <w:ins w:id="1943" w:author="John Sullivan" w:date="2013-04-22T14:36:00Z">
        <w:r w:rsidR="00572CCB">
          <w:rPr>
            <w:rFonts w:ascii="Arial Bold" w:hAnsi="Arial Bold"/>
            <w:color w:val="0F3642"/>
          </w:rPr>
          <w:t xml:space="preserve">d </w:t>
        </w:r>
        <w:r w:rsidR="00572CCB">
          <w:rPr>
            <w:rFonts w:ascii="Arial Bold" w:hAnsi="Arial Bold"/>
            <w:color w:val="0F3642"/>
          </w:rPr>
          <w:t>Projects</w:t>
        </w:r>
      </w:ins>
      <w:del w:id="1944" w:author="John Sullivan" w:date="2013-04-22T14:36:00Z">
        <w:r w:rsidR="0047529F" w:rsidRPr="0047529F">
          <w:rPr>
            <w:rFonts w:ascii="Arial Bold" w:hAnsi="Arial Bold"/>
            <w:color w:val="0F3642"/>
            <w:rPrChange w:id="1945" w:author="Author" w:date="2013-04-12T16:41:00Z">
              <w:rPr>
                <w:rFonts w:ascii="Arial Bold" w:hAnsi="Arial Bold"/>
                <w:color w:val="1A4654"/>
                <w:szCs w:val="20"/>
                <w:u w:val="single"/>
              </w:rPr>
            </w:rPrChange>
          </w:rPr>
          <w:delText>d Work</w:delText>
        </w:r>
      </w:del>
      <w:del w:id="1946" w:author="Adrien" w:date="2013-04-26T12:17:00Z">
        <w:r w:rsidR="00572CCB">
          <w:rPr>
            <w:rFonts w:ascii="Arial Bold" w:hAnsi="Arial Bold"/>
            <w:color w:val="0F3642"/>
          </w:rPr>
          <w:delText>Projects</w:delText>
        </w:r>
      </w:del>
    </w:p>
    <w:p w14:paraId="4E6E2553" w14:textId="77777777" w:rsidR="00572CCB" w:rsidRDefault="00572CCB">
      <w:pPr>
        <w:rPr>
          <w:ins w:id="1947" w:author="John Sullivan" w:date="2013-04-22T14:35:00Z"/>
          <w:rFonts w:ascii="Arial Bold" w:hAnsi="Arial Bold"/>
          <w:color w:val="0F3642"/>
        </w:rPr>
      </w:pPr>
    </w:p>
    <w:p w14:paraId="729AD2F7" w14:textId="7316FD31" w:rsidR="00572CCB" w:rsidRDefault="00572CCB" w:rsidP="00D951A0">
      <w:pPr>
        <w:rPr>
          <w:ins w:id="1948" w:author="John Sullivan" w:date="2013-04-26T12:21:00Z"/>
        </w:rPr>
      </w:pPr>
      <w:ins w:id="1949" w:author="John Sullivan" w:date="2013-04-22T14:35:00Z">
        <w:r>
          <w:t xml:space="preserve">When work is designated as complete, </w:t>
        </w:r>
      </w:ins>
      <w:ins w:id="1950" w:author="John Sullivan" w:date="2013-04-22T14:36:00Z">
        <w:r>
          <w:t>i</w:t>
        </w:r>
      </w:ins>
      <w:ins w:id="1951" w:author="John Sullivan" w:date="2013-04-22T14:35:00Z">
        <w:r>
          <w:t>t may be viewed</w:t>
        </w:r>
      </w:ins>
      <w:ins w:id="1952" w:author="John Sullivan" w:date="2013-04-22T14:37:00Z">
        <w:r>
          <w:t xml:space="preserve"> publically. When work is publically, it is </w:t>
        </w:r>
      </w:ins>
      <w:ins w:id="1953" w:author="John Sullivan" w:date="2013-04-22T14:40:00Z">
        <w:r w:rsidR="009429E2">
          <w:t xml:space="preserve">tagged with the following information: </w:t>
        </w:r>
      </w:ins>
    </w:p>
    <w:p w14:paraId="797BB48A" w14:textId="566C4B8F" w:rsidR="00FA3A2A" w:rsidDel="00FA3A2A" w:rsidRDefault="00FA3A2A">
      <w:pPr>
        <w:rPr>
          <w:del w:id="1954" w:author="John Sullivan" w:date="2013-04-26T12:21:00Z"/>
        </w:rPr>
      </w:pPr>
    </w:p>
    <w:p w14:paraId="139BA2BD" w14:textId="0E90586F" w:rsidR="00FA3A2A" w:rsidRDefault="00FA3A2A" w:rsidP="00FA3A2A">
      <w:pPr>
        <w:pStyle w:val="ListParagraph"/>
        <w:numPr>
          <w:ilvl w:val="0"/>
          <w:numId w:val="78"/>
        </w:numPr>
        <w:rPr>
          <w:ins w:id="1955" w:author="John Sullivan" w:date="2013-04-26T12:22:00Z"/>
        </w:rPr>
        <w:pPrChange w:id="1956" w:author="John Sullivan" w:date="2013-04-26T12:22:00Z">
          <w:pPr/>
        </w:pPrChange>
      </w:pPr>
      <w:ins w:id="1957" w:author="John Sullivan" w:date="2013-04-26T12:22:00Z">
        <w:r>
          <w:t>Number of views</w:t>
        </w:r>
      </w:ins>
    </w:p>
    <w:p w14:paraId="5AD3E8A1" w14:textId="79E0AA92" w:rsidR="00FA3A2A" w:rsidRDefault="00FA3A2A" w:rsidP="00FA3A2A">
      <w:pPr>
        <w:pStyle w:val="ListParagraph"/>
        <w:numPr>
          <w:ilvl w:val="0"/>
          <w:numId w:val="78"/>
        </w:numPr>
        <w:rPr>
          <w:ins w:id="1958" w:author="John Sullivan" w:date="2013-04-26T12:22:00Z"/>
        </w:rPr>
        <w:pPrChange w:id="1959" w:author="John Sullivan" w:date="2013-04-26T12:22:00Z">
          <w:pPr/>
        </w:pPrChange>
      </w:pPr>
      <w:ins w:id="1960" w:author="John Sullivan" w:date="2013-04-26T12:22:00Z">
        <w:r>
          <w:t>Ratings</w:t>
        </w:r>
      </w:ins>
    </w:p>
    <w:p w14:paraId="529D5C09" w14:textId="3AFC930F" w:rsidR="00FA3A2A" w:rsidRPr="00FA3A2A" w:rsidRDefault="00FA3A2A" w:rsidP="00FA3A2A">
      <w:pPr>
        <w:pStyle w:val="ListParagraph"/>
        <w:numPr>
          <w:ilvl w:val="0"/>
          <w:numId w:val="78"/>
        </w:numPr>
        <w:rPr>
          <w:ins w:id="1961" w:author="John Sullivan" w:date="2013-04-26T12:22:00Z"/>
        </w:rPr>
        <w:pPrChange w:id="1962" w:author="John Sullivan" w:date="2013-04-26T12:22:00Z">
          <w:pPr/>
        </w:pPrChange>
      </w:pPr>
      <w:ins w:id="1963" w:author="John Sullivan" w:date="2013-04-26T12:22:00Z">
        <w:r>
          <w:t>Comments</w:t>
        </w:r>
      </w:ins>
    </w:p>
    <w:p w14:paraId="00A1603B" w14:textId="77777777" w:rsidR="00C82479" w:rsidRPr="00FA3A2A" w:rsidRDefault="00C82479">
      <w:pPr>
        <w:rPr>
          <w:del w:id="1964" w:author="John Sullivan" w:date="2013-04-22T14:34:00Z"/>
          <w:color w:val="242424"/>
        </w:rPr>
      </w:pPr>
    </w:p>
    <w:p w14:paraId="2F2876C3" w14:textId="77777777" w:rsidR="00C82479" w:rsidRDefault="00C82479">
      <w:pPr>
        <w:rPr>
          <w:del w:id="1965" w:author="John Sullivan" w:date="2013-04-26T12:17:00Z"/>
          <w:color w:val="242424"/>
          <w:rPrChange w:id="1966" w:author="Author" w:date="2013-04-12T16:41:00Z">
            <w:rPr>
              <w:del w:id="1967" w:author="John Sullivan" w:date="2013-04-26T12:17:00Z"/>
              <w:rFonts w:ascii="Corbel" w:hAnsi="Corbel"/>
              <w:color w:val="303030"/>
            </w:rPr>
          </w:rPrChange>
        </w:rPr>
      </w:pPr>
    </w:p>
    <w:p w14:paraId="49F56178" w14:textId="76A199E7" w:rsidR="00C82479" w:rsidRPr="00FA3A2A" w:rsidDel="00FA3A2A" w:rsidRDefault="00C82479">
      <w:pPr>
        <w:rPr>
          <w:del w:id="1968" w:author="John Sullivan" w:date="2013-04-26T12:22:00Z"/>
          <w:color w:val="242424"/>
        </w:rPr>
      </w:pPr>
      <w:del w:id="1969" w:author="John Sullivan" w:date="2013-04-26T12:22:00Z">
        <w:r w:rsidRPr="00FA3A2A" w:rsidDel="00FA3A2A">
          <w:rPr>
            <w:color w:val="242424"/>
          </w:rPr>
          <w:delText>Number of views</w:delText>
        </w:r>
      </w:del>
    </w:p>
    <w:p w14:paraId="65A90E9C" w14:textId="593B7AD8" w:rsidR="00C82479" w:rsidRPr="00FA3A2A" w:rsidDel="00FA3A2A" w:rsidRDefault="00C82479">
      <w:pPr>
        <w:rPr>
          <w:del w:id="1970" w:author="John Sullivan" w:date="2013-04-26T12:22:00Z"/>
          <w:color w:val="242424"/>
        </w:rPr>
      </w:pPr>
      <w:del w:id="1971" w:author="John Sullivan" w:date="2013-04-26T12:22:00Z">
        <w:r w:rsidRPr="00FA3A2A" w:rsidDel="00FA3A2A">
          <w:rPr>
            <w:color w:val="242424"/>
          </w:rPr>
          <w:delText>Ratings</w:delText>
        </w:r>
      </w:del>
    </w:p>
    <w:p w14:paraId="21A2700F" w14:textId="452EE02A" w:rsidR="00C82479" w:rsidRPr="00FA3A2A" w:rsidDel="00FA3A2A" w:rsidRDefault="00C82479">
      <w:pPr>
        <w:rPr>
          <w:del w:id="1972" w:author="John Sullivan" w:date="2013-04-26T12:22:00Z"/>
          <w:color w:val="242424"/>
        </w:rPr>
      </w:pPr>
      <w:del w:id="1973" w:author="John Sullivan" w:date="2013-04-26T12:22:00Z">
        <w:r w:rsidRPr="00FA3A2A" w:rsidDel="00FA3A2A">
          <w:rPr>
            <w:color w:val="242424"/>
          </w:rPr>
          <w:delText>Comments</w:delText>
        </w:r>
      </w:del>
    </w:p>
    <w:p w14:paraId="6FB1ACD0" w14:textId="325A8972" w:rsidR="00C82479" w:rsidRPr="00FA3A2A" w:rsidDel="00FA3A2A" w:rsidRDefault="00C82479">
      <w:pPr>
        <w:rPr>
          <w:del w:id="1974" w:author="John Sullivan" w:date="2013-04-26T12:22:00Z"/>
          <w:color w:val="242424"/>
        </w:rPr>
      </w:pPr>
    </w:p>
    <w:p w14:paraId="0E3F9EB4" w14:textId="77777777" w:rsidR="00C82479" w:rsidRDefault="00C82479">
      <w:pPr>
        <w:rPr>
          <w:ins w:id="1975" w:author="John Sullivan" w:date="2013-04-26T12:22:00Z"/>
          <w:color w:val="242424"/>
        </w:rPr>
      </w:pPr>
    </w:p>
    <w:p w14:paraId="56579A40" w14:textId="77777777" w:rsidR="00FA3A2A" w:rsidRPr="00FA3A2A" w:rsidRDefault="00FA3A2A">
      <w:pPr>
        <w:rPr>
          <w:color w:val="242424"/>
        </w:rPr>
      </w:pPr>
    </w:p>
    <w:p w14:paraId="39B80BAD" w14:textId="77777777" w:rsidR="00C82479" w:rsidRPr="00FA3A2A" w:rsidRDefault="00C82479">
      <w:pPr>
        <w:rPr>
          <w:color w:val="242424"/>
        </w:rPr>
      </w:pPr>
      <w:r w:rsidRPr="00FA3A2A">
        <w:rPr>
          <w:rFonts w:ascii="Arial Bold" w:hAnsi="Arial Bold"/>
          <w:color w:val="0F3642"/>
        </w:rPr>
        <w:lastRenderedPageBreak/>
        <w:t>Feedback</w:t>
      </w:r>
    </w:p>
    <w:p w14:paraId="64A4ACBC" w14:textId="77777777" w:rsidR="00C82479" w:rsidRPr="00FA3A2A" w:rsidRDefault="00C82479">
      <w:pPr>
        <w:rPr>
          <w:color w:val="242424"/>
        </w:rPr>
      </w:pPr>
    </w:p>
    <w:p w14:paraId="6CE42F11" w14:textId="3A52A03B" w:rsidR="009429E2" w:rsidRDefault="009429E2">
      <w:pPr>
        <w:ind w:firstLine="720"/>
        <w:rPr>
          <w:ins w:id="1976" w:author="John Sullivan" w:date="2013-04-22T14:42:00Z"/>
          <w:color w:val="242424"/>
        </w:rPr>
      </w:pPr>
      <w:ins w:id="1977" w:author="John Sullivan" w:date="2013-04-22T14:41:00Z">
        <w:r>
          <w:rPr>
            <w:color w:val="242424"/>
          </w:rPr>
          <w:t>Feedback functions in two distinct ways:</w:t>
        </w:r>
      </w:ins>
    </w:p>
    <w:p w14:paraId="45BB5A1B" w14:textId="77777777" w:rsidR="009429E2" w:rsidRDefault="009429E2">
      <w:pPr>
        <w:ind w:firstLine="720"/>
        <w:rPr>
          <w:ins w:id="1978" w:author="John Sullivan" w:date="2013-04-22T14:42:00Z"/>
          <w:color w:val="242424"/>
        </w:rPr>
      </w:pPr>
    </w:p>
    <w:p w14:paraId="1B035A0B" w14:textId="284E9143" w:rsidR="00D951A0" w:rsidRDefault="009429E2" w:rsidP="00D951A0">
      <w:pPr>
        <w:ind w:firstLine="720"/>
        <w:rPr>
          <w:ins w:id="1979" w:author="John Sullivan" w:date="2013-04-22T14:42:00Z"/>
          <w:color w:val="242424"/>
        </w:rPr>
      </w:pPr>
      <w:ins w:id="1980" w:author="John Sullivan" w:date="2013-04-22T14:41:00Z">
        <w:r>
          <w:rPr>
            <w:color w:val="242424"/>
          </w:rPr>
          <w:t xml:space="preserve">First, for work in progress, </w:t>
        </w:r>
      </w:ins>
      <w:del w:id="1981" w:author="John Sullivan" w:date="2013-04-22T14:42:00Z">
        <w:r w:rsidR="0047529F" w:rsidRPr="0047529F">
          <w:rPr>
            <w:color w:val="242424"/>
            <w:rPrChange w:id="1982" w:author="Author" w:date="2013-04-12T16:41:00Z">
              <w:rPr>
                <w:rFonts w:ascii="Corbel" w:hAnsi="Corbel"/>
                <w:color w:val="303030"/>
                <w:szCs w:val="20"/>
                <w:u w:val="single"/>
              </w:rPr>
            </w:rPrChange>
          </w:rPr>
          <w:delText>S</w:delText>
        </w:r>
      </w:del>
      <w:ins w:id="1983" w:author="John Sullivan" w:date="2013-04-22T14:42:00Z">
        <w:r>
          <w:rPr>
            <w:color w:val="242424"/>
          </w:rPr>
          <w:t>s</w:t>
        </w:r>
      </w:ins>
      <w:ins w:id="1984" w:author="Adrien" w:date="2013-04-26T12:17:00Z">
        <w:r w:rsidR="0047529F" w:rsidRPr="0047529F">
          <w:rPr>
            <w:color w:val="242424"/>
            <w:rPrChange w:id="1985" w:author="Author" w:date="2013-04-12T16:41:00Z">
              <w:rPr>
                <w:rFonts w:ascii="Corbel" w:hAnsi="Corbel"/>
                <w:color w:val="303030"/>
                <w:szCs w:val="20"/>
                <w:u w:val="single"/>
              </w:rPr>
            </w:rPrChange>
          </w:rPr>
          <w:t>tudents</w:t>
        </w:r>
      </w:ins>
      <w:del w:id="1986" w:author="Adrien" w:date="2013-04-26T12:17:00Z">
        <w:r>
          <w:rPr>
            <w:color w:val="242424"/>
          </w:rPr>
          <w:delText>s</w:delText>
        </w:r>
        <w:r w:rsidR="00C82479" w:rsidRPr="009B7CF6">
          <w:rPr>
            <w:color w:val="242424"/>
          </w:rPr>
          <w:delText>tudents</w:delText>
        </w:r>
      </w:del>
      <w:r w:rsidR="00C82479" w:rsidRPr="00FA3A2A">
        <w:rPr>
          <w:color w:val="242424"/>
        </w:rPr>
        <w:t xml:space="preserve"> can solicit other users to provide </w:t>
      </w:r>
      <w:del w:id="1987" w:author="John Sullivan" w:date="2013-04-22T14:42:00Z">
        <w:r w:rsidR="0047529F" w:rsidRPr="0047529F">
          <w:rPr>
            <w:color w:val="242424"/>
            <w:rPrChange w:id="1988" w:author="Author" w:date="2013-04-12T16:41:00Z">
              <w:rPr>
                <w:rFonts w:ascii="Corbel" w:hAnsi="Corbel"/>
                <w:color w:val="303030"/>
                <w:szCs w:val="20"/>
                <w:u w:val="single"/>
              </w:rPr>
            </w:rPrChange>
          </w:rPr>
          <w:delText>feedback</w:delText>
        </w:r>
      </w:del>
      <w:ins w:id="1989" w:author="John Sullivan" w:date="2013-04-22T14:42:00Z">
        <w:r>
          <w:rPr>
            <w:color w:val="242424"/>
          </w:rPr>
          <w:t>evaluation</w:t>
        </w:r>
      </w:ins>
      <w:ins w:id="1990" w:author="Adrien" w:date="2013-04-26T12:17:00Z">
        <w:r w:rsidR="0047529F" w:rsidRPr="0047529F">
          <w:rPr>
            <w:color w:val="242424"/>
            <w:rPrChange w:id="1991" w:author="Author" w:date="2013-04-12T16:41:00Z">
              <w:rPr>
                <w:rFonts w:ascii="Corbel" w:hAnsi="Corbel"/>
                <w:color w:val="303030"/>
                <w:szCs w:val="20"/>
                <w:u w:val="single"/>
              </w:rPr>
            </w:rPrChange>
          </w:rPr>
          <w:t xml:space="preserve"> </w:t>
        </w:r>
      </w:ins>
      <w:ins w:id="1992" w:author="John Sullivan" w:date="2013-04-22T14:42:00Z">
        <w:r>
          <w:rPr>
            <w:color w:val="242424"/>
          </w:rPr>
          <w:t>for</w:t>
        </w:r>
      </w:ins>
      <w:del w:id="1993" w:author="John Sullivan" w:date="2013-04-22T14:42:00Z">
        <w:r w:rsidR="0047529F" w:rsidRPr="0047529F">
          <w:rPr>
            <w:color w:val="242424"/>
            <w:rPrChange w:id="1994" w:author="Author" w:date="2013-04-12T16:41:00Z">
              <w:rPr>
                <w:rFonts w:ascii="Corbel" w:hAnsi="Corbel"/>
                <w:color w:val="303030"/>
                <w:szCs w:val="20"/>
                <w:u w:val="single"/>
              </w:rPr>
            </w:rPrChange>
          </w:rPr>
          <w:delText>on</w:delText>
        </w:r>
      </w:del>
      <w:del w:id="1995" w:author="Adrien" w:date="2013-04-26T12:17:00Z">
        <w:r>
          <w:rPr>
            <w:color w:val="242424"/>
          </w:rPr>
          <w:delText>evaluation</w:delText>
        </w:r>
        <w:r w:rsidR="00C82479" w:rsidRPr="009B7CF6">
          <w:rPr>
            <w:color w:val="242424"/>
          </w:rPr>
          <w:delText xml:space="preserve"> </w:delText>
        </w:r>
        <w:r>
          <w:rPr>
            <w:color w:val="242424"/>
          </w:rPr>
          <w:delText>for</w:delText>
        </w:r>
      </w:del>
      <w:r w:rsidR="00C82479" w:rsidRPr="00FA3A2A">
        <w:rPr>
          <w:color w:val="242424"/>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ins w:id="1996" w:author="John Sullivan" w:date="2013-04-22T14:42:00Z"/>
          <w:color w:val="242424"/>
        </w:rPr>
      </w:pPr>
    </w:p>
    <w:p w14:paraId="2984F078" w14:textId="5138A26B" w:rsidR="009429E2" w:rsidRDefault="009429E2">
      <w:pPr>
        <w:ind w:firstLine="720"/>
        <w:rPr>
          <w:ins w:id="1997" w:author="John Sullivan" w:date="2013-04-22T14:49:00Z"/>
          <w:color w:val="242424"/>
        </w:rPr>
      </w:pPr>
      <w:ins w:id="1998" w:author="John Sullivan" w:date="2013-04-22T14:43:00Z">
        <w:r>
          <w:rPr>
            <w:color w:val="242424"/>
          </w:rPr>
          <w:t>For public work, registered members can rate a work with a ‘like</w:t>
        </w:r>
      </w:ins>
      <w:ins w:id="1999" w:author="John Sullivan" w:date="2013-04-22T14:44:00Z">
        <w:r>
          <w:rPr>
            <w:color w:val="242424"/>
          </w:rPr>
          <w:t>’</w:t>
        </w:r>
      </w:ins>
      <w:ins w:id="2000" w:author="John Sullivan" w:date="2013-04-22T14:43:00Z">
        <w:r>
          <w:rPr>
            <w:color w:val="242424"/>
          </w:rPr>
          <w:t xml:space="preserve"> or </w:t>
        </w:r>
      </w:ins>
      <w:ins w:id="2001" w:author="John Sullivan" w:date="2013-04-22T14:44:00Z">
        <w:r>
          <w:rPr>
            <w:color w:val="242424"/>
          </w:rPr>
          <w:t>’</w:t>
        </w:r>
      </w:ins>
      <w:ins w:id="2002" w:author="John Sullivan" w:date="2013-04-22T14:43:00Z">
        <w:r>
          <w:rPr>
            <w:color w:val="242424"/>
          </w:rPr>
          <w:t>appreciation</w:t>
        </w:r>
      </w:ins>
      <w:ins w:id="2003" w:author="John Sullivan" w:date="2013-04-22T14:44:00Z">
        <w:r>
          <w:rPr>
            <w:color w:val="242424"/>
          </w:rPr>
          <w:t xml:space="preserve">’ designation. </w:t>
        </w:r>
      </w:ins>
      <w:ins w:id="2004" w:author="John Sullivan" w:date="2013-04-22T14:46:00Z">
        <w:r>
          <w:rPr>
            <w:color w:val="242424"/>
          </w:rPr>
          <w:t xml:space="preserve">Ratings form the basis of the ‘Featured Work’ collections along with number of views to rank projects into </w:t>
        </w:r>
      </w:ins>
      <w:ins w:id="2005" w:author="John Sullivan" w:date="2013-04-22T14:47:00Z">
        <w:r>
          <w:rPr>
            <w:color w:val="242424"/>
          </w:rPr>
          <w:t xml:space="preserve">‘Top’, ‘Hot’ and ‘Recent’ categories. </w:t>
        </w:r>
      </w:ins>
      <w:ins w:id="2006" w:author="John Sullivan" w:date="2013-04-22T14:44:00Z">
        <w:r>
          <w:rPr>
            <w:color w:val="242424"/>
          </w:rPr>
          <w:t>Additionally, members can leave comments</w:t>
        </w:r>
      </w:ins>
      <w:ins w:id="2007" w:author="John Sullivan" w:date="2013-04-22T14:47:00Z">
        <w:r>
          <w:rPr>
            <w:color w:val="242424"/>
          </w:rPr>
          <w:t xml:space="preserve"> for public work. </w:t>
        </w:r>
      </w:ins>
      <w:ins w:id="2008" w:author="John Sullivan" w:date="2013-04-22T14:48:00Z">
        <w:r>
          <w:rPr>
            <w:color w:val="242424"/>
          </w:rPr>
          <w:t>The owner of the work</w:t>
        </w:r>
      </w:ins>
      <w:ins w:id="2009" w:author="John Sullivan" w:date="2013-04-22T14:47:00Z">
        <w:r>
          <w:rPr>
            <w:color w:val="242424"/>
          </w:rPr>
          <w:t xml:space="preserve"> has permissions to turn off or delete comments </w:t>
        </w:r>
      </w:ins>
      <w:ins w:id="2010" w:author="John Sullivan" w:date="2013-04-22T14:49:00Z">
        <w:r>
          <w:rPr>
            <w:color w:val="242424"/>
          </w:rPr>
          <w:t>for their project if they so choose.</w:t>
        </w:r>
      </w:ins>
    </w:p>
    <w:p w14:paraId="68CC6E07" w14:textId="77777777" w:rsidR="00D951A0" w:rsidRDefault="00D951A0">
      <w:pPr>
        <w:ind w:firstLine="720"/>
        <w:rPr>
          <w:ins w:id="2011" w:author="John Sullivan" w:date="2013-04-22T14:49:00Z"/>
          <w:color w:val="242424"/>
        </w:rPr>
      </w:pPr>
    </w:p>
    <w:p w14:paraId="7DDEF678" w14:textId="2188DA5A" w:rsidR="00C82479" w:rsidRPr="00FA3A2A" w:rsidRDefault="00D951A0" w:rsidP="009B7CF6">
      <w:pPr>
        <w:ind w:firstLine="720"/>
        <w:rPr>
          <w:del w:id="2012" w:author="John Sullivan" w:date="2013-04-22T14:50:00Z"/>
          <w:color w:val="242424"/>
        </w:rPr>
      </w:pPr>
      <w:ins w:id="2013" w:author="John Sullivan" w:date="2013-04-22T14:50:00Z">
        <w:r w:rsidRPr="00D951A0">
          <w:rPr>
            <w:color w:val="242424"/>
            <w:highlight w:val="yellow"/>
          </w:rPr>
          <w:t>Are</w:t>
        </w:r>
        <w:r w:rsidRPr="00FA3A2A">
          <w:rPr>
            <w:color w:val="242424"/>
            <w:highlight w:val="yellow"/>
          </w:rPr>
          <w:t xml:space="preserve"> ther</w:t>
        </w:r>
        <w:r>
          <w:rPr>
            <w:color w:val="242424"/>
            <w:highlight w:val="yellow"/>
          </w:rPr>
          <w:t>e any customized feedback features for faculty?</w:t>
        </w:r>
      </w:ins>
    </w:p>
    <w:p w14:paraId="052B5D97" w14:textId="77777777" w:rsidR="00C82479" w:rsidRPr="00FA3A2A" w:rsidRDefault="00C82479">
      <w:pPr>
        <w:ind w:firstLine="720"/>
        <w:rPr>
          <w:color w:val="242424"/>
        </w:rPr>
        <w:pPrChange w:id="2014" w:author="John Sullivan" w:date="2013-04-26T12:17:00Z">
          <w:pPr/>
        </w:pPrChange>
      </w:pPr>
    </w:p>
    <w:p w14:paraId="6927906D" w14:textId="77777777" w:rsidR="00C82479" w:rsidDel="005B2084" w:rsidRDefault="00C82479">
      <w:pPr>
        <w:rPr>
          <w:del w:id="2015" w:author="John Sullivan" w:date="2013-04-22T15:00:00Z"/>
          <w:color w:val="242424"/>
          <w:rPrChange w:id="2016" w:author="Author" w:date="2013-04-12T16:41:00Z">
            <w:rPr>
              <w:del w:id="2017" w:author="John Sullivan" w:date="2013-04-22T15:00:00Z"/>
              <w:rFonts w:ascii="Corbel" w:hAnsi="Corbel"/>
              <w:color w:val="303030"/>
            </w:rPr>
          </w:rPrChange>
        </w:rPr>
      </w:pPr>
    </w:p>
    <w:p w14:paraId="2DDCA4AD" w14:textId="77777777" w:rsidR="00C82479" w:rsidRDefault="00C82479">
      <w:pPr>
        <w:rPr>
          <w:del w:id="2018" w:author="John Sullivan" w:date="2013-04-26T12:17:00Z"/>
          <w:color w:val="242424"/>
          <w:rPrChange w:id="2019" w:author="Author" w:date="2013-04-12T16:41:00Z">
            <w:rPr>
              <w:del w:id="2020" w:author="John Sullivan" w:date="2013-04-26T12:17:00Z"/>
              <w:rFonts w:ascii="Corbel" w:hAnsi="Corbel"/>
              <w:color w:val="303030"/>
            </w:rPr>
          </w:rPrChange>
        </w:rPr>
      </w:pPr>
    </w:p>
    <w:p w14:paraId="4890FBD0" w14:textId="398852ED" w:rsidR="00D951A0" w:rsidRDefault="00D951A0" w:rsidP="00FA3A2A">
      <w:pPr>
        <w:pStyle w:val="Heading1"/>
        <w:rPr>
          <w:ins w:id="2021" w:author="John Sullivan" w:date="2013-04-22T14:58:00Z"/>
        </w:rPr>
      </w:pPr>
      <w:ins w:id="2022" w:author="John Sullivan" w:date="2013-04-22T14:58:00Z">
        <w:r>
          <w:t>Portfolio</w:t>
        </w:r>
      </w:ins>
    </w:p>
    <w:p w14:paraId="3DE221DE" w14:textId="77777777" w:rsidR="00D951A0" w:rsidRDefault="00D951A0" w:rsidP="00D951A0">
      <w:pPr>
        <w:rPr>
          <w:ins w:id="2023" w:author="John Sullivan" w:date="2013-04-22T14:58:00Z"/>
          <w:rFonts w:ascii="Arial Bold" w:hAnsi="Arial Bold"/>
          <w:color w:val="0F3642"/>
          <w:sz w:val="36"/>
        </w:rPr>
      </w:pPr>
    </w:p>
    <w:p w14:paraId="273A1E56" w14:textId="5EE422EC" w:rsidR="00D951A0" w:rsidRPr="006B4547" w:rsidRDefault="00D951A0" w:rsidP="00D951A0">
      <w:pPr>
        <w:rPr>
          <w:ins w:id="2024" w:author="John Sullivan" w:date="2013-04-22T14:58:00Z"/>
          <w:color w:val="242424"/>
        </w:rPr>
      </w:pPr>
      <w:ins w:id="2025" w:author="John Sullivan" w:date="2013-04-22T14:58:00Z">
        <w:r>
          <w:tab/>
          <w:t xml:space="preserve">A portfolio is an individual student’s grouping of one or more of their own projects together for </w:t>
        </w:r>
      </w:ins>
      <w:ins w:id="2026" w:author="John Sullivan" w:date="2013-04-22T14:59:00Z">
        <w:r w:rsidR="005B2084">
          <w:t xml:space="preserve">display. </w:t>
        </w:r>
      </w:ins>
      <w:ins w:id="2027" w:author="John Sullivan" w:date="2013-04-22T15:00:00Z">
        <w:r w:rsidR="005B2084">
          <w:t xml:space="preserve">A student may have any number of portfolios, arranged for any reason: type of work, subject, academic, personal, for potential employer, etc. Alternately, a student may choose to have just one that holds all of their work. </w:t>
        </w:r>
      </w:ins>
    </w:p>
    <w:p w14:paraId="3335C3F8" w14:textId="77777777" w:rsidR="00D951A0" w:rsidRDefault="00D951A0">
      <w:pPr>
        <w:rPr>
          <w:ins w:id="2028" w:author="John Sullivan" w:date="2013-04-22T14:58:00Z"/>
          <w:rFonts w:ascii="Arial Bold" w:hAnsi="Arial Bold"/>
          <w:color w:val="0F3642"/>
          <w:sz w:val="36"/>
        </w:rPr>
      </w:pPr>
    </w:p>
    <w:p w14:paraId="30ABC428" w14:textId="77777777" w:rsidR="00D951A0" w:rsidRDefault="00D951A0">
      <w:pPr>
        <w:rPr>
          <w:ins w:id="2029" w:author="John Sullivan" w:date="2013-04-22T14:58:00Z"/>
          <w:rFonts w:ascii="Arial Bold" w:hAnsi="Arial Bold"/>
          <w:color w:val="0F3642"/>
          <w:sz w:val="36"/>
        </w:rPr>
      </w:pPr>
    </w:p>
    <w:p w14:paraId="6BB2110A" w14:textId="77777777" w:rsidR="00C82479" w:rsidRPr="00FA3A2A" w:rsidRDefault="00C82479">
      <w:pPr>
        <w:rPr>
          <w:color w:val="242424"/>
        </w:rPr>
      </w:pPr>
      <w:r w:rsidRPr="00FA3A2A">
        <w:rPr>
          <w:rFonts w:ascii="Arial Bold" w:hAnsi="Arial Bold"/>
          <w:color w:val="0F3642"/>
          <w:sz w:val="36"/>
        </w:rPr>
        <w:t>User Profile</w:t>
      </w:r>
    </w:p>
    <w:p w14:paraId="2944ACC3" w14:textId="77777777" w:rsidR="00C82479" w:rsidRPr="00FA3A2A" w:rsidRDefault="00C82479">
      <w:pPr>
        <w:rPr>
          <w:color w:val="242424"/>
        </w:rPr>
      </w:pPr>
    </w:p>
    <w:p w14:paraId="4AA47FB1" w14:textId="77777777" w:rsidR="00C82479" w:rsidRPr="009B7CF6" w:rsidRDefault="00C82479">
      <w:pPr>
        <w:ind w:firstLine="720"/>
        <w:rPr>
          <w:color w:val="242424"/>
          <w:rPrChange w:id="2030" w:author="John Sullivan" w:date="2013-04-26T12:17:00Z">
            <w:rPr>
              <w:color w:val="242424"/>
            </w:rPr>
          </w:rPrChange>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9B7CF6">
        <w:rPr>
          <w:color w:val="242424"/>
          <w:rPrChange w:id="2031" w:author="John Sullivan" w:date="2013-04-26T12:17:00Z">
            <w:rPr>
              <w:color w:val="242424"/>
            </w:rPr>
          </w:rPrChange>
        </w:rPr>
        <w:t xml:space="preserve">est similar related people and work, and help contextualize users. Basic profile information for each registered user </w:t>
      </w:r>
      <w:proofErr w:type="gramStart"/>
      <w:r w:rsidRPr="009B7CF6">
        <w:rPr>
          <w:color w:val="242424"/>
          <w:rPrChange w:id="2032" w:author="John Sullivan" w:date="2013-04-26T12:17:00Z">
            <w:rPr>
              <w:color w:val="242424"/>
            </w:rPr>
          </w:rPrChange>
        </w:rPr>
        <w:t>type are</w:t>
      </w:r>
      <w:proofErr w:type="gramEnd"/>
      <w:r w:rsidRPr="009B7CF6">
        <w:rPr>
          <w:color w:val="242424"/>
          <w:rPrChange w:id="2033" w:author="John Sullivan" w:date="2013-04-26T12:17:00Z">
            <w:rPr>
              <w:color w:val="242424"/>
            </w:rPr>
          </w:rPrChange>
        </w:rPr>
        <w:t xml:space="preserve"> provided below. Note that students and faculty, as specialized member users, will have most of the same information as members.</w:t>
      </w:r>
    </w:p>
    <w:p w14:paraId="23C394C0" w14:textId="77777777" w:rsidR="00C82479" w:rsidRPr="009B7CF6" w:rsidRDefault="00C82479">
      <w:pPr>
        <w:rPr>
          <w:color w:val="242424"/>
          <w:rPrChange w:id="2034" w:author="John Sullivan" w:date="2013-04-26T12:17:00Z">
            <w:rPr>
              <w:color w:val="242424"/>
            </w:rPr>
          </w:rPrChange>
        </w:rPr>
      </w:pPr>
    </w:p>
    <w:p w14:paraId="212E4F5C" w14:textId="77777777" w:rsidR="00C82479" w:rsidRPr="009B7CF6" w:rsidRDefault="00C82479">
      <w:pPr>
        <w:rPr>
          <w:color w:val="242424"/>
          <w:rPrChange w:id="2035" w:author="John Sullivan" w:date="2013-04-26T12:17:00Z">
            <w:rPr>
              <w:color w:val="242424"/>
            </w:rPr>
          </w:rPrChange>
        </w:rPr>
      </w:pPr>
    </w:p>
    <w:p w14:paraId="08A74C73" w14:textId="77777777" w:rsidR="00C82479" w:rsidRPr="009B7CF6" w:rsidRDefault="00C82479">
      <w:pPr>
        <w:rPr>
          <w:rFonts w:ascii="Arial Bold" w:hAnsi="Arial Bold"/>
          <w:color w:val="0F3642"/>
          <w:rPrChange w:id="2036" w:author="John Sullivan" w:date="2013-04-26T12:17:00Z">
            <w:rPr>
              <w:rFonts w:ascii="Arial Bold" w:hAnsi="Arial Bold"/>
              <w:color w:val="0F3642"/>
            </w:rPr>
          </w:rPrChange>
        </w:rPr>
      </w:pPr>
      <w:r w:rsidRPr="009B7CF6">
        <w:rPr>
          <w:rFonts w:ascii="Arial Bold" w:hAnsi="Arial Bold"/>
          <w:color w:val="0F3642"/>
          <w:rPrChange w:id="2037" w:author="John Sullivan" w:date="2013-04-26T12:17:00Z">
            <w:rPr>
              <w:rFonts w:ascii="Arial Bold" w:hAnsi="Arial Bold"/>
              <w:color w:val="0F3642"/>
            </w:rPr>
          </w:rPrChange>
        </w:rPr>
        <w:t>Member</w:t>
      </w:r>
    </w:p>
    <w:p w14:paraId="152C8AF5" w14:textId="77777777" w:rsidR="00C82479" w:rsidRPr="009B7CF6" w:rsidRDefault="00C82479">
      <w:pPr>
        <w:rPr>
          <w:color w:val="242424"/>
          <w:rPrChange w:id="2038" w:author="John Sullivan" w:date="2013-04-26T12:17:00Z">
            <w:rPr>
              <w:color w:val="242424"/>
            </w:rPr>
          </w:rPrChange>
        </w:rPr>
      </w:pPr>
    </w:p>
    <w:p w14:paraId="68DB8ECD" w14:textId="77777777" w:rsidR="00C82479" w:rsidRPr="009B7CF6" w:rsidRDefault="00C82479" w:rsidP="009B7CF6">
      <w:pPr>
        <w:pStyle w:val="ListParagraph"/>
        <w:numPr>
          <w:ilvl w:val="0"/>
          <w:numId w:val="25"/>
        </w:numPr>
        <w:tabs>
          <w:tab w:val="clear" w:pos="360"/>
          <w:tab w:val="num" w:pos="720"/>
        </w:tabs>
        <w:ind w:left="720" w:hanging="360"/>
        <w:rPr>
          <w:color w:val="242424"/>
          <w:rPrChange w:id="2039" w:author="John Sullivan" w:date="2013-04-26T12:17:00Z">
            <w:rPr>
              <w:color w:val="242424"/>
            </w:rPr>
          </w:rPrChange>
        </w:rPr>
        <w:pPrChange w:id="2040" w:author="John Sullivan" w:date="2013-04-26T12:17:00Z">
          <w:pPr>
            <w:pStyle w:val="ListParagraph"/>
            <w:numPr>
              <w:numId w:val="25"/>
            </w:numPr>
            <w:tabs>
              <w:tab w:val="num" w:pos="720"/>
            </w:tabs>
            <w:ind w:left="360" w:firstLine="360"/>
          </w:pPr>
        </w:pPrChange>
      </w:pPr>
      <w:r w:rsidRPr="009B7CF6">
        <w:rPr>
          <w:color w:val="242424"/>
          <w:rPrChange w:id="2041" w:author="John Sullivan" w:date="2013-04-26T12:17:00Z">
            <w:rPr>
              <w:color w:val="242424"/>
            </w:rPr>
          </w:rPrChange>
        </w:rPr>
        <w:t>Name</w:t>
      </w:r>
    </w:p>
    <w:p w14:paraId="4A023859" w14:textId="77777777" w:rsidR="00C82479" w:rsidRPr="009B7CF6" w:rsidRDefault="00C82479" w:rsidP="009B7CF6">
      <w:pPr>
        <w:pStyle w:val="ListParagraph"/>
        <w:numPr>
          <w:ilvl w:val="0"/>
          <w:numId w:val="25"/>
        </w:numPr>
        <w:tabs>
          <w:tab w:val="clear" w:pos="360"/>
          <w:tab w:val="num" w:pos="720"/>
        </w:tabs>
        <w:ind w:left="720" w:hanging="360"/>
        <w:rPr>
          <w:color w:val="242424"/>
          <w:rPrChange w:id="2042" w:author="John Sullivan" w:date="2013-04-26T12:17:00Z">
            <w:rPr>
              <w:color w:val="242424"/>
            </w:rPr>
          </w:rPrChange>
        </w:rPr>
        <w:pPrChange w:id="2043" w:author="John Sullivan" w:date="2013-04-26T12:17:00Z">
          <w:pPr>
            <w:pStyle w:val="ListParagraph"/>
            <w:numPr>
              <w:numId w:val="25"/>
            </w:numPr>
            <w:tabs>
              <w:tab w:val="num" w:pos="720"/>
            </w:tabs>
            <w:ind w:left="360" w:firstLine="360"/>
          </w:pPr>
        </w:pPrChange>
      </w:pPr>
      <w:r w:rsidRPr="009B7CF6">
        <w:rPr>
          <w:color w:val="242424"/>
          <w:rPrChange w:id="2044" w:author="John Sullivan" w:date="2013-04-26T12:17:00Z">
            <w:rPr>
              <w:color w:val="242424"/>
            </w:rPr>
          </w:rPrChange>
        </w:rPr>
        <w:t>Academic interests</w:t>
      </w:r>
    </w:p>
    <w:p w14:paraId="52387B0F" w14:textId="77777777" w:rsidR="00C82479" w:rsidRPr="009B7CF6" w:rsidRDefault="00C82479" w:rsidP="009B7CF6">
      <w:pPr>
        <w:pStyle w:val="ListParagraph"/>
        <w:numPr>
          <w:ilvl w:val="0"/>
          <w:numId w:val="25"/>
        </w:numPr>
        <w:tabs>
          <w:tab w:val="clear" w:pos="360"/>
          <w:tab w:val="num" w:pos="720"/>
        </w:tabs>
        <w:ind w:left="720" w:hanging="360"/>
        <w:rPr>
          <w:color w:val="242424"/>
          <w:rPrChange w:id="2045" w:author="John Sullivan" w:date="2013-04-26T12:17:00Z">
            <w:rPr>
              <w:color w:val="242424"/>
            </w:rPr>
          </w:rPrChange>
        </w:rPr>
        <w:pPrChange w:id="2046" w:author="John Sullivan" w:date="2013-04-26T12:17:00Z">
          <w:pPr>
            <w:pStyle w:val="ListParagraph"/>
            <w:numPr>
              <w:numId w:val="25"/>
            </w:numPr>
            <w:tabs>
              <w:tab w:val="num" w:pos="720"/>
            </w:tabs>
            <w:ind w:left="360" w:firstLine="360"/>
          </w:pPr>
        </w:pPrChange>
      </w:pPr>
      <w:r w:rsidRPr="009B7CF6">
        <w:rPr>
          <w:color w:val="242424"/>
          <w:rPrChange w:id="2047" w:author="John Sullivan" w:date="2013-04-26T12:17:00Z">
            <w:rPr>
              <w:color w:val="242424"/>
            </w:rPr>
          </w:rPrChange>
        </w:rPr>
        <w:t>Description</w:t>
      </w:r>
    </w:p>
    <w:p w14:paraId="5BD5C849" w14:textId="77777777" w:rsidR="00C82479" w:rsidRPr="009B7CF6" w:rsidRDefault="00C82479" w:rsidP="009B7CF6">
      <w:pPr>
        <w:pStyle w:val="ListParagraph"/>
        <w:numPr>
          <w:ilvl w:val="0"/>
          <w:numId w:val="25"/>
        </w:numPr>
        <w:tabs>
          <w:tab w:val="clear" w:pos="360"/>
          <w:tab w:val="num" w:pos="720"/>
        </w:tabs>
        <w:ind w:left="720" w:hanging="360"/>
        <w:rPr>
          <w:color w:val="242424"/>
          <w:rPrChange w:id="2048" w:author="John Sullivan" w:date="2013-04-26T12:17:00Z">
            <w:rPr>
              <w:color w:val="242424"/>
            </w:rPr>
          </w:rPrChange>
        </w:rPr>
        <w:pPrChange w:id="2049" w:author="John Sullivan" w:date="2013-04-26T12:17:00Z">
          <w:pPr>
            <w:pStyle w:val="ListParagraph"/>
            <w:numPr>
              <w:numId w:val="25"/>
            </w:numPr>
            <w:tabs>
              <w:tab w:val="num" w:pos="720"/>
            </w:tabs>
            <w:ind w:left="360" w:firstLine="360"/>
          </w:pPr>
        </w:pPrChange>
      </w:pPr>
      <w:r w:rsidRPr="009B7CF6">
        <w:rPr>
          <w:color w:val="242424"/>
          <w:rPrChange w:id="2050" w:author="John Sullivan" w:date="2013-04-26T12:17:00Z">
            <w:rPr>
              <w:color w:val="242424"/>
            </w:rPr>
          </w:rPrChange>
        </w:rPr>
        <w:t>Picture</w:t>
      </w:r>
    </w:p>
    <w:p w14:paraId="3371908E" w14:textId="77777777" w:rsidR="00C82479" w:rsidRPr="009B7CF6" w:rsidRDefault="00C82479" w:rsidP="009B7CF6">
      <w:pPr>
        <w:pStyle w:val="ListParagraph"/>
        <w:numPr>
          <w:ilvl w:val="0"/>
          <w:numId w:val="25"/>
        </w:numPr>
        <w:tabs>
          <w:tab w:val="clear" w:pos="360"/>
          <w:tab w:val="num" w:pos="720"/>
        </w:tabs>
        <w:ind w:left="720" w:hanging="360"/>
        <w:rPr>
          <w:color w:val="242424"/>
          <w:rPrChange w:id="2051" w:author="John Sullivan" w:date="2013-04-26T12:17:00Z">
            <w:rPr>
              <w:color w:val="242424"/>
            </w:rPr>
          </w:rPrChange>
        </w:rPr>
        <w:pPrChange w:id="2052" w:author="John Sullivan" w:date="2013-04-26T12:17:00Z">
          <w:pPr>
            <w:pStyle w:val="ListParagraph"/>
            <w:numPr>
              <w:numId w:val="25"/>
            </w:numPr>
            <w:tabs>
              <w:tab w:val="num" w:pos="720"/>
            </w:tabs>
            <w:ind w:left="360" w:firstLine="360"/>
          </w:pPr>
        </w:pPrChange>
      </w:pPr>
      <w:r w:rsidRPr="009B7CF6">
        <w:rPr>
          <w:color w:val="242424"/>
          <w:rPrChange w:id="2053" w:author="John Sullivan" w:date="2013-04-26T12:17:00Z">
            <w:rPr>
              <w:color w:val="242424"/>
            </w:rPr>
          </w:rPrChange>
        </w:rPr>
        <w:lastRenderedPageBreak/>
        <w:t>Type (member only): Alumni, Parent, employer, prospective student, University employee</w:t>
      </w:r>
    </w:p>
    <w:p w14:paraId="26C370FA" w14:textId="77777777" w:rsidR="00C82479" w:rsidRPr="009B7CF6" w:rsidRDefault="00C82479">
      <w:pPr>
        <w:rPr>
          <w:color w:val="242424"/>
          <w:rPrChange w:id="2054" w:author="John Sullivan" w:date="2013-04-26T12:17:00Z">
            <w:rPr>
              <w:color w:val="242424"/>
            </w:rPr>
          </w:rPrChange>
        </w:rPr>
      </w:pPr>
    </w:p>
    <w:p w14:paraId="32D1F50C" w14:textId="77777777" w:rsidR="00C82479" w:rsidRPr="009B7CF6" w:rsidRDefault="00C82479">
      <w:pPr>
        <w:rPr>
          <w:color w:val="242424"/>
          <w:rPrChange w:id="2055" w:author="John Sullivan" w:date="2013-04-26T12:17:00Z">
            <w:rPr>
              <w:color w:val="242424"/>
            </w:rPr>
          </w:rPrChange>
        </w:rPr>
      </w:pPr>
    </w:p>
    <w:p w14:paraId="3BB2991D" w14:textId="77777777" w:rsidR="00C82479" w:rsidRPr="009B7CF6" w:rsidRDefault="00C82479">
      <w:pPr>
        <w:rPr>
          <w:rFonts w:ascii="Arial Bold" w:hAnsi="Arial Bold"/>
          <w:color w:val="0F3642"/>
          <w:rPrChange w:id="2056" w:author="John Sullivan" w:date="2013-04-26T12:17:00Z">
            <w:rPr>
              <w:rFonts w:ascii="Arial Bold" w:hAnsi="Arial Bold"/>
              <w:color w:val="0F3642"/>
            </w:rPr>
          </w:rPrChange>
        </w:rPr>
      </w:pPr>
      <w:r w:rsidRPr="009B7CF6">
        <w:rPr>
          <w:rFonts w:ascii="Arial Bold" w:hAnsi="Arial Bold"/>
          <w:color w:val="0F3642"/>
          <w:rPrChange w:id="2057" w:author="John Sullivan" w:date="2013-04-26T12:17:00Z">
            <w:rPr>
              <w:rFonts w:ascii="Arial Bold" w:hAnsi="Arial Bold"/>
              <w:color w:val="0F3642"/>
            </w:rPr>
          </w:rPrChange>
        </w:rPr>
        <w:t>Student</w:t>
      </w:r>
    </w:p>
    <w:p w14:paraId="4DA8B983" w14:textId="77777777" w:rsidR="00C82479" w:rsidRPr="009B7CF6" w:rsidRDefault="00C82479">
      <w:pPr>
        <w:rPr>
          <w:color w:val="242424"/>
          <w:rPrChange w:id="2058" w:author="John Sullivan" w:date="2013-04-26T12:17:00Z">
            <w:rPr>
              <w:color w:val="242424"/>
            </w:rPr>
          </w:rPrChange>
        </w:rPr>
      </w:pPr>
    </w:p>
    <w:p w14:paraId="5CE1B778" w14:textId="77777777" w:rsidR="00C82479" w:rsidRPr="009B7CF6" w:rsidRDefault="00C82479" w:rsidP="009B7CF6">
      <w:pPr>
        <w:pStyle w:val="ListParagraph"/>
        <w:numPr>
          <w:ilvl w:val="0"/>
          <w:numId w:val="26"/>
        </w:numPr>
        <w:tabs>
          <w:tab w:val="clear" w:pos="360"/>
          <w:tab w:val="num" w:pos="720"/>
        </w:tabs>
        <w:ind w:left="720" w:hanging="360"/>
        <w:rPr>
          <w:color w:val="242424"/>
          <w:rPrChange w:id="2059" w:author="John Sullivan" w:date="2013-04-26T12:17:00Z">
            <w:rPr>
              <w:color w:val="242424"/>
            </w:rPr>
          </w:rPrChange>
        </w:rPr>
        <w:pPrChange w:id="2060" w:author="John Sullivan" w:date="2013-04-26T12:17:00Z">
          <w:pPr>
            <w:pStyle w:val="ListParagraph"/>
            <w:numPr>
              <w:numId w:val="26"/>
            </w:numPr>
            <w:tabs>
              <w:tab w:val="num" w:pos="720"/>
            </w:tabs>
            <w:ind w:left="360" w:firstLine="360"/>
          </w:pPr>
        </w:pPrChange>
      </w:pPr>
      <w:r w:rsidRPr="009B7CF6">
        <w:rPr>
          <w:color w:val="242424"/>
          <w:rPrChange w:id="2061" w:author="John Sullivan" w:date="2013-04-26T12:17:00Z">
            <w:rPr>
              <w:color w:val="242424"/>
            </w:rPr>
          </w:rPrChange>
        </w:rPr>
        <w:t>Year in school</w:t>
      </w:r>
    </w:p>
    <w:p w14:paraId="5A48717A" w14:textId="77777777" w:rsidR="00C82479" w:rsidRPr="009B7CF6" w:rsidRDefault="00C82479" w:rsidP="009B7CF6">
      <w:pPr>
        <w:pStyle w:val="ListParagraph"/>
        <w:numPr>
          <w:ilvl w:val="0"/>
          <w:numId w:val="26"/>
        </w:numPr>
        <w:tabs>
          <w:tab w:val="clear" w:pos="360"/>
          <w:tab w:val="num" w:pos="720"/>
        </w:tabs>
        <w:ind w:left="720" w:hanging="360"/>
        <w:rPr>
          <w:color w:val="242424"/>
          <w:rPrChange w:id="2062" w:author="John Sullivan" w:date="2013-04-26T12:17:00Z">
            <w:rPr>
              <w:color w:val="242424"/>
            </w:rPr>
          </w:rPrChange>
        </w:rPr>
        <w:pPrChange w:id="2063" w:author="John Sullivan" w:date="2013-04-26T12:17:00Z">
          <w:pPr>
            <w:pStyle w:val="ListParagraph"/>
            <w:numPr>
              <w:numId w:val="26"/>
            </w:numPr>
            <w:tabs>
              <w:tab w:val="num" w:pos="720"/>
            </w:tabs>
            <w:ind w:left="360" w:firstLine="360"/>
          </w:pPr>
        </w:pPrChange>
      </w:pPr>
      <w:r w:rsidRPr="009B7CF6">
        <w:rPr>
          <w:color w:val="242424"/>
          <w:rPrChange w:id="2064" w:author="John Sullivan" w:date="2013-04-26T12:17:00Z">
            <w:rPr>
              <w:color w:val="242424"/>
            </w:rPr>
          </w:rPrChange>
        </w:rPr>
        <w:t>Expected graduation</w:t>
      </w:r>
    </w:p>
    <w:p w14:paraId="28362AF7" w14:textId="77777777" w:rsidR="00C82479" w:rsidRPr="009B7CF6" w:rsidRDefault="00C82479" w:rsidP="009B7CF6">
      <w:pPr>
        <w:pStyle w:val="ListParagraph"/>
        <w:numPr>
          <w:ilvl w:val="0"/>
          <w:numId w:val="26"/>
        </w:numPr>
        <w:tabs>
          <w:tab w:val="clear" w:pos="360"/>
          <w:tab w:val="num" w:pos="720"/>
        </w:tabs>
        <w:ind w:left="720" w:hanging="360"/>
        <w:rPr>
          <w:color w:val="242424"/>
          <w:rPrChange w:id="2065" w:author="John Sullivan" w:date="2013-04-26T12:17:00Z">
            <w:rPr>
              <w:color w:val="242424"/>
            </w:rPr>
          </w:rPrChange>
        </w:rPr>
        <w:pPrChange w:id="2066" w:author="John Sullivan" w:date="2013-04-26T12:17:00Z">
          <w:pPr>
            <w:pStyle w:val="ListParagraph"/>
            <w:numPr>
              <w:numId w:val="26"/>
            </w:numPr>
            <w:tabs>
              <w:tab w:val="num" w:pos="720"/>
            </w:tabs>
            <w:ind w:left="360" w:firstLine="360"/>
          </w:pPr>
        </w:pPrChange>
      </w:pPr>
      <w:r w:rsidRPr="009B7CF6">
        <w:rPr>
          <w:color w:val="242424"/>
          <w:rPrChange w:id="2067" w:author="John Sullivan" w:date="2013-04-26T12:17:00Z">
            <w:rPr>
              <w:color w:val="242424"/>
            </w:rPr>
          </w:rPrChange>
        </w:rPr>
        <w:t>Majors / Minors</w:t>
      </w:r>
    </w:p>
    <w:p w14:paraId="411B10CF" w14:textId="77777777" w:rsidR="00C82479" w:rsidRPr="009B7CF6" w:rsidRDefault="00C82479" w:rsidP="009B7CF6">
      <w:pPr>
        <w:pStyle w:val="ListParagraph"/>
        <w:numPr>
          <w:ilvl w:val="0"/>
          <w:numId w:val="26"/>
        </w:numPr>
        <w:tabs>
          <w:tab w:val="clear" w:pos="360"/>
          <w:tab w:val="num" w:pos="720"/>
        </w:tabs>
        <w:ind w:left="720" w:hanging="360"/>
        <w:rPr>
          <w:color w:val="242424"/>
          <w:rPrChange w:id="2068" w:author="John Sullivan" w:date="2013-04-26T12:17:00Z">
            <w:rPr>
              <w:color w:val="242424"/>
            </w:rPr>
          </w:rPrChange>
        </w:rPr>
        <w:pPrChange w:id="2069" w:author="John Sullivan" w:date="2013-04-26T12:17:00Z">
          <w:pPr>
            <w:pStyle w:val="ListParagraph"/>
            <w:numPr>
              <w:numId w:val="26"/>
            </w:numPr>
            <w:tabs>
              <w:tab w:val="num" w:pos="720"/>
            </w:tabs>
            <w:ind w:left="360" w:firstLine="360"/>
          </w:pPr>
        </w:pPrChange>
      </w:pPr>
      <w:r w:rsidRPr="009B7CF6">
        <w:rPr>
          <w:color w:val="242424"/>
          <w:rPrChange w:id="2070" w:author="John Sullivan" w:date="2013-04-26T12:17:00Z">
            <w:rPr>
              <w:color w:val="242424"/>
            </w:rPr>
          </w:rPrChange>
        </w:rPr>
        <w:t>Availability status (Looking for opportunities)</w:t>
      </w:r>
    </w:p>
    <w:p w14:paraId="4660AF30" w14:textId="77777777" w:rsidR="00C82479" w:rsidRPr="009B7CF6" w:rsidRDefault="00C82479" w:rsidP="009B7CF6">
      <w:pPr>
        <w:pStyle w:val="ListParagraph"/>
        <w:numPr>
          <w:ilvl w:val="0"/>
          <w:numId w:val="26"/>
        </w:numPr>
        <w:tabs>
          <w:tab w:val="clear" w:pos="360"/>
          <w:tab w:val="num" w:pos="720"/>
        </w:tabs>
        <w:ind w:left="720" w:hanging="360"/>
        <w:rPr>
          <w:color w:val="242424"/>
          <w:rPrChange w:id="2071" w:author="John Sullivan" w:date="2013-04-26T12:17:00Z">
            <w:rPr>
              <w:color w:val="242424"/>
            </w:rPr>
          </w:rPrChange>
        </w:rPr>
        <w:pPrChange w:id="2072" w:author="John Sullivan" w:date="2013-04-26T12:17:00Z">
          <w:pPr>
            <w:pStyle w:val="ListParagraph"/>
            <w:numPr>
              <w:numId w:val="26"/>
            </w:numPr>
            <w:tabs>
              <w:tab w:val="num" w:pos="720"/>
            </w:tabs>
            <w:ind w:left="360" w:firstLine="360"/>
          </w:pPr>
        </w:pPrChange>
      </w:pPr>
      <w:proofErr w:type="gramStart"/>
      <w:r w:rsidRPr="009B7CF6">
        <w:rPr>
          <w:color w:val="242424"/>
          <w:rPrChange w:id="2073" w:author="John Sullivan" w:date="2013-04-26T12:17:00Z">
            <w:rPr>
              <w:color w:val="242424"/>
            </w:rPr>
          </w:rPrChange>
        </w:rPr>
        <w:t>working</w:t>
      </w:r>
      <w:proofErr w:type="gramEnd"/>
      <w:r w:rsidRPr="009B7CF6">
        <w:rPr>
          <w:color w:val="242424"/>
          <w:rPrChange w:id="2074" w:author="John Sullivan" w:date="2013-04-26T12:17:00Z">
            <w:rPr>
              <w:color w:val="242424"/>
            </w:rPr>
          </w:rPrChange>
        </w:rPr>
        <w:t xml:space="preserve"> at _____</w:t>
      </w:r>
    </w:p>
    <w:p w14:paraId="062DA40D" w14:textId="77777777" w:rsidR="00C82479" w:rsidRPr="009B7CF6" w:rsidRDefault="00C82479" w:rsidP="009B7CF6">
      <w:pPr>
        <w:pStyle w:val="ListParagraph"/>
        <w:numPr>
          <w:ilvl w:val="0"/>
          <w:numId w:val="26"/>
        </w:numPr>
        <w:tabs>
          <w:tab w:val="clear" w:pos="360"/>
          <w:tab w:val="num" w:pos="720"/>
        </w:tabs>
        <w:ind w:left="720" w:hanging="360"/>
        <w:rPr>
          <w:color w:val="242424"/>
          <w:rPrChange w:id="2075" w:author="John Sullivan" w:date="2013-04-26T12:17:00Z">
            <w:rPr>
              <w:color w:val="242424"/>
            </w:rPr>
          </w:rPrChange>
        </w:rPr>
        <w:pPrChange w:id="2076" w:author="John Sullivan" w:date="2013-04-26T12:17:00Z">
          <w:pPr>
            <w:pStyle w:val="ListParagraph"/>
            <w:numPr>
              <w:numId w:val="26"/>
            </w:numPr>
            <w:tabs>
              <w:tab w:val="num" w:pos="720"/>
            </w:tabs>
            <w:ind w:left="360" w:firstLine="360"/>
          </w:pPr>
        </w:pPrChange>
      </w:pPr>
      <w:r w:rsidRPr="009B7CF6">
        <w:rPr>
          <w:color w:val="242424"/>
          <w:rPrChange w:id="2077" w:author="John Sullivan" w:date="2013-04-26T12:17:00Z">
            <w:rPr>
              <w:color w:val="242424"/>
            </w:rPr>
          </w:rPrChange>
        </w:rPr>
        <w:t>Plans after school</w:t>
      </w:r>
    </w:p>
    <w:p w14:paraId="1FFB3182" w14:textId="77777777" w:rsidR="00C82479" w:rsidRPr="009B7CF6" w:rsidRDefault="00C82479">
      <w:pPr>
        <w:rPr>
          <w:color w:val="242424"/>
          <w:rPrChange w:id="2078" w:author="John Sullivan" w:date="2013-04-26T12:17:00Z">
            <w:rPr>
              <w:color w:val="242424"/>
            </w:rPr>
          </w:rPrChange>
        </w:rPr>
      </w:pPr>
    </w:p>
    <w:p w14:paraId="02A71734" w14:textId="77777777" w:rsidR="00C82479" w:rsidRPr="009B7CF6" w:rsidRDefault="00C82479">
      <w:pPr>
        <w:rPr>
          <w:color w:val="242424"/>
          <w:rPrChange w:id="2079" w:author="John Sullivan" w:date="2013-04-26T12:17:00Z">
            <w:rPr>
              <w:color w:val="242424"/>
            </w:rPr>
          </w:rPrChange>
        </w:rPr>
      </w:pPr>
    </w:p>
    <w:p w14:paraId="5F31EA99" w14:textId="77777777" w:rsidR="00C82479" w:rsidRPr="009B7CF6" w:rsidRDefault="00C82479">
      <w:pPr>
        <w:rPr>
          <w:rFonts w:ascii="Arial Bold" w:hAnsi="Arial Bold"/>
          <w:color w:val="0F3642"/>
          <w:rPrChange w:id="2080" w:author="John Sullivan" w:date="2013-04-26T12:17:00Z">
            <w:rPr>
              <w:rFonts w:ascii="Arial Bold" w:hAnsi="Arial Bold"/>
              <w:color w:val="0F3642"/>
            </w:rPr>
          </w:rPrChange>
        </w:rPr>
      </w:pPr>
      <w:r w:rsidRPr="009B7CF6">
        <w:rPr>
          <w:rFonts w:ascii="Arial Bold" w:hAnsi="Arial Bold"/>
          <w:color w:val="0F3642"/>
          <w:rPrChange w:id="2081" w:author="John Sullivan" w:date="2013-04-26T12:17:00Z">
            <w:rPr>
              <w:rFonts w:ascii="Arial Bold" w:hAnsi="Arial Bold"/>
              <w:color w:val="0F3642"/>
            </w:rPr>
          </w:rPrChange>
        </w:rPr>
        <w:t>Faculty</w:t>
      </w:r>
    </w:p>
    <w:p w14:paraId="1901DF15" w14:textId="77777777" w:rsidR="00C82479" w:rsidRPr="009B7CF6" w:rsidRDefault="00C82479">
      <w:pPr>
        <w:rPr>
          <w:color w:val="242424"/>
          <w:rPrChange w:id="2082" w:author="John Sullivan" w:date="2013-04-26T12:17:00Z">
            <w:rPr>
              <w:color w:val="242424"/>
            </w:rPr>
          </w:rPrChange>
        </w:rPr>
      </w:pPr>
    </w:p>
    <w:p w14:paraId="77D7D788" w14:textId="77777777" w:rsidR="00C82479" w:rsidRPr="009B7CF6" w:rsidRDefault="00C82479" w:rsidP="009B7CF6">
      <w:pPr>
        <w:pStyle w:val="ListParagraph"/>
        <w:numPr>
          <w:ilvl w:val="0"/>
          <w:numId w:val="27"/>
        </w:numPr>
        <w:tabs>
          <w:tab w:val="clear" w:pos="360"/>
          <w:tab w:val="num" w:pos="720"/>
        </w:tabs>
        <w:ind w:left="720" w:hanging="360"/>
        <w:rPr>
          <w:color w:val="242424"/>
          <w:rPrChange w:id="2083" w:author="John Sullivan" w:date="2013-04-26T12:17:00Z">
            <w:rPr>
              <w:color w:val="242424"/>
            </w:rPr>
          </w:rPrChange>
        </w:rPr>
        <w:pPrChange w:id="2084" w:author="John Sullivan" w:date="2013-04-26T12:17:00Z">
          <w:pPr>
            <w:pStyle w:val="ListParagraph"/>
            <w:numPr>
              <w:numId w:val="27"/>
            </w:numPr>
            <w:tabs>
              <w:tab w:val="num" w:pos="720"/>
            </w:tabs>
            <w:ind w:left="360" w:firstLine="360"/>
          </w:pPr>
        </w:pPrChange>
      </w:pPr>
      <w:r w:rsidRPr="009B7CF6">
        <w:rPr>
          <w:color w:val="242424"/>
          <w:rPrChange w:id="2085" w:author="John Sullivan" w:date="2013-04-26T12:17:00Z">
            <w:rPr>
              <w:color w:val="242424"/>
            </w:rPr>
          </w:rPrChange>
        </w:rPr>
        <w:t>Associated Departments</w:t>
      </w:r>
    </w:p>
    <w:p w14:paraId="2E74715F" w14:textId="77777777" w:rsidR="00C82479" w:rsidRPr="009B7CF6" w:rsidRDefault="00C82479" w:rsidP="009B7CF6">
      <w:pPr>
        <w:pStyle w:val="ListParagraph"/>
        <w:numPr>
          <w:ilvl w:val="1"/>
          <w:numId w:val="28"/>
        </w:numPr>
        <w:tabs>
          <w:tab w:val="clear" w:pos="360"/>
          <w:tab w:val="num" w:pos="1440"/>
        </w:tabs>
        <w:ind w:left="1440" w:hanging="360"/>
        <w:rPr>
          <w:color w:val="242424"/>
          <w:rPrChange w:id="2086" w:author="John Sullivan" w:date="2013-04-26T12:17:00Z">
            <w:rPr>
              <w:color w:val="242424"/>
            </w:rPr>
          </w:rPrChange>
        </w:rPr>
        <w:pPrChange w:id="2087" w:author="John Sullivan" w:date="2013-04-26T12:17:00Z">
          <w:pPr>
            <w:pStyle w:val="ListParagraph"/>
            <w:numPr>
              <w:ilvl w:val="1"/>
              <w:numId w:val="28"/>
            </w:numPr>
            <w:tabs>
              <w:tab w:val="num" w:pos="1440"/>
            </w:tabs>
            <w:ind w:left="360" w:firstLine="1080"/>
          </w:pPr>
        </w:pPrChange>
      </w:pPr>
      <w:r w:rsidRPr="009B7CF6">
        <w:rPr>
          <w:color w:val="242424"/>
          <w:rPrChange w:id="2088" w:author="John Sullivan" w:date="2013-04-26T12:17:00Z">
            <w:rPr>
              <w:color w:val="242424"/>
            </w:rPr>
          </w:rPrChange>
        </w:rPr>
        <w:t>Interests/Research</w:t>
      </w:r>
    </w:p>
    <w:p w14:paraId="442E11D1" w14:textId="77777777" w:rsidR="00C82479" w:rsidRPr="009B7CF6" w:rsidRDefault="00C82479" w:rsidP="009B7CF6">
      <w:pPr>
        <w:pStyle w:val="ListParagraph"/>
        <w:numPr>
          <w:ilvl w:val="1"/>
          <w:numId w:val="28"/>
        </w:numPr>
        <w:tabs>
          <w:tab w:val="clear" w:pos="360"/>
          <w:tab w:val="num" w:pos="1440"/>
        </w:tabs>
        <w:ind w:left="1440" w:hanging="360"/>
        <w:rPr>
          <w:color w:val="242424"/>
          <w:rPrChange w:id="2089" w:author="John Sullivan" w:date="2013-04-26T12:17:00Z">
            <w:rPr>
              <w:color w:val="242424"/>
            </w:rPr>
          </w:rPrChange>
        </w:rPr>
        <w:pPrChange w:id="2090" w:author="John Sullivan" w:date="2013-04-26T12:17:00Z">
          <w:pPr>
            <w:pStyle w:val="ListParagraph"/>
            <w:numPr>
              <w:ilvl w:val="1"/>
              <w:numId w:val="28"/>
            </w:numPr>
            <w:tabs>
              <w:tab w:val="num" w:pos="1440"/>
            </w:tabs>
            <w:ind w:left="360" w:firstLine="1080"/>
          </w:pPr>
        </w:pPrChange>
      </w:pPr>
      <w:r w:rsidRPr="009B7CF6">
        <w:rPr>
          <w:color w:val="242424"/>
          <w:rPrChange w:id="2091" w:author="John Sullivan" w:date="2013-04-26T12:17:00Z">
            <w:rPr>
              <w:color w:val="242424"/>
            </w:rPr>
          </w:rPrChange>
        </w:rPr>
        <w:t>Classes Taught</w:t>
      </w:r>
    </w:p>
    <w:p w14:paraId="7CCFC4F2" w14:textId="77777777" w:rsidR="00D951A0" w:rsidRDefault="00D951A0">
      <w:pPr>
        <w:rPr>
          <w:del w:id="2092" w:author="John Sullivan" w:date="2013-04-22T15:03:00Z"/>
          <w:rFonts w:ascii="Arial Bold" w:hAnsi="Arial Bold"/>
          <w:color w:val="0F3642"/>
          <w:sz w:val="36"/>
          <w:rPrChange w:id="2093" w:author="John Sullivan" w:date="2013-04-26T12:17:00Z">
            <w:rPr>
              <w:del w:id="2094" w:author="John Sullivan" w:date="2013-04-22T15:03:00Z"/>
              <w:color w:val="242424"/>
            </w:rPr>
          </w:rPrChange>
        </w:rPr>
      </w:pPr>
    </w:p>
    <w:p w14:paraId="04A65D17" w14:textId="77777777" w:rsidR="00C82479" w:rsidDel="005B2084" w:rsidRDefault="00C82479">
      <w:pPr>
        <w:rPr>
          <w:del w:id="2095" w:author="John Sullivan" w:date="2013-04-22T15:03:00Z"/>
          <w:color w:val="242424"/>
          <w:rPrChange w:id="2096" w:author="Author" w:date="2013-04-12T16:41:00Z">
            <w:rPr>
              <w:del w:id="2097" w:author="John Sullivan" w:date="2013-04-22T15:03:00Z"/>
              <w:rFonts w:ascii="Corbel" w:hAnsi="Corbel"/>
              <w:color w:val="303030"/>
            </w:rPr>
          </w:rPrChange>
        </w:rPr>
      </w:pPr>
    </w:p>
    <w:p w14:paraId="7D4DDF78" w14:textId="77777777" w:rsidR="00C82479" w:rsidDel="005B2084" w:rsidRDefault="00C82479">
      <w:pPr>
        <w:rPr>
          <w:del w:id="2098" w:author="John Sullivan" w:date="2013-04-22T15:03:00Z"/>
          <w:color w:val="242424"/>
          <w:rPrChange w:id="2099" w:author="Author" w:date="2013-04-12T16:41:00Z">
            <w:rPr>
              <w:del w:id="2100" w:author="John Sullivan" w:date="2013-04-22T15:03:00Z"/>
              <w:rFonts w:ascii="Corbel" w:hAnsi="Corbel"/>
              <w:color w:val="303030"/>
            </w:rPr>
          </w:rPrChange>
        </w:rPr>
      </w:pPr>
    </w:p>
    <w:p w14:paraId="2F82ED90" w14:textId="77777777" w:rsidR="00D951A0" w:rsidRDefault="00D951A0">
      <w:pPr>
        <w:rPr>
          <w:ins w:id="2101" w:author="John Sullivan" w:date="2013-04-22T14:55:00Z"/>
          <w:rFonts w:ascii="Arial Bold" w:hAnsi="Arial Bold"/>
          <w:color w:val="0F3642"/>
          <w:sz w:val="36"/>
        </w:rPr>
      </w:pPr>
    </w:p>
    <w:p w14:paraId="497B5A71" w14:textId="5203B8EE" w:rsidR="005F6852" w:rsidRDefault="005F6852">
      <w:pPr>
        <w:rPr>
          <w:ins w:id="2102" w:author="John Sullivan" w:date="2013-04-22T15:14:00Z"/>
          <w:rFonts w:ascii="Arial Bold" w:hAnsi="Arial Bold"/>
          <w:color w:val="0F3642"/>
          <w:sz w:val="36"/>
        </w:rPr>
      </w:pPr>
      <w:ins w:id="2103" w:author="John Sullivan" w:date="2013-04-22T15:14:00Z">
        <w:r w:rsidRPr="00FA3A2A">
          <w:rPr>
            <w:rFonts w:ascii="Arial Bold" w:hAnsi="Arial Bold"/>
            <w:color w:val="0F3642"/>
            <w:sz w:val="36"/>
          </w:rPr>
          <w:t>Bookmarking and ‘Following’ Work</w:t>
        </w:r>
      </w:ins>
    </w:p>
    <w:p w14:paraId="73DA624B" w14:textId="77777777" w:rsidR="005F6852" w:rsidRDefault="005F6852">
      <w:pPr>
        <w:rPr>
          <w:ins w:id="2104" w:author="John Sullivan" w:date="2013-04-22T15:14:00Z"/>
          <w:rFonts w:ascii="Arial Bold" w:hAnsi="Arial Bold"/>
          <w:color w:val="0F3642"/>
          <w:sz w:val="36"/>
        </w:rPr>
      </w:pPr>
    </w:p>
    <w:p w14:paraId="56DFF5BC" w14:textId="77777777" w:rsidR="005F6852" w:rsidRDefault="005F6852" w:rsidP="005F6852">
      <w:pPr>
        <w:rPr>
          <w:ins w:id="2105" w:author="John Sullivan" w:date="2013-04-22T15:14:00Z"/>
          <w:color w:val="242424"/>
        </w:rPr>
      </w:pPr>
      <w:ins w:id="2106" w:author="John Sullivan" w:date="2013-04-22T15:14:00Z">
        <w:r>
          <w:rPr>
            <w:color w:val="242424"/>
          </w:rPr>
          <w:tab/>
          <w:t>There are two user designations of collecting work: bookmarking and ‘following’.</w:t>
        </w:r>
      </w:ins>
    </w:p>
    <w:p w14:paraId="68E30111" w14:textId="77777777" w:rsidR="005F6852" w:rsidRDefault="005F6852" w:rsidP="005F6852">
      <w:pPr>
        <w:rPr>
          <w:ins w:id="2107" w:author="John Sullivan" w:date="2013-04-22T15:14:00Z"/>
          <w:color w:val="242424"/>
        </w:rPr>
      </w:pPr>
    </w:p>
    <w:p w14:paraId="67ACC5DC" w14:textId="58445028" w:rsidR="005F6852" w:rsidRDefault="005F6852" w:rsidP="005F6852">
      <w:pPr>
        <w:rPr>
          <w:ins w:id="2108" w:author="John Sullivan" w:date="2013-04-22T15:14:00Z"/>
          <w:color w:val="242424"/>
        </w:rPr>
      </w:pPr>
      <w:ins w:id="2109" w:author="John Sullivan" w:date="2013-04-22T15:14:00Z">
        <w:r>
          <w:rPr>
            <w:color w:val="242424"/>
          </w:rPr>
          <w:tab/>
          <w:t>Bookmarked work is collected together by any registered member, and is available to view from the member</w:t>
        </w:r>
      </w:ins>
      <w:ins w:id="2110" w:author="John Sullivan" w:date="2013-04-26T12:22:00Z">
        <w:r w:rsidR="00FA3A2A">
          <w:rPr>
            <w:color w:val="242424"/>
          </w:rPr>
          <w:t>’</w:t>
        </w:r>
      </w:ins>
      <w:ins w:id="2111" w:author="John Sullivan" w:date="2013-04-22T15:14:00Z">
        <w:r>
          <w:rPr>
            <w:color w:val="242424"/>
          </w:rPr>
          <w:t xml:space="preserve">s own homepage. (Also can be thought of as ‘starred’ work). Work can be bookmarked at several different levels, from individual projects, to portfolios, to </w:t>
        </w:r>
        <w:r w:rsidR="00FA3A2A">
          <w:rPr>
            <w:color w:val="242424"/>
          </w:rPr>
          <w:t>public galleries, groups, categ</w:t>
        </w:r>
        <w:r>
          <w:rPr>
            <w:color w:val="242424"/>
          </w:rPr>
          <w:t>o</w:t>
        </w:r>
      </w:ins>
      <w:ins w:id="2112" w:author="John Sullivan" w:date="2013-04-26T12:22:00Z">
        <w:r w:rsidR="00FA3A2A">
          <w:rPr>
            <w:color w:val="242424"/>
          </w:rPr>
          <w:t>r</w:t>
        </w:r>
      </w:ins>
      <w:ins w:id="2113" w:author="John Sullivan" w:date="2013-04-22T15:14:00Z">
        <w:r>
          <w:rPr>
            <w:color w:val="242424"/>
          </w:rPr>
          <w:t xml:space="preserve">ies, portfolios, etc. Bookmarking work does not endow it with any special functionality beyond allowing it to be easily accessed by the member that bookmarked it. </w:t>
        </w:r>
      </w:ins>
    </w:p>
    <w:p w14:paraId="6A2F7D35" w14:textId="77777777" w:rsidR="005F6852" w:rsidRDefault="005F6852" w:rsidP="005F6852">
      <w:pPr>
        <w:rPr>
          <w:ins w:id="2114" w:author="John Sullivan" w:date="2013-04-22T15:14:00Z"/>
          <w:color w:val="242424"/>
        </w:rPr>
      </w:pPr>
    </w:p>
    <w:p w14:paraId="3AE356DC" w14:textId="79C58028" w:rsidR="005F6852" w:rsidRDefault="005F6852" w:rsidP="005F6852">
      <w:pPr>
        <w:rPr>
          <w:ins w:id="2115" w:author="John Sullivan" w:date="2013-04-22T15:14:00Z"/>
          <w:color w:val="242424"/>
        </w:rPr>
      </w:pPr>
      <w:ins w:id="2116" w:author="John Sullivan" w:date="2013-04-22T15:14:00Z">
        <w:r>
          <w:rPr>
            <w:color w:val="242424"/>
          </w:rPr>
          <w:tab/>
          <w:t xml:space="preserve">‘Followed’ work is similar, but tied to the system’s notification system. If the ‘followed’ work is edited, upgraded to </w:t>
        </w:r>
      </w:ins>
      <w:ins w:id="2117" w:author="John Sullivan" w:date="2013-04-26T12:17:00Z">
        <w:r>
          <w:rPr>
            <w:color w:val="242424"/>
          </w:rPr>
          <w:t>complet</w:t>
        </w:r>
        <w:r w:rsidR="00B2706C">
          <w:rPr>
            <w:color w:val="242424"/>
          </w:rPr>
          <w:t>e</w:t>
        </w:r>
      </w:ins>
      <w:ins w:id="2118" w:author="John Sullivan" w:date="2013-04-22T15:14:00Z">
        <w:r>
          <w:rPr>
            <w:color w:val="242424"/>
          </w:rPr>
          <w:t xml:space="preserve"> or deleted, the member will receive a notification.</w:t>
        </w:r>
      </w:ins>
    </w:p>
    <w:p w14:paraId="3E881262" w14:textId="77777777" w:rsidR="005F6852" w:rsidRPr="006B4547" w:rsidRDefault="005F6852" w:rsidP="005F6852">
      <w:pPr>
        <w:rPr>
          <w:ins w:id="2119" w:author="John Sullivan" w:date="2013-04-22T15:14:00Z"/>
          <w:color w:val="242424"/>
        </w:rPr>
      </w:pPr>
      <w:ins w:id="2120" w:author="John Sullivan" w:date="2013-04-22T15:14:00Z">
        <w:r>
          <w:rPr>
            <w:color w:val="242424"/>
          </w:rPr>
          <w:t xml:space="preserve"> </w:t>
        </w:r>
      </w:ins>
    </w:p>
    <w:p w14:paraId="1BF9BD4D" w14:textId="77777777" w:rsidR="005F6852" w:rsidRPr="00FA3A2A" w:rsidRDefault="005F6852">
      <w:pPr>
        <w:rPr>
          <w:ins w:id="2121" w:author="John Sullivan" w:date="2013-04-22T15:14:00Z"/>
          <w:rFonts w:ascii="Arial Bold" w:hAnsi="Arial Bold"/>
          <w:color w:val="0F3642"/>
          <w:sz w:val="36"/>
        </w:rPr>
      </w:pPr>
    </w:p>
    <w:p w14:paraId="1C498396" w14:textId="77777777" w:rsidR="005F6852" w:rsidRDefault="005F6852">
      <w:pPr>
        <w:rPr>
          <w:ins w:id="2122" w:author="John Sullivan" w:date="2013-04-22T15:14:00Z"/>
          <w:rFonts w:ascii="Arial Bold" w:hAnsi="Arial Bold"/>
          <w:color w:val="0F3642"/>
          <w:sz w:val="36"/>
          <w:highlight w:val="yellow"/>
        </w:rPr>
      </w:pPr>
    </w:p>
    <w:p w14:paraId="537384D4" w14:textId="281A8BA1" w:rsidR="00C82479" w:rsidRPr="00FA3A2A" w:rsidRDefault="00C82479">
      <w:pPr>
        <w:rPr>
          <w:color w:val="242424"/>
        </w:rPr>
      </w:pPr>
      <w:r w:rsidRPr="00FA3A2A">
        <w:rPr>
          <w:rFonts w:ascii="Arial Bold" w:hAnsi="Arial Bold"/>
          <w:color w:val="0F3642"/>
          <w:sz w:val="36"/>
          <w:highlight w:val="yellow"/>
        </w:rPr>
        <w:t>Collections of Student Work</w:t>
      </w:r>
    </w:p>
    <w:p w14:paraId="11BB9F39" w14:textId="77777777" w:rsidR="00C82479" w:rsidRDefault="00C82479">
      <w:pPr>
        <w:rPr>
          <w:ins w:id="2123" w:author="John Sullivan" w:date="2013-04-22T15:04:00Z"/>
          <w:color w:val="242424"/>
        </w:rPr>
      </w:pPr>
    </w:p>
    <w:p w14:paraId="790D63DD" w14:textId="24A5F0D7" w:rsidR="005B2084" w:rsidRPr="009B7CF6" w:rsidRDefault="0068794B" w:rsidP="005B2084">
      <w:pPr>
        <w:rPr>
          <w:ins w:id="2124" w:author="John Sullivan" w:date="2013-04-22T15:13:00Z"/>
          <w:highlight w:val="yellow"/>
          <w:rPrChange w:id="2125" w:author="John Sullivan" w:date="2013-04-26T12:17:00Z">
            <w:rPr>
              <w:ins w:id="2126" w:author="John Sullivan" w:date="2013-04-22T15:13:00Z"/>
            </w:rPr>
          </w:rPrChange>
        </w:rPr>
      </w:pPr>
      <w:ins w:id="2127" w:author="John Sullivan" w:date="2013-04-22T15:16:00Z">
        <w:r>
          <w:rPr>
            <w:highlight w:val="yellow"/>
          </w:rPr>
          <w:t>The following</w:t>
        </w:r>
      </w:ins>
      <w:ins w:id="2128" w:author="John Sullivan" w:date="2013-04-26T12:17:00Z">
        <w:r w:rsidR="00B2706C">
          <w:rPr>
            <w:highlight w:val="yellow"/>
          </w:rPr>
          <w:t>*****This</w:t>
        </w:r>
      </w:ins>
      <w:ins w:id="2129" w:author="John Sullivan" w:date="2013-04-22T15:16:00Z">
        <w:r>
          <w:rPr>
            <w:highlight w:val="yellow"/>
          </w:rPr>
          <w:t xml:space="preserve"> section</w:t>
        </w:r>
      </w:ins>
      <w:ins w:id="2130" w:author="John Sullivan" w:date="2013-04-22T15:04:00Z">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w:t>
        </w:r>
        <w:r w:rsidR="005B2084" w:rsidRPr="00B2706C">
          <w:rPr>
            <w:highlight w:val="yellow"/>
          </w:rPr>
          <w:t>nothing more than a generic grouping of student work</w:t>
        </w:r>
        <w:proofErr w:type="gramStart"/>
        <w:r w:rsidR="005B2084">
          <w:rPr>
            <w:highlight w:val="yellow"/>
          </w:rPr>
          <w:t>.</w:t>
        </w:r>
      </w:ins>
      <w:ins w:id="2131" w:author="John Sullivan" w:date="2013-04-26T12:17:00Z">
        <w:r w:rsidR="005B2084" w:rsidRPr="00B2706C">
          <w:rPr>
            <w:highlight w:val="yellow"/>
          </w:rPr>
          <w:t>.</w:t>
        </w:r>
        <w:proofErr w:type="gramEnd"/>
        <w:r w:rsidR="00B2706C" w:rsidRPr="009B7CF6">
          <w:rPr>
            <w:highlight w:val="yellow"/>
          </w:rPr>
          <w:t>*****</w:t>
        </w:r>
      </w:ins>
    </w:p>
    <w:p w14:paraId="26CD7B09" w14:textId="77777777" w:rsidR="005F6852" w:rsidRPr="009B7CF6" w:rsidRDefault="005F6852" w:rsidP="005B2084">
      <w:pPr>
        <w:rPr>
          <w:ins w:id="2132" w:author="John Sullivan" w:date="2013-04-22T15:13:00Z"/>
          <w:highlight w:val="yellow"/>
          <w:rPrChange w:id="2133" w:author="John Sullivan" w:date="2013-04-26T12:17:00Z">
            <w:rPr>
              <w:ins w:id="2134" w:author="John Sullivan" w:date="2013-04-22T15:13:00Z"/>
            </w:rPr>
          </w:rPrChange>
        </w:rPr>
      </w:pPr>
    </w:p>
    <w:p w14:paraId="76D40D2D" w14:textId="77777777" w:rsidR="005F6852" w:rsidRPr="009B7CF6" w:rsidRDefault="005F6852" w:rsidP="005F6852">
      <w:pPr>
        <w:ind w:firstLine="720"/>
        <w:rPr>
          <w:ins w:id="2135" w:author="John Sullivan" w:date="2013-04-22T15:13:00Z"/>
          <w:color w:val="242424"/>
          <w:highlight w:val="yellow"/>
          <w:rPrChange w:id="2136" w:author="John Sullivan" w:date="2013-04-26T12:17:00Z">
            <w:rPr>
              <w:ins w:id="2137" w:author="John Sullivan" w:date="2013-04-22T15:13:00Z"/>
              <w:color w:val="242424"/>
            </w:rPr>
          </w:rPrChange>
        </w:rPr>
      </w:pPr>
      <w:ins w:id="2138" w:author="John Sullivan" w:date="2013-04-22T15:13:00Z">
        <w:r w:rsidRPr="009B7CF6">
          <w:rPr>
            <w:color w:val="242424"/>
            <w:highlight w:val="yellow"/>
            <w:rPrChange w:id="2139" w:author="John Sullivan" w:date="2013-04-26T12:17:00Z">
              <w:rPr>
                <w:color w:val="242424"/>
              </w:rPr>
            </w:rPrChange>
          </w:rPr>
          <w:t xml:space="preserve">A collection of student work is a set of work that shares some common similarity. The similarity may be intrinsic to the works, user specified, or group based. </w:t>
        </w:r>
        <w:r w:rsidRPr="009B7CF6">
          <w:rPr>
            <w:rFonts w:ascii="Corbel" w:hAnsi="Corbel"/>
            <w:color w:val="303030"/>
            <w:highlight w:val="yellow"/>
            <w:rPrChange w:id="2140" w:author="John Sullivan" w:date="2013-04-26T12:17:00Z">
              <w:rPr>
                <w:rFonts w:ascii="Corbel" w:hAnsi="Corbel"/>
                <w:color w:val="303030"/>
              </w:rPr>
            </w:rPrChange>
          </w:rPr>
          <w:t xml:space="preserve">Types of collections are a result of a relationship between works and users and groups (see ‘Types’ below). </w:t>
        </w:r>
        <w:r w:rsidRPr="009B7CF6">
          <w:rPr>
            <w:color w:val="242424"/>
            <w:highlight w:val="yellow"/>
            <w:rPrChange w:id="2141" w:author="John Sullivan" w:date="2013-04-26T12:17:00Z">
              <w:rPr>
                <w:color w:val="242424"/>
              </w:rPr>
            </w:rPrChange>
          </w:rPr>
          <w:t>Works are grouped into collections, ultimately, to facilitate browsing, sharing, and feedback.</w:t>
        </w:r>
      </w:ins>
    </w:p>
    <w:p w14:paraId="400A5CE0" w14:textId="77777777" w:rsidR="005F6852" w:rsidRPr="009B7CF6" w:rsidRDefault="005F6852" w:rsidP="005F6852">
      <w:pPr>
        <w:rPr>
          <w:ins w:id="2142" w:author="John Sullivan" w:date="2013-04-22T15:13:00Z"/>
          <w:rFonts w:ascii="Arial Bold" w:hAnsi="Arial Bold"/>
          <w:color w:val="0F3642"/>
          <w:highlight w:val="yellow"/>
          <w:rPrChange w:id="2143" w:author="John Sullivan" w:date="2013-04-26T12:17:00Z">
            <w:rPr>
              <w:ins w:id="2144" w:author="John Sullivan" w:date="2013-04-22T15:13:00Z"/>
              <w:rFonts w:ascii="Arial Bold" w:hAnsi="Arial Bold"/>
              <w:color w:val="0F3642"/>
            </w:rPr>
          </w:rPrChange>
        </w:rPr>
      </w:pPr>
      <w:ins w:id="2145" w:author="John Sullivan" w:date="2013-04-22T15:13:00Z">
        <w:r w:rsidRPr="009B7CF6">
          <w:rPr>
            <w:rFonts w:ascii="Arial Bold" w:hAnsi="Arial Bold"/>
            <w:color w:val="0F3642"/>
            <w:highlight w:val="yellow"/>
            <w:rPrChange w:id="2146" w:author="John Sullivan" w:date="2013-04-26T12:17:00Z">
              <w:rPr>
                <w:rFonts w:ascii="Arial Bold" w:hAnsi="Arial Bold"/>
                <w:color w:val="0F3642"/>
              </w:rPr>
            </w:rPrChange>
          </w:rPr>
          <w:t>Types</w:t>
        </w:r>
      </w:ins>
    </w:p>
    <w:p w14:paraId="6899DC02" w14:textId="77777777" w:rsidR="005F6852" w:rsidRPr="009B7CF6" w:rsidRDefault="005F6852" w:rsidP="005F6852">
      <w:pPr>
        <w:rPr>
          <w:ins w:id="2147" w:author="John Sullivan" w:date="2013-04-22T15:13:00Z"/>
          <w:color w:val="242424"/>
          <w:highlight w:val="yellow"/>
          <w:rPrChange w:id="2148" w:author="John Sullivan" w:date="2013-04-26T12:17:00Z">
            <w:rPr>
              <w:ins w:id="2149" w:author="John Sullivan" w:date="2013-04-22T15:13:00Z"/>
              <w:color w:val="242424"/>
            </w:rPr>
          </w:rPrChange>
        </w:rPr>
      </w:pPr>
    </w:p>
    <w:p w14:paraId="719A225F" w14:textId="77777777" w:rsidR="005F6852" w:rsidRPr="009B7CF6" w:rsidRDefault="005F6852" w:rsidP="005F6852">
      <w:pPr>
        <w:rPr>
          <w:ins w:id="2150" w:author="John Sullivan" w:date="2013-04-22T15:13:00Z"/>
          <w:color w:val="242424"/>
          <w:highlight w:val="yellow"/>
          <w:rPrChange w:id="2151" w:author="John Sullivan" w:date="2013-04-26T12:17:00Z">
            <w:rPr>
              <w:ins w:id="2152" w:author="John Sullivan" w:date="2013-04-22T15:13:00Z"/>
              <w:color w:val="242424"/>
            </w:rPr>
          </w:rPrChange>
        </w:rPr>
      </w:pPr>
      <w:ins w:id="2153" w:author="John Sullivan" w:date="2013-04-22T15:13:00Z">
        <w:r w:rsidRPr="009B7CF6">
          <w:rPr>
            <w:color w:val="242424"/>
            <w:highlight w:val="yellow"/>
            <w:rPrChange w:id="2154" w:author="John Sullivan" w:date="2013-04-26T12:17:00Z">
              <w:rPr>
                <w:color w:val="242424"/>
              </w:rPr>
            </w:rPrChange>
          </w:rPr>
          <w:t>User Collections</w:t>
        </w:r>
      </w:ins>
    </w:p>
    <w:p w14:paraId="41259B0F" w14:textId="77777777" w:rsidR="005F6852" w:rsidRPr="009B7CF6" w:rsidRDefault="005F6852" w:rsidP="005F6852">
      <w:pPr>
        <w:pStyle w:val="ListParagraph"/>
        <w:numPr>
          <w:ilvl w:val="0"/>
          <w:numId w:val="1"/>
        </w:numPr>
        <w:tabs>
          <w:tab w:val="clear" w:pos="360"/>
          <w:tab w:val="num" w:pos="720"/>
        </w:tabs>
        <w:ind w:left="720" w:hanging="360"/>
        <w:rPr>
          <w:ins w:id="2155" w:author="John Sullivan" w:date="2013-04-22T15:13:00Z"/>
          <w:color w:val="242424"/>
          <w:highlight w:val="yellow"/>
          <w:rPrChange w:id="2156" w:author="John Sullivan" w:date="2013-04-26T12:17:00Z">
            <w:rPr>
              <w:ins w:id="2157" w:author="John Sullivan" w:date="2013-04-22T15:13:00Z"/>
              <w:color w:val="242424"/>
            </w:rPr>
          </w:rPrChange>
        </w:rPr>
        <w:pPrChange w:id="2158" w:author="John Sullivan" w:date="2013-04-26T12:17:00Z">
          <w:pPr>
            <w:pStyle w:val="ListParagraph"/>
            <w:numPr>
              <w:numId w:val="1"/>
            </w:numPr>
            <w:tabs>
              <w:tab w:val="num" w:pos="360"/>
              <w:tab w:val="num" w:pos="720"/>
            </w:tabs>
            <w:ind w:left="360" w:firstLine="360"/>
          </w:pPr>
        </w:pPrChange>
      </w:pPr>
      <w:proofErr w:type="gramStart"/>
      <w:ins w:id="2159" w:author="John Sullivan" w:date="2013-04-22T15:13:00Z">
        <w:r w:rsidRPr="009B7CF6">
          <w:rPr>
            <w:color w:val="242424"/>
            <w:highlight w:val="yellow"/>
            <w:rPrChange w:id="2160" w:author="John Sullivan" w:date="2013-04-26T12:17:00Z">
              <w:rPr>
                <w:color w:val="242424"/>
              </w:rPr>
            </w:rPrChange>
          </w:rPr>
          <w:t>personally</w:t>
        </w:r>
        <w:proofErr w:type="gramEnd"/>
        <w:r w:rsidRPr="009B7CF6">
          <w:rPr>
            <w:color w:val="242424"/>
            <w:highlight w:val="yellow"/>
            <w:rPrChange w:id="2161" w:author="John Sullivan" w:date="2013-04-26T12:17:00Z">
              <w:rPr>
                <w:color w:val="242424"/>
              </w:rPr>
            </w:rPrChange>
          </w:rPr>
          <w:t xml:space="preserve"> gathered public works</w:t>
        </w:r>
      </w:ins>
    </w:p>
    <w:p w14:paraId="5ABA74BA" w14:textId="77777777" w:rsidR="005F6852" w:rsidRPr="009B7CF6" w:rsidRDefault="005F6852">
      <w:pPr>
        <w:pStyle w:val="ListParagraph"/>
        <w:numPr>
          <w:ilvl w:val="1"/>
          <w:numId w:val="30"/>
        </w:numPr>
        <w:tabs>
          <w:tab w:val="num" w:pos="1440"/>
        </w:tabs>
        <w:ind w:left="1440" w:hanging="360"/>
        <w:rPr>
          <w:ins w:id="2162" w:author="John Sullivan" w:date="2013-04-22T15:13:00Z"/>
          <w:color w:val="242424"/>
          <w:highlight w:val="yellow"/>
          <w:rPrChange w:id="2163" w:author="John Sullivan" w:date="2013-04-26T12:17:00Z">
            <w:rPr>
              <w:ins w:id="2164" w:author="John Sullivan" w:date="2013-04-22T15:13:00Z"/>
              <w:color w:val="242424"/>
            </w:rPr>
          </w:rPrChange>
        </w:rPr>
        <w:pPrChange w:id="2165" w:author="Mike Scott" w:date="2013-04-26T12:17:00Z">
          <w:pPr>
            <w:pStyle w:val="ListParagraph"/>
            <w:numPr>
              <w:ilvl w:val="1"/>
              <w:numId w:val="30"/>
            </w:numPr>
            <w:tabs>
              <w:tab w:val="num" w:pos="1440"/>
            </w:tabs>
            <w:ind w:left="1440" w:hanging="360"/>
          </w:pPr>
        </w:pPrChange>
      </w:pPr>
      <w:ins w:id="2166" w:author="John Sullivan" w:date="2013-04-22T15:13:00Z">
        <w:r w:rsidRPr="009B7CF6">
          <w:rPr>
            <w:color w:val="242424"/>
            <w:highlight w:val="yellow"/>
            <w:rPrChange w:id="2167" w:author="John Sullivan" w:date="2013-04-26T12:17:00Z">
              <w:rPr>
                <w:color w:val="242424"/>
              </w:rPr>
            </w:rPrChange>
          </w:rPr>
          <w:t>A collection of work that a user creates to showcase</w:t>
        </w:r>
      </w:ins>
    </w:p>
    <w:p w14:paraId="3E1CDB16" w14:textId="77777777" w:rsidR="005F6852" w:rsidRPr="009B7CF6" w:rsidRDefault="005F6852" w:rsidP="005F6852">
      <w:pPr>
        <w:rPr>
          <w:ins w:id="2168" w:author="John Sullivan" w:date="2013-04-22T15:13:00Z"/>
          <w:color w:val="242424"/>
          <w:highlight w:val="yellow"/>
          <w:rPrChange w:id="2169" w:author="John Sullivan" w:date="2013-04-26T12:17:00Z">
            <w:rPr>
              <w:ins w:id="2170" w:author="John Sullivan" w:date="2013-04-22T15:13:00Z"/>
              <w:color w:val="242424"/>
            </w:rPr>
          </w:rPrChange>
        </w:rPr>
      </w:pPr>
    </w:p>
    <w:p w14:paraId="740DBAD3" w14:textId="77777777" w:rsidR="005F6852" w:rsidRPr="009B7CF6" w:rsidRDefault="005F6852" w:rsidP="00FA3A2A">
      <w:pPr>
        <w:pStyle w:val="ListParagraph"/>
        <w:numPr>
          <w:ilvl w:val="0"/>
          <w:numId w:val="31"/>
        </w:numPr>
        <w:tabs>
          <w:tab w:val="clear" w:pos="360"/>
          <w:tab w:val="num" w:pos="720"/>
        </w:tabs>
        <w:ind w:left="720" w:hanging="360"/>
        <w:rPr>
          <w:ins w:id="2171" w:author="John Sullivan" w:date="2013-04-22T15:13:00Z"/>
          <w:color w:val="242424"/>
          <w:highlight w:val="yellow"/>
          <w:rPrChange w:id="2172" w:author="John Sullivan" w:date="2013-04-26T12:17:00Z">
            <w:rPr>
              <w:ins w:id="2173" w:author="John Sullivan" w:date="2013-04-22T15:13:00Z"/>
              <w:color w:val="242424"/>
            </w:rPr>
          </w:rPrChange>
        </w:rPr>
      </w:pPr>
      <w:ins w:id="2174" w:author="John Sullivan" w:date="2013-04-22T15:13:00Z">
        <w:r w:rsidRPr="009B7CF6">
          <w:rPr>
            <w:color w:val="242424"/>
            <w:highlight w:val="yellow"/>
            <w:rPrChange w:id="2175" w:author="John Sullivan" w:date="2013-04-26T12:17:00Z">
              <w:rPr>
                <w:color w:val="242424"/>
              </w:rPr>
            </w:rPrChange>
          </w:rPr>
          <w:t>All works by a single student</w:t>
        </w:r>
      </w:ins>
    </w:p>
    <w:p w14:paraId="4DC516B4" w14:textId="77777777" w:rsidR="005F6852" w:rsidRPr="009B7CF6" w:rsidRDefault="005F6852">
      <w:pPr>
        <w:pStyle w:val="ListParagraph"/>
        <w:numPr>
          <w:ilvl w:val="1"/>
          <w:numId w:val="32"/>
        </w:numPr>
        <w:tabs>
          <w:tab w:val="num" w:pos="1440"/>
        </w:tabs>
        <w:ind w:left="1440" w:hanging="360"/>
        <w:rPr>
          <w:ins w:id="2176" w:author="John Sullivan" w:date="2013-04-22T15:13:00Z"/>
          <w:color w:val="242424"/>
          <w:highlight w:val="yellow"/>
          <w:rPrChange w:id="2177" w:author="John Sullivan" w:date="2013-04-26T12:17:00Z">
            <w:rPr>
              <w:ins w:id="2178" w:author="John Sullivan" w:date="2013-04-22T15:13:00Z"/>
              <w:color w:val="242424"/>
            </w:rPr>
          </w:rPrChange>
        </w:rPr>
        <w:pPrChange w:id="2179" w:author="Mike Scott" w:date="2013-04-26T12:17:00Z">
          <w:pPr>
            <w:pStyle w:val="ListParagraph"/>
            <w:numPr>
              <w:ilvl w:val="1"/>
              <w:numId w:val="32"/>
            </w:numPr>
            <w:tabs>
              <w:tab w:val="num" w:pos="1440"/>
            </w:tabs>
            <w:ind w:left="1440" w:hanging="360"/>
          </w:pPr>
        </w:pPrChange>
      </w:pPr>
      <w:ins w:id="2180" w:author="John Sullivan" w:date="2013-04-22T15:13:00Z">
        <w:r w:rsidRPr="009B7CF6">
          <w:rPr>
            <w:color w:val="242424"/>
            <w:highlight w:val="yellow"/>
            <w:rPrChange w:id="2181" w:author="John Sullivan" w:date="2013-04-26T12:17:00Z">
              <w:rPr>
                <w:color w:val="242424"/>
              </w:rPr>
            </w:rPrChange>
          </w:rPr>
          <w:t>All of the work organized and archived by a student.</w:t>
        </w:r>
      </w:ins>
    </w:p>
    <w:p w14:paraId="1D04E084" w14:textId="77777777" w:rsidR="005F6852" w:rsidRPr="009B7CF6" w:rsidRDefault="005F6852" w:rsidP="005F6852">
      <w:pPr>
        <w:pStyle w:val="ListParagraph"/>
        <w:ind w:left="1440"/>
        <w:rPr>
          <w:ins w:id="2182" w:author="John Sullivan" w:date="2013-04-22T15:13:00Z"/>
          <w:color w:val="242424"/>
          <w:highlight w:val="yellow"/>
          <w:rPrChange w:id="2183" w:author="John Sullivan" w:date="2013-04-26T12:17:00Z">
            <w:rPr>
              <w:ins w:id="2184" w:author="John Sullivan" w:date="2013-04-22T15:13:00Z"/>
              <w:color w:val="242424"/>
            </w:rPr>
          </w:rPrChange>
        </w:rPr>
      </w:pPr>
    </w:p>
    <w:p w14:paraId="5F25FBB9" w14:textId="77777777" w:rsidR="005F6852" w:rsidRPr="009B7CF6" w:rsidRDefault="005F6852" w:rsidP="00FA3A2A">
      <w:pPr>
        <w:pStyle w:val="ListParagraph"/>
        <w:numPr>
          <w:ilvl w:val="0"/>
          <w:numId w:val="33"/>
        </w:numPr>
        <w:tabs>
          <w:tab w:val="clear" w:pos="360"/>
          <w:tab w:val="num" w:pos="720"/>
        </w:tabs>
        <w:ind w:left="720" w:hanging="360"/>
        <w:rPr>
          <w:ins w:id="2185" w:author="John Sullivan" w:date="2013-04-22T15:13:00Z"/>
          <w:color w:val="242424"/>
          <w:highlight w:val="yellow"/>
          <w:rPrChange w:id="2186" w:author="John Sullivan" w:date="2013-04-26T12:17:00Z">
            <w:rPr>
              <w:ins w:id="2187" w:author="John Sullivan" w:date="2013-04-22T15:13:00Z"/>
              <w:color w:val="242424"/>
            </w:rPr>
          </w:rPrChange>
        </w:rPr>
      </w:pPr>
      <w:ins w:id="2188" w:author="John Sullivan" w:date="2013-04-22T15:13:00Z">
        <w:r w:rsidRPr="009B7CF6">
          <w:rPr>
            <w:color w:val="242424"/>
            <w:highlight w:val="yellow"/>
            <w:rPrChange w:id="2189" w:author="John Sullivan" w:date="2013-04-26T12:17:00Z">
              <w:rPr>
                <w:color w:val="242424"/>
              </w:rPr>
            </w:rPrChange>
          </w:rPr>
          <w:t>Published works by a student</w:t>
        </w:r>
      </w:ins>
    </w:p>
    <w:p w14:paraId="4F36C4E5" w14:textId="77777777" w:rsidR="005F6852" w:rsidRPr="009B7CF6" w:rsidRDefault="005F6852">
      <w:pPr>
        <w:pStyle w:val="ListParagraph"/>
        <w:numPr>
          <w:ilvl w:val="1"/>
          <w:numId w:val="34"/>
        </w:numPr>
        <w:tabs>
          <w:tab w:val="num" w:pos="1440"/>
        </w:tabs>
        <w:ind w:left="1440" w:hanging="360"/>
        <w:rPr>
          <w:ins w:id="2190" w:author="John Sullivan" w:date="2013-04-22T15:13:00Z"/>
          <w:color w:val="242424"/>
          <w:highlight w:val="yellow"/>
          <w:rPrChange w:id="2191" w:author="John Sullivan" w:date="2013-04-26T12:17:00Z">
            <w:rPr>
              <w:ins w:id="2192" w:author="John Sullivan" w:date="2013-04-22T15:13:00Z"/>
              <w:color w:val="242424"/>
            </w:rPr>
          </w:rPrChange>
        </w:rPr>
        <w:pPrChange w:id="2193" w:author="Mike Scott" w:date="2013-04-26T12:17:00Z">
          <w:pPr>
            <w:pStyle w:val="ListParagraph"/>
            <w:numPr>
              <w:ilvl w:val="1"/>
              <w:numId w:val="34"/>
            </w:numPr>
            <w:tabs>
              <w:tab w:val="num" w:pos="1440"/>
            </w:tabs>
            <w:ind w:left="1440" w:hanging="360"/>
          </w:pPr>
        </w:pPrChange>
      </w:pPr>
      <w:ins w:id="2194" w:author="John Sullivan" w:date="2013-04-22T15:13:00Z">
        <w:r w:rsidRPr="009B7CF6">
          <w:rPr>
            <w:color w:val="242424"/>
            <w:highlight w:val="yellow"/>
            <w:rPrChange w:id="2195" w:author="John Sullivan" w:date="2013-04-26T12:17:00Z">
              <w:rPr>
                <w:color w:val="242424"/>
              </w:rPr>
            </w:rPrChange>
          </w:rPr>
          <w:t>Work from a single student viewable by the general public.</w:t>
        </w:r>
      </w:ins>
    </w:p>
    <w:p w14:paraId="032C531F" w14:textId="77777777" w:rsidR="005F6852" w:rsidRPr="009B7CF6" w:rsidRDefault="005F6852" w:rsidP="005F6852">
      <w:pPr>
        <w:pStyle w:val="ListParagraph"/>
        <w:ind w:left="1440"/>
        <w:rPr>
          <w:ins w:id="2196" w:author="John Sullivan" w:date="2013-04-22T15:13:00Z"/>
          <w:color w:val="242424"/>
          <w:highlight w:val="yellow"/>
          <w:rPrChange w:id="2197" w:author="John Sullivan" w:date="2013-04-26T12:17:00Z">
            <w:rPr>
              <w:ins w:id="2198" w:author="John Sullivan" w:date="2013-04-22T15:13:00Z"/>
              <w:color w:val="242424"/>
            </w:rPr>
          </w:rPrChange>
        </w:rPr>
      </w:pPr>
    </w:p>
    <w:p w14:paraId="567D7C24" w14:textId="77777777" w:rsidR="005F6852" w:rsidRPr="009B7CF6" w:rsidRDefault="005F6852" w:rsidP="00FA3A2A">
      <w:pPr>
        <w:pStyle w:val="ListParagraph"/>
        <w:numPr>
          <w:ilvl w:val="0"/>
          <w:numId w:val="35"/>
        </w:numPr>
        <w:tabs>
          <w:tab w:val="clear" w:pos="360"/>
          <w:tab w:val="num" w:pos="720"/>
        </w:tabs>
        <w:ind w:left="720" w:hanging="360"/>
        <w:rPr>
          <w:ins w:id="2199" w:author="John Sullivan" w:date="2013-04-22T15:13:00Z"/>
          <w:color w:val="242424"/>
          <w:highlight w:val="yellow"/>
          <w:rPrChange w:id="2200" w:author="John Sullivan" w:date="2013-04-26T12:17:00Z">
            <w:rPr>
              <w:ins w:id="2201" w:author="John Sullivan" w:date="2013-04-22T15:13:00Z"/>
              <w:color w:val="242424"/>
            </w:rPr>
          </w:rPrChange>
        </w:rPr>
      </w:pPr>
      <w:proofErr w:type="spellStart"/>
      <w:ins w:id="2202" w:author="John Sullivan" w:date="2013-04-22T15:13:00Z">
        <w:r w:rsidRPr="009B7CF6">
          <w:rPr>
            <w:color w:val="242424"/>
            <w:highlight w:val="yellow"/>
            <w:rPrChange w:id="2203" w:author="John Sullivan" w:date="2013-04-26T12:17:00Z">
              <w:rPr>
                <w:color w:val="242424"/>
              </w:rPr>
            </w:rPrChange>
          </w:rPr>
          <w:t>Favorited</w:t>
        </w:r>
        <w:proofErr w:type="spellEnd"/>
        <w:r w:rsidRPr="009B7CF6">
          <w:rPr>
            <w:color w:val="242424"/>
            <w:highlight w:val="yellow"/>
            <w:rPrChange w:id="2204" w:author="John Sullivan" w:date="2013-04-26T12:17:00Z">
              <w:rPr>
                <w:color w:val="242424"/>
              </w:rPr>
            </w:rPrChange>
          </w:rPr>
          <w:t xml:space="preserve"> collection</w:t>
        </w:r>
      </w:ins>
    </w:p>
    <w:p w14:paraId="27104D8B" w14:textId="77777777" w:rsidR="005F6852" w:rsidRPr="009B7CF6" w:rsidRDefault="005F6852">
      <w:pPr>
        <w:pStyle w:val="ListParagraph"/>
        <w:numPr>
          <w:ilvl w:val="1"/>
          <w:numId w:val="36"/>
        </w:numPr>
        <w:tabs>
          <w:tab w:val="num" w:pos="1440"/>
        </w:tabs>
        <w:ind w:left="1440" w:hanging="360"/>
        <w:rPr>
          <w:ins w:id="2205" w:author="John Sullivan" w:date="2013-04-22T15:13:00Z"/>
          <w:color w:val="242424"/>
          <w:highlight w:val="yellow"/>
          <w:rPrChange w:id="2206" w:author="John Sullivan" w:date="2013-04-26T12:17:00Z">
            <w:rPr>
              <w:ins w:id="2207" w:author="John Sullivan" w:date="2013-04-22T15:13:00Z"/>
              <w:color w:val="242424"/>
            </w:rPr>
          </w:rPrChange>
        </w:rPr>
        <w:pPrChange w:id="2208" w:author="Mike Scott" w:date="2013-04-26T12:17:00Z">
          <w:pPr>
            <w:pStyle w:val="ListParagraph"/>
            <w:numPr>
              <w:ilvl w:val="1"/>
              <w:numId w:val="36"/>
            </w:numPr>
            <w:tabs>
              <w:tab w:val="num" w:pos="1440"/>
            </w:tabs>
            <w:ind w:left="1440" w:hanging="360"/>
          </w:pPr>
        </w:pPrChange>
      </w:pPr>
      <w:ins w:id="2209" w:author="John Sullivan" w:date="2013-04-22T15:13:00Z">
        <w:r w:rsidRPr="009B7CF6">
          <w:rPr>
            <w:color w:val="242424"/>
            <w:highlight w:val="yellow"/>
            <w:rPrChange w:id="2210" w:author="John Sullivan" w:date="2013-04-26T12:17:00Z">
              <w:rPr>
                <w:color w:val="242424"/>
              </w:rPr>
            </w:rPrChange>
          </w:rPr>
          <w:t xml:space="preserve">All the work the user has </w:t>
        </w:r>
        <w:proofErr w:type="spellStart"/>
        <w:r w:rsidRPr="009B7CF6">
          <w:rPr>
            <w:color w:val="242424"/>
            <w:highlight w:val="yellow"/>
            <w:rPrChange w:id="2211" w:author="John Sullivan" w:date="2013-04-26T12:17:00Z">
              <w:rPr>
                <w:color w:val="242424"/>
              </w:rPr>
            </w:rPrChange>
          </w:rPr>
          <w:t>favorited</w:t>
        </w:r>
        <w:proofErr w:type="spellEnd"/>
      </w:ins>
    </w:p>
    <w:p w14:paraId="377B9D85" w14:textId="77777777" w:rsidR="005F6852" w:rsidRPr="009B7CF6" w:rsidRDefault="005F6852" w:rsidP="005F6852">
      <w:pPr>
        <w:rPr>
          <w:ins w:id="2212" w:author="John Sullivan" w:date="2013-04-22T15:13:00Z"/>
          <w:color w:val="242424"/>
          <w:highlight w:val="yellow"/>
          <w:rPrChange w:id="2213" w:author="John Sullivan" w:date="2013-04-26T12:17:00Z">
            <w:rPr>
              <w:ins w:id="2214" w:author="John Sullivan" w:date="2013-04-22T15:13:00Z"/>
              <w:color w:val="242424"/>
            </w:rPr>
          </w:rPrChange>
        </w:rPr>
      </w:pPr>
    </w:p>
    <w:p w14:paraId="1C56D0DC" w14:textId="77777777" w:rsidR="005F6852" w:rsidRPr="009B7CF6" w:rsidRDefault="005F6852" w:rsidP="005F6852">
      <w:pPr>
        <w:rPr>
          <w:ins w:id="2215" w:author="John Sullivan" w:date="2013-04-22T15:13:00Z"/>
          <w:color w:val="242424"/>
          <w:highlight w:val="yellow"/>
          <w:rPrChange w:id="2216" w:author="John Sullivan" w:date="2013-04-26T12:17:00Z">
            <w:rPr>
              <w:ins w:id="2217" w:author="John Sullivan" w:date="2013-04-22T15:13:00Z"/>
              <w:color w:val="242424"/>
            </w:rPr>
          </w:rPrChange>
        </w:rPr>
      </w:pPr>
    </w:p>
    <w:p w14:paraId="49973DB8" w14:textId="77777777" w:rsidR="005F6852" w:rsidRPr="009B7CF6" w:rsidRDefault="005F6852" w:rsidP="005F6852">
      <w:pPr>
        <w:rPr>
          <w:ins w:id="2218" w:author="John Sullivan" w:date="2013-04-22T15:13:00Z"/>
          <w:color w:val="242424"/>
          <w:highlight w:val="yellow"/>
          <w:rPrChange w:id="2219" w:author="John Sullivan" w:date="2013-04-26T12:17:00Z">
            <w:rPr>
              <w:ins w:id="2220" w:author="John Sullivan" w:date="2013-04-22T15:13:00Z"/>
              <w:color w:val="242424"/>
            </w:rPr>
          </w:rPrChange>
        </w:rPr>
      </w:pPr>
      <w:ins w:id="2221" w:author="John Sullivan" w:date="2013-04-22T15:13:00Z">
        <w:r w:rsidRPr="009B7CF6">
          <w:rPr>
            <w:color w:val="242424"/>
            <w:highlight w:val="yellow"/>
            <w:rPrChange w:id="2222" w:author="John Sullivan" w:date="2013-04-26T12:17:00Z">
              <w:rPr>
                <w:color w:val="242424"/>
              </w:rPr>
            </w:rPrChange>
          </w:rPr>
          <w:t>Group Collections</w:t>
        </w:r>
      </w:ins>
    </w:p>
    <w:p w14:paraId="4A27A5B8" w14:textId="77777777" w:rsidR="005F6852" w:rsidRPr="009B7CF6" w:rsidRDefault="005F6852">
      <w:pPr>
        <w:pStyle w:val="ListParagraph"/>
        <w:numPr>
          <w:ilvl w:val="0"/>
          <w:numId w:val="37"/>
        </w:numPr>
        <w:tabs>
          <w:tab w:val="num" w:pos="720"/>
        </w:tabs>
        <w:ind w:hanging="360"/>
        <w:rPr>
          <w:ins w:id="2223" w:author="John Sullivan" w:date="2013-04-22T15:13:00Z"/>
          <w:color w:val="242424"/>
          <w:highlight w:val="yellow"/>
          <w:rPrChange w:id="2224" w:author="John Sullivan" w:date="2013-04-26T12:17:00Z">
            <w:rPr>
              <w:ins w:id="2225" w:author="John Sullivan" w:date="2013-04-22T15:13:00Z"/>
              <w:color w:val="242424"/>
            </w:rPr>
          </w:rPrChange>
        </w:rPr>
        <w:pPrChange w:id="2226" w:author="Mike Scott" w:date="2013-04-26T12:17:00Z">
          <w:pPr>
            <w:pStyle w:val="ListParagraph"/>
            <w:numPr>
              <w:numId w:val="37"/>
            </w:numPr>
            <w:tabs>
              <w:tab w:val="num" w:pos="720"/>
            </w:tabs>
            <w:ind w:hanging="360"/>
          </w:pPr>
        </w:pPrChange>
      </w:pPr>
      <w:ins w:id="2227" w:author="John Sullivan" w:date="2013-04-22T15:13:00Z">
        <w:r w:rsidRPr="009B7CF6">
          <w:rPr>
            <w:color w:val="242424"/>
            <w:highlight w:val="yellow"/>
            <w:rPrChange w:id="2228" w:author="John Sullivan" w:date="2013-04-26T12:17:00Z">
              <w:rPr>
                <w:color w:val="242424"/>
              </w:rPr>
            </w:rPrChange>
          </w:rPr>
          <w:t>Works that belong to members of a group (publicly visible)</w:t>
        </w:r>
      </w:ins>
    </w:p>
    <w:p w14:paraId="6E0D5091" w14:textId="77777777" w:rsidR="005F6852" w:rsidRPr="009B7CF6" w:rsidRDefault="005F6852">
      <w:pPr>
        <w:pStyle w:val="ListParagraph"/>
        <w:numPr>
          <w:ilvl w:val="1"/>
          <w:numId w:val="38"/>
        </w:numPr>
        <w:tabs>
          <w:tab w:val="num" w:pos="1440"/>
        </w:tabs>
        <w:ind w:left="1440" w:hanging="360"/>
        <w:rPr>
          <w:ins w:id="2229" w:author="John Sullivan" w:date="2013-04-22T15:13:00Z"/>
          <w:color w:val="242424"/>
          <w:highlight w:val="yellow"/>
          <w:rPrChange w:id="2230" w:author="John Sullivan" w:date="2013-04-26T12:17:00Z">
            <w:rPr>
              <w:ins w:id="2231" w:author="John Sullivan" w:date="2013-04-22T15:13:00Z"/>
              <w:color w:val="242424"/>
            </w:rPr>
          </w:rPrChange>
        </w:rPr>
        <w:pPrChange w:id="2232" w:author="Mike Scott" w:date="2013-04-26T12:17:00Z">
          <w:pPr>
            <w:pStyle w:val="ListParagraph"/>
            <w:numPr>
              <w:ilvl w:val="1"/>
              <w:numId w:val="38"/>
            </w:numPr>
            <w:tabs>
              <w:tab w:val="num" w:pos="1440"/>
            </w:tabs>
            <w:ind w:left="1440" w:hanging="360"/>
          </w:pPr>
        </w:pPrChange>
      </w:pPr>
      <w:ins w:id="2233" w:author="John Sullivan" w:date="2013-04-22T15:13:00Z">
        <w:r w:rsidRPr="009B7CF6">
          <w:rPr>
            <w:color w:val="242424"/>
            <w:highlight w:val="yellow"/>
            <w:rPrChange w:id="2234" w:author="John Sullivan" w:date="2013-04-26T12:17:00Z">
              <w:rPr>
                <w:color w:val="242424"/>
              </w:rPr>
            </w:rPrChange>
          </w:rPr>
          <w:t>A collection of work publically available completed by members of a group. For example, department work, specific class work, major work, etc.</w:t>
        </w:r>
      </w:ins>
    </w:p>
    <w:p w14:paraId="0FD8CAE2" w14:textId="77777777" w:rsidR="005F6852" w:rsidRPr="009B7CF6" w:rsidRDefault="005F6852" w:rsidP="005F6852">
      <w:pPr>
        <w:pStyle w:val="ListParagraph"/>
        <w:rPr>
          <w:ins w:id="2235" w:author="John Sullivan" w:date="2013-04-22T15:13:00Z"/>
          <w:color w:val="242424"/>
          <w:highlight w:val="yellow"/>
          <w:rPrChange w:id="2236" w:author="John Sullivan" w:date="2013-04-26T12:17:00Z">
            <w:rPr>
              <w:ins w:id="2237" w:author="John Sullivan" w:date="2013-04-22T15:13:00Z"/>
              <w:color w:val="242424"/>
            </w:rPr>
          </w:rPrChange>
        </w:rPr>
      </w:pPr>
    </w:p>
    <w:p w14:paraId="0AEBEB7D" w14:textId="77777777" w:rsidR="005F6852" w:rsidRPr="009B7CF6" w:rsidRDefault="005F6852" w:rsidP="00FA3A2A">
      <w:pPr>
        <w:pStyle w:val="ListParagraph"/>
        <w:numPr>
          <w:ilvl w:val="0"/>
          <w:numId w:val="39"/>
        </w:numPr>
        <w:tabs>
          <w:tab w:val="clear" w:pos="360"/>
          <w:tab w:val="num" w:pos="720"/>
        </w:tabs>
        <w:ind w:left="720" w:hanging="360"/>
        <w:rPr>
          <w:ins w:id="2238" w:author="John Sullivan" w:date="2013-04-22T15:13:00Z"/>
          <w:color w:val="242424"/>
          <w:highlight w:val="yellow"/>
          <w:rPrChange w:id="2239" w:author="John Sullivan" w:date="2013-04-26T12:17:00Z">
            <w:rPr>
              <w:ins w:id="2240" w:author="John Sullivan" w:date="2013-04-22T15:13:00Z"/>
              <w:color w:val="242424"/>
            </w:rPr>
          </w:rPrChange>
        </w:rPr>
      </w:pPr>
      <w:ins w:id="2241" w:author="John Sullivan" w:date="2013-04-22T15:13:00Z">
        <w:r w:rsidRPr="009B7CF6">
          <w:rPr>
            <w:color w:val="242424"/>
            <w:highlight w:val="yellow"/>
            <w:rPrChange w:id="2242" w:author="John Sullivan" w:date="2013-04-26T12:17:00Z">
              <w:rPr>
                <w:color w:val="242424"/>
              </w:rPr>
            </w:rPrChange>
          </w:rPr>
          <w:t>Works that are shared with a specific group (privately)</w:t>
        </w:r>
      </w:ins>
    </w:p>
    <w:p w14:paraId="17B5D468" w14:textId="77777777" w:rsidR="005F6852" w:rsidRPr="009B7CF6" w:rsidRDefault="005F6852">
      <w:pPr>
        <w:pStyle w:val="ListParagraph"/>
        <w:numPr>
          <w:ilvl w:val="1"/>
          <w:numId w:val="40"/>
        </w:numPr>
        <w:tabs>
          <w:tab w:val="num" w:pos="1440"/>
        </w:tabs>
        <w:ind w:left="1440" w:hanging="360"/>
        <w:rPr>
          <w:ins w:id="2243" w:author="John Sullivan" w:date="2013-04-22T15:13:00Z"/>
          <w:color w:val="242424"/>
          <w:highlight w:val="yellow"/>
          <w:rPrChange w:id="2244" w:author="John Sullivan" w:date="2013-04-26T12:17:00Z">
            <w:rPr>
              <w:ins w:id="2245" w:author="John Sullivan" w:date="2013-04-22T15:13:00Z"/>
              <w:color w:val="242424"/>
            </w:rPr>
          </w:rPrChange>
        </w:rPr>
        <w:pPrChange w:id="2246" w:author="Mike Scott" w:date="2013-04-26T12:17:00Z">
          <w:pPr>
            <w:pStyle w:val="ListParagraph"/>
            <w:numPr>
              <w:ilvl w:val="1"/>
              <w:numId w:val="40"/>
            </w:numPr>
            <w:tabs>
              <w:tab w:val="num" w:pos="1440"/>
            </w:tabs>
            <w:ind w:left="1440" w:hanging="360"/>
          </w:pPr>
        </w:pPrChange>
      </w:pPr>
      <w:ins w:id="2247" w:author="John Sullivan" w:date="2013-04-22T15:13:00Z">
        <w:r w:rsidRPr="009B7CF6">
          <w:rPr>
            <w:color w:val="242424"/>
            <w:highlight w:val="yellow"/>
            <w:rPrChange w:id="2248" w:author="John Sullivan" w:date="2013-04-26T12:17:00Z">
              <w:rPr>
                <w:color w:val="242424"/>
              </w:rPr>
            </w:rPrChange>
          </w:rPr>
          <w:t>A collection of work visible to users in a specific group. Users may also solicit feedback from the group.</w:t>
        </w:r>
      </w:ins>
    </w:p>
    <w:p w14:paraId="35A263E3" w14:textId="77777777" w:rsidR="005F6852" w:rsidRPr="009B7CF6" w:rsidRDefault="005F6852" w:rsidP="005F6852">
      <w:pPr>
        <w:rPr>
          <w:ins w:id="2249" w:author="John Sullivan" w:date="2013-04-22T15:13:00Z"/>
          <w:color w:val="242424"/>
          <w:highlight w:val="yellow"/>
          <w:rPrChange w:id="2250" w:author="John Sullivan" w:date="2013-04-26T12:17:00Z">
            <w:rPr>
              <w:ins w:id="2251" w:author="John Sullivan" w:date="2013-04-22T15:13:00Z"/>
              <w:color w:val="242424"/>
            </w:rPr>
          </w:rPrChange>
        </w:rPr>
      </w:pPr>
    </w:p>
    <w:p w14:paraId="31DEC798" w14:textId="77777777" w:rsidR="005F6852" w:rsidRPr="009B7CF6" w:rsidRDefault="005F6852" w:rsidP="005F6852">
      <w:pPr>
        <w:rPr>
          <w:ins w:id="2252" w:author="John Sullivan" w:date="2013-04-22T15:13:00Z"/>
          <w:color w:val="242424"/>
          <w:highlight w:val="yellow"/>
          <w:rPrChange w:id="2253" w:author="John Sullivan" w:date="2013-04-26T12:17:00Z">
            <w:rPr>
              <w:ins w:id="2254" w:author="John Sullivan" w:date="2013-04-22T15:13:00Z"/>
              <w:color w:val="242424"/>
            </w:rPr>
          </w:rPrChange>
        </w:rPr>
      </w:pPr>
    </w:p>
    <w:p w14:paraId="4A9BDAAD" w14:textId="77777777" w:rsidR="005F6852" w:rsidRPr="009B7CF6" w:rsidRDefault="005F6852" w:rsidP="005F6852">
      <w:pPr>
        <w:rPr>
          <w:ins w:id="2255" w:author="John Sullivan" w:date="2013-04-22T15:13:00Z"/>
          <w:color w:val="242424"/>
          <w:highlight w:val="yellow"/>
          <w:rPrChange w:id="2256" w:author="John Sullivan" w:date="2013-04-26T12:17:00Z">
            <w:rPr>
              <w:ins w:id="2257" w:author="John Sullivan" w:date="2013-04-22T15:13:00Z"/>
              <w:color w:val="242424"/>
            </w:rPr>
          </w:rPrChange>
        </w:rPr>
      </w:pPr>
      <w:ins w:id="2258" w:author="John Sullivan" w:date="2013-04-22T15:13:00Z">
        <w:r w:rsidRPr="009B7CF6">
          <w:rPr>
            <w:color w:val="242424"/>
            <w:highlight w:val="yellow"/>
            <w:rPrChange w:id="2259" w:author="John Sullivan" w:date="2013-04-26T12:17:00Z">
              <w:rPr>
                <w:color w:val="242424"/>
              </w:rPr>
            </w:rPrChange>
          </w:rPr>
          <w:t>General Work Collections</w:t>
        </w:r>
      </w:ins>
    </w:p>
    <w:p w14:paraId="5820EB20" w14:textId="77777777" w:rsidR="005F6852" w:rsidRPr="009B7CF6" w:rsidRDefault="005F6852">
      <w:pPr>
        <w:pStyle w:val="ListParagraph"/>
        <w:numPr>
          <w:ilvl w:val="0"/>
          <w:numId w:val="41"/>
        </w:numPr>
        <w:tabs>
          <w:tab w:val="num" w:pos="720"/>
        </w:tabs>
        <w:ind w:hanging="360"/>
        <w:rPr>
          <w:ins w:id="2260" w:author="John Sullivan" w:date="2013-04-22T15:13:00Z"/>
          <w:color w:val="242424"/>
          <w:highlight w:val="yellow"/>
          <w:rPrChange w:id="2261" w:author="John Sullivan" w:date="2013-04-26T12:17:00Z">
            <w:rPr>
              <w:ins w:id="2262" w:author="John Sullivan" w:date="2013-04-22T15:13:00Z"/>
              <w:color w:val="242424"/>
            </w:rPr>
          </w:rPrChange>
        </w:rPr>
        <w:pPrChange w:id="2263" w:author="Mike Scott" w:date="2013-04-26T12:17:00Z">
          <w:pPr>
            <w:pStyle w:val="ListParagraph"/>
            <w:numPr>
              <w:numId w:val="41"/>
            </w:numPr>
            <w:tabs>
              <w:tab w:val="num" w:pos="720"/>
            </w:tabs>
            <w:ind w:hanging="360"/>
          </w:pPr>
        </w:pPrChange>
      </w:pPr>
      <w:ins w:id="2264" w:author="John Sullivan" w:date="2013-04-22T15:13:00Z">
        <w:r w:rsidRPr="009B7CF6">
          <w:rPr>
            <w:color w:val="242424"/>
            <w:highlight w:val="yellow"/>
            <w:rPrChange w:id="2265" w:author="John Sullivan" w:date="2013-04-26T12:17:00Z">
              <w:rPr>
                <w:color w:val="242424"/>
              </w:rPr>
            </w:rPrChange>
          </w:rPr>
          <w:t>Works grouped by contextual information</w:t>
        </w:r>
      </w:ins>
    </w:p>
    <w:p w14:paraId="01E90105" w14:textId="77777777" w:rsidR="005F6852" w:rsidRPr="009B7CF6" w:rsidRDefault="005F6852">
      <w:pPr>
        <w:pStyle w:val="ListParagraph"/>
        <w:numPr>
          <w:ilvl w:val="1"/>
          <w:numId w:val="42"/>
        </w:numPr>
        <w:tabs>
          <w:tab w:val="num" w:pos="1440"/>
        </w:tabs>
        <w:ind w:left="1440" w:hanging="360"/>
        <w:rPr>
          <w:ins w:id="2266" w:author="John Sullivan" w:date="2013-04-22T15:13:00Z"/>
          <w:color w:val="242424"/>
          <w:highlight w:val="yellow"/>
          <w:rPrChange w:id="2267" w:author="John Sullivan" w:date="2013-04-26T12:17:00Z">
            <w:rPr>
              <w:ins w:id="2268" w:author="John Sullivan" w:date="2013-04-22T15:13:00Z"/>
              <w:color w:val="242424"/>
            </w:rPr>
          </w:rPrChange>
        </w:rPr>
        <w:pPrChange w:id="2269" w:author="Mike Scott" w:date="2013-04-26T12:17:00Z">
          <w:pPr>
            <w:pStyle w:val="ListParagraph"/>
            <w:numPr>
              <w:ilvl w:val="1"/>
              <w:numId w:val="42"/>
            </w:numPr>
            <w:tabs>
              <w:tab w:val="num" w:pos="1440"/>
            </w:tabs>
            <w:ind w:left="1440" w:hanging="360"/>
          </w:pPr>
        </w:pPrChange>
      </w:pPr>
      <w:ins w:id="2270" w:author="John Sullivan" w:date="2013-04-22T15:13:00Z">
        <w:r w:rsidRPr="009B7CF6">
          <w:rPr>
            <w:color w:val="242424"/>
            <w:highlight w:val="yellow"/>
            <w:rPrChange w:id="2271" w:author="John Sullivan" w:date="2013-04-26T12:17:00Z">
              <w:rPr>
                <w:color w:val="242424"/>
              </w:rPr>
            </w:rPrChange>
          </w:rPr>
          <w:t>A collection of work such as extracurricular work or within a specific interests or category.</w:t>
        </w:r>
      </w:ins>
    </w:p>
    <w:p w14:paraId="62D8E0D9" w14:textId="77777777" w:rsidR="005F6852" w:rsidRPr="009B7CF6" w:rsidRDefault="005F6852" w:rsidP="005F6852">
      <w:pPr>
        <w:pStyle w:val="ListParagraph"/>
        <w:ind w:left="1440"/>
        <w:rPr>
          <w:ins w:id="2272" w:author="John Sullivan" w:date="2013-04-22T15:13:00Z"/>
          <w:color w:val="242424"/>
          <w:highlight w:val="yellow"/>
          <w:rPrChange w:id="2273" w:author="John Sullivan" w:date="2013-04-26T12:17:00Z">
            <w:rPr>
              <w:ins w:id="2274" w:author="John Sullivan" w:date="2013-04-22T15:13:00Z"/>
              <w:color w:val="242424"/>
            </w:rPr>
          </w:rPrChange>
        </w:rPr>
      </w:pPr>
    </w:p>
    <w:p w14:paraId="3536E257" w14:textId="77777777" w:rsidR="005F6852" w:rsidRPr="009B7CF6" w:rsidRDefault="005F6852" w:rsidP="00FA3A2A">
      <w:pPr>
        <w:pStyle w:val="ListParagraph"/>
        <w:numPr>
          <w:ilvl w:val="0"/>
          <w:numId w:val="43"/>
        </w:numPr>
        <w:tabs>
          <w:tab w:val="clear" w:pos="360"/>
          <w:tab w:val="num" w:pos="720"/>
        </w:tabs>
        <w:ind w:left="720" w:hanging="360"/>
        <w:rPr>
          <w:ins w:id="2275" w:author="John Sullivan" w:date="2013-04-22T15:13:00Z"/>
          <w:color w:val="242424"/>
          <w:highlight w:val="yellow"/>
          <w:rPrChange w:id="2276" w:author="John Sullivan" w:date="2013-04-26T12:17:00Z">
            <w:rPr>
              <w:ins w:id="2277" w:author="John Sullivan" w:date="2013-04-22T15:13:00Z"/>
              <w:color w:val="242424"/>
            </w:rPr>
          </w:rPrChange>
        </w:rPr>
      </w:pPr>
      <w:ins w:id="2278" w:author="John Sullivan" w:date="2013-04-22T15:13:00Z">
        <w:r w:rsidRPr="009B7CF6">
          <w:rPr>
            <w:color w:val="242424"/>
            <w:highlight w:val="yellow"/>
            <w:rPrChange w:id="2279" w:author="John Sullivan" w:date="2013-04-26T12:17:00Z">
              <w:rPr>
                <w:color w:val="242424"/>
              </w:rPr>
            </w:rPrChange>
          </w:rPr>
          <w:t>Recent, hot, &amp; top work</w:t>
        </w:r>
      </w:ins>
    </w:p>
    <w:p w14:paraId="1595F79A" w14:textId="77777777" w:rsidR="005F6852" w:rsidRPr="009B7CF6" w:rsidRDefault="005F6852">
      <w:pPr>
        <w:pStyle w:val="ListParagraph"/>
        <w:numPr>
          <w:ilvl w:val="1"/>
          <w:numId w:val="44"/>
        </w:numPr>
        <w:tabs>
          <w:tab w:val="num" w:pos="1440"/>
        </w:tabs>
        <w:ind w:left="1440" w:hanging="360"/>
        <w:rPr>
          <w:ins w:id="2280" w:author="John Sullivan" w:date="2013-04-22T15:13:00Z"/>
          <w:color w:val="242424"/>
          <w:highlight w:val="yellow"/>
          <w:rPrChange w:id="2281" w:author="John Sullivan" w:date="2013-04-26T12:17:00Z">
            <w:rPr>
              <w:ins w:id="2282" w:author="John Sullivan" w:date="2013-04-22T15:13:00Z"/>
              <w:color w:val="242424"/>
            </w:rPr>
          </w:rPrChange>
        </w:rPr>
        <w:pPrChange w:id="2283" w:author="Mike Scott" w:date="2013-04-26T12:17:00Z">
          <w:pPr>
            <w:pStyle w:val="ListParagraph"/>
            <w:numPr>
              <w:ilvl w:val="1"/>
              <w:numId w:val="44"/>
            </w:numPr>
            <w:tabs>
              <w:tab w:val="num" w:pos="1440"/>
            </w:tabs>
            <w:ind w:left="1440" w:hanging="360"/>
          </w:pPr>
        </w:pPrChange>
      </w:pPr>
      <w:ins w:id="2284" w:author="John Sullivan" w:date="2013-04-22T15:13:00Z">
        <w:r w:rsidRPr="009B7CF6">
          <w:rPr>
            <w:color w:val="242424"/>
            <w:highlight w:val="yellow"/>
            <w:rPrChange w:id="2285" w:author="John Sullivan" w:date="2013-04-26T12:17:00Z">
              <w:rPr>
                <w:color w:val="242424"/>
              </w:rPr>
            </w:rPrChange>
          </w:rPr>
          <w:t>Collections of work that systematically change based on viewership and ratings.</w:t>
        </w:r>
      </w:ins>
    </w:p>
    <w:p w14:paraId="35489A2D" w14:textId="77777777" w:rsidR="005F6852" w:rsidRPr="009B7CF6" w:rsidRDefault="005F6852" w:rsidP="005F6852">
      <w:pPr>
        <w:pStyle w:val="ListParagraph"/>
        <w:rPr>
          <w:ins w:id="2286" w:author="John Sullivan" w:date="2013-04-22T15:13:00Z"/>
          <w:color w:val="242424"/>
          <w:highlight w:val="yellow"/>
          <w:rPrChange w:id="2287" w:author="John Sullivan" w:date="2013-04-26T12:17:00Z">
            <w:rPr>
              <w:ins w:id="2288" w:author="John Sullivan" w:date="2013-04-22T15:13:00Z"/>
              <w:color w:val="242424"/>
            </w:rPr>
          </w:rPrChange>
        </w:rPr>
      </w:pPr>
    </w:p>
    <w:p w14:paraId="3D4F71E9" w14:textId="77777777" w:rsidR="005F6852" w:rsidRPr="009B7CF6" w:rsidRDefault="005F6852" w:rsidP="00FA3A2A">
      <w:pPr>
        <w:pStyle w:val="ListParagraph"/>
        <w:numPr>
          <w:ilvl w:val="0"/>
          <w:numId w:val="45"/>
        </w:numPr>
        <w:tabs>
          <w:tab w:val="clear" w:pos="360"/>
          <w:tab w:val="num" w:pos="720"/>
        </w:tabs>
        <w:ind w:left="720" w:hanging="360"/>
        <w:rPr>
          <w:ins w:id="2289" w:author="John Sullivan" w:date="2013-04-22T15:13:00Z"/>
          <w:color w:val="242424"/>
          <w:highlight w:val="yellow"/>
          <w:rPrChange w:id="2290" w:author="John Sullivan" w:date="2013-04-26T12:17:00Z">
            <w:rPr>
              <w:ins w:id="2291" w:author="John Sullivan" w:date="2013-04-22T15:13:00Z"/>
              <w:color w:val="242424"/>
            </w:rPr>
          </w:rPrChange>
        </w:rPr>
      </w:pPr>
      <w:ins w:id="2292" w:author="John Sullivan" w:date="2013-04-22T15:13:00Z">
        <w:r w:rsidRPr="009B7CF6">
          <w:rPr>
            <w:color w:val="242424"/>
            <w:highlight w:val="yellow"/>
            <w:rPrChange w:id="2293" w:author="John Sullivan" w:date="2013-04-26T12:17:00Z">
              <w:rPr>
                <w:color w:val="242424"/>
              </w:rPr>
            </w:rPrChange>
          </w:rPr>
          <w:t>Media collection</w:t>
        </w:r>
      </w:ins>
    </w:p>
    <w:p w14:paraId="2BD1CF03" w14:textId="77777777" w:rsidR="005F6852" w:rsidRPr="009B7CF6" w:rsidRDefault="005F6852">
      <w:pPr>
        <w:pStyle w:val="ListParagraph"/>
        <w:numPr>
          <w:ilvl w:val="1"/>
          <w:numId w:val="46"/>
        </w:numPr>
        <w:tabs>
          <w:tab w:val="num" w:pos="1440"/>
        </w:tabs>
        <w:ind w:left="1440" w:hanging="360"/>
        <w:rPr>
          <w:ins w:id="2294" w:author="John Sullivan" w:date="2013-04-22T15:13:00Z"/>
          <w:color w:val="242424"/>
          <w:highlight w:val="yellow"/>
          <w:rPrChange w:id="2295" w:author="John Sullivan" w:date="2013-04-26T12:17:00Z">
            <w:rPr>
              <w:ins w:id="2296" w:author="John Sullivan" w:date="2013-04-22T15:13:00Z"/>
              <w:color w:val="242424"/>
            </w:rPr>
          </w:rPrChange>
        </w:rPr>
        <w:pPrChange w:id="2297" w:author="Mike Scott" w:date="2013-04-26T12:17:00Z">
          <w:pPr>
            <w:pStyle w:val="ListParagraph"/>
            <w:numPr>
              <w:ilvl w:val="1"/>
              <w:numId w:val="46"/>
            </w:numPr>
            <w:tabs>
              <w:tab w:val="num" w:pos="1440"/>
            </w:tabs>
            <w:ind w:left="1440" w:hanging="360"/>
          </w:pPr>
        </w:pPrChange>
      </w:pPr>
      <w:ins w:id="2298" w:author="John Sullivan" w:date="2013-04-22T15:13:00Z">
        <w:r w:rsidRPr="009B7CF6">
          <w:rPr>
            <w:color w:val="242424"/>
            <w:highlight w:val="yellow"/>
            <w:rPrChange w:id="2299" w:author="John Sullivan" w:date="2013-04-26T12:17:00Z">
              <w:rPr>
                <w:color w:val="242424"/>
              </w:rPr>
            </w:rPrChange>
          </w:rPr>
          <w:t xml:space="preserve">All photos, all videos, </w:t>
        </w:r>
        <w:proofErr w:type="spellStart"/>
        <w:r w:rsidRPr="009B7CF6">
          <w:rPr>
            <w:color w:val="242424"/>
            <w:highlight w:val="yellow"/>
            <w:rPrChange w:id="2300" w:author="John Sullivan" w:date="2013-04-26T12:17:00Z">
              <w:rPr>
                <w:color w:val="242424"/>
              </w:rPr>
            </w:rPrChange>
          </w:rPr>
          <w:t>etc</w:t>
        </w:r>
        <w:proofErr w:type="spellEnd"/>
        <w:r w:rsidRPr="009B7CF6">
          <w:rPr>
            <w:color w:val="242424"/>
            <w:highlight w:val="yellow"/>
            <w:rPrChange w:id="2301" w:author="John Sullivan" w:date="2013-04-26T12:17:00Z">
              <w:rPr>
                <w:color w:val="242424"/>
              </w:rPr>
            </w:rPrChange>
          </w:rPr>
          <w:t>…</w:t>
        </w:r>
      </w:ins>
    </w:p>
    <w:p w14:paraId="2AFF77FD" w14:textId="77777777" w:rsidR="005F6852" w:rsidRPr="009B7CF6" w:rsidRDefault="005F6852" w:rsidP="005F6852">
      <w:pPr>
        <w:rPr>
          <w:ins w:id="2302" w:author="John Sullivan" w:date="2013-04-22T15:13:00Z"/>
          <w:color w:val="242424"/>
          <w:highlight w:val="yellow"/>
          <w:rPrChange w:id="2303" w:author="John Sullivan" w:date="2013-04-26T12:17:00Z">
            <w:rPr>
              <w:ins w:id="2304" w:author="John Sullivan" w:date="2013-04-22T15:13:00Z"/>
              <w:color w:val="242424"/>
            </w:rPr>
          </w:rPrChange>
        </w:rPr>
      </w:pPr>
    </w:p>
    <w:p w14:paraId="25AAECD8" w14:textId="77777777" w:rsidR="005F6852" w:rsidRPr="009B7CF6" w:rsidRDefault="005F6852" w:rsidP="005F6852">
      <w:pPr>
        <w:rPr>
          <w:ins w:id="2305" w:author="John Sullivan" w:date="2013-04-22T15:13:00Z"/>
          <w:rFonts w:ascii="Corbel Bold" w:hAnsi="Corbel Bold"/>
          <w:b/>
          <w:color w:val="1A4654"/>
          <w:sz w:val="36"/>
          <w:highlight w:val="yellow"/>
          <w:rPrChange w:id="2306" w:author="John Sullivan" w:date="2013-04-26T12:17:00Z">
            <w:rPr>
              <w:ins w:id="2307" w:author="John Sullivan" w:date="2013-04-22T15:13:00Z"/>
              <w:rFonts w:ascii="Corbel Bold" w:hAnsi="Corbel Bold"/>
              <w:b/>
              <w:color w:val="1A4654"/>
              <w:sz w:val="36"/>
            </w:rPr>
          </w:rPrChange>
        </w:rPr>
      </w:pPr>
      <w:ins w:id="2308" w:author="John Sullivan" w:date="2013-04-22T15:13:00Z">
        <w:r w:rsidRPr="009B7CF6">
          <w:rPr>
            <w:rFonts w:ascii="Corbel" w:hAnsi="Corbel"/>
            <w:b/>
            <w:color w:val="1A4654"/>
            <w:highlight w:val="yellow"/>
            <w:rPrChange w:id="2309" w:author="John Sullivan" w:date="2013-04-26T12:17:00Z">
              <w:rPr>
                <w:rFonts w:ascii="Corbel" w:hAnsi="Corbel"/>
                <w:b/>
                <w:color w:val="1A4654"/>
              </w:rPr>
            </w:rPrChange>
          </w:rPr>
          <w:lastRenderedPageBreak/>
          <w:t>Possible Collections</w:t>
        </w:r>
      </w:ins>
    </w:p>
    <w:p w14:paraId="294CDC55" w14:textId="77777777" w:rsidR="005F6852" w:rsidRPr="009B7CF6" w:rsidRDefault="005F6852">
      <w:pPr>
        <w:pStyle w:val="ListParagraph"/>
        <w:numPr>
          <w:ilvl w:val="0"/>
          <w:numId w:val="11"/>
        </w:numPr>
        <w:tabs>
          <w:tab w:val="num" w:pos="720"/>
        </w:tabs>
        <w:ind w:hanging="360"/>
        <w:rPr>
          <w:ins w:id="2310" w:author="John Sullivan" w:date="2013-04-22T15:13:00Z"/>
          <w:rFonts w:ascii="Corbel Bold" w:hAnsi="Corbel Bold"/>
          <w:color w:val="1A4654"/>
          <w:sz w:val="36"/>
          <w:highlight w:val="yellow"/>
          <w:rPrChange w:id="2311" w:author="John Sullivan" w:date="2013-04-26T12:17:00Z">
            <w:rPr>
              <w:ins w:id="2312" w:author="John Sullivan" w:date="2013-04-22T15:13:00Z"/>
              <w:rFonts w:ascii="Corbel Bold" w:hAnsi="Corbel Bold"/>
              <w:color w:val="1A4654"/>
              <w:sz w:val="36"/>
            </w:rPr>
          </w:rPrChange>
        </w:rPr>
        <w:pPrChange w:id="2313" w:author="Mike Scott" w:date="2013-04-26T12:17:00Z">
          <w:pPr>
            <w:pStyle w:val="ListParagraph"/>
            <w:numPr>
              <w:numId w:val="11"/>
            </w:numPr>
            <w:tabs>
              <w:tab w:val="num" w:pos="720"/>
            </w:tabs>
            <w:ind w:hanging="360"/>
          </w:pPr>
        </w:pPrChange>
      </w:pPr>
      <w:ins w:id="2314" w:author="John Sullivan" w:date="2013-04-22T15:13:00Z">
        <w:r w:rsidRPr="009B7CF6">
          <w:rPr>
            <w:rFonts w:ascii="Corbel Bold" w:hAnsi="Corbel Bold"/>
            <w:color w:val="1A4654"/>
            <w:highlight w:val="yellow"/>
            <w:rPrChange w:id="2315" w:author="John Sullivan" w:date="2013-04-26T12:17:00Z">
              <w:rPr>
                <w:rFonts w:ascii="Corbel Bold" w:hAnsi="Corbel Bold"/>
                <w:color w:val="1A4654"/>
              </w:rPr>
            </w:rPrChange>
          </w:rPr>
          <w:t>Personal collection (all of the users work)</w:t>
        </w:r>
      </w:ins>
    </w:p>
    <w:p w14:paraId="04AD75C2" w14:textId="77777777" w:rsidR="005F6852" w:rsidRPr="009B7CF6" w:rsidRDefault="005F6852">
      <w:pPr>
        <w:pStyle w:val="ListParagraph"/>
        <w:numPr>
          <w:ilvl w:val="0"/>
          <w:numId w:val="11"/>
        </w:numPr>
        <w:tabs>
          <w:tab w:val="num" w:pos="720"/>
        </w:tabs>
        <w:ind w:hanging="360"/>
        <w:rPr>
          <w:ins w:id="2316" w:author="John Sullivan" w:date="2013-04-22T15:13:00Z"/>
          <w:rFonts w:ascii="Corbel Bold" w:hAnsi="Corbel Bold"/>
          <w:color w:val="1A4654"/>
          <w:sz w:val="36"/>
          <w:highlight w:val="yellow"/>
          <w:rPrChange w:id="2317" w:author="John Sullivan" w:date="2013-04-26T12:17:00Z">
            <w:rPr>
              <w:ins w:id="2318" w:author="John Sullivan" w:date="2013-04-22T15:13:00Z"/>
              <w:rFonts w:ascii="Corbel Bold" w:hAnsi="Corbel Bold"/>
              <w:color w:val="1A4654"/>
              <w:sz w:val="36"/>
            </w:rPr>
          </w:rPrChange>
        </w:rPr>
        <w:pPrChange w:id="2319" w:author="Mike Scott" w:date="2013-04-26T12:17:00Z">
          <w:pPr>
            <w:pStyle w:val="ListParagraph"/>
            <w:numPr>
              <w:numId w:val="11"/>
            </w:numPr>
            <w:tabs>
              <w:tab w:val="num" w:pos="720"/>
            </w:tabs>
            <w:ind w:hanging="360"/>
          </w:pPr>
        </w:pPrChange>
      </w:pPr>
      <w:ins w:id="2320" w:author="John Sullivan" w:date="2013-04-22T15:13:00Z">
        <w:r w:rsidRPr="009B7CF6">
          <w:rPr>
            <w:rFonts w:ascii="Corbel Bold" w:hAnsi="Corbel Bold"/>
            <w:color w:val="1A4654"/>
            <w:highlight w:val="yellow"/>
            <w:rPrChange w:id="2321" w:author="John Sullivan" w:date="2013-04-26T12:17:00Z">
              <w:rPr>
                <w:rFonts w:ascii="Corbel Bold" w:hAnsi="Corbel Bold"/>
                <w:color w:val="1A4654"/>
              </w:rPr>
            </w:rPrChange>
          </w:rPr>
          <w:t xml:space="preserve">Dept. Collections (all NMD work, all CMJ work, </w:t>
        </w:r>
        <w:proofErr w:type="spellStart"/>
        <w:r w:rsidRPr="009B7CF6">
          <w:rPr>
            <w:rFonts w:ascii="Corbel Bold" w:hAnsi="Corbel Bold"/>
            <w:color w:val="1A4654"/>
            <w:highlight w:val="yellow"/>
            <w:rPrChange w:id="2322" w:author="John Sullivan" w:date="2013-04-26T12:17:00Z">
              <w:rPr>
                <w:rFonts w:ascii="Corbel Bold" w:hAnsi="Corbel Bold"/>
                <w:color w:val="1A4654"/>
              </w:rPr>
            </w:rPrChange>
          </w:rPr>
          <w:t>etc</w:t>
        </w:r>
        <w:proofErr w:type="spellEnd"/>
        <w:r w:rsidRPr="009B7CF6">
          <w:rPr>
            <w:rFonts w:ascii="Corbel Bold" w:hAnsi="Corbel Bold"/>
            <w:color w:val="1A4654"/>
            <w:highlight w:val="yellow"/>
            <w:rPrChange w:id="2323" w:author="John Sullivan" w:date="2013-04-26T12:17:00Z">
              <w:rPr>
                <w:rFonts w:ascii="Corbel Bold" w:hAnsi="Corbel Bold"/>
                <w:color w:val="1A4654"/>
              </w:rPr>
            </w:rPrChange>
          </w:rPr>
          <w:t>)</w:t>
        </w:r>
      </w:ins>
    </w:p>
    <w:p w14:paraId="0D8B54E4" w14:textId="77777777" w:rsidR="005F6852" w:rsidRPr="009B7CF6" w:rsidRDefault="005F6852">
      <w:pPr>
        <w:pStyle w:val="ListParagraph"/>
        <w:numPr>
          <w:ilvl w:val="0"/>
          <w:numId w:val="11"/>
        </w:numPr>
        <w:tabs>
          <w:tab w:val="num" w:pos="720"/>
        </w:tabs>
        <w:ind w:hanging="360"/>
        <w:rPr>
          <w:ins w:id="2324" w:author="John Sullivan" w:date="2013-04-22T15:13:00Z"/>
          <w:rFonts w:ascii="Corbel Bold" w:hAnsi="Corbel Bold"/>
          <w:color w:val="1A4654"/>
          <w:sz w:val="36"/>
          <w:highlight w:val="yellow"/>
          <w:rPrChange w:id="2325" w:author="John Sullivan" w:date="2013-04-26T12:17:00Z">
            <w:rPr>
              <w:ins w:id="2326" w:author="John Sullivan" w:date="2013-04-22T15:13:00Z"/>
              <w:rFonts w:ascii="Corbel Bold" w:hAnsi="Corbel Bold"/>
              <w:color w:val="1A4654"/>
              <w:sz w:val="36"/>
            </w:rPr>
          </w:rPrChange>
        </w:rPr>
        <w:pPrChange w:id="2327" w:author="Mike Scott" w:date="2013-04-26T12:17:00Z">
          <w:pPr>
            <w:pStyle w:val="ListParagraph"/>
            <w:numPr>
              <w:numId w:val="11"/>
            </w:numPr>
            <w:tabs>
              <w:tab w:val="num" w:pos="720"/>
            </w:tabs>
            <w:ind w:hanging="360"/>
          </w:pPr>
        </w:pPrChange>
      </w:pPr>
      <w:ins w:id="2328" w:author="John Sullivan" w:date="2013-04-22T15:13:00Z">
        <w:r w:rsidRPr="009B7CF6">
          <w:rPr>
            <w:rFonts w:ascii="Corbel Bold" w:hAnsi="Corbel Bold"/>
            <w:color w:val="1A4654"/>
            <w:highlight w:val="yellow"/>
            <w:rPrChange w:id="2329" w:author="John Sullivan" w:date="2013-04-26T12:17:00Z">
              <w:rPr>
                <w:rFonts w:ascii="Corbel Bold" w:hAnsi="Corbel Bold"/>
                <w:color w:val="1A4654"/>
              </w:rPr>
            </w:rPrChange>
          </w:rPr>
          <w:t xml:space="preserve">Class collections (all NMD 102 work, all CMJ 236 work </w:t>
        </w:r>
        <w:proofErr w:type="spellStart"/>
        <w:r w:rsidRPr="009B7CF6">
          <w:rPr>
            <w:rFonts w:ascii="Corbel Bold" w:hAnsi="Corbel Bold"/>
            <w:color w:val="1A4654"/>
            <w:highlight w:val="yellow"/>
            <w:rPrChange w:id="2330" w:author="John Sullivan" w:date="2013-04-26T12:17:00Z">
              <w:rPr>
                <w:rFonts w:ascii="Corbel Bold" w:hAnsi="Corbel Bold"/>
                <w:color w:val="1A4654"/>
              </w:rPr>
            </w:rPrChange>
          </w:rPr>
          <w:t>etc</w:t>
        </w:r>
        <w:proofErr w:type="spellEnd"/>
        <w:r w:rsidRPr="009B7CF6">
          <w:rPr>
            <w:rFonts w:ascii="Corbel Bold" w:hAnsi="Corbel Bold"/>
            <w:color w:val="1A4654"/>
            <w:highlight w:val="yellow"/>
            <w:rPrChange w:id="2331" w:author="John Sullivan" w:date="2013-04-26T12:17:00Z">
              <w:rPr>
                <w:rFonts w:ascii="Corbel Bold" w:hAnsi="Corbel Bold"/>
                <w:color w:val="1A4654"/>
              </w:rPr>
            </w:rPrChange>
          </w:rPr>
          <w:t>)</w:t>
        </w:r>
      </w:ins>
    </w:p>
    <w:p w14:paraId="35447842" w14:textId="77777777" w:rsidR="005F6852" w:rsidRPr="009B7CF6" w:rsidRDefault="005F6852">
      <w:pPr>
        <w:pStyle w:val="ListParagraph"/>
        <w:numPr>
          <w:ilvl w:val="0"/>
          <w:numId w:val="11"/>
        </w:numPr>
        <w:tabs>
          <w:tab w:val="num" w:pos="720"/>
        </w:tabs>
        <w:ind w:hanging="360"/>
        <w:rPr>
          <w:ins w:id="2332" w:author="John Sullivan" w:date="2013-04-22T15:13:00Z"/>
          <w:rFonts w:ascii="Corbel Bold" w:hAnsi="Corbel Bold"/>
          <w:color w:val="1A4654"/>
          <w:sz w:val="36"/>
          <w:highlight w:val="yellow"/>
          <w:rPrChange w:id="2333" w:author="John Sullivan" w:date="2013-04-26T12:17:00Z">
            <w:rPr>
              <w:ins w:id="2334" w:author="John Sullivan" w:date="2013-04-22T15:13:00Z"/>
              <w:rFonts w:ascii="Corbel Bold" w:hAnsi="Corbel Bold"/>
              <w:color w:val="1A4654"/>
              <w:sz w:val="36"/>
            </w:rPr>
          </w:rPrChange>
        </w:rPr>
        <w:pPrChange w:id="2335" w:author="Mike Scott" w:date="2013-04-26T12:17:00Z">
          <w:pPr>
            <w:pStyle w:val="ListParagraph"/>
            <w:numPr>
              <w:numId w:val="11"/>
            </w:numPr>
            <w:tabs>
              <w:tab w:val="num" w:pos="720"/>
            </w:tabs>
            <w:ind w:hanging="360"/>
          </w:pPr>
        </w:pPrChange>
      </w:pPr>
      <w:ins w:id="2336" w:author="John Sullivan" w:date="2013-04-22T15:13:00Z">
        <w:r w:rsidRPr="009B7CF6">
          <w:rPr>
            <w:rFonts w:ascii="Corbel Bold" w:hAnsi="Corbel Bold"/>
            <w:color w:val="1A4654"/>
            <w:highlight w:val="yellow"/>
            <w:rPrChange w:id="2337" w:author="John Sullivan" w:date="2013-04-26T12:17:00Z">
              <w:rPr>
                <w:rFonts w:ascii="Corbel Bold" w:hAnsi="Corbel Bold"/>
                <w:color w:val="1A4654"/>
              </w:rPr>
            </w:rPrChange>
          </w:rPr>
          <w:t>Major collections</w:t>
        </w:r>
        <w:proofErr w:type="gramStart"/>
        <w:r w:rsidRPr="009B7CF6">
          <w:rPr>
            <w:rFonts w:ascii="Corbel Bold" w:hAnsi="Corbel Bold"/>
            <w:color w:val="1A4654"/>
            <w:highlight w:val="yellow"/>
            <w:rPrChange w:id="2338" w:author="John Sullivan" w:date="2013-04-26T12:17:00Z">
              <w:rPr>
                <w:rFonts w:ascii="Corbel Bold" w:hAnsi="Corbel Bold"/>
                <w:color w:val="1A4654"/>
              </w:rPr>
            </w:rPrChange>
          </w:rPr>
          <w:t>( all</w:t>
        </w:r>
        <w:proofErr w:type="gramEnd"/>
        <w:r w:rsidRPr="009B7CF6">
          <w:rPr>
            <w:rFonts w:ascii="Corbel Bold" w:hAnsi="Corbel Bold"/>
            <w:color w:val="1A4654"/>
            <w:highlight w:val="yellow"/>
            <w:rPrChange w:id="2339" w:author="John Sullivan" w:date="2013-04-26T12:17:00Z">
              <w:rPr>
                <w:rFonts w:ascii="Corbel Bold" w:hAnsi="Corbel Bold"/>
                <w:color w:val="1A4654"/>
              </w:rPr>
            </w:rPrChange>
          </w:rPr>
          <w:t xml:space="preserve"> New Media work, all Journalism work, all Marine Bio work, </w:t>
        </w:r>
        <w:proofErr w:type="spellStart"/>
        <w:r w:rsidRPr="009B7CF6">
          <w:rPr>
            <w:rFonts w:ascii="Corbel Bold" w:hAnsi="Corbel Bold"/>
            <w:color w:val="1A4654"/>
            <w:highlight w:val="yellow"/>
            <w:rPrChange w:id="2340" w:author="John Sullivan" w:date="2013-04-26T12:17:00Z">
              <w:rPr>
                <w:rFonts w:ascii="Corbel Bold" w:hAnsi="Corbel Bold"/>
                <w:color w:val="1A4654"/>
              </w:rPr>
            </w:rPrChange>
          </w:rPr>
          <w:t>etc</w:t>
        </w:r>
        <w:proofErr w:type="spellEnd"/>
        <w:r w:rsidRPr="009B7CF6">
          <w:rPr>
            <w:rFonts w:ascii="Corbel Bold" w:hAnsi="Corbel Bold"/>
            <w:color w:val="1A4654"/>
            <w:highlight w:val="yellow"/>
            <w:rPrChange w:id="2341" w:author="John Sullivan" w:date="2013-04-26T12:17:00Z">
              <w:rPr>
                <w:rFonts w:ascii="Corbel Bold" w:hAnsi="Corbel Bold"/>
                <w:color w:val="1A4654"/>
              </w:rPr>
            </w:rPrChange>
          </w:rPr>
          <w:t>)</w:t>
        </w:r>
      </w:ins>
    </w:p>
    <w:p w14:paraId="1EC6561E" w14:textId="77777777" w:rsidR="005F6852" w:rsidRPr="009B7CF6" w:rsidRDefault="005F6852">
      <w:pPr>
        <w:pStyle w:val="ListParagraph"/>
        <w:numPr>
          <w:ilvl w:val="0"/>
          <w:numId w:val="11"/>
        </w:numPr>
        <w:tabs>
          <w:tab w:val="num" w:pos="720"/>
        </w:tabs>
        <w:ind w:hanging="360"/>
        <w:rPr>
          <w:ins w:id="2342" w:author="John Sullivan" w:date="2013-04-22T15:13:00Z"/>
          <w:rFonts w:ascii="Corbel Bold" w:hAnsi="Corbel Bold"/>
          <w:color w:val="1A4654"/>
          <w:sz w:val="36"/>
          <w:highlight w:val="yellow"/>
          <w:rPrChange w:id="2343" w:author="John Sullivan" w:date="2013-04-26T12:17:00Z">
            <w:rPr>
              <w:ins w:id="2344" w:author="John Sullivan" w:date="2013-04-22T15:13:00Z"/>
              <w:rFonts w:ascii="Corbel Bold" w:hAnsi="Corbel Bold"/>
              <w:color w:val="1A4654"/>
              <w:sz w:val="36"/>
            </w:rPr>
          </w:rPrChange>
        </w:rPr>
        <w:pPrChange w:id="2345" w:author="Mike Scott" w:date="2013-04-26T12:17:00Z">
          <w:pPr>
            <w:pStyle w:val="ListParagraph"/>
            <w:numPr>
              <w:numId w:val="11"/>
            </w:numPr>
            <w:tabs>
              <w:tab w:val="num" w:pos="720"/>
            </w:tabs>
            <w:ind w:hanging="360"/>
          </w:pPr>
        </w:pPrChange>
      </w:pPr>
      <w:ins w:id="2346" w:author="John Sullivan" w:date="2013-04-22T15:13:00Z">
        <w:r w:rsidRPr="009B7CF6">
          <w:rPr>
            <w:rFonts w:ascii="Corbel Bold" w:hAnsi="Corbel Bold"/>
            <w:color w:val="1A4654"/>
            <w:highlight w:val="yellow"/>
            <w:rPrChange w:id="2347" w:author="John Sullivan" w:date="2013-04-26T12:17:00Z">
              <w:rPr>
                <w:rFonts w:ascii="Corbel Bold" w:hAnsi="Corbel Bold"/>
                <w:color w:val="1A4654"/>
              </w:rPr>
            </w:rPrChange>
          </w:rPr>
          <w:t>Media collections (all photos, all videos, all coding)</w:t>
        </w:r>
      </w:ins>
    </w:p>
    <w:p w14:paraId="39E28415" w14:textId="77777777" w:rsidR="005F6852" w:rsidRPr="009B7CF6" w:rsidRDefault="005F6852">
      <w:pPr>
        <w:pStyle w:val="ListParagraph"/>
        <w:numPr>
          <w:ilvl w:val="0"/>
          <w:numId w:val="11"/>
        </w:numPr>
        <w:tabs>
          <w:tab w:val="num" w:pos="720"/>
        </w:tabs>
        <w:ind w:hanging="360"/>
        <w:rPr>
          <w:ins w:id="2348" w:author="John Sullivan" w:date="2013-04-22T15:13:00Z"/>
          <w:rFonts w:ascii="Corbel Bold" w:hAnsi="Corbel Bold"/>
          <w:color w:val="1A4654"/>
          <w:sz w:val="36"/>
          <w:highlight w:val="yellow"/>
          <w:rPrChange w:id="2349" w:author="John Sullivan" w:date="2013-04-26T12:17:00Z">
            <w:rPr>
              <w:ins w:id="2350" w:author="John Sullivan" w:date="2013-04-22T15:13:00Z"/>
              <w:rFonts w:ascii="Corbel Bold" w:hAnsi="Corbel Bold"/>
              <w:color w:val="1A4654"/>
              <w:sz w:val="36"/>
            </w:rPr>
          </w:rPrChange>
        </w:rPr>
        <w:pPrChange w:id="2351" w:author="Mike Scott" w:date="2013-04-26T12:17:00Z">
          <w:pPr>
            <w:pStyle w:val="ListParagraph"/>
            <w:numPr>
              <w:numId w:val="11"/>
            </w:numPr>
            <w:tabs>
              <w:tab w:val="num" w:pos="720"/>
            </w:tabs>
            <w:ind w:hanging="360"/>
          </w:pPr>
        </w:pPrChange>
      </w:pPr>
      <w:proofErr w:type="spellStart"/>
      <w:ins w:id="2352" w:author="John Sullivan" w:date="2013-04-22T15:13:00Z">
        <w:r w:rsidRPr="009B7CF6">
          <w:rPr>
            <w:rFonts w:ascii="Corbel Bold" w:hAnsi="Corbel Bold"/>
            <w:color w:val="1A4654"/>
            <w:highlight w:val="yellow"/>
            <w:rPrChange w:id="2353" w:author="John Sullivan" w:date="2013-04-26T12:17:00Z">
              <w:rPr>
                <w:rFonts w:ascii="Corbel Bold" w:hAnsi="Corbel Bold"/>
                <w:color w:val="1A4654"/>
              </w:rPr>
            </w:rPrChange>
          </w:rPr>
          <w:t>Favorited</w:t>
        </w:r>
        <w:proofErr w:type="spellEnd"/>
        <w:r w:rsidRPr="009B7CF6">
          <w:rPr>
            <w:rFonts w:ascii="Corbel Bold" w:hAnsi="Corbel Bold"/>
            <w:color w:val="1A4654"/>
            <w:highlight w:val="yellow"/>
            <w:rPrChange w:id="2354" w:author="John Sullivan" w:date="2013-04-26T12:17:00Z">
              <w:rPr>
                <w:rFonts w:ascii="Corbel Bold" w:hAnsi="Corbel Bold"/>
                <w:color w:val="1A4654"/>
              </w:rPr>
            </w:rPrChange>
          </w:rPr>
          <w:t xml:space="preserve"> collection (all the work the user has </w:t>
        </w:r>
        <w:proofErr w:type="spellStart"/>
        <w:r w:rsidRPr="009B7CF6">
          <w:rPr>
            <w:rFonts w:ascii="Corbel Bold" w:hAnsi="Corbel Bold"/>
            <w:color w:val="1A4654"/>
            <w:highlight w:val="yellow"/>
            <w:rPrChange w:id="2355" w:author="John Sullivan" w:date="2013-04-26T12:17:00Z">
              <w:rPr>
                <w:rFonts w:ascii="Corbel Bold" w:hAnsi="Corbel Bold"/>
                <w:color w:val="1A4654"/>
              </w:rPr>
            </w:rPrChange>
          </w:rPr>
          <w:t>favorited</w:t>
        </w:r>
        <w:proofErr w:type="spellEnd"/>
        <w:r w:rsidRPr="009B7CF6">
          <w:rPr>
            <w:rFonts w:ascii="Corbel Bold" w:hAnsi="Corbel Bold"/>
            <w:color w:val="1A4654"/>
            <w:highlight w:val="yellow"/>
            <w:rPrChange w:id="2356" w:author="John Sullivan" w:date="2013-04-26T12:17:00Z">
              <w:rPr>
                <w:rFonts w:ascii="Corbel Bold" w:hAnsi="Corbel Bold"/>
                <w:color w:val="1A4654"/>
              </w:rPr>
            </w:rPrChange>
          </w:rPr>
          <w:t>)</w:t>
        </w:r>
      </w:ins>
    </w:p>
    <w:p w14:paraId="41F1E289" w14:textId="77777777" w:rsidR="005F6852" w:rsidRPr="009B7CF6" w:rsidRDefault="005F6852">
      <w:pPr>
        <w:pStyle w:val="ListParagraph"/>
        <w:numPr>
          <w:ilvl w:val="0"/>
          <w:numId w:val="11"/>
        </w:numPr>
        <w:tabs>
          <w:tab w:val="num" w:pos="720"/>
        </w:tabs>
        <w:ind w:hanging="360"/>
        <w:rPr>
          <w:ins w:id="2357" w:author="John Sullivan" w:date="2013-04-22T15:13:00Z"/>
          <w:rFonts w:ascii="Corbel Bold" w:hAnsi="Corbel Bold"/>
          <w:color w:val="1A4654"/>
          <w:sz w:val="36"/>
          <w:highlight w:val="yellow"/>
          <w:rPrChange w:id="2358" w:author="John Sullivan" w:date="2013-04-26T12:17:00Z">
            <w:rPr>
              <w:ins w:id="2359" w:author="John Sullivan" w:date="2013-04-22T15:13:00Z"/>
              <w:rFonts w:ascii="Corbel Bold" w:hAnsi="Corbel Bold"/>
              <w:color w:val="1A4654"/>
              <w:sz w:val="36"/>
            </w:rPr>
          </w:rPrChange>
        </w:rPr>
        <w:pPrChange w:id="2360" w:author="Mike Scott" w:date="2013-04-26T12:17:00Z">
          <w:pPr>
            <w:pStyle w:val="ListParagraph"/>
            <w:numPr>
              <w:numId w:val="11"/>
            </w:numPr>
            <w:tabs>
              <w:tab w:val="num" w:pos="720"/>
            </w:tabs>
            <w:ind w:hanging="360"/>
          </w:pPr>
        </w:pPrChange>
      </w:pPr>
      <w:ins w:id="2361" w:author="John Sullivan" w:date="2013-04-22T15:13:00Z">
        <w:r w:rsidRPr="009B7CF6">
          <w:rPr>
            <w:rFonts w:ascii="Corbel Bold" w:hAnsi="Corbel Bold"/>
            <w:color w:val="1A4654"/>
            <w:highlight w:val="yellow"/>
            <w:rPrChange w:id="2362" w:author="John Sullivan" w:date="2013-04-26T12:17:00Z">
              <w:rPr>
                <w:rFonts w:ascii="Corbel Bold" w:hAnsi="Corbel Bold"/>
                <w:color w:val="1A4654"/>
              </w:rPr>
            </w:rPrChange>
          </w:rPr>
          <w:t xml:space="preserve">Top collection (most </w:t>
        </w:r>
        <w:proofErr w:type="spellStart"/>
        <w:r w:rsidRPr="009B7CF6">
          <w:rPr>
            <w:rFonts w:ascii="Corbel Bold" w:hAnsi="Corbel Bold"/>
            <w:color w:val="1A4654"/>
            <w:highlight w:val="yellow"/>
            <w:rPrChange w:id="2363" w:author="John Sullivan" w:date="2013-04-26T12:17:00Z">
              <w:rPr>
                <w:rFonts w:ascii="Corbel Bold" w:hAnsi="Corbel Bold"/>
                <w:color w:val="1A4654"/>
              </w:rPr>
            </w:rPrChange>
          </w:rPr>
          <w:t>favorited</w:t>
        </w:r>
        <w:proofErr w:type="spellEnd"/>
        <w:r w:rsidRPr="009B7CF6">
          <w:rPr>
            <w:rFonts w:ascii="Corbel Bold" w:hAnsi="Corbel Bold"/>
            <w:color w:val="1A4654"/>
            <w:highlight w:val="yellow"/>
            <w:rPrChange w:id="2364" w:author="John Sullivan" w:date="2013-04-26T12:17:00Z">
              <w:rPr>
                <w:rFonts w:ascii="Corbel Bold" w:hAnsi="Corbel Bold"/>
                <w:color w:val="1A4654"/>
              </w:rPr>
            </w:rPrChange>
          </w:rPr>
          <w:t xml:space="preserve"> works)</w:t>
        </w:r>
      </w:ins>
    </w:p>
    <w:p w14:paraId="778C717D" w14:textId="77777777" w:rsidR="005F6852" w:rsidRPr="009B7CF6" w:rsidRDefault="005F6852">
      <w:pPr>
        <w:pStyle w:val="ListParagraph"/>
        <w:numPr>
          <w:ilvl w:val="0"/>
          <w:numId w:val="11"/>
        </w:numPr>
        <w:tabs>
          <w:tab w:val="num" w:pos="720"/>
        </w:tabs>
        <w:ind w:hanging="360"/>
        <w:rPr>
          <w:ins w:id="2365" w:author="John Sullivan" w:date="2013-04-22T15:13:00Z"/>
          <w:rFonts w:ascii="Corbel Bold" w:hAnsi="Corbel Bold"/>
          <w:color w:val="1A4654"/>
          <w:sz w:val="36"/>
          <w:highlight w:val="yellow"/>
          <w:rPrChange w:id="2366" w:author="John Sullivan" w:date="2013-04-26T12:17:00Z">
            <w:rPr>
              <w:ins w:id="2367" w:author="John Sullivan" w:date="2013-04-22T15:13:00Z"/>
              <w:rFonts w:ascii="Corbel Bold" w:hAnsi="Corbel Bold"/>
              <w:color w:val="1A4654"/>
              <w:sz w:val="36"/>
            </w:rPr>
          </w:rPrChange>
        </w:rPr>
        <w:pPrChange w:id="2368" w:author="Mike Scott" w:date="2013-04-26T12:17:00Z">
          <w:pPr>
            <w:pStyle w:val="ListParagraph"/>
            <w:numPr>
              <w:numId w:val="11"/>
            </w:numPr>
            <w:tabs>
              <w:tab w:val="num" w:pos="720"/>
            </w:tabs>
            <w:ind w:hanging="360"/>
          </w:pPr>
        </w:pPrChange>
      </w:pPr>
      <w:ins w:id="2369" w:author="John Sullivan" w:date="2013-04-22T15:13:00Z">
        <w:r w:rsidRPr="009B7CF6">
          <w:rPr>
            <w:rFonts w:ascii="Corbel Bold" w:hAnsi="Corbel Bold"/>
            <w:color w:val="1A4654"/>
            <w:highlight w:val="yellow"/>
            <w:rPrChange w:id="2370" w:author="John Sullivan" w:date="2013-04-26T12:17:00Z">
              <w:rPr>
                <w:rFonts w:ascii="Corbel Bold" w:hAnsi="Corbel Bold"/>
                <w:color w:val="1A4654"/>
              </w:rPr>
            </w:rPrChange>
          </w:rPr>
          <w:t>Extracurricular collection (any work done outside of class, such as for a job)</w:t>
        </w:r>
      </w:ins>
    </w:p>
    <w:p w14:paraId="61EAD2CD" w14:textId="77777777" w:rsidR="005F6852" w:rsidRPr="009B7CF6" w:rsidRDefault="005F6852">
      <w:pPr>
        <w:pStyle w:val="ListParagraph"/>
        <w:numPr>
          <w:ilvl w:val="0"/>
          <w:numId w:val="11"/>
        </w:numPr>
        <w:tabs>
          <w:tab w:val="num" w:pos="720"/>
        </w:tabs>
        <w:ind w:hanging="360"/>
        <w:rPr>
          <w:ins w:id="2371" w:author="John Sullivan" w:date="2013-04-22T15:13:00Z"/>
          <w:rFonts w:ascii="Corbel Bold" w:hAnsi="Corbel Bold"/>
          <w:color w:val="1A4654"/>
          <w:sz w:val="36"/>
          <w:highlight w:val="yellow"/>
          <w:rPrChange w:id="2372" w:author="John Sullivan" w:date="2013-04-26T12:17:00Z">
            <w:rPr>
              <w:ins w:id="2373" w:author="John Sullivan" w:date="2013-04-22T15:13:00Z"/>
              <w:rFonts w:ascii="Corbel Bold" w:hAnsi="Corbel Bold"/>
              <w:color w:val="1A4654"/>
              <w:sz w:val="36"/>
            </w:rPr>
          </w:rPrChange>
        </w:rPr>
        <w:pPrChange w:id="2374" w:author="Mike Scott" w:date="2013-04-26T12:17:00Z">
          <w:pPr>
            <w:pStyle w:val="ListParagraph"/>
            <w:numPr>
              <w:numId w:val="11"/>
            </w:numPr>
            <w:tabs>
              <w:tab w:val="num" w:pos="720"/>
            </w:tabs>
            <w:ind w:hanging="360"/>
          </w:pPr>
        </w:pPrChange>
      </w:pPr>
      <w:ins w:id="2375" w:author="John Sullivan" w:date="2013-04-22T15:13:00Z">
        <w:r w:rsidRPr="009B7CF6">
          <w:rPr>
            <w:rFonts w:ascii="Corbel Bold" w:hAnsi="Corbel Bold"/>
            <w:color w:val="1A4654"/>
            <w:highlight w:val="yellow"/>
            <w:rPrChange w:id="2376" w:author="John Sullivan" w:date="2013-04-26T12:17:00Z">
              <w:rPr>
                <w:rFonts w:ascii="Corbel Bold" w:hAnsi="Corbel Bold"/>
                <w:color w:val="1A4654"/>
              </w:rPr>
            </w:rPrChange>
          </w:rPr>
          <w:t xml:space="preserve">Public </w:t>
        </w:r>
        <w:proofErr w:type="gramStart"/>
        <w:r w:rsidRPr="009B7CF6">
          <w:rPr>
            <w:rFonts w:ascii="Corbel Bold" w:hAnsi="Corbel Bold"/>
            <w:color w:val="1A4654"/>
            <w:highlight w:val="yellow"/>
            <w:rPrChange w:id="2377" w:author="John Sullivan" w:date="2013-04-26T12:17:00Z">
              <w:rPr>
                <w:rFonts w:ascii="Corbel Bold" w:hAnsi="Corbel Bold"/>
                <w:color w:val="1A4654"/>
              </w:rPr>
            </w:rPrChange>
          </w:rPr>
          <w:t>collection(</w:t>
        </w:r>
        <w:proofErr w:type="gramEnd"/>
        <w:r w:rsidRPr="009B7CF6">
          <w:rPr>
            <w:rFonts w:ascii="Corbel Bold" w:hAnsi="Corbel Bold"/>
            <w:color w:val="1A4654"/>
            <w:highlight w:val="yellow"/>
            <w:rPrChange w:id="2378" w:author="John Sullivan" w:date="2013-04-26T12:17:00Z">
              <w:rPr>
                <w:rFonts w:ascii="Corbel Bold" w:hAnsi="Corbel Bold"/>
                <w:color w:val="1A4654"/>
              </w:rPr>
            </w:rPrChange>
          </w:rPr>
          <w:t>all published works)</w:t>
        </w:r>
      </w:ins>
    </w:p>
    <w:p w14:paraId="08A5EF33" w14:textId="77777777" w:rsidR="005F6852" w:rsidRPr="009B7CF6" w:rsidRDefault="005F6852">
      <w:pPr>
        <w:pStyle w:val="ListParagraph"/>
        <w:numPr>
          <w:ilvl w:val="0"/>
          <w:numId w:val="11"/>
        </w:numPr>
        <w:tabs>
          <w:tab w:val="num" w:pos="720"/>
        </w:tabs>
        <w:ind w:hanging="360"/>
        <w:rPr>
          <w:ins w:id="2379" w:author="John Sullivan" w:date="2013-04-22T15:13:00Z"/>
          <w:rFonts w:ascii="Corbel Bold" w:hAnsi="Corbel Bold"/>
          <w:color w:val="1A4654"/>
          <w:sz w:val="36"/>
          <w:highlight w:val="yellow"/>
          <w:rPrChange w:id="2380" w:author="John Sullivan" w:date="2013-04-26T12:17:00Z">
            <w:rPr>
              <w:ins w:id="2381" w:author="John Sullivan" w:date="2013-04-22T15:13:00Z"/>
              <w:rFonts w:ascii="Corbel Bold" w:hAnsi="Corbel Bold"/>
              <w:color w:val="1A4654"/>
              <w:sz w:val="36"/>
            </w:rPr>
          </w:rPrChange>
        </w:rPr>
        <w:pPrChange w:id="2382" w:author="Mike Scott" w:date="2013-04-26T12:17:00Z">
          <w:pPr>
            <w:pStyle w:val="ListParagraph"/>
            <w:numPr>
              <w:numId w:val="11"/>
            </w:numPr>
            <w:tabs>
              <w:tab w:val="num" w:pos="720"/>
            </w:tabs>
            <w:ind w:hanging="360"/>
          </w:pPr>
        </w:pPrChange>
      </w:pPr>
      <w:ins w:id="2383" w:author="John Sullivan" w:date="2013-04-22T15:13:00Z">
        <w:r w:rsidRPr="009B7CF6">
          <w:rPr>
            <w:rFonts w:ascii="Corbel Bold" w:hAnsi="Corbel Bold"/>
            <w:color w:val="1A4654"/>
            <w:highlight w:val="yellow"/>
            <w:rPrChange w:id="2384" w:author="John Sullivan" w:date="2013-04-26T12:17:00Z">
              <w:rPr>
                <w:rFonts w:ascii="Corbel Bold" w:hAnsi="Corbel Bold"/>
                <w:color w:val="1A4654"/>
              </w:rPr>
            </w:rPrChange>
          </w:rPr>
          <w:t xml:space="preserve">Focused </w:t>
        </w:r>
        <w:proofErr w:type="gramStart"/>
        <w:r w:rsidRPr="009B7CF6">
          <w:rPr>
            <w:rFonts w:ascii="Corbel Bold" w:hAnsi="Corbel Bold"/>
            <w:color w:val="1A4654"/>
            <w:highlight w:val="yellow"/>
            <w:rPrChange w:id="2385" w:author="John Sullivan" w:date="2013-04-26T12:17:00Z">
              <w:rPr>
                <w:rFonts w:ascii="Corbel Bold" w:hAnsi="Corbel Bold"/>
                <w:color w:val="1A4654"/>
              </w:rPr>
            </w:rPrChange>
          </w:rPr>
          <w:t>collections(</w:t>
        </w:r>
        <w:proofErr w:type="gramEnd"/>
        <w:r w:rsidRPr="009B7CF6">
          <w:rPr>
            <w:rFonts w:ascii="Corbel Bold" w:hAnsi="Corbel Bold"/>
            <w:color w:val="1A4654"/>
            <w:highlight w:val="yellow"/>
            <w:rPrChange w:id="2386" w:author="John Sullivan" w:date="2013-04-26T12:17:00Z">
              <w:rPr>
                <w:rFonts w:ascii="Corbel Bold" w:hAnsi="Corbel Bold"/>
                <w:color w:val="1A4654"/>
              </w:rPr>
            </w:rPrChange>
          </w:rPr>
          <w:t>all work done for a particular interest, as specified by the context of the work, potentially based on tags)</w:t>
        </w:r>
      </w:ins>
    </w:p>
    <w:p w14:paraId="60D61A24" w14:textId="77777777" w:rsidR="005F6852" w:rsidRPr="009B7CF6" w:rsidRDefault="005F6852">
      <w:pPr>
        <w:pStyle w:val="ListParagraph"/>
        <w:numPr>
          <w:ilvl w:val="0"/>
          <w:numId w:val="11"/>
        </w:numPr>
        <w:tabs>
          <w:tab w:val="num" w:pos="720"/>
        </w:tabs>
        <w:ind w:hanging="360"/>
        <w:rPr>
          <w:ins w:id="2387" w:author="John Sullivan" w:date="2013-04-22T15:13:00Z"/>
          <w:rFonts w:ascii="Corbel Bold" w:hAnsi="Corbel Bold"/>
          <w:color w:val="1A4654"/>
          <w:sz w:val="36"/>
          <w:highlight w:val="yellow"/>
          <w:rPrChange w:id="2388" w:author="John Sullivan" w:date="2013-04-26T12:17:00Z">
            <w:rPr>
              <w:ins w:id="2389" w:author="John Sullivan" w:date="2013-04-22T15:13:00Z"/>
              <w:rFonts w:ascii="Corbel Bold" w:hAnsi="Corbel Bold"/>
              <w:color w:val="1A4654"/>
              <w:sz w:val="36"/>
            </w:rPr>
          </w:rPrChange>
        </w:rPr>
        <w:pPrChange w:id="2390" w:author="Mike Scott" w:date="2013-04-26T12:17:00Z">
          <w:pPr>
            <w:pStyle w:val="ListParagraph"/>
            <w:numPr>
              <w:numId w:val="11"/>
            </w:numPr>
            <w:tabs>
              <w:tab w:val="num" w:pos="720"/>
            </w:tabs>
            <w:ind w:hanging="360"/>
          </w:pPr>
        </w:pPrChange>
      </w:pPr>
      <w:ins w:id="2391" w:author="John Sullivan" w:date="2013-04-22T15:13:00Z">
        <w:r w:rsidRPr="009B7CF6">
          <w:rPr>
            <w:rFonts w:ascii="Corbel Bold" w:hAnsi="Corbel Bold"/>
            <w:color w:val="1A4654"/>
            <w:highlight w:val="yellow"/>
            <w:rPrChange w:id="2392" w:author="John Sullivan" w:date="2013-04-26T12:17:00Z">
              <w:rPr>
                <w:rFonts w:ascii="Corbel Bold" w:hAnsi="Corbel Bold"/>
                <w:color w:val="1A4654"/>
              </w:rPr>
            </w:rPrChange>
          </w:rPr>
          <w:t xml:space="preserve">Most-recent </w:t>
        </w:r>
        <w:proofErr w:type="gramStart"/>
        <w:r w:rsidRPr="009B7CF6">
          <w:rPr>
            <w:rFonts w:ascii="Corbel Bold" w:hAnsi="Corbel Bold"/>
            <w:color w:val="1A4654"/>
            <w:highlight w:val="yellow"/>
            <w:rPrChange w:id="2393" w:author="John Sullivan" w:date="2013-04-26T12:17:00Z">
              <w:rPr>
                <w:rFonts w:ascii="Corbel Bold" w:hAnsi="Corbel Bold"/>
                <w:color w:val="1A4654"/>
              </w:rPr>
            </w:rPrChange>
          </w:rPr>
          <w:t>Collection(</w:t>
        </w:r>
        <w:proofErr w:type="gramEnd"/>
        <w:r w:rsidRPr="009B7CF6">
          <w:rPr>
            <w:rFonts w:ascii="Corbel Bold" w:hAnsi="Corbel Bold"/>
            <w:color w:val="1A4654"/>
            <w:highlight w:val="yellow"/>
            <w:rPrChange w:id="2394" w:author="John Sullivan" w:date="2013-04-26T12:17:00Z">
              <w:rPr>
                <w:rFonts w:ascii="Corbel Bold" w:hAnsi="Corbel Bold"/>
                <w:color w:val="1A4654"/>
              </w:rPr>
            </w:rPrChange>
          </w:rPr>
          <w:t>most recently uploaded work)</w:t>
        </w:r>
      </w:ins>
    </w:p>
    <w:p w14:paraId="10B5D423" w14:textId="77777777" w:rsidR="005F6852" w:rsidRPr="009B7CF6" w:rsidRDefault="005F6852">
      <w:pPr>
        <w:pStyle w:val="ListParagraph"/>
        <w:numPr>
          <w:ilvl w:val="0"/>
          <w:numId w:val="11"/>
        </w:numPr>
        <w:tabs>
          <w:tab w:val="num" w:pos="720"/>
        </w:tabs>
        <w:ind w:hanging="360"/>
        <w:rPr>
          <w:ins w:id="2395" w:author="John Sullivan" w:date="2013-04-22T15:13:00Z"/>
          <w:rFonts w:ascii="Corbel Bold" w:hAnsi="Corbel Bold"/>
          <w:color w:val="1A4654"/>
          <w:sz w:val="36"/>
          <w:highlight w:val="yellow"/>
          <w:rPrChange w:id="2396" w:author="John Sullivan" w:date="2013-04-26T12:17:00Z">
            <w:rPr>
              <w:ins w:id="2397" w:author="John Sullivan" w:date="2013-04-22T15:13:00Z"/>
              <w:rFonts w:ascii="Corbel Bold" w:hAnsi="Corbel Bold"/>
              <w:color w:val="1A4654"/>
              <w:sz w:val="36"/>
            </w:rPr>
          </w:rPrChange>
        </w:rPr>
        <w:pPrChange w:id="2398" w:author="Mike Scott" w:date="2013-04-26T12:17:00Z">
          <w:pPr>
            <w:pStyle w:val="ListParagraph"/>
            <w:numPr>
              <w:numId w:val="11"/>
            </w:numPr>
            <w:tabs>
              <w:tab w:val="num" w:pos="720"/>
            </w:tabs>
            <w:ind w:hanging="360"/>
          </w:pPr>
        </w:pPrChange>
      </w:pPr>
      <w:ins w:id="2399" w:author="John Sullivan" w:date="2013-04-22T15:13:00Z">
        <w:r w:rsidRPr="009B7CF6">
          <w:rPr>
            <w:rFonts w:ascii="Corbel Bold" w:hAnsi="Corbel Bold"/>
            <w:color w:val="1A4654"/>
            <w:highlight w:val="yellow"/>
            <w:rPrChange w:id="2400" w:author="John Sullivan" w:date="2013-04-26T12:17:00Z">
              <w:rPr>
                <w:rFonts w:ascii="Corbel Bold" w:hAnsi="Corbel Bold"/>
                <w:color w:val="1A4654"/>
              </w:rPr>
            </w:rPrChange>
          </w:rPr>
          <w:t>Suggested collection (user specific collection based on the users interested and what works they favorite)</w:t>
        </w:r>
      </w:ins>
    </w:p>
    <w:p w14:paraId="33F5C6B0" w14:textId="77777777" w:rsidR="005F6852" w:rsidRPr="009B7CF6" w:rsidRDefault="005F6852" w:rsidP="005B2084">
      <w:pPr>
        <w:rPr>
          <w:ins w:id="2401" w:author="John Sullivan" w:date="2013-04-22T15:04:00Z"/>
          <w:highlight w:val="yellow"/>
          <w:rPrChange w:id="2402" w:author="John Sullivan" w:date="2013-04-26T12:17:00Z">
            <w:rPr>
              <w:ins w:id="2403" w:author="John Sullivan" w:date="2013-04-22T15:04:00Z"/>
            </w:rPr>
          </w:rPrChange>
        </w:rPr>
      </w:pPr>
    </w:p>
    <w:p w14:paraId="54B0CB8C" w14:textId="77777777" w:rsidR="005B2084" w:rsidRPr="009B7CF6" w:rsidRDefault="005B2084">
      <w:pPr>
        <w:rPr>
          <w:ins w:id="2404" w:author="John Sullivan" w:date="2013-04-22T15:04:00Z"/>
          <w:color w:val="242424"/>
          <w:highlight w:val="yellow"/>
          <w:rPrChange w:id="2405" w:author="John Sullivan" w:date="2013-04-26T12:17:00Z">
            <w:rPr>
              <w:ins w:id="2406" w:author="John Sullivan" w:date="2013-04-22T15:04:00Z"/>
              <w:color w:val="242424"/>
            </w:rPr>
          </w:rPrChange>
        </w:rPr>
      </w:pPr>
    </w:p>
    <w:p w14:paraId="19D2274F" w14:textId="77777777" w:rsidR="00C82479" w:rsidRPr="009B7CF6" w:rsidRDefault="00C82479">
      <w:pPr>
        <w:rPr>
          <w:del w:id="2407" w:author="John Sullivan" w:date="2013-04-22T15:14:00Z"/>
          <w:color w:val="242424"/>
          <w:highlight w:val="yellow"/>
          <w:rPrChange w:id="2408" w:author="John Sullivan" w:date="2013-04-26T12:17:00Z">
            <w:rPr>
              <w:del w:id="2409" w:author="John Sullivan" w:date="2013-04-22T15:14:00Z"/>
              <w:color w:val="242424"/>
            </w:rPr>
          </w:rPrChange>
        </w:rPr>
      </w:pPr>
    </w:p>
    <w:p w14:paraId="0D153895" w14:textId="77777777" w:rsidR="00C82479" w:rsidRPr="0068794B" w:rsidDel="005F6852" w:rsidRDefault="0047529F">
      <w:pPr>
        <w:ind w:firstLine="720"/>
        <w:rPr>
          <w:del w:id="2410" w:author="John Sullivan" w:date="2013-04-22T15:13:00Z"/>
          <w:color w:val="242424"/>
          <w:rPrChange w:id="2411" w:author="John Sullivan" w:date="2013-04-22T15:17:00Z">
            <w:rPr>
              <w:del w:id="2412" w:author="John Sullivan" w:date="2013-04-22T15:13:00Z"/>
              <w:rFonts w:ascii="Corbel" w:hAnsi="Corbel"/>
              <w:color w:val="303030"/>
            </w:rPr>
          </w:rPrChange>
        </w:rPr>
      </w:pPr>
      <w:del w:id="2413" w:author="John Sullivan" w:date="2013-04-22T15:13:00Z">
        <w:r w:rsidRPr="0047529F">
          <w:rPr>
            <w:color w:val="242424"/>
            <w:rPrChange w:id="2414" w:author="John Sullivan" w:date="2013-04-22T15:17:00Z">
              <w:rPr>
                <w:rFonts w:ascii="Corbel" w:hAnsi="Corbel"/>
                <w:color w:val="303030"/>
                <w:szCs w:val="20"/>
                <w:u w:val="single"/>
              </w:rPr>
            </w:rPrChange>
          </w:rPr>
          <w:delText xml:space="preserve">A collection of student work is a set of work that shares some common similarity. The similarity may be intrinsic to the works, user specified, or group based. </w:delText>
        </w:r>
      </w:del>
      <w:del w:id="2415" w:author="John Sullivan" w:date="2013-04-12T16:23:00Z">
        <w:r w:rsidRPr="0047529F">
          <w:rPr>
            <w:color w:val="242424"/>
            <w:rPrChange w:id="2416" w:author="John Sullivan" w:date="2013-04-22T15:17:00Z">
              <w:rPr>
                <w:rFonts w:ascii="Corbel" w:hAnsi="Corbel"/>
                <w:color w:val="303030"/>
                <w:szCs w:val="20"/>
                <w:highlight w:val="yellow"/>
                <w:u w:val="single"/>
              </w:rPr>
            </w:rPrChange>
          </w:rPr>
          <w:delText xml:space="preserve">More precisely, a collection is a relationship between users, groups, and work. </w:delText>
        </w:r>
      </w:del>
      <w:del w:id="2417" w:author="John Sullivan" w:date="2013-04-22T15:13:00Z">
        <w:r w:rsidRPr="0047529F">
          <w:rPr>
            <w:color w:val="242424"/>
            <w:rPrChange w:id="2418" w:author="John Sullivan" w:date="2013-04-22T15:17:00Z">
              <w:rPr>
                <w:rFonts w:ascii="Corbel" w:hAnsi="Corbel"/>
                <w:color w:val="303030"/>
                <w:szCs w:val="20"/>
                <w:u w:val="single"/>
              </w:rPr>
            </w:rPrChange>
          </w:rPr>
          <w:delText>Works are grouped into collections, ultimately, to facilitate browsing, sharing, and feedback.</w:delText>
        </w:r>
      </w:del>
    </w:p>
    <w:p w14:paraId="022862C1" w14:textId="77777777" w:rsidR="00C82479" w:rsidRPr="0068794B" w:rsidDel="00F05391" w:rsidRDefault="00C82479">
      <w:pPr>
        <w:rPr>
          <w:del w:id="2419" w:author="John Sullivan" w:date="2013-04-16T16:16:00Z"/>
          <w:color w:val="242424"/>
          <w:rPrChange w:id="2420" w:author="John Sullivan" w:date="2013-04-22T15:17:00Z">
            <w:rPr>
              <w:del w:id="2421" w:author="John Sullivan" w:date="2013-04-16T16:16:00Z"/>
              <w:rFonts w:ascii="Corbel" w:hAnsi="Corbel"/>
              <w:color w:val="303030"/>
            </w:rPr>
          </w:rPrChange>
        </w:rPr>
      </w:pPr>
    </w:p>
    <w:p w14:paraId="6261498C" w14:textId="77777777" w:rsidR="00C82479" w:rsidRPr="0068794B" w:rsidDel="00F05391" w:rsidRDefault="00C82479">
      <w:pPr>
        <w:rPr>
          <w:del w:id="2422" w:author="John Sullivan" w:date="2013-04-16T16:16:00Z"/>
          <w:color w:val="242424"/>
          <w:rPrChange w:id="2423" w:author="John Sullivan" w:date="2013-04-22T15:17:00Z">
            <w:rPr>
              <w:del w:id="2424" w:author="John Sullivan" w:date="2013-04-16T16:16:00Z"/>
              <w:rFonts w:ascii="Corbel" w:hAnsi="Corbel"/>
              <w:color w:val="303030"/>
            </w:rPr>
          </w:rPrChange>
        </w:rPr>
      </w:pPr>
    </w:p>
    <w:p w14:paraId="494F6BFC" w14:textId="77777777" w:rsidR="00C82479" w:rsidRPr="0068794B" w:rsidDel="00F05391" w:rsidRDefault="0047529F">
      <w:pPr>
        <w:rPr>
          <w:del w:id="2425" w:author="John Sullivan" w:date="2013-04-16T16:16:00Z"/>
          <w:color w:val="0F3642"/>
          <w:sz w:val="36"/>
          <w:rPrChange w:id="2426" w:author="John Sullivan" w:date="2013-04-22T15:17:00Z">
            <w:rPr>
              <w:del w:id="2427" w:author="John Sullivan" w:date="2013-04-16T16:16:00Z"/>
              <w:rFonts w:ascii="Corbel Bold" w:hAnsi="Corbel Bold"/>
              <w:color w:val="1A4654"/>
              <w:sz w:val="36"/>
            </w:rPr>
          </w:rPrChange>
        </w:rPr>
      </w:pPr>
      <w:del w:id="2428" w:author="John Sullivan" w:date="2013-04-12T16:25:00Z">
        <w:r w:rsidRPr="0047529F">
          <w:rPr>
            <w:color w:val="0F3642"/>
            <w:rPrChange w:id="2429" w:author="John Sullivan" w:date="2013-04-22T15:17:00Z">
              <w:rPr>
                <w:rFonts w:ascii="Corbel" w:hAnsi="Corbel"/>
                <w:color w:val="1A4654"/>
                <w:szCs w:val="20"/>
                <w:u w:val="single"/>
              </w:rPr>
            </w:rPrChange>
          </w:rPr>
          <w:delText>Possible Collections</w:delText>
        </w:r>
      </w:del>
    </w:p>
    <w:p w14:paraId="06EE7127" w14:textId="77777777" w:rsidR="0047529F" w:rsidRPr="0047529F" w:rsidRDefault="0047529F">
      <w:pPr>
        <w:rPr>
          <w:del w:id="2430" w:author="John Sullivan" w:date="2013-04-16T16:16:00Z"/>
          <w:color w:val="0F3642"/>
          <w:sz w:val="36"/>
          <w:rPrChange w:id="2431" w:author="John Sullivan" w:date="2013-04-22T15:17:00Z">
            <w:rPr>
              <w:del w:id="2432" w:author="John Sullivan" w:date="2013-04-16T16:16:00Z"/>
              <w:rFonts w:ascii="Corbel Bold" w:hAnsi="Corbel Bold"/>
              <w:color w:val="1A4654"/>
              <w:sz w:val="36"/>
            </w:rPr>
          </w:rPrChange>
        </w:rPr>
        <w:pPrChange w:id="2433" w:author="John Sullivan" w:date="2013-04-16T16:16:00Z">
          <w:pPr>
            <w:pStyle w:val="ListParagraph"/>
            <w:numPr>
              <w:numId w:val="11"/>
            </w:numPr>
            <w:tabs>
              <w:tab w:val="num" w:pos="360"/>
              <w:tab w:val="num" w:pos="720"/>
            </w:tabs>
            <w:ind w:left="360" w:hanging="360"/>
          </w:pPr>
        </w:pPrChange>
      </w:pPr>
      <w:del w:id="2434" w:author="John Sullivan" w:date="2013-04-12T16:25:00Z">
        <w:r w:rsidRPr="0047529F">
          <w:rPr>
            <w:color w:val="0F3642"/>
            <w:rPrChange w:id="2435" w:author="John Sullivan" w:date="2013-04-22T15:17:00Z">
              <w:rPr>
                <w:rFonts w:ascii="Corbel Bold" w:hAnsi="Corbel Bold"/>
                <w:color w:val="1A4654"/>
                <w:u w:val="single"/>
              </w:rPr>
            </w:rPrChange>
          </w:rPr>
          <w:delText>Personal collection (all of the users work)</w:delText>
        </w:r>
      </w:del>
    </w:p>
    <w:p w14:paraId="0477870A" w14:textId="77777777" w:rsidR="0047529F" w:rsidRPr="0047529F" w:rsidRDefault="0047529F">
      <w:pPr>
        <w:rPr>
          <w:del w:id="2436" w:author="John Sullivan" w:date="2013-04-16T16:16:00Z"/>
          <w:color w:val="0F3642"/>
          <w:sz w:val="36"/>
          <w:rPrChange w:id="2437" w:author="John Sullivan" w:date="2013-04-22T15:17:00Z">
            <w:rPr>
              <w:del w:id="2438" w:author="John Sullivan" w:date="2013-04-16T16:16:00Z"/>
              <w:rFonts w:ascii="Corbel Bold" w:hAnsi="Corbel Bold"/>
              <w:color w:val="1A4654"/>
              <w:sz w:val="36"/>
            </w:rPr>
          </w:rPrChange>
        </w:rPr>
        <w:pPrChange w:id="2439" w:author="John Sullivan" w:date="2013-04-16T16:16:00Z">
          <w:pPr>
            <w:pStyle w:val="ListParagraph"/>
            <w:numPr>
              <w:numId w:val="11"/>
            </w:numPr>
            <w:tabs>
              <w:tab w:val="num" w:pos="360"/>
              <w:tab w:val="num" w:pos="720"/>
            </w:tabs>
            <w:ind w:left="360" w:hanging="360"/>
          </w:pPr>
        </w:pPrChange>
      </w:pPr>
      <w:del w:id="2440" w:author="John Sullivan" w:date="2013-04-12T16:25:00Z">
        <w:r w:rsidRPr="0047529F">
          <w:rPr>
            <w:color w:val="0F3642"/>
            <w:rPrChange w:id="2441" w:author="John Sullivan" w:date="2013-04-22T15:17:00Z">
              <w:rPr>
                <w:rFonts w:ascii="Corbel Bold" w:hAnsi="Corbel Bold"/>
                <w:color w:val="1A4654"/>
                <w:u w:val="single"/>
              </w:rPr>
            </w:rPrChange>
          </w:rPr>
          <w:delText>Dept. Collections (all NMD work, all CMJ work, etc)</w:delText>
        </w:r>
      </w:del>
    </w:p>
    <w:p w14:paraId="78844200" w14:textId="77777777" w:rsidR="0047529F" w:rsidRPr="0047529F" w:rsidRDefault="0047529F">
      <w:pPr>
        <w:rPr>
          <w:del w:id="2442" w:author="John Sullivan" w:date="2013-04-16T16:16:00Z"/>
          <w:color w:val="0F3642"/>
          <w:sz w:val="36"/>
          <w:rPrChange w:id="2443" w:author="John Sullivan" w:date="2013-04-22T15:17:00Z">
            <w:rPr>
              <w:del w:id="2444" w:author="John Sullivan" w:date="2013-04-16T16:16:00Z"/>
              <w:rFonts w:ascii="Corbel Bold" w:hAnsi="Corbel Bold"/>
              <w:color w:val="1A4654"/>
              <w:sz w:val="36"/>
            </w:rPr>
          </w:rPrChange>
        </w:rPr>
        <w:pPrChange w:id="2445" w:author="John Sullivan" w:date="2013-04-16T16:16:00Z">
          <w:pPr>
            <w:pStyle w:val="ListParagraph"/>
            <w:numPr>
              <w:numId w:val="11"/>
            </w:numPr>
            <w:tabs>
              <w:tab w:val="num" w:pos="360"/>
              <w:tab w:val="num" w:pos="720"/>
            </w:tabs>
            <w:ind w:left="360" w:hanging="360"/>
          </w:pPr>
        </w:pPrChange>
      </w:pPr>
      <w:del w:id="2446" w:author="John Sullivan" w:date="2013-04-12T16:25:00Z">
        <w:r w:rsidRPr="0047529F">
          <w:rPr>
            <w:color w:val="0F3642"/>
            <w:rPrChange w:id="2447" w:author="John Sullivan" w:date="2013-04-22T15:17:00Z">
              <w:rPr>
                <w:rFonts w:ascii="Corbel Bold" w:hAnsi="Corbel Bold"/>
                <w:color w:val="1A4654"/>
                <w:u w:val="single"/>
              </w:rPr>
            </w:rPrChange>
          </w:rPr>
          <w:delText>Class collections (all NMD 102 work, all CMJ 236 work etc)</w:delText>
        </w:r>
      </w:del>
    </w:p>
    <w:p w14:paraId="04E5031F" w14:textId="77777777" w:rsidR="0047529F" w:rsidRPr="0047529F" w:rsidRDefault="0047529F">
      <w:pPr>
        <w:rPr>
          <w:del w:id="2448" w:author="John Sullivan" w:date="2013-04-16T16:16:00Z"/>
          <w:color w:val="0F3642"/>
          <w:sz w:val="36"/>
          <w:rPrChange w:id="2449" w:author="John Sullivan" w:date="2013-04-22T15:17:00Z">
            <w:rPr>
              <w:del w:id="2450" w:author="John Sullivan" w:date="2013-04-16T16:16:00Z"/>
              <w:rFonts w:ascii="Corbel Bold" w:hAnsi="Corbel Bold"/>
              <w:color w:val="1A4654"/>
              <w:sz w:val="36"/>
            </w:rPr>
          </w:rPrChange>
        </w:rPr>
        <w:pPrChange w:id="2451" w:author="John Sullivan" w:date="2013-04-16T16:16:00Z">
          <w:pPr>
            <w:pStyle w:val="ListParagraph"/>
            <w:numPr>
              <w:numId w:val="11"/>
            </w:numPr>
            <w:tabs>
              <w:tab w:val="num" w:pos="360"/>
              <w:tab w:val="num" w:pos="720"/>
            </w:tabs>
            <w:ind w:left="360" w:hanging="360"/>
          </w:pPr>
        </w:pPrChange>
      </w:pPr>
      <w:del w:id="2452" w:author="John Sullivan" w:date="2013-04-12T16:25:00Z">
        <w:r w:rsidRPr="0047529F">
          <w:rPr>
            <w:color w:val="0F3642"/>
            <w:rPrChange w:id="2453" w:author="John Sullivan" w:date="2013-04-22T15:17:00Z">
              <w:rPr>
                <w:rFonts w:ascii="Corbel Bold" w:hAnsi="Corbel Bold"/>
                <w:color w:val="1A4654"/>
                <w:u w:val="single"/>
              </w:rPr>
            </w:rPrChange>
          </w:rPr>
          <w:delText>Major collections( all New Media work, all Journalism work, all Marine Bio work, etc)</w:delText>
        </w:r>
      </w:del>
    </w:p>
    <w:p w14:paraId="60B57F52" w14:textId="77777777" w:rsidR="0047529F" w:rsidRPr="0047529F" w:rsidRDefault="0047529F">
      <w:pPr>
        <w:rPr>
          <w:del w:id="2454" w:author="John Sullivan" w:date="2013-04-16T16:16:00Z"/>
          <w:color w:val="0F3642"/>
          <w:sz w:val="36"/>
          <w:rPrChange w:id="2455" w:author="John Sullivan" w:date="2013-04-22T15:17:00Z">
            <w:rPr>
              <w:del w:id="2456" w:author="John Sullivan" w:date="2013-04-16T16:16:00Z"/>
              <w:rFonts w:ascii="Corbel Bold" w:hAnsi="Corbel Bold"/>
              <w:color w:val="1A4654"/>
              <w:sz w:val="36"/>
            </w:rPr>
          </w:rPrChange>
        </w:rPr>
        <w:pPrChange w:id="2457" w:author="John Sullivan" w:date="2013-04-16T16:16:00Z">
          <w:pPr>
            <w:pStyle w:val="ListParagraph"/>
            <w:numPr>
              <w:numId w:val="11"/>
            </w:numPr>
            <w:tabs>
              <w:tab w:val="num" w:pos="360"/>
              <w:tab w:val="num" w:pos="720"/>
            </w:tabs>
            <w:ind w:left="360" w:hanging="360"/>
          </w:pPr>
        </w:pPrChange>
      </w:pPr>
      <w:del w:id="2458" w:author="John Sullivan" w:date="2013-04-12T16:25:00Z">
        <w:r w:rsidRPr="0047529F">
          <w:rPr>
            <w:color w:val="0F3642"/>
            <w:rPrChange w:id="2459" w:author="John Sullivan" w:date="2013-04-22T15:17:00Z">
              <w:rPr>
                <w:rFonts w:ascii="Corbel Bold" w:hAnsi="Corbel Bold"/>
                <w:color w:val="1A4654"/>
                <w:u w:val="single"/>
              </w:rPr>
            </w:rPrChange>
          </w:rPr>
          <w:delText>Media collections (all photos, all videos, all coding)</w:delText>
        </w:r>
      </w:del>
    </w:p>
    <w:p w14:paraId="2DE25C6F" w14:textId="77777777" w:rsidR="0047529F" w:rsidRPr="0047529F" w:rsidRDefault="0047529F">
      <w:pPr>
        <w:rPr>
          <w:del w:id="2460" w:author="John Sullivan" w:date="2013-04-16T16:16:00Z"/>
          <w:color w:val="0F3642"/>
          <w:sz w:val="36"/>
          <w:rPrChange w:id="2461" w:author="John Sullivan" w:date="2013-04-22T15:17:00Z">
            <w:rPr>
              <w:del w:id="2462" w:author="John Sullivan" w:date="2013-04-16T16:16:00Z"/>
              <w:rFonts w:ascii="Corbel Bold" w:hAnsi="Corbel Bold"/>
              <w:color w:val="1A4654"/>
              <w:sz w:val="36"/>
            </w:rPr>
          </w:rPrChange>
        </w:rPr>
        <w:pPrChange w:id="2463" w:author="John Sullivan" w:date="2013-04-16T16:16:00Z">
          <w:pPr>
            <w:pStyle w:val="ListParagraph"/>
            <w:numPr>
              <w:numId w:val="11"/>
            </w:numPr>
            <w:tabs>
              <w:tab w:val="num" w:pos="360"/>
              <w:tab w:val="num" w:pos="720"/>
            </w:tabs>
            <w:ind w:left="360" w:hanging="360"/>
          </w:pPr>
        </w:pPrChange>
      </w:pPr>
      <w:del w:id="2464" w:author="John Sullivan" w:date="2013-04-12T16:25:00Z">
        <w:r w:rsidRPr="0047529F">
          <w:rPr>
            <w:color w:val="0F3642"/>
            <w:rPrChange w:id="2465" w:author="John Sullivan" w:date="2013-04-22T15:17:00Z">
              <w:rPr>
                <w:rFonts w:ascii="Corbel Bold" w:hAnsi="Corbel Bold"/>
                <w:color w:val="1A4654"/>
                <w:u w:val="single"/>
              </w:rPr>
            </w:rPrChange>
          </w:rPr>
          <w:delText>Favorited collection (all the work the user has favorited)</w:delText>
        </w:r>
      </w:del>
    </w:p>
    <w:p w14:paraId="6000DA86" w14:textId="77777777" w:rsidR="0047529F" w:rsidRPr="0047529F" w:rsidRDefault="0047529F">
      <w:pPr>
        <w:rPr>
          <w:del w:id="2466" w:author="John Sullivan" w:date="2013-04-16T16:16:00Z"/>
          <w:color w:val="0F3642"/>
          <w:sz w:val="36"/>
          <w:rPrChange w:id="2467" w:author="John Sullivan" w:date="2013-04-22T15:17:00Z">
            <w:rPr>
              <w:del w:id="2468" w:author="John Sullivan" w:date="2013-04-16T16:16:00Z"/>
              <w:rFonts w:ascii="Corbel Bold" w:hAnsi="Corbel Bold"/>
              <w:color w:val="1A4654"/>
              <w:sz w:val="36"/>
            </w:rPr>
          </w:rPrChange>
        </w:rPr>
        <w:pPrChange w:id="2469" w:author="John Sullivan" w:date="2013-04-16T16:16:00Z">
          <w:pPr>
            <w:pStyle w:val="ListParagraph"/>
            <w:numPr>
              <w:numId w:val="11"/>
            </w:numPr>
            <w:tabs>
              <w:tab w:val="num" w:pos="360"/>
              <w:tab w:val="num" w:pos="720"/>
            </w:tabs>
            <w:ind w:left="360" w:hanging="360"/>
          </w:pPr>
        </w:pPrChange>
      </w:pPr>
      <w:del w:id="2470" w:author="John Sullivan" w:date="2013-04-12T16:25:00Z">
        <w:r w:rsidRPr="0047529F">
          <w:rPr>
            <w:color w:val="0F3642"/>
            <w:rPrChange w:id="2471" w:author="John Sullivan" w:date="2013-04-22T15:17:00Z">
              <w:rPr>
                <w:rFonts w:ascii="Corbel Bold" w:hAnsi="Corbel Bold"/>
                <w:color w:val="1A4654"/>
                <w:u w:val="single"/>
              </w:rPr>
            </w:rPrChange>
          </w:rPr>
          <w:delText>Top collection (most favorited works)</w:delText>
        </w:r>
      </w:del>
    </w:p>
    <w:p w14:paraId="1BCC3C78" w14:textId="77777777" w:rsidR="0047529F" w:rsidRPr="0047529F" w:rsidRDefault="0047529F">
      <w:pPr>
        <w:rPr>
          <w:del w:id="2472" w:author="John Sullivan" w:date="2013-04-16T16:16:00Z"/>
          <w:color w:val="0F3642"/>
          <w:sz w:val="36"/>
          <w:rPrChange w:id="2473" w:author="John Sullivan" w:date="2013-04-22T15:17:00Z">
            <w:rPr>
              <w:del w:id="2474" w:author="John Sullivan" w:date="2013-04-16T16:16:00Z"/>
              <w:rFonts w:ascii="Corbel Bold" w:hAnsi="Corbel Bold"/>
              <w:color w:val="1A4654"/>
              <w:sz w:val="36"/>
            </w:rPr>
          </w:rPrChange>
        </w:rPr>
        <w:pPrChange w:id="2475" w:author="John Sullivan" w:date="2013-04-16T16:16:00Z">
          <w:pPr>
            <w:pStyle w:val="ListParagraph"/>
            <w:numPr>
              <w:numId w:val="11"/>
            </w:numPr>
            <w:tabs>
              <w:tab w:val="num" w:pos="360"/>
              <w:tab w:val="num" w:pos="720"/>
            </w:tabs>
            <w:ind w:left="360" w:hanging="360"/>
          </w:pPr>
        </w:pPrChange>
      </w:pPr>
      <w:del w:id="2476" w:author="John Sullivan" w:date="2013-04-12T16:25:00Z">
        <w:r w:rsidRPr="0047529F">
          <w:rPr>
            <w:color w:val="0F3642"/>
            <w:rPrChange w:id="2477" w:author="John Sullivan" w:date="2013-04-22T15:17:00Z">
              <w:rPr>
                <w:rFonts w:ascii="Corbel Bold" w:hAnsi="Corbel Bold"/>
                <w:color w:val="1A4654"/>
                <w:u w:val="single"/>
              </w:rPr>
            </w:rPrChange>
          </w:rPr>
          <w:delText>Extracurricular collection (any work done outside of class, such as for a job)</w:delText>
        </w:r>
      </w:del>
    </w:p>
    <w:p w14:paraId="05388FC1" w14:textId="77777777" w:rsidR="0047529F" w:rsidRPr="0047529F" w:rsidRDefault="0047529F">
      <w:pPr>
        <w:rPr>
          <w:del w:id="2478" w:author="John Sullivan" w:date="2013-04-16T16:16:00Z"/>
          <w:color w:val="0F3642"/>
          <w:sz w:val="36"/>
          <w:rPrChange w:id="2479" w:author="John Sullivan" w:date="2013-04-22T15:17:00Z">
            <w:rPr>
              <w:del w:id="2480" w:author="John Sullivan" w:date="2013-04-16T16:16:00Z"/>
              <w:rFonts w:ascii="Corbel Bold" w:hAnsi="Corbel Bold"/>
              <w:color w:val="1A4654"/>
              <w:sz w:val="36"/>
            </w:rPr>
          </w:rPrChange>
        </w:rPr>
        <w:pPrChange w:id="2481" w:author="John Sullivan" w:date="2013-04-16T16:16:00Z">
          <w:pPr>
            <w:pStyle w:val="ListParagraph"/>
            <w:numPr>
              <w:numId w:val="11"/>
            </w:numPr>
            <w:tabs>
              <w:tab w:val="num" w:pos="360"/>
              <w:tab w:val="num" w:pos="720"/>
            </w:tabs>
            <w:ind w:left="360" w:hanging="360"/>
          </w:pPr>
        </w:pPrChange>
      </w:pPr>
      <w:del w:id="2482" w:author="John Sullivan" w:date="2013-04-12T16:25:00Z">
        <w:r w:rsidRPr="0047529F">
          <w:rPr>
            <w:color w:val="0F3642"/>
            <w:rPrChange w:id="2483" w:author="John Sullivan" w:date="2013-04-22T15:17:00Z">
              <w:rPr>
                <w:rFonts w:ascii="Corbel Bold" w:hAnsi="Corbel Bold"/>
                <w:color w:val="1A4654"/>
                <w:u w:val="single"/>
              </w:rPr>
            </w:rPrChange>
          </w:rPr>
          <w:delText>Public collection(all published works)</w:delText>
        </w:r>
      </w:del>
    </w:p>
    <w:p w14:paraId="65EF8F84" w14:textId="77777777" w:rsidR="0047529F" w:rsidRPr="0047529F" w:rsidRDefault="0047529F">
      <w:pPr>
        <w:rPr>
          <w:del w:id="2484" w:author="John Sullivan" w:date="2013-04-16T16:16:00Z"/>
          <w:color w:val="0F3642"/>
          <w:sz w:val="36"/>
          <w:rPrChange w:id="2485" w:author="John Sullivan" w:date="2013-04-22T15:17:00Z">
            <w:rPr>
              <w:del w:id="2486" w:author="John Sullivan" w:date="2013-04-16T16:16:00Z"/>
              <w:rFonts w:ascii="Corbel Bold" w:hAnsi="Corbel Bold"/>
              <w:color w:val="1A4654"/>
              <w:sz w:val="36"/>
            </w:rPr>
          </w:rPrChange>
        </w:rPr>
        <w:pPrChange w:id="2487" w:author="John Sullivan" w:date="2013-04-16T16:16:00Z">
          <w:pPr>
            <w:pStyle w:val="ListParagraph"/>
            <w:numPr>
              <w:numId w:val="11"/>
            </w:numPr>
            <w:tabs>
              <w:tab w:val="num" w:pos="360"/>
              <w:tab w:val="num" w:pos="720"/>
            </w:tabs>
            <w:ind w:left="360" w:hanging="360"/>
          </w:pPr>
        </w:pPrChange>
      </w:pPr>
      <w:del w:id="2488" w:author="John Sullivan" w:date="2013-04-12T16:25:00Z">
        <w:r w:rsidRPr="0047529F">
          <w:rPr>
            <w:color w:val="0F3642"/>
            <w:rPrChange w:id="2489" w:author="John Sullivan" w:date="2013-04-22T15:17:00Z">
              <w:rPr>
                <w:rFonts w:ascii="Corbel Bold" w:hAnsi="Corbel Bold"/>
                <w:color w:val="1A4654"/>
                <w:u w:val="single"/>
              </w:rPr>
            </w:rPrChange>
          </w:rPr>
          <w:delText>Focused collections(all work done for a particular interest, as specified by the context of the work, potentially based on tags)</w:delText>
        </w:r>
      </w:del>
    </w:p>
    <w:p w14:paraId="3261A1D5" w14:textId="77777777" w:rsidR="0047529F" w:rsidRPr="0047529F" w:rsidRDefault="0047529F">
      <w:pPr>
        <w:rPr>
          <w:del w:id="2490" w:author="John Sullivan" w:date="2013-04-16T16:16:00Z"/>
          <w:color w:val="0F3642"/>
          <w:sz w:val="36"/>
          <w:rPrChange w:id="2491" w:author="John Sullivan" w:date="2013-04-22T15:17:00Z">
            <w:rPr>
              <w:del w:id="2492" w:author="John Sullivan" w:date="2013-04-16T16:16:00Z"/>
              <w:rFonts w:ascii="Corbel Bold" w:hAnsi="Corbel Bold"/>
              <w:color w:val="1A4654"/>
              <w:sz w:val="36"/>
            </w:rPr>
          </w:rPrChange>
        </w:rPr>
        <w:pPrChange w:id="2493" w:author="John Sullivan" w:date="2013-04-16T16:16:00Z">
          <w:pPr>
            <w:pStyle w:val="ListParagraph"/>
            <w:numPr>
              <w:numId w:val="11"/>
            </w:numPr>
            <w:tabs>
              <w:tab w:val="num" w:pos="360"/>
              <w:tab w:val="num" w:pos="720"/>
            </w:tabs>
            <w:ind w:left="360" w:hanging="360"/>
          </w:pPr>
        </w:pPrChange>
      </w:pPr>
      <w:del w:id="2494" w:author="John Sullivan" w:date="2013-04-12T16:25:00Z">
        <w:r w:rsidRPr="0047529F">
          <w:rPr>
            <w:color w:val="0F3642"/>
            <w:rPrChange w:id="2495" w:author="John Sullivan" w:date="2013-04-22T15:17:00Z">
              <w:rPr>
                <w:rFonts w:ascii="Corbel Bold" w:hAnsi="Corbel Bold"/>
                <w:color w:val="1A4654"/>
                <w:u w:val="single"/>
              </w:rPr>
            </w:rPrChange>
          </w:rPr>
          <w:delText>Most-recent Collection(most recently uploaded work)</w:delText>
        </w:r>
      </w:del>
    </w:p>
    <w:p w14:paraId="668A2AEA" w14:textId="77777777" w:rsidR="0047529F" w:rsidRPr="0047529F" w:rsidRDefault="0047529F">
      <w:pPr>
        <w:rPr>
          <w:del w:id="2496" w:author="John Sullivan" w:date="2013-04-22T15:13:00Z"/>
          <w:color w:val="0F3642"/>
          <w:sz w:val="36"/>
          <w:rPrChange w:id="2497" w:author="John Sullivan" w:date="2013-04-22T15:17:00Z">
            <w:rPr>
              <w:del w:id="2498" w:author="John Sullivan" w:date="2013-04-22T15:13:00Z"/>
              <w:rFonts w:ascii="Corbel Bold" w:hAnsi="Corbel Bold"/>
              <w:color w:val="1A4654"/>
              <w:sz w:val="36"/>
            </w:rPr>
          </w:rPrChange>
        </w:rPr>
        <w:pPrChange w:id="2499" w:author="John Sullivan" w:date="2013-04-16T16:16:00Z">
          <w:pPr>
            <w:pStyle w:val="ListParagraph"/>
            <w:numPr>
              <w:numId w:val="11"/>
            </w:numPr>
            <w:tabs>
              <w:tab w:val="num" w:pos="360"/>
              <w:tab w:val="num" w:pos="720"/>
            </w:tabs>
            <w:ind w:left="360" w:hanging="360"/>
          </w:pPr>
        </w:pPrChange>
      </w:pPr>
      <w:del w:id="2500" w:author="John Sullivan" w:date="2013-04-12T16:25:00Z">
        <w:r w:rsidRPr="0047529F">
          <w:rPr>
            <w:color w:val="0F3642"/>
            <w:rPrChange w:id="2501" w:author="John Sullivan" w:date="2013-04-22T15:17:00Z">
              <w:rPr>
                <w:rFonts w:ascii="Corbel Bold" w:hAnsi="Corbel Bold"/>
                <w:color w:val="1A4654"/>
                <w:u w:val="single"/>
              </w:rPr>
            </w:rPrChange>
          </w:rPr>
          <w:delText>Suggested collection (user specific collection based on the users interested and what works they favorite)</w:delText>
        </w:r>
      </w:del>
    </w:p>
    <w:p w14:paraId="5D9D383C" w14:textId="77777777" w:rsidR="00C82479" w:rsidRPr="0068794B" w:rsidDel="005532D8" w:rsidRDefault="00C82479">
      <w:pPr>
        <w:rPr>
          <w:del w:id="2502" w:author="John Sullivan" w:date="2013-04-12T16:25:00Z"/>
          <w:color w:val="242424"/>
          <w:rPrChange w:id="2503" w:author="John Sullivan" w:date="2013-04-22T15:17:00Z">
            <w:rPr>
              <w:del w:id="2504" w:author="John Sullivan" w:date="2013-04-12T16:25:00Z"/>
              <w:rFonts w:ascii="Corbel" w:hAnsi="Corbel"/>
              <w:color w:val="303030"/>
            </w:rPr>
          </w:rPrChange>
        </w:rPr>
      </w:pPr>
    </w:p>
    <w:p w14:paraId="73833ED8" w14:textId="77777777" w:rsidR="00C82479" w:rsidRPr="0068794B" w:rsidDel="005532D8" w:rsidRDefault="00C82479">
      <w:pPr>
        <w:rPr>
          <w:del w:id="2505" w:author="John Sullivan" w:date="2013-04-12T16:25:00Z"/>
          <w:color w:val="242424"/>
          <w:rPrChange w:id="2506" w:author="John Sullivan" w:date="2013-04-22T15:17:00Z">
            <w:rPr>
              <w:del w:id="2507" w:author="John Sullivan" w:date="2013-04-12T16:25:00Z"/>
              <w:rFonts w:ascii="Corbel" w:hAnsi="Corbel"/>
              <w:color w:val="303030"/>
            </w:rPr>
          </w:rPrChange>
        </w:rPr>
      </w:pPr>
    </w:p>
    <w:p w14:paraId="0D0ED7A3" w14:textId="77777777" w:rsidR="00C82479" w:rsidRPr="0068794B" w:rsidDel="005532D8" w:rsidRDefault="00C82479">
      <w:pPr>
        <w:rPr>
          <w:del w:id="2508" w:author="John Sullivan" w:date="2013-04-12T16:25:00Z"/>
          <w:color w:val="242424"/>
          <w:rPrChange w:id="2509" w:author="John Sullivan" w:date="2013-04-22T15:17:00Z">
            <w:rPr>
              <w:del w:id="2510" w:author="John Sullivan" w:date="2013-04-12T16:25:00Z"/>
              <w:rFonts w:ascii="Corbel" w:hAnsi="Corbel"/>
              <w:color w:val="303030"/>
            </w:rPr>
          </w:rPrChange>
        </w:rPr>
      </w:pPr>
    </w:p>
    <w:p w14:paraId="0D7342BD" w14:textId="77777777" w:rsidR="00C82479" w:rsidRPr="0068794B" w:rsidDel="005F6852" w:rsidRDefault="0047529F">
      <w:pPr>
        <w:rPr>
          <w:del w:id="2511" w:author="John Sullivan" w:date="2013-04-22T15:13:00Z"/>
          <w:rFonts w:ascii="Arial Bold" w:hAnsi="Arial Bold"/>
          <w:color w:val="0F3642"/>
          <w:rPrChange w:id="2512" w:author="John Sullivan" w:date="2013-04-22T15:17:00Z">
            <w:rPr>
              <w:del w:id="2513" w:author="John Sullivan" w:date="2013-04-22T15:13:00Z"/>
              <w:rFonts w:ascii="Arial Bold" w:hAnsi="Arial Bold"/>
              <w:color w:val="1A4654"/>
            </w:rPr>
          </w:rPrChange>
        </w:rPr>
      </w:pPr>
      <w:del w:id="2514" w:author="John Sullivan" w:date="2013-04-22T15:13:00Z">
        <w:r w:rsidRPr="0047529F">
          <w:rPr>
            <w:rFonts w:ascii="Arial Bold" w:hAnsi="Arial Bold"/>
            <w:color w:val="0F3642"/>
            <w:rPrChange w:id="2515" w:author="John Sullivan" w:date="2013-04-22T15:17:00Z">
              <w:rPr>
                <w:rFonts w:ascii="Arial Bold" w:hAnsi="Arial Bold"/>
                <w:color w:val="1A4654"/>
                <w:szCs w:val="20"/>
                <w:u w:val="single"/>
              </w:rPr>
            </w:rPrChange>
          </w:rPr>
          <w:delText>Types</w:delText>
        </w:r>
      </w:del>
    </w:p>
    <w:p w14:paraId="19D3FAD2" w14:textId="77777777" w:rsidR="00C82479" w:rsidRPr="0068794B" w:rsidDel="005F6852" w:rsidRDefault="00C82479">
      <w:pPr>
        <w:rPr>
          <w:del w:id="2516" w:author="John Sullivan" w:date="2013-04-22T15:13:00Z"/>
          <w:color w:val="242424"/>
          <w:rPrChange w:id="2517" w:author="John Sullivan" w:date="2013-04-22T15:17:00Z">
            <w:rPr>
              <w:del w:id="2518" w:author="John Sullivan" w:date="2013-04-22T15:13:00Z"/>
              <w:rFonts w:ascii="Corbel" w:hAnsi="Corbel"/>
              <w:color w:val="303030"/>
            </w:rPr>
          </w:rPrChange>
        </w:rPr>
      </w:pPr>
    </w:p>
    <w:p w14:paraId="7449F991" w14:textId="77777777" w:rsidR="00C82479" w:rsidRPr="0068794B" w:rsidDel="005F6852" w:rsidRDefault="0047529F">
      <w:pPr>
        <w:rPr>
          <w:del w:id="2519" w:author="John Sullivan" w:date="2013-04-22T15:13:00Z"/>
          <w:color w:val="242424"/>
          <w:rPrChange w:id="2520" w:author="John Sullivan" w:date="2013-04-22T15:17:00Z">
            <w:rPr>
              <w:del w:id="2521" w:author="John Sullivan" w:date="2013-04-22T15:13:00Z"/>
              <w:rFonts w:ascii="Corbel Bold" w:hAnsi="Corbel Bold"/>
              <w:color w:val="303030"/>
            </w:rPr>
          </w:rPrChange>
        </w:rPr>
      </w:pPr>
      <w:del w:id="2522" w:author="John Sullivan" w:date="2013-04-22T15:13:00Z">
        <w:r w:rsidRPr="0047529F">
          <w:rPr>
            <w:color w:val="242424"/>
            <w:rPrChange w:id="2523" w:author="John Sullivan" w:date="2013-04-22T15:17:00Z">
              <w:rPr>
                <w:rFonts w:ascii="Corbel Bold" w:hAnsi="Corbel Bold"/>
                <w:color w:val="303030"/>
                <w:szCs w:val="20"/>
                <w:u w:val="single"/>
              </w:rPr>
            </w:rPrChange>
          </w:rPr>
          <w:delText>User Collections</w:delText>
        </w:r>
      </w:del>
    </w:p>
    <w:p w14:paraId="54F8211E" w14:textId="77777777" w:rsidR="00C82479" w:rsidRPr="0068794B" w:rsidDel="005F6852" w:rsidRDefault="0047529F">
      <w:pPr>
        <w:pStyle w:val="ListParagraph"/>
        <w:numPr>
          <w:ilvl w:val="0"/>
          <w:numId w:val="1"/>
        </w:numPr>
        <w:tabs>
          <w:tab w:val="num" w:pos="720"/>
        </w:tabs>
        <w:ind w:hanging="360"/>
        <w:rPr>
          <w:del w:id="2524" w:author="John Sullivan" w:date="2013-04-22T15:13:00Z"/>
          <w:color w:val="242424"/>
          <w:rPrChange w:id="2525" w:author="John Sullivan" w:date="2013-04-22T15:17:00Z">
            <w:rPr>
              <w:del w:id="2526" w:author="John Sullivan" w:date="2013-04-22T15:13:00Z"/>
              <w:rFonts w:ascii="Corbel" w:hAnsi="Corbel"/>
              <w:color w:val="303030"/>
            </w:rPr>
          </w:rPrChange>
        </w:rPr>
      </w:pPr>
      <w:del w:id="2527" w:author="John Sullivan" w:date="2013-04-22T15:13:00Z">
        <w:r w:rsidRPr="0047529F">
          <w:rPr>
            <w:color w:val="242424"/>
            <w:rPrChange w:id="2528" w:author="John Sullivan" w:date="2013-04-22T15:17:00Z">
              <w:rPr>
                <w:rFonts w:ascii="Corbel" w:hAnsi="Corbel"/>
                <w:color w:val="303030"/>
                <w:u w:val="single"/>
              </w:rPr>
            </w:rPrChange>
          </w:rPr>
          <w:delText>personally gathered public works</w:delText>
        </w:r>
      </w:del>
    </w:p>
    <w:p w14:paraId="4E1B5609" w14:textId="77777777" w:rsidR="0047529F" w:rsidRPr="0047529F" w:rsidRDefault="0047529F">
      <w:pPr>
        <w:pStyle w:val="ListParagraph"/>
        <w:numPr>
          <w:ilvl w:val="1"/>
          <w:numId w:val="35"/>
        </w:numPr>
        <w:tabs>
          <w:tab w:val="num" w:pos="1440"/>
        </w:tabs>
        <w:ind w:left="1440" w:hanging="360"/>
        <w:rPr>
          <w:del w:id="2529" w:author="John Sullivan" w:date="2013-04-22T15:13:00Z"/>
          <w:color w:val="242424"/>
          <w:rPrChange w:id="2530" w:author="John Sullivan" w:date="2013-04-22T15:17:00Z">
            <w:rPr>
              <w:del w:id="2531" w:author="John Sullivan" w:date="2013-04-22T15:13:00Z"/>
              <w:rFonts w:ascii="Corbel" w:hAnsi="Corbel"/>
              <w:color w:val="303030"/>
            </w:rPr>
          </w:rPrChange>
        </w:rPr>
        <w:pPrChange w:id="2532" w:author="Author" w:date="2013-04-12T16:41:00Z">
          <w:pPr>
            <w:pStyle w:val="ListParagraph"/>
            <w:numPr>
              <w:ilvl w:val="1"/>
              <w:numId w:val="1"/>
            </w:numPr>
            <w:tabs>
              <w:tab w:val="num" w:pos="360"/>
              <w:tab w:val="num" w:pos="1440"/>
            </w:tabs>
            <w:ind w:left="1440" w:hanging="360"/>
          </w:pPr>
        </w:pPrChange>
      </w:pPr>
      <w:del w:id="2533" w:author="John Sullivan" w:date="2013-04-22T15:13:00Z">
        <w:r w:rsidRPr="0047529F">
          <w:rPr>
            <w:color w:val="242424"/>
            <w:rPrChange w:id="2534" w:author="John Sullivan" w:date="2013-04-22T15:17:00Z">
              <w:rPr>
                <w:rFonts w:ascii="Corbel" w:hAnsi="Corbel"/>
                <w:color w:val="303030"/>
                <w:u w:val="single"/>
              </w:rPr>
            </w:rPrChange>
          </w:rPr>
          <w:delText>A collection of work that a user creates to showcase</w:delText>
        </w:r>
      </w:del>
    </w:p>
    <w:p w14:paraId="09C084D1" w14:textId="77777777" w:rsidR="00C82479" w:rsidRPr="0068794B" w:rsidDel="005F6852" w:rsidRDefault="00C82479">
      <w:pPr>
        <w:rPr>
          <w:del w:id="2535" w:author="John Sullivan" w:date="2013-04-22T15:13:00Z"/>
          <w:color w:val="242424"/>
          <w:rPrChange w:id="2536" w:author="John Sullivan" w:date="2013-04-22T15:17:00Z">
            <w:rPr>
              <w:del w:id="2537" w:author="John Sullivan" w:date="2013-04-22T15:13:00Z"/>
              <w:rFonts w:ascii="Corbel" w:hAnsi="Corbel"/>
              <w:color w:val="303030"/>
            </w:rPr>
          </w:rPrChange>
        </w:rPr>
      </w:pPr>
    </w:p>
    <w:p w14:paraId="39B40ED5" w14:textId="77777777" w:rsidR="0047529F" w:rsidRPr="0047529F" w:rsidRDefault="0047529F">
      <w:pPr>
        <w:pStyle w:val="ListParagraph"/>
        <w:numPr>
          <w:ilvl w:val="0"/>
          <w:numId w:val="36"/>
        </w:numPr>
        <w:tabs>
          <w:tab w:val="num" w:pos="720"/>
        </w:tabs>
        <w:ind w:left="720" w:hanging="360"/>
        <w:rPr>
          <w:del w:id="2538" w:author="John Sullivan" w:date="2013-04-22T15:13:00Z"/>
          <w:color w:val="242424"/>
          <w:rPrChange w:id="2539" w:author="John Sullivan" w:date="2013-04-22T15:17:00Z">
            <w:rPr>
              <w:del w:id="2540" w:author="John Sullivan" w:date="2013-04-22T15:13:00Z"/>
              <w:rFonts w:ascii="Corbel" w:hAnsi="Corbel"/>
              <w:color w:val="303030"/>
            </w:rPr>
          </w:rPrChange>
        </w:rPr>
        <w:pPrChange w:id="2541" w:author="Author" w:date="2013-04-12T16:41:00Z">
          <w:pPr>
            <w:pStyle w:val="ListParagraph"/>
            <w:numPr>
              <w:numId w:val="1"/>
            </w:numPr>
            <w:tabs>
              <w:tab w:val="num" w:pos="360"/>
              <w:tab w:val="num" w:pos="720"/>
            </w:tabs>
            <w:ind w:left="360" w:hanging="360"/>
          </w:pPr>
        </w:pPrChange>
      </w:pPr>
      <w:del w:id="2542" w:author="John Sullivan" w:date="2013-04-22T15:13:00Z">
        <w:r w:rsidRPr="0047529F">
          <w:rPr>
            <w:color w:val="242424"/>
            <w:rPrChange w:id="2543" w:author="John Sullivan" w:date="2013-04-22T15:17:00Z">
              <w:rPr>
                <w:rFonts w:ascii="Corbel" w:hAnsi="Corbel"/>
                <w:color w:val="303030"/>
                <w:u w:val="single"/>
              </w:rPr>
            </w:rPrChange>
          </w:rPr>
          <w:delText>All works by a single student</w:delText>
        </w:r>
      </w:del>
    </w:p>
    <w:p w14:paraId="4BA9D11A" w14:textId="77777777" w:rsidR="0047529F" w:rsidRPr="0047529F" w:rsidRDefault="0047529F">
      <w:pPr>
        <w:pStyle w:val="ListParagraph"/>
        <w:numPr>
          <w:ilvl w:val="1"/>
          <w:numId w:val="37"/>
        </w:numPr>
        <w:tabs>
          <w:tab w:val="num" w:pos="1440"/>
        </w:tabs>
        <w:ind w:left="1440" w:hanging="360"/>
        <w:rPr>
          <w:del w:id="2544" w:author="John Sullivan" w:date="2013-04-22T15:13:00Z"/>
          <w:color w:val="242424"/>
          <w:rPrChange w:id="2545" w:author="John Sullivan" w:date="2013-04-22T15:17:00Z">
            <w:rPr>
              <w:del w:id="2546" w:author="John Sullivan" w:date="2013-04-22T15:13:00Z"/>
              <w:rFonts w:ascii="Corbel" w:hAnsi="Corbel"/>
              <w:color w:val="303030"/>
            </w:rPr>
          </w:rPrChange>
        </w:rPr>
        <w:pPrChange w:id="2547" w:author="Author" w:date="2013-04-12T16:41:00Z">
          <w:pPr>
            <w:pStyle w:val="ListParagraph"/>
            <w:numPr>
              <w:ilvl w:val="1"/>
              <w:numId w:val="1"/>
            </w:numPr>
            <w:tabs>
              <w:tab w:val="num" w:pos="360"/>
              <w:tab w:val="num" w:pos="1440"/>
            </w:tabs>
            <w:ind w:left="1440" w:hanging="360"/>
          </w:pPr>
        </w:pPrChange>
      </w:pPr>
      <w:del w:id="2548" w:author="John Sullivan" w:date="2013-04-22T15:13:00Z">
        <w:r w:rsidRPr="0047529F">
          <w:rPr>
            <w:color w:val="242424"/>
            <w:rPrChange w:id="2549" w:author="John Sullivan" w:date="2013-04-22T15:17:00Z">
              <w:rPr>
                <w:rFonts w:ascii="Corbel" w:hAnsi="Corbel"/>
                <w:color w:val="303030"/>
                <w:u w:val="single"/>
              </w:rPr>
            </w:rPrChange>
          </w:rPr>
          <w:delText>All of the work organized and archived by a student.</w:delText>
        </w:r>
      </w:del>
    </w:p>
    <w:p w14:paraId="4CC7B679" w14:textId="77777777" w:rsidR="00C82479" w:rsidRPr="0068794B" w:rsidDel="005F6852" w:rsidRDefault="00C82479">
      <w:pPr>
        <w:pStyle w:val="ListParagraph"/>
        <w:ind w:left="1440"/>
        <w:rPr>
          <w:del w:id="2550" w:author="John Sullivan" w:date="2013-04-22T15:13:00Z"/>
          <w:color w:val="242424"/>
          <w:rPrChange w:id="2551" w:author="John Sullivan" w:date="2013-04-22T15:17:00Z">
            <w:rPr>
              <w:del w:id="2552" w:author="John Sullivan" w:date="2013-04-22T15:13:00Z"/>
              <w:rFonts w:ascii="Corbel" w:hAnsi="Corbel"/>
              <w:color w:val="303030"/>
            </w:rPr>
          </w:rPrChange>
        </w:rPr>
      </w:pPr>
    </w:p>
    <w:p w14:paraId="24B02C9B" w14:textId="77777777" w:rsidR="0047529F" w:rsidRPr="0047529F" w:rsidRDefault="0047529F">
      <w:pPr>
        <w:pStyle w:val="ListParagraph"/>
        <w:numPr>
          <w:ilvl w:val="0"/>
          <w:numId w:val="38"/>
        </w:numPr>
        <w:tabs>
          <w:tab w:val="num" w:pos="720"/>
        </w:tabs>
        <w:ind w:left="720" w:hanging="360"/>
        <w:rPr>
          <w:del w:id="2553" w:author="John Sullivan" w:date="2013-04-22T15:13:00Z"/>
          <w:color w:val="242424"/>
          <w:rPrChange w:id="2554" w:author="John Sullivan" w:date="2013-04-22T15:17:00Z">
            <w:rPr>
              <w:del w:id="2555" w:author="John Sullivan" w:date="2013-04-22T15:13:00Z"/>
              <w:rFonts w:ascii="Corbel" w:hAnsi="Corbel"/>
              <w:color w:val="303030"/>
            </w:rPr>
          </w:rPrChange>
        </w:rPr>
        <w:pPrChange w:id="2556" w:author="Author" w:date="2013-04-12T16:41:00Z">
          <w:pPr>
            <w:pStyle w:val="ListParagraph"/>
            <w:numPr>
              <w:numId w:val="1"/>
            </w:numPr>
            <w:tabs>
              <w:tab w:val="num" w:pos="360"/>
              <w:tab w:val="num" w:pos="720"/>
            </w:tabs>
            <w:ind w:left="360" w:hanging="360"/>
          </w:pPr>
        </w:pPrChange>
      </w:pPr>
      <w:del w:id="2557" w:author="John Sullivan" w:date="2013-04-22T15:13:00Z">
        <w:r w:rsidRPr="0047529F">
          <w:rPr>
            <w:color w:val="242424"/>
            <w:rPrChange w:id="2558" w:author="John Sullivan" w:date="2013-04-22T15:17:00Z">
              <w:rPr>
                <w:rFonts w:ascii="Corbel" w:hAnsi="Corbel"/>
                <w:color w:val="303030"/>
                <w:u w:val="single"/>
              </w:rPr>
            </w:rPrChange>
          </w:rPr>
          <w:delText>Published works by a student</w:delText>
        </w:r>
      </w:del>
    </w:p>
    <w:p w14:paraId="15ABF853" w14:textId="77777777" w:rsidR="0047529F" w:rsidRPr="0047529F" w:rsidRDefault="0047529F">
      <w:pPr>
        <w:pStyle w:val="ListParagraph"/>
        <w:numPr>
          <w:ilvl w:val="1"/>
          <w:numId w:val="39"/>
        </w:numPr>
        <w:tabs>
          <w:tab w:val="num" w:pos="1440"/>
        </w:tabs>
        <w:ind w:left="1440" w:hanging="360"/>
        <w:rPr>
          <w:del w:id="2559" w:author="John Sullivan" w:date="2013-04-22T15:13:00Z"/>
          <w:color w:val="242424"/>
          <w:rPrChange w:id="2560" w:author="John Sullivan" w:date="2013-04-22T15:17:00Z">
            <w:rPr>
              <w:del w:id="2561" w:author="John Sullivan" w:date="2013-04-22T15:13:00Z"/>
              <w:rFonts w:ascii="Corbel" w:hAnsi="Corbel"/>
              <w:color w:val="303030"/>
            </w:rPr>
          </w:rPrChange>
        </w:rPr>
        <w:pPrChange w:id="2562" w:author="Author" w:date="2013-04-12T16:41:00Z">
          <w:pPr>
            <w:pStyle w:val="ListParagraph"/>
            <w:numPr>
              <w:ilvl w:val="1"/>
              <w:numId w:val="1"/>
            </w:numPr>
            <w:tabs>
              <w:tab w:val="num" w:pos="360"/>
              <w:tab w:val="num" w:pos="1440"/>
            </w:tabs>
            <w:ind w:left="1440" w:hanging="360"/>
          </w:pPr>
        </w:pPrChange>
      </w:pPr>
      <w:del w:id="2563" w:author="John Sullivan" w:date="2013-04-22T15:13:00Z">
        <w:r w:rsidRPr="0047529F">
          <w:rPr>
            <w:color w:val="242424"/>
            <w:rPrChange w:id="2564" w:author="John Sullivan" w:date="2013-04-22T15:17:00Z">
              <w:rPr>
                <w:rFonts w:ascii="Corbel" w:hAnsi="Corbel"/>
                <w:color w:val="303030"/>
                <w:u w:val="single"/>
              </w:rPr>
            </w:rPrChange>
          </w:rPr>
          <w:delText>Work from a single student viewable by the general public.</w:delText>
        </w:r>
      </w:del>
    </w:p>
    <w:p w14:paraId="01623C9B" w14:textId="77777777" w:rsidR="00C82479" w:rsidRPr="0068794B" w:rsidDel="005F6852" w:rsidRDefault="00C82479">
      <w:pPr>
        <w:pStyle w:val="ListParagraph"/>
        <w:ind w:left="1440"/>
        <w:rPr>
          <w:del w:id="2565" w:author="John Sullivan" w:date="2013-04-22T15:13:00Z"/>
          <w:color w:val="242424"/>
          <w:rPrChange w:id="2566" w:author="John Sullivan" w:date="2013-04-22T15:17:00Z">
            <w:rPr>
              <w:del w:id="2567" w:author="John Sullivan" w:date="2013-04-22T15:13:00Z"/>
              <w:rFonts w:ascii="Corbel" w:hAnsi="Corbel"/>
              <w:color w:val="303030"/>
            </w:rPr>
          </w:rPrChange>
        </w:rPr>
      </w:pPr>
    </w:p>
    <w:p w14:paraId="30BBBF7B" w14:textId="77777777" w:rsidR="0047529F" w:rsidRPr="0047529F" w:rsidRDefault="0047529F">
      <w:pPr>
        <w:pStyle w:val="ListParagraph"/>
        <w:numPr>
          <w:ilvl w:val="0"/>
          <w:numId w:val="40"/>
        </w:numPr>
        <w:tabs>
          <w:tab w:val="num" w:pos="720"/>
        </w:tabs>
        <w:ind w:left="720" w:hanging="360"/>
        <w:rPr>
          <w:del w:id="2568" w:author="John Sullivan" w:date="2013-04-22T15:13:00Z"/>
          <w:color w:val="242424"/>
          <w:rPrChange w:id="2569" w:author="John Sullivan" w:date="2013-04-22T15:17:00Z">
            <w:rPr>
              <w:del w:id="2570" w:author="John Sullivan" w:date="2013-04-22T15:13:00Z"/>
              <w:rFonts w:ascii="Corbel" w:hAnsi="Corbel"/>
              <w:color w:val="303030"/>
            </w:rPr>
          </w:rPrChange>
        </w:rPr>
        <w:pPrChange w:id="2571" w:author="Author" w:date="2013-04-12T16:41:00Z">
          <w:pPr>
            <w:pStyle w:val="ListParagraph"/>
            <w:numPr>
              <w:numId w:val="1"/>
            </w:numPr>
            <w:tabs>
              <w:tab w:val="num" w:pos="360"/>
              <w:tab w:val="num" w:pos="720"/>
            </w:tabs>
            <w:ind w:left="360" w:hanging="360"/>
          </w:pPr>
        </w:pPrChange>
      </w:pPr>
      <w:del w:id="2572" w:author="John Sullivan" w:date="2013-04-22T15:13:00Z">
        <w:r w:rsidRPr="0047529F">
          <w:rPr>
            <w:color w:val="242424"/>
            <w:rPrChange w:id="2573" w:author="John Sullivan" w:date="2013-04-22T15:17:00Z">
              <w:rPr>
                <w:rFonts w:ascii="Corbel" w:hAnsi="Corbel"/>
                <w:color w:val="303030"/>
                <w:u w:val="single"/>
              </w:rPr>
            </w:rPrChange>
          </w:rPr>
          <w:delText>Favorited collection</w:delText>
        </w:r>
      </w:del>
    </w:p>
    <w:p w14:paraId="2DAD9BDD" w14:textId="77777777" w:rsidR="0047529F" w:rsidRPr="0047529F" w:rsidRDefault="0047529F">
      <w:pPr>
        <w:pStyle w:val="ListParagraph"/>
        <w:numPr>
          <w:ilvl w:val="1"/>
          <w:numId w:val="41"/>
        </w:numPr>
        <w:tabs>
          <w:tab w:val="num" w:pos="1440"/>
        </w:tabs>
        <w:ind w:left="1440" w:hanging="360"/>
        <w:rPr>
          <w:del w:id="2574" w:author="John Sullivan" w:date="2013-04-22T15:13:00Z"/>
          <w:color w:val="242424"/>
          <w:rPrChange w:id="2575" w:author="John Sullivan" w:date="2013-04-22T15:17:00Z">
            <w:rPr>
              <w:del w:id="2576" w:author="John Sullivan" w:date="2013-04-22T15:13:00Z"/>
              <w:rFonts w:ascii="Corbel" w:hAnsi="Corbel"/>
              <w:color w:val="303030"/>
            </w:rPr>
          </w:rPrChange>
        </w:rPr>
        <w:pPrChange w:id="2577" w:author="Author" w:date="2013-04-12T16:41:00Z">
          <w:pPr>
            <w:pStyle w:val="ListParagraph"/>
            <w:numPr>
              <w:ilvl w:val="1"/>
              <w:numId w:val="1"/>
            </w:numPr>
            <w:tabs>
              <w:tab w:val="num" w:pos="360"/>
              <w:tab w:val="num" w:pos="1440"/>
            </w:tabs>
            <w:ind w:left="1440" w:hanging="360"/>
          </w:pPr>
        </w:pPrChange>
      </w:pPr>
      <w:del w:id="2578" w:author="John Sullivan" w:date="2013-04-22T15:13:00Z">
        <w:r w:rsidRPr="0047529F">
          <w:rPr>
            <w:color w:val="242424"/>
            <w:rPrChange w:id="2579" w:author="John Sullivan" w:date="2013-04-22T15:17:00Z">
              <w:rPr>
                <w:rFonts w:ascii="Corbel" w:hAnsi="Corbel"/>
                <w:color w:val="303030"/>
                <w:u w:val="single"/>
              </w:rPr>
            </w:rPrChange>
          </w:rPr>
          <w:delText>All the work the user has favorited</w:delText>
        </w:r>
      </w:del>
    </w:p>
    <w:p w14:paraId="78414BE1" w14:textId="77777777" w:rsidR="00C82479" w:rsidRPr="0068794B" w:rsidDel="005F6852" w:rsidRDefault="00C82479">
      <w:pPr>
        <w:rPr>
          <w:del w:id="2580" w:author="John Sullivan" w:date="2013-04-22T15:13:00Z"/>
          <w:color w:val="242424"/>
          <w:rPrChange w:id="2581" w:author="John Sullivan" w:date="2013-04-22T15:17:00Z">
            <w:rPr>
              <w:del w:id="2582" w:author="John Sullivan" w:date="2013-04-22T15:13:00Z"/>
              <w:rFonts w:ascii="Corbel" w:hAnsi="Corbel"/>
              <w:color w:val="303030"/>
            </w:rPr>
          </w:rPrChange>
        </w:rPr>
      </w:pPr>
    </w:p>
    <w:p w14:paraId="7C08F015" w14:textId="77777777" w:rsidR="00C82479" w:rsidRPr="0068794B" w:rsidDel="005F6852" w:rsidRDefault="00C82479">
      <w:pPr>
        <w:rPr>
          <w:del w:id="2583" w:author="John Sullivan" w:date="2013-04-22T15:13:00Z"/>
          <w:color w:val="242424"/>
          <w:rPrChange w:id="2584" w:author="John Sullivan" w:date="2013-04-22T15:17:00Z">
            <w:rPr>
              <w:del w:id="2585" w:author="John Sullivan" w:date="2013-04-22T15:13:00Z"/>
              <w:rFonts w:ascii="Corbel" w:hAnsi="Corbel"/>
              <w:color w:val="303030"/>
            </w:rPr>
          </w:rPrChange>
        </w:rPr>
      </w:pPr>
    </w:p>
    <w:p w14:paraId="7DEF4917" w14:textId="77777777" w:rsidR="00C82479" w:rsidRPr="0068794B" w:rsidDel="005F6852" w:rsidRDefault="0047529F">
      <w:pPr>
        <w:rPr>
          <w:del w:id="2586" w:author="John Sullivan" w:date="2013-04-22T15:13:00Z"/>
          <w:color w:val="242424"/>
          <w:rPrChange w:id="2587" w:author="John Sullivan" w:date="2013-04-22T15:17:00Z">
            <w:rPr>
              <w:del w:id="2588" w:author="John Sullivan" w:date="2013-04-22T15:13:00Z"/>
              <w:rFonts w:ascii="Corbel Bold" w:hAnsi="Corbel Bold"/>
              <w:color w:val="303030"/>
            </w:rPr>
          </w:rPrChange>
        </w:rPr>
      </w:pPr>
      <w:del w:id="2589" w:author="John Sullivan" w:date="2013-04-22T15:13:00Z">
        <w:r w:rsidRPr="0047529F">
          <w:rPr>
            <w:color w:val="242424"/>
            <w:rPrChange w:id="2590" w:author="John Sullivan" w:date="2013-04-22T15:17:00Z">
              <w:rPr>
                <w:rFonts w:ascii="Corbel Bold" w:hAnsi="Corbel Bold"/>
                <w:color w:val="303030"/>
                <w:szCs w:val="20"/>
                <w:u w:val="single"/>
              </w:rPr>
            </w:rPrChange>
          </w:rPr>
          <w:delText>Group Collections</w:delText>
        </w:r>
      </w:del>
    </w:p>
    <w:p w14:paraId="5FD3F41C" w14:textId="77777777" w:rsidR="0047529F" w:rsidRPr="0047529F" w:rsidRDefault="0047529F">
      <w:pPr>
        <w:pStyle w:val="ListParagraph"/>
        <w:numPr>
          <w:ilvl w:val="0"/>
          <w:numId w:val="42"/>
        </w:numPr>
        <w:tabs>
          <w:tab w:val="num" w:pos="720"/>
        </w:tabs>
        <w:ind w:left="720" w:hanging="360"/>
        <w:rPr>
          <w:del w:id="2591" w:author="John Sullivan" w:date="2013-04-22T15:13:00Z"/>
          <w:color w:val="242424"/>
          <w:rPrChange w:id="2592" w:author="John Sullivan" w:date="2013-04-22T15:17:00Z">
            <w:rPr>
              <w:del w:id="2593" w:author="John Sullivan" w:date="2013-04-22T15:13:00Z"/>
              <w:rFonts w:ascii="Corbel" w:hAnsi="Corbel"/>
              <w:color w:val="303030"/>
            </w:rPr>
          </w:rPrChange>
        </w:rPr>
        <w:pPrChange w:id="2594" w:author="Author" w:date="2013-04-12T16:41:00Z">
          <w:pPr>
            <w:pStyle w:val="ListParagraph"/>
            <w:numPr>
              <w:numId w:val="1"/>
            </w:numPr>
            <w:tabs>
              <w:tab w:val="num" w:pos="360"/>
              <w:tab w:val="num" w:pos="720"/>
            </w:tabs>
            <w:ind w:left="360" w:hanging="360"/>
          </w:pPr>
        </w:pPrChange>
      </w:pPr>
      <w:del w:id="2595" w:author="John Sullivan" w:date="2013-04-22T15:13:00Z">
        <w:r w:rsidRPr="0047529F">
          <w:rPr>
            <w:color w:val="242424"/>
            <w:rPrChange w:id="2596" w:author="John Sullivan" w:date="2013-04-22T15:17:00Z">
              <w:rPr>
                <w:rFonts w:ascii="Corbel" w:hAnsi="Corbel"/>
                <w:color w:val="303030"/>
                <w:u w:val="single"/>
              </w:rPr>
            </w:rPrChange>
          </w:rPr>
          <w:delText>Works that belong to members of a group (publicly visible)</w:delText>
        </w:r>
      </w:del>
    </w:p>
    <w:p w14:paraId="6148C0A5" w14:textId="77777777" w:rsidR="0047529F" w:rsidRPr="0047529F" w:rsidRDefault="0047529F">
      <w:pPr>
        <w:pStyle w:val="ListParagraph"/>
        <w:numPr>
          <w:ilvl w:val="1"/>
          <w:numId w:val="43"/>
        </w:numPr>
        <w:tabs>
          <w:tab w:val="num" w:pos="1440"/>
        </w:tabs>
        <w:ind w:left="1440" w:hanging="360"/>
        <w:rPr>
          <w:del w:id="2597" w:author="John Sullivan" w:date="2013-04-22T15:13:00Z"/>
          <w:color w:val="242424"/>
          <w:rPrChange w:id="2598" w:author="John Sullivan" w:date="2013-04-22T15:17:00Z">
            <w:rPr>
              <w:del w:id="2599" w:author="John Sullivan" w:date="2013-04-22T15:13:00Z"/>
              <w:rFonts w:ascii="Corbel" w:hAnsi="Corbel"/>
              <w:color w:val="303030"/>
            </w:rPr>
          </w:rPrChange>
        </w:rPr>
        <w:pPrChange w:id="2600" w:author="Author" w:date="2013-04-12T16:41:00Z">
          <w:pPr>
            <w:pStyle w:val="ListParagraph"/>
            <w:numPr>
              <w:ilvl w:val="1"/>
              <w:numId w:val="1"/>
            </w:numPr>
            <w:tabs>
              <w:tab w:val="num" w:pos="360"/>
              <w:tab w:val="num" w:pos="1440"/>
            </w:tabs>
            <w:ind w:left="1440" w:hanging="360"/>
          </w:pPr>
        </w:pPrChange>
      </w:pPr>
      <w:del w:id="2601" w:author="John Sullivan" w:date="2013-04-22T15:13:00Z">
        <w:r w:rsidRPr="0047529F">
          <w:rPr>
            <w:color w:val="242424"/>
            <w:rPrChange w:id="2602" w:author="John Sullivan" w:date="2013-04-22T15:17:00Z">
              <w:rPr>
                <w:rFonts w:ascii="Corbel" w:hAnsi="Corbel"/>
                <w:color w:val="303030"/>
                <w:u w:val="single"/>
              </w:rPr>
            </w:rPrChange>
          </w:rPr>
          <w:delText>A collection of work publically available completed by members of a group. For example, department work, specific class work, major work, etc.</w:delText>
        </w:r>
      </w:del>
    </w:p>
    <w:p w14:paraId="3F13580D" w14:textId="77777777" w:rsidR="00C82479" w:rsidRPr="0068794B" w:rsidDel="005F6852" w:rsidRDefault="00C82479">
      <w:pPr>
        <w:pStyle w:val="ListParagraph"/>
        <w:rPr>
          <w:del w:id="2603" w:author="John Sullivan" w:date="2013-04-22T15:13:00Z"/>
          <w:color w:val="242424"/>
          <w:rPrChange w:id="2604" w:author="John Sullivan" w:date="2013-04-22T15:17:00Z">
            <w:rPr>
              <w:del w:id="2605" w:author="John Sullivan" w:date="2013-04-22T15:13:00Z"/>
              <w:rFonts w:ascii="Corbel" w:hAnsi="Corbel"/>
              <w:color w:val="303030"/>
            </w:rPr>
          </w:rPrChange>
        </w:rPr>
      </w:pPr>
    </w:p>
    <w:p w14:paraId="6425C9F4" w14:textId="77777777" w:rsidR="0047529F" w:rsidRPr="0047529F" w:rsidRDefault="0047529F">
      <w:pPr>
        <w:pStyle w:val="ListParagraph"/>
        <w:numPr>
          <w:ilvl w:val="0"/>
          <w:numId w:val="44"/>
        </w:numPr>
        <w:tabs>
          <w:tab w:val="num" w:pos="720"/>
        </w:tabs>
        <w:ind w:left="720" w:hanging="360"/>
        <w:rPr>
          <w:del w:id="2606" w:author="John Sullivan" w:date="2013-04-22T15:13:00Z"/>
          <w:color w:val="242424"/>
          <w:rPrChange w:id="2607" w:author="John Sullivan" w:date="2013-04-22T15:17:00Z">
            <w:rPr>
              <w:del w:id="2608" w:author="John Sullivan" w:date="2013-04-22T15:13:00Z"/>
              <w:rFonts w:ascii="Corbel" w:hAnsi="Corbel"/>
              <w:color w:val="303030"/>
            </w:rPr>
          </w:rPrChange>
        </w:rPr>
        <w:pPrChange w:id="2609" w:author="Author" w:date="2013-04-12T16:41:00Z">
          <w:pPr>
            <w:pStyle w:val="ListParagraph"/>
            <w:numPr>
              <w:numId w:val="1"/>
            </w:numPr>
            <w:tabs>
              <w:tab w:val="num" w:pos="360"/>
              <w:tab w:val="num" w:pos="720"/>
            </w:tabs>
            <w:ind w:left="360" w:hanging="360"/>
          </w:pPr>
        </w:pPrChange>
      </w:pPr>
      <w:del w:id="2610" w:author="John Sullivan" w:date="2013-04-22T15:13:00Z">
        <w:r w:rsidRPr="0047529F">
          <w:rPr>
            <w:color w:val="242424"/>
            <w:rPrChange w:id="2611" w:author="John Sullivan" w:date="2013-04-22T15:17:00Z">
              <w:rPr>
                <w:rFonts w:ascii="Corbel" w:hAnsi="Corbel"/>
                <w:color w:val="303030"/>
                <w:u w:val="single"/>
              </w:rPr>
            </w:rPrChange>
          </w:rPr>
          <w:delText>Works that are shared with a specific group (privately)</w:delText>
        </w:r>
      </w:del>
    </w:p>
    <w:p w14:paraId="18C190AD" w14:textId="77777777" w:rsidR="0047529F" w:rsidRPr="0047529F" w:rsidRDefault="0047529F">
      <w:pPr>
        <w:pStyle w:val="ListParagraph"/>
        <w:numPr>
          <w:ilvl w:val="1"/>
          <w:numId w:val="45"/>
        </w:numPr>
        <w:tabs>
          <w:tab w:val="num" w:pos="1440"/>
        </w:tabs>
        <w:ind w:left="1440" w:hanging="360"/>
        <w:rPr>
          <w:del w:id="2612" w:author="John Sullivan" w:date="2013-04-22T15:13:00Z"/>
          <w:color w:val="242424"/>
          <w:rPrChange w:id="2613" w:author="John Sullivan" w:date="2013-04-22T15:17:00Z">
            <w:rPr>
              <w:del w:id="2614" w:author="John Sullivan" w:date="2013-04-22T15:13:00Z"/>
              <w:rFonts w:ascii="Corbel" w:hAnsi="Corbel"/>
              <w:color w:val="303030"/>
            </w:rPr>
          </w:rPrChange>
        </w:rPr>
        <w:pPrChange w:id="2615" w:author="Author" w:date="2013-04-12T16:41:00Z">
          <w:pPr>
            <w:pStyle w:val="ListParagraph"/>
            <w:numPr>
              <w:ilvl w:val="1"/>
              <w:numId w:val="1"/>
            </w:numPr>
            <w:tabs>
              <w:tab w:val="num" w:pos="360"/>
              <w:tab w:val="num" w:pos="1440"/>
            </w:tabs>
            <w:ind w:left="1440" w:hanging="360"/>
          </w:pPr>
        </w:pPrChange>
      </w:pPr>
      <w:del w:id="2616" w:author="John Sullivan" w:date="2013-04-22T15:13:00Z">
        <w:r w:rsidRPr="0047529F">
          <w:rPr>
            <w:color w:val="242424"/>
            <w:rPrChange w:id="2617" w:author="John Sullivan" w:date="2013-04-22T15:17:00Z">
              <w:rPr>
                <w:rFonts w:ascii="Corbel" w:hAnsi="Corbel"/>
                <w:color w:val="303030"/>
                <w:u w:val="single"/>
              </w:rPr>
            </w:rPrChange>
          </w:rPr>
          <w:delText>A collection of work visible to users in a specific group. Users may also solicit feedback from the group.</w:delText>
        </w:r>
      </w:del>
    </w:p>
    <w:p w14:paraId="54D7FA10" w14:textId="77777777" w:rsidR="00C82479" w:rsidRPr="0068794B" w:rsidDel="005F6852" w:rsidRDefault="00C82479">
      <w:pPr>
        <w:rPr>
          <w:del w:id="2618" w:author="John Sullivan" w:date="2013-04-22T15:13:00Z"/>
          <w:color w:val="242424"/>
          <w:rPrChange w:id="2619" w:author="John Sullivan" w:date="2013-04-22T15:17:00Z">
            <w:rPr>
              <w:del w:id="2620" w:author="John Sullivan" w:date="2013-04-22T15:13:00Z"/>
              <w:rFonts w:ascii="Corbel" w:hAnsi="Corbel"/>
              <w:color w:val="303030"/>
            </w:rPr>
          </w:rPrChange>
        </w:rPr>
      </w:pPr>
    </w:p>
    <w:p w14:paraId="7CA12102" w14:textId="77777777" w:rsidR="00C82479" w:rsidRPr="0068794B" w:rsidDel="005F6852" w:rsidRDefault="00C82479">
      <w:pPr>
        <w:rPr>
          <w:del w:id="2621" w:author="John Sullivan" w:date="2013-04-22T15:13:00Z"/>
          <w:color w:val="242424"/>
          <w:rPrChange w:id="2622" w:author="John Sullivan" w:date="2013-04-22T15:17:00Z">
            <w:rPr>
              <w:del w:id="2623" w:author="John Sullivan" w:date="2013-04-22T15:13:00Z"/>
              <w:rFonts w:ascii="Corbel" w:hAnsi="Corbel"/>
              <w:color w:val="303030"/>
            </w:rPr>
          </w:rPrChange>
        </w:rPr>
      </w:pPr>
    </w:p>
    <w:p w14:paraId="4C7C4AD4" w14:textId="77777777" w:rsidR="00C82479" w:rsidRPr="0068794B" w:rsidDel="005F6852" w:rsidRDefault="0047529F">
      <w:pPr>
        <w:rPr>
          <w:del w:id="2624" w:author="John Sullivan" w:date="2013-04-22T15:13:00Z"/>
          <w:color w:val="242424"/>
          <w:rPrChange w:id="2625" w:author="John Sullivan" w:date="2013-04-22T15:17:00Z">
            <w:rPr>
              <w:del w:id="2626" w:author="John Sullivan" w:date="2013-04-22T15:13:00Z"/>
              <w:rFonts w:ascii="Corbel Bold" w:hAnsi="Corbel Bold"/>
              <w:color w:val="303030"/>
            </w:rPr>
          </w:rPrChange>
        </w:rPr>
      </w:pPr>
      <w:del w:id="2627" w:author="John Sullivan" w:date="2013-04-22T15:13:00Z">
        <w:r w:rsidRPr="0047529F">
          <w:rPr>
            <w:color w:val="242424"/>
            <w:rPrChange w:id="2628" w:author="John Sullivan" w:date="2013-04-22T15:17:00Z">
              <w:rPr>
                <w:rFonts w:ascii="Corbel Bold" w:hAnsi="Corbel Bold"/>
                <w:color w:val="303030"/>
                <w:szCs w:val="20"/>
                <w:u w:val="single"/>
              </w:rPr>
            </w:rPrChange>
          </w:rPr>
          <w:delText>General Work Collections</w:delText>
        </w:r>
      </w:del>
    </w:p>
    <w:p w14:paraId="574F7FA8" w14:textId="77777777" w:rsidR="0047529F" w:rsidRPr="0047529F" w:rsidRDefault="0047529F">
      <w:pPr>
        <w:pStyle w:val="ListParagraph"/>
        <w:numPr>
          <w:ilvl w:val="0"/>
          <w:numId w:val="46"/>
        </w:numPr>
        <w:tabs>
          <w:tab w:val="num" w:pos="720"/>
        </w:tabs>
        <w:ind w:left="720" w:hanging="360"/>
        <w:rPr>
          <w:del w:id="2629" w:author="John Sullivan" w:date="2013-04-22T15:13:00Z"/>
          <w:color w:val="242424"/>
          <w:rPrChange w:id="2630" w:author="John Sullivan" w:date="2013-04-22T15:17:00Z">
            <w:rPr>
              <w:del w:id="2631" w:author="John Sullivan" w:date="2013-04-22T15:13:00Z"/>
              <w:rFonts w:ascii="Corbel" w:hAnsi="Corbel"/>
              <w:color w:val="303030"/>
            </w:rPr>
          </w:rPrChange>
        </w:rPr>
        <w:pPrChange w:id="2632" w:author="Author" w:date="2013-04-12T16:41:00Z">
          <w:pPr>
            <w:pStyle w:val="ListParagraph"/>
            <w:numPr>
              <w:numId w:val="1"/>
            </w:numPr>
            <w:tabs>
              <w:tab w:val="num" w:pos="360"/>
              <w:tab w:val="num" w:pos="720"/>
            </w:tabs>
            <w:ind w:left="360" w:hanging="360"/>
          </w:pPr>
        </w:pPrChange>
      </w:pPr>
      <w:del w:id="2633" w:author="John Sullivan" w:date="2013-04-22T15:13:00Z">
        <w:r w:rsidRPr="0047529F">
          <w:rPr>
            <w:color w:val="242424"/>
            <w:rPrChange w:id="2634" w:author="John Sullivan" w:date="2013-04-22T15:17:00Z">
              <w:rPr>
                <w:rFonts w:ascii="Corbel" w:hAnsi="Corbel"/>
                <w:color w:val="303030"/>
                <w:u w:val="single"/>
              </w:rPr>
            </w:rPrChange>
          </w:rPr>
          <w:delText>Works grouped by contextual information</w:delText>
        </w:r>
      </w:del>
    </w:p>
    <w:p w14:paraId="1FE1254D" w14:textId="77777777" w:rsidR="0047529F" w:rsidRPr="0047529F" w:rsidRDefault="0047529F">
      <w:pPr>
        <w:pStyle w:val="ListParagraph"/>
        <w:numPr>
          <w:ilvl w:val="1"/>
          <w:numId w:val="47"/>
        </w:numPr>
        <w:tabs>
          <w:tab w:val="num" w:pos="1440"/>
        </w:tabs>
        <w:ind w:left="1440" w:hanging="360"/>
        <w:rPr>
          <w:del w:id="2635" w:author="John Sullivan" w:date="2013-04-22T15:13:00Z"/>
          <w:color w:val="242424"/>
          <w:rPrChange w:id="2636" w:author="John Sullivan" w:date="2013-04-22T15:17:00Z">
            <w:rPr>
              <w:del w:id="2637" w:author="John Sullivan" w:date="2013-04-22T15:13:00Z"/>
              <w:rFonts w:ascii="Corbel" w:hAnsi="Corbel"/>
              <w:color w:val="303030"/>
            </w:rPr>
          </w:rPrChange>
        </w:rPr>
        <w:pPrChange w:id="2638" w:author="Author" w:date="2013-04-12T16:41:00Z">
          <w:pPr>
            <w:pStyle w:val="ListParagraph"/>
            <w:numPr>
              <w:ilvl w:val="1"/>
              <w:numId w:val="1"/>
            </w:numPr>
            <w:tabs>
              <w:tab w:val="num" w:pos="360"/>
              <w:tab w:val="num" w:pos="1440"/>
            </w:tabs>
            <w:ind w:left="1440" w:hanging="360"/>
          </w:pPr>
        </w:pPrChange>
      </w:pPr>
      <w:del w:id="2639" w:author="John Sullivan" w:date="2013-04-22T15:13:00Z">
        <w:r w:rsidRPr="0047529F">
          <w:rPr>
            <w:color w:val="242424"/>
            <w:rPrChange w:id="2640" w:author="John Sullivan" w:date="2013-04-22T15:17:00Z">
              <w:rPr>
                <w:rFonts w:ascii="Corbel" w:hAnsi="Corbel"/>
                <w:color w:val="303030"/>
                <w:u w:val="single"/>
              </w:rPr>
            </w:rPrChange>
          </w:rPr>
          <w:delText>A collection of work such as extracurricular work or within a specific interests or category.</w:delText>
        </w:r>
      </w:del>
    </w:p>
    <w:p w14:paraId="1B60C993" w14:textId="77777777" w:rsidR="00C82479" w:rsidRPr="0068794B" w:rsidDel="005F6852" w:rsidRDefault="00C82479">
      <w:pPr>
        <w:pStyle w:val="ListParagraph"/>
        <w:ind w:left="1440"/>
        <w:rPr>
          <w:del w:id="2641" w:author="John Sullivan" w:date="2013-04-22T15:13:00Z"/>
          <w:color w:val="242424"/>
          <w:rPrChange w:id="2642" w:author="John Sullivan" w:date="2013-04-22T15:17:00Z">
            <w:rPr>
              <w:del w:id="2643" w:author="John Sullivan" w:date="2013-04-22T15:13:00Z"/>
              <w:rFonts w:ascii="Corbel" w:hAnsi="Corbel"/>
              <w:color w:val="303030"/>
            </w:rPr>
          </w:rPrChange>
        </w:rPr>
      </w:pPr>
    </w:p>
    <w:p w14:paraId="6B21D4A2" w14:textId="77777777" w:rsidR="0047529F" w:rsidRPr="0047529F" w:rsidRDefault="0047529F">
      <w:pPr>
        <w:pStyle w:val="ListParagraph"/>
        <w:numPr>
          <w:ilvl w:val="0"/>
          <w:numId w:val="48"/>
        </w:numPr>
        <w:tabs>
          <w:tab w:val="num" w:pos="720"/>
        </w:tabs>
        <w:ind w:left="720" w:hanging="360"/>
        <w:rPr>
          <w:del w:id="2644" w:author="John Sullivan" w:date="2013-04-22T15:13:00Z"/>
          <w:color w:val="242424"/>
          <w:rPrChange w:id="2645" w:author="John Sullivan" w:date="2013-04-22T15:17:00Z">
            <w:rPr>
              <w:del w:id="2646" w:author="John Sullivan" w:date="2013-04-22T15:13:00Z"/>
              <w:rFonts w:ascii="Corbel" w:hAnsi="Corbel"/>
              <w:color w:val="303030"/>
            </w:rPr>
          </w:rPrChange>
        </w:rPr>
        <w:pPrChange w:id="2647" w:author="Author" w:date="2013-04-12T16:41:00Z">
          <w:pPr>
            <w:pStyle w:val="ListParagraph"/>
            <w:numPr>
              <w:numId w:val="1"/>
            </w:numPr>
            <w:tabs>
              <w:tab w:val="num" w:pos="360"/>
              <w:tab w:val="num" w:pos="720"/>
            </w:tabs>
            <w:ind w:left="360" w:hanging="360"/>
          </w:pPr>
        </w:pPrChange>
      </w:pPr>
      <w:del w:id="2648" w:author="John Sullivan" w:date="2013-04-22T15:13:00Z">
        <w:r w:rsidRPr="0047529F">
          <w:rPr>
            <w:color w:val="242424"/>
            <w:rPrChange w:id="2649" w:author="John Sullivan" w:date="2013-04-22T15:17:00Z">
              <w:rPr>
                <w:rFonts w:ascii="Corbel" w:hAnsi="Corbel"/>
                <w:color w:val="303030"/>
                <w:u w:val="single"/>
              </w:rPr>
            </w:rPrChange>
          </w:rPr>
          <w:delText>Recent, hot, &amp; top work</w:delText>
        </w:r>
      </w:del>
    </w:p>
    <w:p w14:paraId="0BE72897" w14:textId="77777777" w:rsidR="0047529F" w:rsidRPr="0047529F" w:rsidRDefault="0047529F">
      <w:pPr>
        <w:pStyle w:val="ListParagraph"/>
        <w:numPr>
          <w:ilvl w:val="1"/>
          <w:numId w:val="49"/>
        </w:numPr>
        <w:tabs>
          <w:tab w:val="num" w:pos="1440"/>
        </w:tabs>
        <w:ind w:left="1440" w:hanging="360"/>
        <w:rPr>
          <w:del w:id="2650" w:author="John Sullivan" w:date="2013-04-22T15:13:00Z"/>
          <w:color w:val="242424"/>
          <w:rPrChange w:id="2651" w:author="John Sullivan" w:date="2013-04-22T15:17:00Z">
            <w:rPr>
              <w:del w:id="2652" w:author="John Sullivan" w:date="2013-04-22T15:13:00Z"/>
              <w:rFonts w:ascii="Corbel" w:hAnsi="Corbel"/>
              <w:color w:val="303030"/>
            </w:rPr>
          </w:rPrChange>
        </w:rPr>
        <w:pPrChange w:id="2653" w:author="Author" w:date="2013-04-12T16:41:00Z">
          <w:pPr>
            <w:pStyle w:val="ListParagraph"/>
            <w:numPr>
              <w:ilvl w:val="1"/>
              <w:numId w:val="1"/>
            </w:numPr>
            <w:tabs>
              <w:tab w:val="num" w:pos="360"/>
              <w:tab w:val="num" w:pos="1440"/>
            </w:tabs>
            <w:ind w:left="1440" w:hanging="360"/>
          </w:pPr>
        </w:pPrChange>
      </w:pPr>
      <w:del w:id="2654" w:author="John Sullivan" w:date="2013-04-22T15:13:00Z">
        <w:r w:rsidRPr="0047529F">
          <w:rPr>
            <w:color w:val="242424"/>
            <w:rPrChange w:id="2655" w:author="John Sullivan" w:date="2013-04-22T15:17:00Z">
              <w:rPr>
                <w:rFonts w:ascii="Corbel" w:hAnsi="Corbel"/>
                <w:color w:val="303030"/>
                <w:u w:val="single"/>
              </w:rPr>
            </w:rPrChange>
          </w:rPr>
          <w:delText>Collections of work that systematically change based on viewership and ratings.</w:delText>
        </w:r>
      </w:del>
    </w:p>
    <w:p w14:paraId="3E0CE553" w14:textId="77777777" w:rsidR="00C82479" w:rsidRPr="0068794B" w:rsidDel="005F6852" w:rsidRDefault="00C82479">
      <w:pPr>
        <w:pStyle w:val="ListParagraph"/>
        <w:rPr>
          <w:del w:id="2656" w:author="John Sullivan" w:date="2013-04-22T15:13:00Z"/>
          <w:color w:val="242424"/>
          <w:rPrChange w:id="2657" w:author="John Sullivan" w:date="2013-04-22T15:17:00Z">
            <w:rPr>
              <w:del w:id="2658" w:author="John Sullivan" w:date="2013-04-22T15:13:00Z"/>
              <w:rFonts w:ascii="Corbel" w:hAnsi="Corbel"/>
              <w:color w:val="303030"/>
            </w:rPr>
          </w:rPrChange>
        </w:rPr>
      </w:pPr>
    </w:p>
    <w:p w14:paraId="0FC66B09" w14:textId="77777777" w:rsidR="0047529F" w:rsidRPr="0047529F" w:rsidRDefault="0047529F">
      <w:pPr>
        <w:pStyle w:val="ListParagraph"/>
        <w:numPr>
          <w:ilvl w:val="0"/>
          <w:numId w:val="50"/>
        </w:numPr>
        <w:tabs>
          <w:tab w:val="num" w:pos="720"/>
        </w:tabs>
        <w:ind w:left="720" w:hanging="360"/>
        <w:rPr>
          <w:del w:id="2659" w:author="John Sullivan" w:date="2013-04-22T15:13:00Z"/>
          <w:color w:val="242424"/>
          <w:rPrChange w:id="2660" w:author="John Sullivan" w:date="2013-04-22T15:17:00Z">
            <w:rPr>
              <w:del w:id="2661" w:author="John Sullivan" w:date="2013-04-22T15:13:00Z"/>
              <w:rFonts w:ascii="Corbel" w:hAnsi="Corbel"/>
              <w:color w:val="303030"/>
            </w:rPr>
          </w:rPrChange>
        </w:rPr>
        <w:pPrChange w:id="2662" w:author="Author" w:date="2013-04-12T16:41:00Z">
          <w:pPr>
            <w:pStyle w:val="ListParagraph"/>
            <w:numPr>
              <w:numId w:val="1"/>
            </w:numPr>
            <w:tabs>
              <w:tab w:val="num" w:pos="360"/>
              <w:tab w:val="num" w:pos="720"/>
            </w:tabs>
            <w:ind w:left="360" w:hanging="360"/>
          </w:pPr>
        </w:pPrChange>
      </w:pPr>
      <w:del w:id="2663" w:author="John Sullivan" w:date="2013-04-22T15:13:00Z">
        <w:r w:rsidRPr="0047529F">
          <w:rPr>
            <w:color w:val="242424"/>
            <w:rPrChange w:id="2664" w:author="John Sullivan" w:date="2013-04-22T15:17:00Z">
              <w:rPr>
                <w:rFonts w:ascii="Corbel" w:hAnsi="Corbel"/>
                <w:color w:val="303030"/>
                <w:u w:val="single"/>
              </w:rPr>
            </w:rPrChange>
          </w:rPr>
          <w:delText>Media collection</w:delText>
        </w:r>
      </w:del>
    </w:p>
    <w:p w14:paraId="4A04EF7E" w14:textId="77777777" w:rsidR="005532D8" w:rsidRPr="0068794B" w:rsidDel="005F6852" w:rsidRDefault="0047529F" w:rsidP="005532D8">
      <w:pPr>
        <w:rPr>
          <w:del w:id="2665" w:author="John Sullivan" w:date="2013-04-22T15:13:00Z"/>
          <w:rFonts w:ascii="Corbel Bold" w:hAnsi="Corbel Bold"/>
          <w:b/>
          <w:color w:val="1A4654"/>
          <w:sz w:val="36"/>
          <w:rPrChange w:id="2666" w:author="John Sullivan" w:date="2013-04-22T15:17:00Z">
            <w:rPr>
              <w:del w:id="2667" w:author="John Sullivan" w:date="2013-04-22T15:13:00Z"/>
              <w:rFonts w:ascii="Corbel Bold" w:hAnsi="Corbel Bold"/>
              <w:color w:val="1A4654"/>
              <w:sz w:val="36"/>
            </w:rPr>
          </w:rPrChange>
        </w:rPr>
      </w:pPr>
      <w:del w:id="2668" w:author="John Sullivan" w:date="2013-04-22T15:13:00Z">
        <w:r w:rsidRPr="0047529F">
          <w:rPr>
            <w:color w:val="242424"/>
            <w:rPrChange w:id="2669" w:author="John Sullivan" w:date="2013-04-22T15:17:00Z">
              <w:rPr>
                <w:rFonts w:ascii="Corbel" w:hAnsi="Corbel"/>
                <w:color w:val="303030"/>
                <w:szCs w:val="20"/>
                <w:u w:val="single"/>
              </w:rPr>
            </w:rPrChange>
          </w:rPr>
          <w:delText>All photos, all videos, etc…</w:delText>
        </w:r>
      </w:del>
      <w:ins w:id="2670" w:author="John Sullivan" w:date="2013-04-12T16:25:00Z">
        <w:del w:id="2671" w:author="John Sullivan" w:date="2013-04-22T15:13:00Z">
          <w:r w:rsidRPr="0047529F">
            <w:rPr>
              <w:rFonts w:ascii="Corbel" w:hAnsi="Corbel"/>
              <w:b/>
              <w:color w:val="1A4654"/>
              <w:rPrChange w:id="2672" w:author="John Sullivan" w:date="2013-04-22T15:17:00Z">
                <w:rPr>
                  <w:rFonts w:ascii="Corbel" w:hAnsi="Corbel"/>
                  <w:color w:val="1A4654"/>
                  <w:szCs w:val="20"/>
                  <w:u w:val="single"/>
                </w:rPr>
              </w:rPrChange>
            </w:rPr>
            <w:delText>Possible Collections</w:delText>
          </w:r>
        </w:del>
      </w:ins>
    </w:p>
    <w:p w14:paraId="3A648998" w14:textId="77777777" w:rsidR="005532D8" w:rsidRPr="00B3234C" w:rsidDel="005F6852" w:rsidRDefault="005532D8" w:rsidP="005532D8">
      <w:pPr>
        <w:pStyle w:val="ListParagraph"/>
        <w:numPr>
          <w:ilvl w:val="0"/>
          <w:numId w:val="14"/>
        </w:numPr>
        <w:tabs>
          <w:tab w:val="num" w:pos="720"/>
        </w:tabs>
        <w:ind w:hanging="360"/>
        <w:rPr>
          <w:del w:id="2673" w:author="John Sullivan" w:date="2013-04-22T15:13:00Z"/>
          <w:rFonts w:ascii="Corbel Bold" w:hAnsi="Corbel Bold"/>
          <w:color w:val="1A4654"/>
          <w:sz w:val="36"/>
        </w:rPr>
      </w:pPr>
      <w:ins w:id="2674" w:author="John Sullivan" w:date="2013-04-12T16:25:00Z">
        <w:del w:id="2675" w:author="John Sullivan" w:date="2013-04-22T15:13:00Z">
          <w:r w:rsidRPr="0068794B" w:rsidDel="005F6852">
            <w:rPr>
              <w:rFonts w:ascii="Corbel Bold" w:hAnsi="Corbel Bold"/>
              <w:color w:val="1A4654"/>
            </w:rPr>
            <w:delText>Personal collection (all of the users work)</w:delText>
          </w:r>
        </w:del>
      </w:ins>
    </w:p>
    <w:p w14:paraId="3DFF575F" w14:textId="77777777" w:rsidR="005532D8" w:rsidRPr="0068794B" w:rsidDel="005F6852" w:rsidRDefault="0047529F" w:rsidP="005532D8">
      <w:pPr>
        <w:pStyle w:val="ListParagraph"/>
        <w:numPr>
          <w:ilvl w:val="0"/>
          <w:numId w:val="14"/>
        </w:numPr>
        <w:tabs>
          <w:tab w:val="clear" w:pos="360"/>
          <w:tab w:val="num" w:pos="720"/>
        </w:tabs>
        <w:ind w:left="720" w:hanging="360"/>
        <w:rPr>
          <w:del w:id="2676" w:author="John Sullivan" w:date="2013-04-22T15:13:00Z"/>
          <w:rFonts w:ascii="Corbel Bold" w:hAnsi="Corbel Bold"/>
          <w:color w:val="1A4654"/>
          <w:sz w:val="36"/>
        </w:rPr>
      </w:pPr>
      <w:ins w:id="2677" w:author="John Sullivan" w:date="2013-04-12T16:25:00Z">
        <w:del w:id="2678" w:author="John Sullivan" w:date="2013-04-22T15:13:00Z">
          <w:r w:rsidRPr="0047529F">
            <w:rPr>
              <w:rFonts w:ascii="Corbel Bold" w:hAnsi="Corbel Bold"/>
              <w:color w:val="1A4654"/>
              <w:rPrChange w:id="2679" w:author="John Sullivan" w:date="2013-04-22T15:17:00Z">
                <w:rPr>
                  <w:rFonts w:ascii="Corbel Bold" w:hAnsi="Corbel Bold"/>
                  <w:color w:val="1A4654"/>
                  <w:u w:val="single"/>
                </w:rPr>
              </w:rPrChange>
            </w:rPr>
            <w:delText>Dept. Collections (all NMD work, all CMJ work, etc)</w:delText>
          </w:r>
        </w:del>
      </w:ins>
    </w:p>
    <w:p w14:paraId="07C7B879" w14:textId="77777777" w:rsidR="005532D8" w:rsidRPr="0068794B" w:rsidDel="005F6852" w:rsidRDefault="0047529F" w:rsidP="005532D8">
      <w:pPr>
        <w:pStyle w:val="ListParagraph"/>
        <w:numPr>
          <w:ilvl w:val="0"/>
          <w:numId w:val="14"/>
        </w:numPr>
        <w:tabs>
          <w:tab w:val="num" w:pos="720"/>
        </w:tabs>
        <w:ind w:hanging="360"/>
        <w:rPr>
          <w:del w:id="2680" w:author="John Sullivan" w:date="2013-04-22T15:13:00Z"/>
          <w:rFonts w:ascii="Corbel Bold" w:hAnsi="Corbel Bold"/>
          <w:color w:val="1A4654"/>
          <w:sz w:val="36"/>
        </w:rPr>
      </w:pPr>
      <w:ins w:id="2681" w:author="John Sullivan" w:date="2013-04-12T16:25:00Z">
        <w:del w:id="2682" w:author="John Sullivan" w:date="2013-04-22T15:13:00Z">
          <w:r w:rsidRPr="0047529F">
            <w:rPr>
              <w:rFonts w:ascii="Corbel Bold" w:hAnsi="Corbel Bold"/>
              <w:color w:val="1A4654"/>
              <w:rPrChange w:id="2683" w:author="John Sullivan" w:date="2013-04-22T15:17:00Z">
                <w:rPr>
                  <w:rFonts w:ascii="Corbel Bold" w:hAnsi="Corbel Bold"/>
                  <w:color w:val="1A4654"/>
                  <w:u w:val="single"/>
                </w:rPr>
              </w:rPrChange>
            </w:rPr>
            <w:delText>Class collections (all NMD 102 work, all CMJ 236 work etc)</w:delText>
          </w:r>
        </w:del>
      </w:ins>
    </w:p>
    <w:p w14:paraId="13FCAF16" w14:textId="77777777" w:rsidR="005532D8" w:rsidRPr="0068794B" w:rsidDel="005F6852" w:rsidRDefault="0047529F" w:rsidP="005532D8">
      <w:pPr>
        <w:pStyle w:val="ListParagraph"/>
        <w:numPr>
          <w:ilvl w:val="0"/>
          <w:numId w:val="14"/>
        </w:numPr>
        <w:tabs>
          <w:tab w:val="num" w:pos="720"/>
        </w:tabs>
        <w:ind w:hanging="360"/>
        <w:rPr>
          <w:del w:id="2684" w:author="John Sullivan" w:date="2013-04-22T15:13:00Z"/>
          <w:rFonts w:ascii="Corbel Bold" w:hAnsi="Corbel Bold"/>
          <w:color w:val="1A4654"/>
          <w:sz w:val="36"/>
        </w:rPr>
      </w:pPr>
      <w:ins w:id="2685" w:author="John Sullivan" w:date="2013-04-12T16:25:00Z">
        <w:del w:id="2686" w:author="John Sullivan" w:date="2013-04-22T15:13:00Z">
          <w:r w:rsidRPr="0047529F">
            <w:rPr>
              <w:rFonts w:ascii="Corbel Bold" w:hAnsi="Corbel Bold"/>
              <w:color w:val="1A4654"/>
              <w:rPrChange w:id="2687" w:author="John Sullivan" w:date="2013-04-22T15:17:00Z">
                <w:rPr>
                  <w:rFonts w:ascii="Corbel Bold" w:hAnsi="Corbel Bold"/>
                  <w:color w:val="1A4654"/>
                  <w:u w:val="single"/>
                </w:rPr>
              </w:rPrChange>
            </w:rPr>
            <w:delText>Major collections( all New Media work, all Journalism work, all Marine Bio work, etc)</w:delText>
          </w:r>
        </w:del>
      </w:ins>
    </w:p>
    <w:p w14:paraId="5FD58A26" w14:textId="77777777" w:rsidR="005532D8" w:rsidRPr="0068794B" w:rsidDel="005F6852" w:rsidRDefault="0047529F" w:rsidP="005532D8">
      <w:pPr>
        <w:pStyle w:val="ListParagraph"/>
        <w:numPr>
          <w:ilvl w:val="0"/>
          <w:numId w:val="14"/>
        </w:numPr>
        <w:tabs>
          <w:tab w:val="num" w:pos="720"/>
        </w:tabs>
        <w:ind w:hanging="360"/>
        <w:rPr>
          <w:del w:id="2688" w:author="John Sullivan" w:date="2013-04-22T15:13:00Z"/>
          <w:rFonts w:ascii="Corbel Bold" w:hAnsi="Corbel Bold"/>
          <w:color w:val="1A4654"/>
          <w:sz w:val="36"/>
        </w:rPr>
      </w:pPr>
      <w:ins w:id="2689" w:author="John Sullivan" w:date="2013-04-12T16:25:00Z">
        <w:del w:id="2690" w:author="John Sullivan" w:date="2013-04-22T15:13:00Z">
          <w:r w:rsidRPr="0047529F">
            <w:rPr>
              <w:rFonts w:ascii="Corbel Bold" w:hAnsi="Corbel Bold"/>
              <w:color w:val="1A4654"/>
              <w:rPrChange w:id="2691" w:author="John Sullivan" w:date="2013-04-22T15:17:00Z">
                <w:rPr>
                  <w:rFonts w:ascii="Corbel Bold" w:hAnsi="Corbel Bold"/>
                  <w:color w:val="1A4654"/>
                  <w:u w:val="single"/>
                </w:rPr>
              </w:rPrChange>
            </w:rPr>
            <w:delText>Media collections (all photos, all videos, all coding)</w:delText>
          </w:r>
        </w:del>
      </w:ins>
    </w:p>
    <w:p w14:paraId="1E21C5A0" w14:textId="77777777" w:rsidR="005532D8" w:rsidRPr="0068794B" w:rsidDel="005F6852" w:rsidRDefault="0047529F" w:rsidP="005532D8">
      <w:pPr>
        <w:pStyle w:val="ListParagraph"/>
        <w:numPr>
          <w:ilvl w:val="0"/>
          <w:numId w:val="14"/>
        </w:numPr>
        <w:tabs>
          <w:tab w:val="num" w:pos="720"/>
        </w:tabs>
        <w:ind w:hanging="360"/>
        <w:rPr>
          <w:del w:id="2692" w:author="John Sullivan" w:date="2013-04-22T15:13:00Z"/>
          <w:rFonts w:ascii="Corbel Bold" w:hAnsi="Corbel Bold"/>
          <w:color w:val="1A4654"/>
          <w:sz w:val="36"/>
        </w:rPr>
      </w:pPr>
      <w:ins w:id="2693" w:author="John Sullivan" w:date="2013-04-12T16:25:00Z">
        <w:del w:id="2694" w:author="John Sullivan" w:date="2013-04-22T15:13:00Z">
          <w:r w:rsidRPr="0047529F">
            <w:rPr>
              <w:rFonts w:ascii="Corbel Bold" w:hAnsi="Corbel Bold"/>
              <w:color w:val="1A4654"/>
              <w:rPrChange w:id="2695" w:author="John Sullivan" w:date="2013-04-22T15:17:00Z">
                <w:rPr>
                  <w:rFonts w:ascii="Corbel Bold" w:hAnsi="Corbel Bold"/>
                  <w:color w:val="1A4654"/>
                  <w:u w:val="single"/>
                </w:rPr>
              </w:rPrChange>
            </w:rPr>
            <w:delText>Favorited collection (all the work the user has favorited)</w:delText>
          </w:r>
        </w:del>
      </w:ins>
    </w:p>
    <w:p w14:paraId="10A73B3B" w14:textId="77777777" w:rsidR="005532D8" w:rsidRPr="0068794B" w:rsidDel="005F6852" w:rsidRDefault="0047529F" w:rsidP="005532D8">
      <w:pPr>
        <w:pStyle w:val="ListParagraph"/>
        <w:numPr>
          <w:ilvl w:val="0"/>
          <w:numId w:val="14"/>
        </w:numPr>
        <w:tabs>
          <w:tab w:val="num" w:pos="720"/>
        </w:tabs>
        <w:ind w:hanging="360"/>
        <w:rPr>
          <w:del w:id="2696" w:author="John Sullivan" w:date="2013-04-22T15:13:00Z"/>
          <w:rFonts w:ascii="Corbel Bold" w:hAnsi="Corbel Bold"/>
          <w:color w:val="1A4654"/>
          <w:sz w:val="36"/>
        </w:rPr>
      </w:pPr>
      <w:ins w:id="2697" w:author="John Sullivan" w:date="2013-04-12T16:25:00Z">
        <w:del w:id="2698" w:author="John Sullivan" w:date="2013-04-22T15:13:00Z">
          <w:r w:rsidRPr="0047529F">
            <w:rPr>
              <w:rFonts w:ascii="Corbel Bold" w:hAnsi="Corbel Bold"/>
              <w:color w:val="1A4654"/>
              <w:rPrChange w:id="2699" w:author="John Sullivan" w:date="2013-04-22T15:17:00Z">
                <w:rPr>
                  <w:rFonts w:ascii="Corbel Bold" w:hAnsi="Corbel Bold"/>
                  <w:color w:val="1A4654"/>
                  <w:u w:val="single"/>
                </w:rPr>
              </w:rPrChange>
            </w:rPr>
            <w:delText>Top collection (most favorited works)</w:delText>
          </w:r>
        </w:del>
      </w:ins>
    </w:p>
    <w:p w14:paraId="7A98116F" w14:textId="77777777" w:rsidR="005532D8" w:rsidRPr="0068794B" w:rsidDel="005F6852" w:rsidRDefault="0047529F" w:rsidP="005532D8">
      <w:pPr>
        <w:pStyle w:val="ListParagraph"/>
        <w:numPr>
          <w:ilvl w:val="0"/>
          <w:numId w:val="14"/>
        </w:numPr>
        <w:tabs>
          <w:tab w:val="num" w:pos="720"/>
        </w:tabs>
        <w:ind w:hanging="360"/>
        <w:rPr>
          <w:del w:id="2700" w:author="John Sullivan" w:date="2013-04-22T15:13:00Z"/>
          <w:rFonts w:ascii="Corbel Bold" w:hAnsi="Corbel Bold"/>
          <w:color w:val="1A4654"/>
          <w:sz w:val="36"/>
        </w:rPr>
      </w:pPr>
      <w:ins w:id="2701" w:author="John Sullivan" w:date="2013-04-12T16:25:00Z">
        <w:del w:id="2702" w:author="John Sullivan" w:date="2013-04-22T15:13:00Z">
          <w:r w:rsidRPr="0047529F">
            <w:rPr>
              <w:rFonts w:ascii="Corbel Bold" w:hAnsi="Corbel Bold"/>
              <w:color w:val="1A4654"/>
              <w:rPrChange w:id="2703" w:author="John Sullivan" w:date="2013-04-22T15:17:00Z">
                <w:rPr>
                  <w:rFonts w:ascii="Corbel Bold" w:hAnsi="Corbel Bold"/>
                  <w:color w:val="1A4654"/>
                  <w:u w:val="single"/>
                </w:rPr>
              </w:rPrChange>
            </w:rPr>
            <w:delText>Extracurricular collection (any work done outside of class, such as for a job)</w:delText>
          </w:r>
        </w:del>
      </w:ins>
    </w:p>
    <w:p w14:paraId="36E1C8B5" w14:textId="77777777" w:rsidR="005532D8" w:rsidRPr="0068794B" w:rsidDel="005F6852" w:rsidRDefault="0047529F" w:rsidP="005532D8">
      <w:pPr>
        <w:pStyle w:val="ListParagraph"/>
        <w:numPr>
          <w:ilvl w:val="0"/>
          <w:numId w:val="14"/>
        </w:numPr>
        <w:tabs>
          <w:tab w:val="num" w:pos="720"/>
        </w:tabs>
        <w:ind w:hanging="360"/>
        <w:rPr>
          <w:del w:id="2704" w:author="John Sullivan" w:date="2013-04-22T15:13:00Z"/>
          <w:rFonts w:ascii="Corbel Bold" w:hAnsi="Corbel Bold"/>
          <w:color w:val="1A4654"/>
          <w:sz w:val="36"/>
        </w:rPr>
      </w:pPr>
      <w:ins w:id="2705" w:author="John Sullivan" w:date="2013-04-12T16:25:00Z">
        <w:del w:id="2706" w:author="John Sullivan" w:date="2013-04-22T15:13:00Z">
          <w:r w:rsidRPr="0047529F">
            <w:rPr>
              <w:rFonts w:ascii="Corbel Bold" w:hAnsi="Corbel Bold"/>
              <w:color w:val="1A4654"/>
              <w:rPrChange w:id="2707" w:author="John Sullivan" w:date="2013-04-22T15:17:00Z">
                <w:rPr>
                  <w:rFonts w:ascii="Corbel Bold" w:hAnsi="Corbel Bold"/>
                  <w:color w:val="1A4654"/>
                  <w:u w:val="single"/>
                </w:rPr>
              </w:rPrChange>
            </w:rPr>
            <w:delText>Public collection(all published works)</w:delText>
          </w:r>
        </w:del>
      </w:ins>
    </w:p>
    <w:p w14:paraId="0EDDAB7D" w14:textId="77777777" w:rsidR="005532D8" w:rsidRPr="0068794B" w:rsidDel="005F6852" w:rsidRDefault="0047529F" w:rsidP="005532D8">
      <w:pPr>
        <w:pStyle w:val="ListParagraph"/>
        <w:numPr>
          <w:ilvl w:val="0"/>
          <w:numId w:val="14"/>
        </w:numPr>
        <w:tabs>
          <w:tab w:val="num" w:pos="720"/>
        </w:tabs>
        <w:ind w:hanging="360"/>
        <w:rPr>
          <w:del w:id="2708" w:author="John Sullivan" w:date="2013-04-22T15:13:00Z"/>
          <w:rFonts w:ascii="Corbel Bold" w:hAnsi="Corbel Bold"/>
          <w:color w:val="1A4654"/>
          <w:sz w:val="36"/>
        </w:rPr>
      </w:pPr>
      <w:ins w:id="2709" w:author="John Sullivan" w:date="2013-04-12T16:25:00Z">
        <w:del w:id="2710" w:author="John Sullivan" w:date="2013-04-22T15:13:00Z">
          <w:r w:rsidRPr="0047529F">
            <w:rPr>
              <w:rFonts w:ascii="Corbel Bold" w:hAnsi="Corbel Bold"/>
              <w:color w:val="1A4654"/>
              <w:rPrChange w:id="2711" w:author="John Sullivan" w:date="2013-04-22T15:17:00Z">
                <w:rPr>
                  <w:rFonts w:ascii="Corbel Bold" w:hAnsi="Corbel Bold"/>
                  <w:color w:val="1A4654"/>
                  <w:u w:val="single"/>
                </w:rPr>
              </w:rPrChange>
            </w:rPr>
            <w:delText>Focused collections(all work done for a particular interest, as specified by the context of the work, potentially based on tags)</w:delText>
          </w:r>
        </w:del>
      </w:ins>
    </w:p>
    <w:p w14:paraId="690884D1" w14:textId="77777777" w:rsidR="005532D8" w:rsidRPr="0068794B" w:rsidDel="005F6852" w:rsidRDefault="0047529F" w:rsidP="005532D8">
      <w:pPr>
        <w:pStyle w:val="ListParagraph"/>
        <w:numPr>
          <w:ilvl w:val="0"/>
          <w:numId w:val="14"/>
        </w:numPr>
        <w:tabs>
          <w:tab w:val="num" w:pos="720"/>
        </w:tabs>
        <w:ind w:hanging="360"/>
        <w:rPr>
          <w:del w:id="2712" w:author="John Sullivan" w:date="2013-04-22T15:13:00Z"/>
          <w:rFonts w:ascii="Corbel Bold" w:hAnsi="Corbel Bold"/>
          <w:color w:val="1A4654"/>
          <w:sz w:val="36"/>
        </w:rPr>
      </w:pPr>
      <w:ins w:id="2713" w:author="John Sullivan" w:date="2013-04-12T16:25:00Z">
        <w:del w:id="2714" w:author="John Sullivan" w:date="2013-04-22T15:13:00Z">
          <w:r w:rsidRPr="0047529F">
            <w:rPr>
              <w:rFonts w:ascii="Corbel Bold" w:hAnsi="Corbel Bold"/>
              <w:color w:val="1A4654"/>
              <w:rPrChange w:id="2715" w:author="John Sullivan" w:date="2013-04-22T15:17:00Z">
                <w:rPr>
                  <w:rFonts w:ascii="Corbel Bold" w:hAnsi="Corbel Bold"/>
                  <w:color w:val="1A4654"/>
                  <w:u w:val="single"/>
                </w:rPr>
              </w:rPrChange>
            </w:rPr>
            <w:delText>Most-recent Collection(most recently uploaded work)</w:delText>
          </w:r>
        </w:del>
      </w:ins>
    </w:p>
    <w:p w14:paraId="06DC3ECA" w14:textId="77777777" w:rsidR="005532D8" w:rsidRPr="0068794B" w:rsidDel="005F6852" w:rsidRDefault="0047529F" w:rsidP="005532D8">
      <w:pPr>
        <w:pStyle w:val="ListParagraph"/>
        <w:numPr>
          <w:ilvl w:val="0"/>
          <w:numId w:val="14"/>
        </w:numPr>
        <w:tabs>
          <w:tab w:val="num" w:pos="720"/>
        </w:tabs>
        <w:ind w:hanging="360"/>
        <w:rPr>
          <w:del w:id="2716" w:author="John Sullivan" w:date="2013-04-22T15:13:00Z"/>
          <w:rFonts w:ascii="Corbel Bold" w:hAnsi="Corbel Bold"/>
          <w:color w:val="1A4654"/>
          <w:sz w:val="36"/>
        </w:rPr>
      </w:pPr>
      <w:ins w:id="2717" w:author="John Sullivan" w:date="2013-04-12T16:25:00Z">
        <w:del w:id="2718" w:author="John Sullivan" w:date="2013-04-22T15:13:00Z">
          <w:r w:rsidRPr="0047529F">
            <w:rPr>
              <w:rFonts w:ascii="Corbel Bold" w:hAnsi="Corbel Bold"/>
              <w:color w:val="1A4654"/>
              <w:rPrChange w:id="2719" w:author="John Sullivan" w:date="2013-04-22T15:17:00Z">
                <w:rPr>
                  <w:rFonts w:ascii="Corbel Bold" w:hAnsi="Corbel Bold"/>
                  <w:color w:val="1A4654"/>
                  <w:u w:val="single"/>
                </w:rPr>
              </w:rPrChange>
            </w:rPr>
            <w:delText>Suggested collection (user specific collection based on the users interested and what works they favorite)</w:delText>
          </w:r>
        </w:del>
      </w:ins>
    </w:p>
    <w:p w14:paraId="4A617E55" w14:textId="77777777" w:rsidR="0047529F" w:rsidRPr="0047529F" w:rsidRDefault="0047529F">
      <w:pPr>
        <w:rPr>
          <w:del w:id="2720" w:author="Author" w:date="2013-04-12T16:41:00Z"/>
          <w:rFonts w:ascii="Corbel" w:hAnsi="Corbel"/>
          <w:color w:val="303030"/>
          <w:rPrChange w:id="2721" w:author="John Sullivan" w:date="2013-04-22T15:17:00Z">
            <w:rPr>
              <w:del w:id="2722" w:author="Author" w:date="2013-04-12T16:41:00Z"/>
            </w:rPr>
          </w:rPrChange>
        </w:rPr>
        <w:pPrChange w:id="2723" w:author="John Sullivan" w:date="2013-04-12T16:25:00Z">
          <w:pPr>
            <w:pStyle w:val="ListParagraph"/>
            <w:numPr>
              <w:ilvl w:val="1"/>
              <w:numId w:val="1"/>
            </w:numPr>
            <w:tabs>
              <w:tab w:val="num" w:pos="360"/>
              <w:tab w:val="num" w:pos="1440"/>
            </w:tabs>
            <w:ind w:left="1440" w:hanging="360"/>
          </w:pPr>
        </w:pPrChange>
      </w:pPr>
    </w:p>
    <w:p w14:paraId="19387080" w14:textId="77777777" w:rsidR="00C82479" w:rsidRPr="0068794B" w:rsidRDefault="00C82479">
      <w:pPr>
        <w:rPr>
          <w:del w:id="2724" w:author="Author" w:date="2013-04-12T16:41:00Z"/>
          <w:rFonts w:ascii="Corbel" w:hAnsi="Corbel"/>
          <w:color w:val="303030"/>
        </w:rPr>
      </w:pPr>
    </w:p>
    <w:p w14:paraId="2540AE60" w14:textId="77777777" w:rsidR="00C82479" w:rsidRPr="0068794B" w:rsidRDefault="00C82479">
      <w:pPr>
        <w:rPr>
          <w:ins w:id="2725" w:author="John Sullivan" w:date="2013-04-26T12:17:00Z"/>
          <w:color w:val="242424"/>
          <w:rPrChange w:id="2726" w:author="John Sullivan" w:date="2013-04-22T15:17:00Z">
            <w:rPr>
              <w:ins w:id="2727" w:author="John Sullivan" w:date="2013-04-26T12:17:00Z"/>
              <w:rFonts w:ascii="Corbel" w:hAnsi="Corbel"/>
              <w:color w:val="303030"/>
            </w:rPr>
          </w:rPrChange>
        </w:rPr>
      </w:pPr>
    </w:p>
    <w:p w14:paraId="2E3AC8BC" w14:textId="77777777" w:rsidR="00C82479" w:rsidRPr="009B7CF6" w:rsidRDefault="00C82479">
      <w:pPr>
        <w:rPr>
          <w:color w:val="242424"/>
          <w:highlight w:val="yellow"/>
          <w:shd w:val="clear" w:color="auto" w:fill="FFFF00"/>
          <w:rPrChange w:id="2728" w:author="John Sullivan" w:date="2013-04-26T12:17:00Z">
            <w:rPr>
              <w:color w:val="242424"/>
              <w:shd w:val="clear" w:color="auto" w:fill="FFFF00"/>
            </w:rPr>
          </w:rPrChange>
        </w:rPr>
      </w:pPr>
      <w:r w:rsidRPr="009B7CF6">
        <w:rPr>
          <w:color w:val="242424"/>
          <w:highlight w:val="yellow"/>
          <w:shd w:val="clear" w:color="auto" w:fill="FFFF00"/>
          <w:rPrChange w:id="2729" w:author="John Sullivan" w:date="2013-04-26T12:17:00Z">
            <w:rPr>
              <w:color w:val="242424"/>
              <w:shd w:val="clear" w:color="auto" w:fill="FFFF00"/>
            </w:rPr>
          </w:rPrChange>
        </w:rPr>
        <w:t>Collection name</w:t>
      </w:r>
    </w:p>
    <w:p w14:paraId="20338F45" w14:textId="77777777" w:rsidR="00C82479" w:rsidRPr="009B7CF6" w:rsidRDefault="00C82479">
      <w:pPr>
        <w:rPr>
          <w:color w:val="242424"/>
          <w:highlight w:val="yellow"/>
          <w:shd w:val="clear" w:color="auto" w:fill="FFFF00"/>
          <w:rPrChange w:id="2730" w:author="John Sullivan" w:date="2013-04-26T12:17:00Z">
            <w:rPr>
              <w:color w:val="242424"/>
              <w:shd w:val="clear" w:color="auto" w:fill="FFFF00"/>
            </w:rPr>
          </w:rPrChange>
        </w:rPr>
      </w:pPr>
    </w:p>
    <w:p w14:paraId="4DAF7C02" w14:textId="77777777" w:rsidR="003B0C04" w:rsidRPr="009B7CF6" w:rsidRDefault="00CA6843">
      <w:pPr>
        <w:pStyle w:val="ListParagraph"/>
        <w:numPr>
          <w:ilvl w:val="0"/>
          <w:numId w:val="47"/>
        </w:numPr>
        <w:tabs>
          <w:tab w:val="clear" w:pos="360"/>
          <w:tab w:val="num" w:pos="720"/>
        </w:tabs>
        <w:ind w:left="720" w:hanging="360"/>
        <w:rPr>
          <w:ins w:id="2731" w:author="Author" w:date="2013-04-12T16:41:00Z"/>
          <w:color w:val="242424"/>
          <w:highlight w:val="yellow"/>
          <w:shd w:val="clear" w:color="auto" w:fill="FFFF00"/>
          <w:rPrChange w:id="2732" w:author="John Sullivan" w:date="2013-04-26T12:17:00Z">
            <w:rPr>
              <w:ins w:id="2733" w:author="Author" w:date="2013-04-12T16:41:00Z"/>
              <w:color w:val="242424"/>
              <w:shd w:val="clear" w:color="auto" w:fill="FFFF00"/>
            </w:rPr>
          </w:rPrChange>
        </w:rPr>
        <w:pPrChange w:id="2734" w:author="John Sullivan" w:date="2013-04-26T12:17:00Z">
          <w:pPr>
            <w:pStyle w:val="ListParagraph"/>
            <w:numPr>
              <w:numId w:val="47"/>
            </w:numPr>
            <w:tabs>
              <w:tab w:val="num" w:pos="360"/>
              <w:tab w:val="num" w:pos="720"/>
            </w:tabs>
            <w:ind w:left="360" w:firstLine="360"/>
          </w:pPr>
        </w:pPrChange>
      </w:pPr>
      <w:proofErr w:type="gramStart"/>
      <w:ins w:id="2735" w:author="Author" w:date="2013-04-12T16:41:00Z">
        <w:r w:rsidRPr="009B7CF6">
          <w:rPr>
            <w:color w:val="242424"/>
            <w:highlight w:val="yellow"/>
            <w:shd w:val="clear" w:color="auto" w:fill="FFFF00"/>
            <w:rPrChange w:id="2736" w:author="John Sullivan" w:date="2013-04-26T12:17:00Z">
              <w:rPr>
                <w:color w:val="242424"/>
                <w:shd w:val="clear" w:color="auto" w:fill="FFFF00"/>
              </w:rPr>
            </w:rPrChange>
          </w:rPr>
          <w:t>description</w:t>
        </w:r>
        <w:proofErr w:type="gramEnd"/>
      </w:ins>
    </w:p>
    <w:p w14:paraId="4F1180B9" w14:textId="77777777" w:rsidR="0047529F" w:rsidRDefault="0047529F">
      <w:pPr>
        <w:pStyle w:val="ListParagraph"/>
        <w:numPr>
          <w:ilvl w:val="0"/>
          <w:numId w:val="47"/>
        </w:numPr>
        <w:tabs>
          <w:tab w:val="clear" w:pos="360"/>
          <w:tab w:val="num" w:pos="720"/>
        </w:tabs>
        <w:ind w:left="720" w:hanging="360"/>
        <w:rPr>
          <w:del w:id="2737" w:author="Author" w:date="2013-04-12T16:41:00Z"/>
          <w:rFonts w:ascii="Corbel" w:hAnsi="Corbel"/>
          <w:color w:val="303030"/>
          <w:shd w:val="clear" w:color="auto" w:fill="FFFF00"/>
        </w:rPr>
        <w:pPrChange w:id="2738" w:author="Mike Scott" w:date="2013-04-24T13:11:00Z">
          <w:pPr>
            <w:pStyle w:val="ListParagraph"/>
            <w:numPr>
              <w:numId w:val="1"/>
            </w:numPr>
            <w:tabs>
              <w:tab w:val="num" w:pos="360"/>
              <w:tab w:val="num" w:pos="720"/>
            </w:tabs>
            <w:ind w:left="360" w:hanging="360"/>
          </w:pPr>
        </w:pPrChange>
      </w:pPr>
      <w:del w:id="2739" w:author="John Sullivan" w:date="2013-04-12T16:27:00Z">
        <w:r w:rsidRPr="0047529F">
          <w:rPr>
            <w:rFonts w:ascii="Corbel" w:hAnsi="Corbel"/>
            <w:color w:val="303030"/>
            <w:shd w:val="clear" w:color="auto" w:fill="FFFF00"/>
            <w:rPrChange w:id="2740" w:author="John Sullivan" w:date="2013-04-22T15:17:00Z">
              <w:rPr>
                <w:rFonts w:ascii="Corbel" w:hAnsi="Corbel"/>
                <w:color w:val="303030"/>
                <w:u w:val="single"/>
                <w:shd w:val="clear" w:color="auto" w:fill="FFFF00"/>
              </w:rPr>
            </w:rPrChange>
          </w:rPr>
          <w:delText>description</w:delText>
        </w:r>
      </w:del>
      <w:ins w:id="2741" w:author="John Sullivan" w:date="2013-04-12T16:29:00Z">
        <w:r w:rsidRPr="0047529F">
          <w:rPr>
            <w:rFonts w:ascii="Corbel" w:hAnsi="Corbel"/>
            <w:color w:val="303030"/>
            <w:shd w:val="clear" w:color="auto" w:fill="FFFF00"/>
            <w:rPrChange w:id="2742" w:author="John Sullivan" w:date="2013-04-22T15:17:00Z">
              <w:rPr>
                <w:rFonts w:ascii="Corbel" w:hAnsi="Corbel"/>
                <w:color w:val="303030"/>
                <w:u w:val="single"/>
                <w:shd w:val="clear" w:color="auto" w:fill="FFFF00"/>
              </w:rPr>
            </w:rPrChange>
          </w:rPr>
          <w:t>Collections</w:t>
        </w:r>
      </w:ins>
      <w:del w:id="2743" w:author="Adrien" w:date="2013-04-26T12:17:00Z">
        <w:r w:rsidR="005532D8" w:rsidRPr="009B7CF6">
          <w:rPr>
            <w:rFonts w:ascii="Corbel" w:hAnsi="Corbel"/>
            <w:color w:val="303030"/>
            <w:highlight w:val="yellow"/>
            <w:shd w:val="clear" w:color="auto" w:fill="FFFF00"/>
          </w:rPr>
          <w:delText>Collections</w:delText>
        </w:r>
      </w:del>
      <w:ins w:id="2744" w:author="John Sullivan" w:date="2013-04-12T16:29:00Z">
        <w:r w:rsidR="005532D8" w:rsidRPr="009B7CF6">
          <w:rPr>
            <w:rFonts w:ascii="Corbel" w:hAnsi="Corbel"/>
            <w:color w:val="303030"/>
            <w:highlight w:val="yellow"/>
            <w:shd w:val="clear" w:color="auto" w:fill="FFFF00"/>
            <w:rPrChange w:id="2745" w:author="John Sullivan" w:date="2013-04-26T12:17:00Z">
              <w:rPr>
                <w:rFonts w:ascii="Corbel" w:hAnsi="Corbel"/>
                <w:color w:val="303030"/>
                <w:shd w:val="clear" w:color="auto" w:fill="FFFF00"/>
              </w:rPr>
            </w:rPrChange>
          </w:rPr>
          <w:t xml:space="preserve"> are formed in a variety of ways. Some are automatically formed, as in the case of </w:t>
        </w:r>
      </w:ins>
      <w:ins w:id="2746" w:author="John Sullivan" w:date="2013-04-12T16:30:00Z">
        <w:r w:rsidR="005532D8" w:rsidRPr="009B7CF6">
          <w:rPr>
            <w:rFonts w:ascii="Corbel" w:hAnsi="Corbel"/>
            <w:color w:val="303030"/>
            <w:highlight w:val="yellow"/>
            <w:shd w:val="clear" w:color="auto" w:fill="FFFF00"/>
            <w:rPrChange w:id="2747" w:author="John Sullivan" w:date="2013-04-26T12:17:00Z">
              <w:rPr>
                <w:rFonts w:ascii="Corbel" w:hAnsi="Corbel"/>
                <w:color w:val="303030"/>
                <w:shd w:val="clear" w:color="auto" w:fill="FFFF00"/>
              </w:rPr>
            </w:rPrChange>
          </w:rPr>
          <w:t>group-based collections: each group generates its own collection.</w:t>
        </w:r>
        <w:r w:rsidR="00980A2B" w:rsidRPr="009B7CF6">
          <w:rPr>
            <w:rFonts w:ascii="Corbel" w:hAnsi="Corbel"/>
            <w:color w:val="303030"/>
            <w:highlight w:val="yellow"/>
            <w:shd w:val="clear" w:color="auto" w:fill="FFFF00"/>
            <w:rPrChange w:id="2748" w:author="John Sullivan" w:date="2013-04-26T12:17:00Z">
              <w:rPr>
                <w:rFonts w:ascii="Corbel" w:hAnsi="Corbel"/>
                <w:color w:val="303030"/>
                <w:shd w:val="clear" w:color="auto" w:fill="FFFF00"/>
              </w:rPr>
            </w:rPrChange>
          </w:rPr>
          <w:t xml:space="preserve"> </w:t>
        </w:r>
      </w:ins>
      <w:ins w:id="2749" w:author="John Sullivan" w:date="2013-04-12T16:31:00Z">
        <w:r w:rsidR="00980A2B" w:rsidRPr="009B7CF6">
          <w:rPr>
            <w:rFonts w:ascii="Corbel" w:hAnsi="Corbel"/>
            <w:color w:val="303030"/>
            <w:highlight w:val="yellow"/>
            <w:shd w:val="clear" w:color="auto" w:fill="FFFF00"/>
            <w:rPrChange w:id="2750" w:author="John Sullivan" w:date="2013-04-26T12:17:00Z">
              <w:rPr>
                <w:rFonts w:ascii="Corbel" w:hAnsi="Corbel"/>
                <w:color w:val="303030"/>
                <w:shd w:val="clear" w:color="auto" w:fill="FFFF00"/>
              </w:rPr>
            </w:rPrChange>
          </w:rPr>
          <w:t xml:space="preserve">Some are formed via context </w:t>
        </w:r>
      </w:ins>
      <w:ins w:id="2751" w:author="John Sullivan" w:date="2013-04-12T16:32:00Z">
        <w:r w:rsidR="00980A2B" w:rsidRPr="009B7CF6">
          <w:rPr>
            <w:rFonts w:ascii="Corbel" w:hAnsi="Corbel"/>
            <w:color w:val="303030"/>
            <w:highlight w:val="yellow"/>
            <w:shd w:val="clear" w:color="auto" w:fill="FFFF00"/>
            <w:rPrChange w:id="2752" w:author="John Sullivan" w:date="2013-04-26T12:17:00Z">
              <w:rPr>
                <w:rFonts w:ascii="Corbel" w:hAnsi="Corbel"/>
                <w:color w:val="303030"/>
                <w:shd w:val="clear" w:color="auto" w:fill="FFFF00"/>
              </w:rPr>
            </w:rPrChange>
          </w:rPr>
          <w:t>–</w:t>
        </w:r>
      </w:ins>
      <w:ins w:id="2753" w:author="John Sullivan" w:date="2013-04-12T16:31:00Z">
        <w:r w:rsidR="00980A2B" w:rsidRPr="009B7CF6">
          <w:rPr>
            <w:rFonts w:ascii="Corbel" w:hAnsi="Corbel"/>
            <w:color w:val="303030"/>
            <w:highlight w:val="yellow"/>
            <w:shd w:val="clear" w:color="auto" w:fill="FFFF00"/>
            <w:rPrChange w:id="2754" w:author="John Sullivan" w:date="2013-04-26T12:17:00Z">
              <w:rPr>
                <w:rFonts w:ascii="Corbel" w:hAnsi="Corbel"/>
                <w:color w:val="303030"/>
                <w:shd w:val="clear" w:color="auto" w:fill="FFFF00"/>
              </w:rPr>
            </w:rPrChange>
          </w:rPr>
          <w:t xml:space="preserve"> tags </w:t>
        </w:r>
      </w:ins>
      <w:ins w:id="2755" w:author="John Sullivan" w:date="2013-04-12T16:32:00Z">
        <w:r w:rsidR="00980A2B" w:rsidRPr="009B7CF6">
          <w:rPr>
            <w:rFonts w:ascii="Corbel" w:hAnsi="Corbel"/>
            <w:color w:val="303030"/>
            <w:highlight w:val="yellow"/>
            <w:shd w:val="clear" w:color="auto" w:fill="FFFF00"/>
            <w:rPrChange w:id="2756" w:author="John Sullivan" w:date="2013-04-26T12:17:00Z">
              <w:rPr>
                <w:rFonts w:ascii="Corbel" w:hAnsi="Corbel"/>
                <w:color w:val="303030"/>
                <w:shd w:val="clear" w:color="auto" w:fill="FFFF00"/>
              </w:rPr>
            </w:rPrChange>
          </w:rPr>
          <w:t xml:space="preserve">and metadata sort works into collections </w:t>
        </w:r>
      </w:ins>
    </w:p>
    <w:p w14:paraId="67C2B266" w14:textId="3D6E647A" w:rsidR="00C82479" w:rsidRPr="009B7CF6" w:rsidRDefault="00C82479" w:rsidP="009B7CF6">
      <w:pPr>
        <w:pStyle w:val="ListParagraph"/>
        <w:numPr>
          <w:ilvl w:val="0"/>
          <w:numId w:val="47"/>
        </w:numPr>
        <w:tabs>
          <w:tab w:val="clear" w:pos="360"/>
          <w:tab w:val="num" w:pos="720"/>
        </w:tabs>
        <w:ind w:left="720" w:hanging="360"/>
        <w:rPr>
          <w:color w:val="242424"/>
          <w:highlight w:val="yellow"/>
          <w:shd w:val="clear" w:color="auto" w:fill="FFFF00"/>
          <w:rPrChange w:id="2757" w:author="John Sullivan" w:date="2013-04-26T12:17:00Z">
            <w:rPr>
              <w:color w:val="242424"/>
              <w:shd w:val="clear" w:color="auto" w:fill="FFFF00"/>
            </w:rPr>
          </w:rPrChange>
        </w:rPr>
        <w:pPrChange w:id="2758" w:author="John Sullivan" w:date="2013-04-26T12:17:00Z">
          <w:pPr>
            <w:pStyle w:val="ListParagraph"/>
            <w:numPr>
              <w:numId w:val="47"/>
            </w:numPr>
            <w:tabs>
              <w:tab w:val="num" w:pos="720"/>
            </w:tabs>
            <w:ind w:left="360" w:firstLine="360"/>
          </w:pPr>
        </w:pPrChange>
      </w:pPr>
      <w:r w:rsidRPr="009B7CF6">
        <w:rPr>
          <w:color w:val="242424"/>
          <w:highlight w:val="yellow"/>
          <w:shd w:val="clear" w:color="auto" w:fill="FFFF00"/>
          <w:rPrChange w:id="2759" w:author="John Sullivan" w:date="2013-04-26T12:17:00Z">
            <w:rPr>
              <w:color w:val="242424"/>
              <w:shd w:val="clear" w:color="auto" w:fill="FFFF00"/>
            </w:rPr>
          </w:rPrChange>
        </w:rPr>
        <w:t>how does it function? (</w:t>
      </w:r>
      <w:proofErr w:type="gramStart"/>
      <w:r w:rsidRPr="009B7CF6">
        <w:rPr>
          <w:color w:val="242424"/>
          <w:highlight w:val="yellow"/>
          <w:shd w:val="clear" w:color="auto" w:fill="FFFF00"/>
          <w:rPrChange w:id="2760" w:author="John Sullivan" w:date="2013-04-26T12:17:00Z">
            <w:rPr>
              <w:color w:val="242424"/>
              <w:shd w:val="clear" w:color="auto" w:fill="FFFF00"/>
            </w:rPr>
          </w:rPrChange>
        </w:rPr>
        <w:t>what</w:t>
      </w:r>
      <w:proofErr w:type="gramEnd"/>
      <w:r w:rsidRPr="009B7CF6">
        <w:rPr>
          <w:color w:val="242424"/>
          <w:highlight w:val="yellow"/>
          <w:shd w:val="clear" w:color="auto" w:fill="FFFF00"/>
          <w:rPrChange w:id="2761" w:author="John Sullivan" w:date="2013-04-26T12:17:00Z">
            <w:rPr>
              <w:color w:val="242424"/>
              <w:shd w:val="clear" w:color="auto" w:fill="FFFF00"/>
            </w:rPr>
          </w:rPrChange>
        </w:rPr>
        <w:t xml:space="preserve"> does it do?)</w:t>
      </w:r>
    </w:p>
    <w:p w14:paraId="3342E6D2" w14:textId="77777777" w:rsidR="00C82479" w:rsidRPr="009B7CF6" w:rsidRDefault="00C82479" w:rsidP="009B7CF6">
      <w:pPr>
        <w:pStyle w:val="ListParagraph"/>
        <w:numPr>
          <w:ilvl w:val="0"/>
          <w:numId w:val="47"/>
        </w:numPr>
        <w:tabs>
          <w:tab w:val="clear" w:pos="360"/>
          <w:tab w:val="num" w:pos="720"/>
        </w:tabs>
        <w:ind w:left="720" w:hanging="360"/>
        <w:rPr>
          <w:color w:val="242424"/>
          <w:highlight w:val="yellow"/>
          <w:shd w:val="clear" w:color="auto" w:fill="FFFF00"/>
          <w:rPrChange w:id="2762" w:author="John Sullivan" w:date="2013-04-26T12:17:00Z">
            <w:rPr>
              <w:color w:val="242424"/>
              <w:shd w:val="clear" w:color="auto" w:fill="FFFF00"/>
            </w:rPr>
          </w:rPrChange>
        </w:rPr>
        <w:pPrChange w:id="2763" w:author="John Sullivan" w:date="2013-04-26T12:17:00Z">
          <w:pPr>
            <w:pStyle w:val="ListParagraph"/>
            <w:numPr>
              <w:numId w:val="47"/>
            </w:numPr>
            <w:tabs>
              <w:tab w:val="num" w:pos="720"/>
            </w:tabs>
            <w:ind w:left="360" w:firstLine="360"/>
          </w:pPr>
        </w:pPrChange>
      </w:pPr>
      <w:proofErr w:type="gramStart"/>
      <w:r w:rsidRPr="009B7CF6">
        <w:rPr>
          <w:color w:val="242424"/>
          <w:highlight w:val="yellow"/>
          <w:shd w:val="clear" w:color="auto" w:fill="FFFF00"/>
          <w:rPrChange w:id="2764" w:author="John Sullivan" w:date="2013-04-26T12:17:00Z">
            <w:rPr>
              <w:color w:val="242424"/>
              <w:shd w:val="clear" w:color="auto" w:fill="FFFF00"/>
            </w:rPr>
          </w:rPrChange>
        </w:rPr>
        <w:t>context</w:t>
      </w:r>
      <w:proofErr w:type="gramEnd"/>
      <w:r w:rsidRPr="009B7CF6">
        <w:rPr>
          <w:color w:val="242424"/>
          <w:highlight w:val="yellow"/>
          <w:shd w:val="clear" w:color="auto" w:fill="FFFF00"/>
          <w:rPrChange w:id="2765" w:author="John Sullivan" w:date="2013-04-26T12:17:00Z">
            <w:rPr>
              <w:color w:val="242424"/>
              <w:shd w:val="clear" w:color="auto" w:fill="FFFF00"/>
            </w:rPr>
          </w:rPrChange>
        </w:rPr>
        <w:t xml:space="preserve"> of use (diagram)</w:t>
      </w:r>
    </w:p>
    <w:p w14:paraId="289DD21E" w14:textId="77777777" w:rsidR="00C82479" w:rsidRPr="009B7CF6" w:rsidRDefault="00C82479" w:rsidP="009B7CF6">
      <w:pPr>
        <w:pStyle w:val="ListParagraph"/>
        <w:numPr>
          <w:ilvl w:val="0"/>
          <w:numId w:val="47"/>
        </w:numPr>
        <w:tabs>
          <w:tab w:val="clear" w:pos="360"/>
          <w:tab w:val="num" w:pos="720"/>
        </w:tabs>
        <w:ind w:left="720" w:hanging="360"/>
        <w:rPr>
          <w:color w:val="242424"/>
          <w:highlight w:val="yellow"/>
          <w:shd w:val="clear" w:color="auto" w:fill="FFFF00"/>
          <w:rPrChange w:id="2766" w:author="John Sullivan" w:date="2013-04-26T12:17:00Z">
            <w:rPr>
              <w:color w:val="242424"/>
              <w:shd w:val="clear" w:color="auto" w:fill="FFFF00"/>
            </w:rPr>
          </w:rPrChange>
        </w:rPr>
        <w:pPrChange w:id="2767" w:author="John Sullivan" w:date="2013-04-26T12:17:00Z">
          <w:pPr>
            <w:pStyle w:val="ListParagraph"/>
            <w:numPr>
              <w:numId w:val="47"/>
            </w:numPr>
            <w:tabs>
              <w:tab w:val="num" w:pos="720"/>
            </w:tabs>
            <w:ind w:left="360" w:firstLine="360"/>
          </w:pPr>
        </w:pPrChange>
      </w:pPr>
      <w:r w:rsidRPr="009B7CF6">
        <w:rPr>
          <w:color w:val="242424"/>
          <w:highlight w:val="yellow"/>
          <w:shd w:val="clear" w:color="auto" w:fill="FFFF00"/>
          <w:rPrChange w:id="2768" w:author="John Sullivan" w:date="2013-04-26T12:17:00Z">
            <w:rPr>
              <w:color w:val="242424"/>
              <w:shd w:val="clear" w:color="auto" w:fill="FFFF00"/>
            </w:rPr>
          </w:rPrChange>
        </w:rPr>
        <w:t>Who uses it? How does it connect to other users? Groups?</w:t>
      </w:r>
    </w:p>
    <w:p w14:paraId="49929BD8" w14:textId="77777777" w:rsidR="00C82479" w:rsidRPr="009B7CF6" w:rsidRDefault="00C82479" w:rsidP="009B7CF6">
      <w:pPr>
        <w:pStyle w:val="ListParagraph"/>
        <w:numPr>
          <w:ilvl w:val="0"/>
          <w:numId w:val="47"/>
        </w:numPr>
        <w:tabs>
          <w:tab w:val="clear" w:pos="360"/>
          <w:tab w:val="num" w:pos="720"/>
        </w:tabs>
        <w:ind w:left="720" w:hanging="360"/>
        <w:rPr>
          <w:color w:val="242424"/>
          <w:highlight w:val="yellow"/>
          <w:shd w:val="clear" w:color="auto" w:fill="FFFF00"/>
          <w:rPrChange w:id="2769" w:author="John Sullivan" w:date="2013-04-26T12:17:00Z">
            <w:rPr>
              <w:color w:val="242424"/>
              <w:shd w:val="clear" w:color="auto" w:fill="FFFF00"/>
            </w:rPr>
          </w:rPrChange>
        </w:rPr>
        <w:pPrChange w:id="2770" w:author="John Sullivan" w:date="2013-04-26T12:17:00Z">
          <w:pPr>
            <w:pStyle w:val="ListParagraph"/>
            <w:numPr>
              <w:numId w:val="47"/>
            </w:numPr>
            <w:tabs>
              <w:tab w:val="num" w:pos="720"/>
            </w:tabs>
            <w:ind w:left="360" w:firstLine="360"/>
          </w:pPr>
        </w:pPrChange>
      </w:pPr>
      <w:r w:rsidRPr="009B7CF6">
        <w:rPr>
          <w:color w:val="242424"/>
          <w:highlight w:val="yellow"/>
          <w:shd w:val="clear" w:color="auto" w:fill="FFFF00"/>
          <w:rPrChange w:id="2771" w:author="John Sullivan" w:date="2013-04-26T12:17:00Z">
            <w:rPr>
              <w:color w:val="242424"/>
              <w:shd w:val="clear" w:color="auto" w:fill="FFFF00"/>
            </w:rPr>
          </w:rPrChange>
        </w:rPr>
        <w:t xml:space="preserve">What does it </w:t>
      </w:r>
      <w:r w:rsidRPr="009B7CF6">
        <w:rPr>
          <w:color w:val="242424"/>
          <w:highlight w:val="yellow"/>
          <w:u w:val="single"/>
          <w:shd w:val="clear" w:color="auto" w:fill="FFFF00"/>
          <w:rPrChange w:id="2772" w:author="John Sullivan" w:date="2013-04-26T12:17:00Z">
            <w:rPr>
              <w:color w:val="242424"/>
              <w:u w:val="single"/>
              <w:shd w:val="clear" w:color="auto" w:fill="FFFF00"/>
            </w:rPr>
          </w:rPrChange>
        </w:rPr>
        <w:t>not</w:t>
      </w:r>
      <w:r w:rsidRPr="009B7CF6">
        <w:rPr>
          <w:color w:val="242424"/>
          <w:highlight w:val="yellow"/>
          <w:shd w:val="clear" w:color="auto" w:fill="FFFF00"/>
          <w:rPrChange w:id="2773" w:author="John Sullivan" w:date="2013-04-26T12:17:00Z">
            <w:rPr>
              <w:color w:val="242424"/>
              <w:shd w:val="clear" w:color="auto" w:fill="FFFF00"/>
            </w:rPr>
          </w:rPrChange>
        </w:rPr>
        <w:t xml:space="preserve"> do?</w:t>
      </w:r>
    </w:p>
    <w:p w14:paraId="18718A3C" w14:textId="77777777" w:rsidR="00C82479" w:rsidRPr="00FA3A2A" w:rsidRDefault="00C82479">
      <w:pPr>
        <w:rPr>
          <w:color w:val="242424"/>
        </w:rPr>
      </w:pPr>
    </w:p>
    <w:p w14:paraId="56D0CE54" w14:textId="77777777" w:rsidR="00C82479" w:rsidRPr="00FA3A2A" w:rsidRDefault="00C82479">
      <w:pPr>
        <w:pStyle w:val="ListParagraph"/>
        <w:rPr>
          <w:color w:val="0F3642"/>
        </w:rPr>
      </w:pPr>
    </w:p>
    <w:p w14:paraId="23883EA4" w14:textId="77777777" w:rsidR="00C82479" w:rsidRPr="00FA3A2A" w:rsidRDefault="00C82479">
      <w:pPr>
        <w:rPr>
          <w:color w:val="0F3642"/>
        </w:rPr>
      </w:pPr>
    </w:p>
    <w:p w14:paraId="3CD7D00D" w14:textId="77777777" w:rsidR="00C82479" w:rsidRPr="009B7CF6" w:rsidRDefault="00C82479">
      <w:pPr>
        <w:rPr>
          <w:color w:val="242424"/>
          <w:rPrChange w:id="2774" w:author="John Sullivan" w:date="2013-04-26T12:17:00Z">
            <w:rPr>
              <w:color w:val="242424"/>
            </w:rPr>
          </w:rPrChange>
        </w:rPr>
      </w:pPr>
    </w:p>
    <w:p w14:paraId="3E555E96" w14:textId="77777777" w:rsidR="00C82479" w:rsidRPr="009B7CF6" w:rsidRDefault="00C82479">
      <w:pPr>
        <w:rPr>
          <w:color w:val="242424"/>
          <w:rPrChange w:id="2775" w:author="John Sullivan" w:date="2013-04-26T12:17:00Z">
            <w:rPr>
              <w:color w:val="242424"/>
            </w:rPr>
          </w:rPrChange>
        </w:rPr>
      </w:pPr>
    </w:p>
    <w:p w14:paraId="6C1A6E7D" w14:textId="77777777" w:rsidR="00C82479" w:rsidRPr="009B7CF6" w:rsidRDefault="00C82479">
      <w:pPr>
        <w:rPr>
          <w:color w:val="242424"/>
          <w:rPrChange w:id="2776" w:author="John Sullivan" w:date="2013-04-26T12:17:00Z">
            <w:rPr>
              <w:color w:val="242424"/>
            </w:rPr>
          </w:rPrChange>
        </w:rPr>
      </w:pPr>
    </w:p>
    <w:p w14:paraId="4D0DB4FC" w14:textId="77777777" w:rsidR="00C82479" w:rsidRPr="00FA3A2A" w:rsidRDefault="00C82479">
      <w:pPr>
        <w:pStyle w:val="FreeForm"/>
      </w:pPr>
      <w:r>
        <w:br w:type="page"/>
      </w:r>
    </w:p>
    <w:p w14:paraId="69398739" w14:textId="0C5CA3F2" w:rsidR="00C82479" w:rsidRPr="00FA3A2A" w:rsidRDefault="00FA3A2A">
      <w:pPr>
        <w:rPr>
          <w:color w:val="242424"/>
        </w:rPr>
      </w:pPr>
      <w:ins w:id="2777" w:author="Author" w:date="2013-04-12T16:41:00Z">
        <w:r>
          <w:rPr>
            <w:noProof/>
          </w:rPr>
          <w:lastRenderedPageBreak/>
          <w:pict w14:anchorId="6D842254">
            <v:rect id="_x0000_s1106" style="position:absolute;margin-left:54pt;margin-top:66.1pt;width:560pt;height:45pt;z-index:-251574784;mso-position-horizontal-relative:page;mso-position-vertical-relative:page" coordsize="21600,21600" fillcolor="#205867" stroked="f">
              <v:fill o:detectmouseclick="t"/>
              <v:stroke joinstyle="round"/>
              <v:path arrowok="t" o:connectlocs="10800,10800"/>
              <v:textbox style="mso-next-textbox:#_x0000_s1106" inset="3pt,3pt,3pt,3pt">
                <w:txbxContent>
                  <w:p w14:paraId="0125EAA7" w14:textId="77777777" w:rsidR="002A47E3" w:rsidRDefault="002A47E3">
                    <w:pPr>
                      <w:pStyle w:val="FreeFormA"/>
                      <w:rPr>
                        <w:ins w:id="2778" w:author="Author" w:date="2013-04-12T16:41:00Z"/>
                        <w:rFonts w:ascii="Times New Roman" w:eastAsia="Times New Roman" w:hAnsi="Times New Roman"/>
                        <w:color w:val="auto"/>
                        <w:sz w:val="20"/>
                      </w:rPr>
                    </w:pPr>
                  </w:p>
                </w:txbxContent>
              </v:textbox>
              <w10:wrap anchorx="page" anchory="page"/>
            </v:rect>
          </w:pict>
        </w:r>
      </w:ins>
      <w:ins w:id="2779" w:author="John Sullivan" w:date="2013-04-26T12:17:00Z">
        <w:r w:rsidR="00CB4D02">
          <w:rPr>
            <w:noProof/>
          </w:rPr>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8B2810" w:rsidRDefault="008B2810">
                    <w:pPr>
                      <w:pStyle w:val="FreeFormA"/>
                      <w:rPr>
                        <w:ins w:id="2780" w:author="John Sullivan" w:date="2013-04-26T12:17:00Z"/>
                        <w:rFonts w:ascii="Times New Roman" w:eastAsia="Times New Roman" w:hAnsi="Times New Roman"/>
                        <w:color w:val="auto"/>
                        <w:sz w:val="20"/>
                        <w:lang w:bidi="x-none"/>
                      </w:rPr>
                    </w:pPr>
                  </w:p>
                </w:txbxContent>
              </v:textbox>
              <w10:wrap anchorx="page" anchory="page"/>
            </v:rect>
          </w:pict>
        </w:r>
      </w:ins>
      <w:r w:rsidR="00C82479" w:rsidRPr="00FA3A2A">
        <w:rPr>
          <w:rFonts w:ascii="Arial Bold" w:hAnsi="Arial Bold"/>
          <w:color w:val="FFFDFD"/>
          <w:sz w:val="48"/>
        </w:rPr>
        <w:t xml:space="preserve">   Features</w:t>
      </w:r>
    </w:p>
    <w:p w14:paraId="5F0574CA" w14:textId="77777777" w:rsidR="00C82479" w:rsidRPr="00FA3A2A" w:rsidRDefault="00C82479">
      <w:pPr>
        <w:rPr>
          <w:color w:val="242424"/>
        </w:rPr>
      </w:pPr>
    </w:p>
    <w:p w14:paraId="6F5E567A" w14:textId="77777777" w:rsidR="00C82479" w:rsidRPr="00FA3A2A" w:rsidRDefault="00C82479">
      <w:pPr>
        <w:rPr>
          <w:color w:val="242424"/>
        </w:rPr>
      </w:pPr>
    </w:p>
    <w:p w14:paraId="11287225" w14:textId="77777777" w:rsidR="00C82479" w:rsidRPr="009B7CF6" w:rsidRDefault="00C82479">
      <w:pPr>
        <w:rPr>
          <w:color w:val="242424"/>
          <w:rPrChange w:id="2781" w:author="John Sullivan" w:date="2013-04-26T12:17:00Z">
            <w:rPr>
              <w:color w:val="242424"/>
            </w:rPr>
          </w:rPrChange>
        </w:rPr>
      </w:pPr>
    </w:p>
    <w:p w14:paraId="57AFB79A" w14:textId="77777777" w:rsidR="00C82479" w:rsidRPr="009B7CF6" w:rsidRDefault="00C82479">
      <w:pPr>
        <w:rPr>
          <w:color w:val="242424"/>
          <w:rPrChange w:id="2782" w:author="John Sullivan" w:date="2013-04-26T12:17:00Z">
            <w:rPr>
              <w:color w:val="242424"/>
            </w:rPr>
          </w:rPrChange>
        </w:rPr>
      </w:pPr>
      <w:r w:rsidRPr="009B7CF6">
        <w:rPr>
          <w:rFonts w:ascii="Arial Bold" w:hAnsi="Arial Bold"/>
          <w:color w:val="0F3642"/>
          <w:sz w:val="36"/>
          <w:rPrChange w:id="2783" w:author="John Sullivan" w:date="2013-04-26T12:17:00Z">
            <w:rPr>
              <w:rFonts w:ascii="Arial Bold" w:hAnsi="Arial Bold"/>
              <w:color w:val="0F3642"/>
              <w:sz w:val="36"/>
            </w:rPr>
          </w:rPrChange>
        </w:rPr>
        <w:t>User Features</w:t>
      </w:r>
    </w:p>
    <w:p w14:paraId="0B2377B3" w14:textId="77777777" w:rsidR="00C82479" w:rsidRPr="009B7CF6" w:rsidRDefault="00C82479">
      <w:pPr>
        <w:rPr>
          <w:color w:val="242424"/>
          <w:rPrChange w:id="2784" w:author="John Sullivan" w:date="2013-04-26T12:17:00Z">
            <w:rPr>
              <w:color w:val="242424"/>
            </w:rPr>
          </w:rPrChange>
        </w:rPr>
      </w:pPr>
    </w:p>
    <w:p w14:paraId="6AB3BEF4" w14:textId="77777777" w:rsidR="00C82479" w:rsidRPr="009B7CF6" w:rsidRDefault="00C82479">
      <w:pPr>
        <w:ind w:firstLine="720"/>
        <w:rPr>
          <w:color w:val="242424"/>
          <w:rPrChange w:id="2785" w:author="John Sullivan" w:date="2013-04-26T12:17:00Z">
            <w:rPr>
              <w:color w:val="242424"/>
            </w:rPr>
          </w:rPrChange>
        </w:rPr>
      </w:pPr>
      <w:r w:rsidRPr="009B7CF6">
        <w:rPr>
          <w:color w:val="242424"/>
          <w:rPrChange w:id="2786" w:author="John Sullivan" w:date="2013-04-26T12:17:00Z">
            <w:rPr>
              <w:color w:val="242424"/>
            </w:rPr>
          </w:rPrChange>
        </w:rPr>
        <w:t>This section describes what features are available to which audiences. Note that students, faculty, and members all have access to anonymous features and students and faculty have access to member features.</w:t>
      </w:r>
    </w:p>
    <w:p w14:paraId="0CB187F0" w14:textId="77777777" w:rsidR="00C82479" w:rsidRPr="009B7CF6" w:rsidRDefault="00C82479">
      <w:pPr>
        <w:rPr>
          <w:color w:val="242424"/>
          <w:rPrChange w:id="2787" w:author="John Sullivan" w:date="2013-04-26T12:17:00Z">
            <w:rPr>
              <w:color w:val="242424"/>
            </w:rPr>
          </w:rPrChange>
        </w:rPr>
      </w:pPr>
    </w:p>
    <w:p w14:paraId="11B8A7E1" w14:textId="77777777" w:rsidR="00C82479" w:rsidRPr="009B7CF6" w:rsidRDefault="00C82479">
      <w:pPr>
        <w:rPr>
          <w:color w:val="242424"/>
          <w:rPrChange w:id="2788" w:author="John Sullivan" w:date="2013-04-26T12:17:00Z">
            <w:rPr>
              <w:color w:val="242424"/>
            </w:rPr>
          </w:rPrChange>
        </w:rPr>
      </w:pPr>
    </w:p>
    <w:p w14:paraId="740D2439" w14:textId="77777777" w:rsidR="00C82479" w:rsidRPr="009B7CF6" w:rsidRDefault="00C82479">
      <w:pPr>
        <w:rPr>
          <w:color w:val="242424"/>
          <w:rPrChange w:id="2789" w:author="John Sullivan" w:date="2013-04-26T12:17:00Z">
            <w:rPr>
              <w:color w:val="242424"/>
            </w:rPr>
          </w:rPrChange>
        </w:rPr>
      </w:pPr>
      <w:r w:rsidRPr="009B7CF6">
        <w:rPr>
          <w:rFonts w:ascii="Arial Bold" w:hAnsi="Arial Bold"/>
          <w:color w:val="0F3642"/>
          <w:rPrChange w:id="2790" w:author="John Sullivan" w:date="2013-04-26T12:17:00Z">
            <w:rPr>
              <w:rFonts w:ascii="Arial Bold" w:hAnsi="Arial Bold"/>
              <w:color w:val="0F3642"/>
            </w:rPr>
          </w:rPrChange>
        </w:rPr>
        <w:t>Anonymous User Features</w:t>
      </w:r>
    </w:p>
    <w:p w14:paraId="37339578" w14:textId="77777777" w:rsidR="00C82479" w:rsidRPr="009B7CF6" w:rsidRDefault="00C82479">
      <w:pPr>
        <w:rPr>
          <w:color w:val="242424"/>
          <w:rPrChange w:id="2791" w:author="John Sullivan" w:date="2013-04-26T12:17:00Z">
            <w:rPr>
              <w:color w:val="242424"/>
            </w:rPr>
          </w:rPrChange>
        </w:rPr>
      </w:pPr>
    </w:p>
    <w:p w14:paraId="50F9F2B0" w14:textId="77777777" w:rsidR="00C82479" w:rsidRPr="009B7CF6" w:rsidRDefault="00C82479" w:rsidP="009B7CF6">
      <w:pPr>
        <w:pStyle w:val="ListParagraph"/>
        <w:numPr>
          <w:ilvl w:val="0"/>
          <w:numId w:val="47"/>
        </w:numPr>
        <w:tabs>
          <w:tab w:val="clear" w:pos="360"/>
          <w:tab w:val="num" w:pos="720"/>
        </w:tabs>
        <w:ind w:left="720" w:hanging="360"/>
        <w:rPr>
          <w:color w:val="242424"/>
          <w:rPrChange w:id="2792" w:author="John Sullivan" w:date="2013-04-26T12:17:00Z">
            <w:rPr>
              <w:color w:val="242424"/>
            </w:rPr>
          </w:rPrChange>
        </w:rPr>
        <w:pPrChange w:id="2793" w:author="John Sullivan" w:date="2013-04-26T12:17:00Z">
          <w:pPr>
            <w:pStyle w:val="ListParagraph"/>
            <w:numPr>
              <w:numId w:val="47"/>
            </w:numPr>
            <w:tabs>
              <w:tab w:val="num" w:pos="720"/>
            </w:tabs>
            <w:ind w:left="360" w:firstLine="360"/>
          </w:pPr>
        </w:pPrChange>
      </w:pPr>
      <w:r w:rsidRPr="009B7CF6">
        <w:rPr>
          <w:color w:val="242424"/>
          <w:rPrChange w:id="2794" w:author="John Sullivan" w:date="2013-04-26T12:17:00Z">
            <w:rPr>
              <w:color w:val="242424"/>
            </w:rPr>
          </w:rPrChange>
        </w:rPr>
        <w:t>Browse student work in collections</w:t>
      </w:r>
    </w:p>
    <w:p w14:paraId="1FE01877" w14:textId="77777777" w:rsidR="00C82479" w:rsidRPr="009B7CF6" w:rsidRDefault="00C82479" w:rsidP="009B7CF6">
      <w:pPr>
        <w:pStyle w:val="ListParagraph"/>
        <w:numPr>
          <w:ilvl w:val="0"/>
          <w:numId w:val="47"/>
        </w:numPr>
        <w:tabs>
          <w:tab w:val="clear" w:pos="360"/>
          <w:tab w:val="num" w:pos="720"/>
        </w:tabs>
        <w:ind w:left="720" w:hanging="360"/>
        <w:rPr>
          <w:color w:val="242424"/>
          <w:rPrChange w:id="2795" w:author="John Sullivan" w:date="2013-04-26T12:17:00Z">
            <w:rPr>
              <w:color w:val="242424"/>
            </w:rPr>
          </w:rPrChange>
        </w:rPr>
        <w:pPrChange w:id="2796" w:author="John Sullivan" w:date="2013-04-26T12:17:00Z">
          <w:pPr>
            <w:pStyle w:val="ListParagraph"/>
            <w:numPr>
              <w:numId w:val="47"/>
            </w:numPr>
            <w:tabs>
              <w:tab w:val="num" w:pos="720"/>
            </w:tabs>
            <w:ind w:left="360" w:firstLine="360"/>
          </w:pPr>
        </w:pPrChange>
      </w:pPr>
      <w:r w:rsidRPr="009B7CF6">
        <w:rPr>
          <w:color w:val="242424"/>
          <w:rPrChange w:id="2797" w:author="John Sullivan" w:date="2013-04-26T12:17:00Z">
            <w:rPr>
              <w:color w:val="242424"/>
            </w:rPr>
          </w:rPrChange>
        </w:rPr>
        <w:t>View student profiles</w:t>
      </w:r>
    </w:p>
    <w:p w14:paraId="73174E7D" w14:textId="77777777" w:rsidR="00C82479" w:rsidRPr="009B7CF6" w:rsidRDefault="00C82479" w:rsidP="009B7CF6">
      <w:pPr>
        <w:pStyle w:val="ListParagraph"/>
        <w:numPr>
          <w:ilvl w:val="0"/>
          <w:numId w:val="47"/>
        </w:numPr>
        <w:tabs>
          <w:tab w:val="clear" w:pos="360"/>
          <w:tab w:val="num" w:pos="720"/>
        </w:tabs>
        <w:ind w:left="720" w:hanging="360"/>
        <w:rPr>
          <w:color w:val="242424"/>
          <w:shd w:val="clear" w:color="auto" w:fill="FFFF00"/>
          <w:rPrChange w:id="2798" w:author="John Sullivan" w:date="2013-04-26T12:17:00Z">
            <w:rPr>
              <w:color w:val="242424"/>
              <w:shd w:val="clear" w:color="auto" w:fill="FFFF00"/>
            </w:rPr>
          </w:rPrChange>
        </w:rPr>
        <w:pPrChange w:id="2799" w:author="John Sullivan" w:date="2013-04-26T12:17:00Z">
          <w:pPr>
            <w:pStyle w:val="ListParagraph"/>
            <w:numPr>
              <w:numId w:val="47"/>
            </w:numPr>
            <w:tabs>
              <w:tab w:val="num" w:pos="720"/>
            </w:tabs>
            <w:ind w:left="360" w:firstLine="360"/>
          </w:pPr>
        </w:pPrChange>
      </w:pPr>
      <w:r w:rsidRPr="009B7CF6">
        <w:rPr>
          <w:color w:val="242424"/>
          <w:shd w:val="clear" w:color="auto" w:fill="FFFF00"/>
          <w:rPrChange w:id="2800" w:author="John Sullivan" w:date="2013-04-26T12:17:00Z">
            <w:rPr>
              <w:color w:val="242424"/>
              <w:shd w:val="clear" w:color="auto" w:fill="FFFF00"/>
            </w:rPr>
          </w:rPrChange>
        </w:rPr>
        <w:t>Browse groups? Collections? -&gt; What specifically and how?</w:t>
      </w:r>
    </w:p>
    <w:p w14:paraId="602B19A1"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01" w:author="John Sullivan" w:date="2013-04-26T12:17:00Z">
            <w:rPr>
              <w:color w:val="242424"/>
            </w:rPr>
          </w:rPrChange>
        </w:rPr>
        <w:pPrChange w:id="2802" w:author="John Sullivan" w:date="2013-04-26T12:17:00Z">
          <w:pPr>
            <w:pStyle w:val="ListParagraph"/>
            <w:numPr>
              <w:numId w:val="47"/>
            </w:numPr>
            <w:tabs>
              <w:tab w:val="num" w:pos="720"/>
            </w:tabs>
            <w:ind w:left="360" w:firstLine="360"/>
          </w:pPr>
        </w:pPrChange>
      </w:pPr>
      <w:r w:rsidRPr="009B7CF6">
        <w:rPr>
          <w:color w:val="242424"/>
          <w:rPrChange w:id="2803" w:author="John Sullivan" w:date="2013-04-26T12:17:00Z">
            <w:rPr>
              <w:color w:val="242424"/>
            </w:rPr>
          </w:rPrChange>
        </w:rPr>
        <w:t>Search for students, work, or group</w:t>
      </w:r>
    </w:p>
    <w:p w14:paraId="70831804"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04" w:author="John Sullivan" w:date="2013-04-26T12:17:00Z">
            <w:rPr>
              <w:color w:val="242424"/>
            </w:rPr>
          </w:rPrChange>
        </w:rPr>
        <w:pPrChange w:id="2805" w:author="John Sullivan" w:date="2013-04-26T12:17:00Z">
          <w:pPr>
            <w:pStyle w:val="ListParagraph"/>
            <w:numPr>
              <w:numId w:val="47"/>
            </w:numPr>
            <w:tabs>
              <w:tab w:val="num" w:pos="720"/>
            </w:tabs>
            <w:ind w:left="360" w:firstLine="360"/>
          </w:pPr>
        </w:pPrChange>
      </w:pPr>
      <w:r w:rsidRPr="009B7CF6">
        <w:rPr>
          <w:color w:val="242424"/>
          <w:rPrChange w:id="2806" w:author="John Sullivan" w:date="2013-04-26T12:17:00Z">
            <w:rPr>
              <w:color w:val="242424"/>
            </w:rPr>
          </w:rPrChange>
        </w:rPr>
        <w:t>Register account</w:t>
      </w:r>
    </w:p>
    <w:p w14:paraId="703D4C2F" w14:textId="4FC40345" w:rsidR="00C82479" w:rsidRPr="00FA3A2A" w:rsidRDefault="00C82479" w:rsidP="009B7CF6">
      <w:pPr>
        <w:pStyle w:val="ListParagraph"/>
        <w:numPr>
          <w:ilvl w:val="0"/>
          <w:numId w:val="47"/>
        </w:numPr>
        <w:tabs>
          <w:tab w:val="clear" w:pos="360"/>
          <w:tab w:val="num" w:pos="720"/>
        </w:tabs>
        <w:ind w:left="720" w:hanging="360"/>
        <w:rPr>
          <w:color w:val="242424"/>
        </w:rPr>
        <w:pPrChange w:id="2807" w:author="John Sullivan" w:date="2013-04-26T12:17:00Z">
          <w:pPr>
            <w:pStyle w:val="ListParagraph"/>
            <w:numPr>
              <w:numId w:val="47"/>
            </w:numPr>
            <w:tabs>
              <w:tab w:val="num" w:pos="720"/>
            </w:tabs>
            <w:ind w:left="360" w:firstLine="360"/>
          </w:pPr>
        </w:pPrChange>
      </w:pPr>
      <w:r w:rsidRPr="009B7CF6">
        <w:rPr>
          <w:color w:val="242424"/>
          <w:rPrChange w:id="2808" w:author="John Sullivan" w:date="2013-04-26T12:17:00Z">
            <w:rPr>
              <w:color w:val="242424"/>
            </w:rPr>
          </w:rPrChange>
        </w:rPr>
        <w:t xml:space="preserve">Flag content as </w:t>
      </w:r>
      <w:ins w:id="2809" w:author="Author" w:date="2013-04-12T16:41:00Z">
        <w:del w:id="2810" w:author="John Sullivan" w:date="2013-04-26T12:23:00Z">
          <w:r w:rsidR="00CA6843" w:rsidDel="00FA3A2A">
            <w:rPr>
              <w:color w:val="242424"/>
            </w:rPr>
            <w:delText>inappropriate</w:delText>
          </w:r>
        </w:del>
      </w:ins>
      <w:del w:id="2811" w:author="Author" w:date="2013-04-12T16:41:00Z">
        <w:r>
          <w:rPr>
            <w:rFonts w:ascii="Corbel" w:hAnsi="Corbel"/>
            <w:color w:val="303030"/>
          </w:rPr>
          <w:delText>inappropriate</w:delText>
        </w:r>
      </w:del>
      <w:ins w:id="2812" w:author="John Sullivan" w:date="2013-04-26T12:17:00Z">
        <w:r w:rsidR="00CA6843">
          <w:rPr>
            <w:color w:val="242424"/>
          </w:rPr>
          <w:t>inappropriate</w:t>
        </w:r>
      </w:ins>
    </w:p>
    <w:p w14:paraId="7AA0954A" w14:textId="77777777" w:rsidR="00C82479" w:rsidRPr="00FA3A2A" w:rsidRDefault="00C82479" w:rsidP="009B7CF6">
      <w:pPr>
        <w:pStyle w:val="ListParagraph"/>
        <w:numPr>
          <w:ilvl w:val="0"/>
          <w:numId w:val="47"/>
        </w:numPr>
        <w:tabs>
          <w:tab w:val="clear" w:pos="360"/>
          <w:tab w:val="num" w:pos="720"/>
        </w:tabs>
        <w:ind w:left="720" w:hanging="360"/>
        <w:rPr>
          <w:color w:val="242424"/>
        </w:rPr>
        <w:pPrChange w:id="2813" w:author="John Sullivan" w:date="2013-04-26T12:17:00Z">
          <w:pPr>
            <w:pStyle w:val="ListParagraph"/>
            <w:numPr>
              <w:numId w:val="47"/>
            </w:numPr>
            <w:tabs>
              <w:tab w:val="num" w:pos="720"/>
            </w:tabs>
            <w:ind w:left="360" w:firstLine="360"/>
          </w:pPr>
        </w:pPrChange>
      </w:pPr>
      <w:r w:rsidRPr="00FA3A2A">
        <w:rPr>
          <w:color w:val="242424"/>
        </w:rPr>
        <w:t>Like with Facebook, G+</w:t>
      </w:r>
    </w:p>
    <w:p w14:paraId="7D8C3F93" w14:textId="77777777" w:rsidR="00C82479" w:rsidRPr="00FA3A2A" w:rsidRDefault="00C82479">
      <w:pPr>
        <w:pStyle w:val="ListParagraph"/>
        <w:rPr>
          <w:color w:val="242424"/>
        </w:rPr>
      </w:pPr>
    </w:p>
    <w:p w14:paraId="086FE8CF" w14:textId="77777777" w:rsidR="00C82479" w:rsidRPr="009B7CF6" w:rsidRDefault="00C82479">
      <w:pPr>
        <w:rPr>
          <w:color w:val="242424"/>
          <w:rPrChange w:id="2814" w:author="John Sullivan" w:date="2013-04-26T12:17:00Z">
            <w:rPr>
              <w:color w:val="242424"/>
            </w:rPr>
          </w:rPrChange>
        </w:rPr>
      </w:pPr>
    </w:p>
    <w:p w14:paraId="48431129" w14:textId="77777777" w:rsidR="00C82479" w:rsidRPr="009B7CF6" w:rsidRDefault="00C82479">
      <w:pPr>
        <w:rPr>
          <w:color w:val="242424"/>
          <w:rPrChange w:id="2815" w:author="John Sullivan" w:date="2013-04-26T12:17:00Z">
            <w:rPr>
              <w:color w:val="242424"/>
            </w:rPr>
          </w:rPrChange>
        </w:rPr>
      </w:pPr>
      <w:r w:rsidRPr="009B7CF6">
        <w:rPr>
          <w:rFonts w:ascii="Arial Bold" w:hAnsi="Arial Bold"/>
          <w:color w:val="0F3642"/>
          <w:rPrChange w:id="2816" w:author="John Sullivan" w:date="2013-04-26T12:17:00Z">
            <w:rPr>
              <w:rFonts w:ascii="Arial Bold" w:hAnsi="Arial Bold"/>
              <w:color w:val="0F3642"/>
            </w:rPr>
          </w:rPrChange>
        </w:rPr>
        <w:t>Member Features</w:t>
      </w:r>
    </w:p>
    <w:p w14:paraId="4FF62211" w14:textId="77777777" w:rsidR="00C82479" w:rsidRPr="009B7CF6" w:rsidRDefault="00C82479">
      <w:pPr>
        <w:rPr>
          <w:color w:val="242424"/>
          <w:rPrChange w:id="2817" w:author="John Sullivan" w:date="2013-04-26T12:17:00Z">
            <w:rPr>
              <w:color w:val="242424"/>
            </w:rPr>
          </w:rPrChange>
        </w:rPr>
      </w:pPr>
    </w:p>
    <w:p w14:paraId="3085CDA7"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18" w:author="John Sullivan" w:date="2013-04-26T12:17:00Z">
            <w:rPr>
              <w:color w:val="242424"/>
            </w:rPr>
          </w:rPrChange>
        </w:rPr>
        <w:pPrChange w:id="2819" w:author="John Sullivan" w:date="2013-04-26T12:17:00Z">
          <w:pPr>
            <w:pStyle w:val="ListParagraph"/>
            <w:numPr>
              <w:numId w:val="47"/>
            </w:numPr>
            <w:tabs>
              <w:tab w:val="num" w:pos="720"/>
            </w:tabs>
            <w:ind w:left="360" w:firstLine="360"/>
          </w:pPr>
        </w:pPrChange>
      </w:pPr>
      <w:r w:rsidRPr="009B7CF6">
        <w:rPr>
          <w:color w:val="242424"/>
          <w:rPrChange w:id="2820" w:author="John Sullivan" w:date="2013-04-26T12:17:00Z">
            <w:rPr>
              <w:color w:val="242424"/>
            </w:rPr>
          </w:rPrChange>
        </w:rPr>
        <w:t>Join/Create groups</w:t>
      </w:r>
    </w:p>
    <w:p w14:paraId="182F5397" w14:textId="73D76C3B" w:rsidR="00C82479" w:rsidRPr="00FA3A2A" w:rsidRDefault="00C82479" w:rsidP="009B7CF6">
      <w:pPr>
        <w:pStyle w:val="ListParagraph"/>
        <w:numPr>
          <w:ilvl w:val="0"/>
          <w:numId w:val="47"/>
        </w:numPr>
        <w:tabs>
          <w:tab w:val="clear" w:pos="360"/>
          <w:tab w:val="num" w:pos="720"/>
        </w:tabs>
        <w:ind w:left="720" w:hanging="360"/>
        <w:rPr>
          <w:color w:val="242424"/>
        </w:rPr>
        <w:pPrChange w:id="2821" w:author="John Sullivan" w:date="2013-04-26T12:17:00Z">
          <w:pPr>
            <w:pStyle w:val="ListParagraph"/>
            <w:numPr>
              <w:numId w:val="47"/>
            </w:numPr>
            <w:tabs>
              <w:tab w:val="num" w:pos="720"/>
            </w:tabs>
            <w:ind w:left="360" w:firstLine="360"/>
          </w:pPr>
        </w:pPrChange>
      </w:pPr>
      <w:r w:rsidRPr="009B7CF6">
        <w:rPr>
          <w:color w:val="242424"/>
          <w:rPrChange w:id="2822" w:author="John Sullivan" w:date="2013-04-26T12:17:00Z">
            <w:rPr>
              <w:color w:val="242424"/>
            </w:rPr>
          </w:rPrChange>
        </w:rPr>
        <w:t xml:space="preserve">Create </w:t>
      </w:r>
      <w:ins w:id="2823" w:author="Author" w:date="2013-04-12T16:41:00Z">
        <w:r w:rsidR="00CA6843">
          <w:rPr>
            <w:color w:val="242424"/>
          </w:rPr>
          <w:t>profile</w:t>
        </w:r>
      </w:ins>
      <w:del w:id="2824" w:author="Author" w:date="2013-04-12T16:41:00Z">
        <w:r>
          <w:rPr>
            <w:rFonts w:ascii="Corbel" w:hAnsi="Corbel"/>
            <w:color w:val="303030"/>
          </w:rPr>
          <w:delText>profil</w:delText>
        </w:r>
        <w:r w:rsidR="00FA3A2A">
          <w:rPr>
            <w:noProof/>
          </w:rPr>
          <w:pict w14:anchorId="76959494">
            <v:rect id="Rectangle 35" o:spid="_x0000_s1107" style="position:absolute;left:0;text-align:left;margin-left:54pt;margin-top:84.1pt;width:559pt;height:45pt;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1anICAAD2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" fillcolor="#205867" stroked="f">
              <v:stroke joinstyle="round"/>
              <v:path arrowok="t"/>
              <v:textbox style="mso-next-textbox:#Rectangle 35" inset="3pt,3pt,3pt,3pt">
                <w:txbxContent>
                  <w:p w14:paraId="6371F0D8" w14:textId="77777777" w:rsidR="002A47E3" w:rsidRDefault="002A47E3">
                    <w:pPr>
                      <w:pStyle w:val="FreeForm"/>
                      <w:tabs>
                        <w:tab w:val="left" w:pos="1440"/>
                      </w:tabs>
                      <w:rPr>
                        <w:del w:id="2825" w:author="Author" w:date="2013-04-12T16:41:00Z"/>
                        <w:rFonts w:eastAsia="Times New Roman"/>
                        <w:color w:val="auto"/>
                      </w:rPr>
                    </w:pPr>
                    <w:del w:id="2826" w:author="Author" w:date="2013-04-12T16:41:00Z">
                      <w:r>
                        <w:rPr>
                          <w:sz w:val="22"/>
                          <w:u w:color="000000"/>
                        </w:rPr>
                        <w:delText>Media</w:delText>
                      </w:r>
                    </w:del>
                  </w:p>
                </w:txbxContent>
              </v:textbox>
              <w10:wrap anchorx="page" anchory="page"/>
            </v:rect>
          </w:pict>
        </w:r>
        <w:r>
          <w:rPr>
            <w:rFonts w:ascii="Corbel" w:hAnsi="Corbel"/>
            <w:color w:val="303030"/>
          </w:rPr>
          <w:delText>e</w:delText>
        </w:r>
      </w:del>
      <w:del w:id="2827" w:author="Adrien" w:date="2013-04-26T12:17:00Z">
        <w:r w:rsidR="00CA6843">
          <w:rPr>
            <w:color w:val="242424"/>
          </w:rPr>
          <w:delText>profile</w:delText>
        </w:r>
      </w:del>
    </w:p>
    <w:p w14:paraId="6AA68C1D" w14:textId="77777777" w:rsidR="00C82479" w:rsidRPr="00FA3A2A" w:rsidRDefault="00C82479" w:rsidP="009B7CF6">
      <w:pPr>
        <w:pStyle w:val="ListParagraph"/>
        <w:numPr>
          <w:ilvl w:val="0"/>
          <w:numId w:val="47"/>
        </w:numPr>
        <w:tabs>
          <w:tab w:val="clear" w:pos="360"/>
          <w:tab w:val="num" w:pos="720"/>
        </w:tabs>
        <w:ind w:left="720" w:hanging="360"/>
        <w:rPr>
          <w:color w:val="242424"/>
        </w:rPr>
        <w:pPrChange w:id="2828" w:author="John Sullivan" w:date="2013-04-26T12:17:00Z">
          <w:pPr>
            <w:pStyle w:val="ListParagraph"/>
            <w:numPr>
              <w:numId w:val="47"/>
            </w:numPr>
            <w:tabs>
              <w:tab w:val="num" w:pos="720"/>
            </w:tabs>
            <w:ind w:left="360" w:firstLine="360"/>
          </w:pPr>
        </w:pPrChange>
      </w:pPr>
      <w:r w:rsidRPr="00FA3A2A">
        <w:rPr>
          <w:color w:val="242424"/>
        </w:rPr>
        <w:t>View private work shared with group</w:t>
      </w:r>
    </w:p>
    <w:p w14:paraId="125A2096" w14:textId="77777777" w:rsidR="00C82479" w:rsidRPr="00FA3A2A" w:rsidRDefault="00C82479" w:rsidP="009B7CF6">
      <w:pPr>
        <w:pStyle w:val="ListParagraph"/>
        <w:numPr>
          <w:ilvl w:val="0"/>
          <w:numId w:val="47"/>
        </w:numPr>
        <w:tabs>
          <w:tab w:val="clear" w:pos="360"/>
          <w:tab w:val="num" w:pos="720"/>
        </w:tabs>
        <w:ind w:left="720" w:hanging="360"/>
        <w:rPr>
          <w:color w:val="242424"/>
        </w:rPr>
        <w:pPrChange w:id="2829" w:author="John Sullivan" w:date="2013-04-26T12:17:00Z">
          <w:pPr>
            <w:pStyle w:val="ListParagraph"/>
            <w:numPr>
              <w:numId w:val="47"/>
            </w:numPr>
            <w:tabs>
              <w:tab w:val="num" w:pos="720"/>
            </w:tabs>
            <w:ind w:left="360" w:firstLine="360"/>
          </w:pPr>
        </w:pPrChange>
      </w:pPr>
      <w:r w:rsidRPr="00FA3A2A">
        <w:rPr>
          <w:color w:val="242424"/>
        </w:rPr>
        <w:t xml:space="preserve"> Comment and rate work</w:t>
      </w:r>
    </w:p>
    <w:p w14:paraId="26A0CB1F"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30" w:author="John Sullivan" w:date="2013-04-26T12:17:00Z">
            <w:rPr>
              <w:color w:val="242424"/>
            </w:rPr>
          </w:rPrChange>
        </w:rPr>
        <w:pPrChange w:id="2831" w:author="John Sullivan" w:date="2013-04-26T12:17:00Z">
          <w:pPr>
            <w:pStyle w:val="ListParagraph"/>
            <w:numPr>
              <w:numId w:val="47"/>
            </w:numPr>
            <w:tabs>
              <w:tab w:val="num" w:pos="720"/>
            </w:tabs>
            <w:ind w:left="360" w:firstLine="360"/>
          </w:pPr>
        </w:pPrChange>
      </w:pPr>
      <w:r w:rsidRPr="009B7CF6">
        <w:rPr>
          <w:color w:val="242424"/>
          <w:rPrChange w:id="2832" w:author="John Sullivan" w:date="2013-04-26T12:17:00Z">
            <w:rPr>
              <w:color w:val="242424"/>
            </w:rPr>
          </w:rPrChange>
        </w:rPr>
        <w:t>Suggest students/work to other users</w:t>
      </w:r>
    </w:p>
    <w:p w14:paraId="019D39AF"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33" w:author="John Sullivan" w:date="2013-04-26T12:17:00Z">
            <w:rPr>
              <w:color w:val="242424"/>
            </w:rPr>
          </w:rPrChange>
        </w:rPr>
        <w:pPrChange w:id="2834" w:author="John Sullivan" w:date="2013-04-26T12:17:00Z">
          <w:pPr>
            <w:pStyle w:val="ListParagraph"/>
            <w:numPr>
              <w:numId w:val="47"/>
            </w:numPr>
            <w:tabs>
              <w:tab w:val="num" w:pos="720"/>
            </w:tabs>
            <w:ind w:left="360" w:firstLine="360"/>
          </w:pPr>
        </w:pPrChange>
      </w:pPr>
      <w:r w:rsidRPr="009B7CF6">
        <w:rPr>
          <w:color w:val="242424"/>
          <w:rPrChange w:id="2835" w:author="John Sullivan" w:date="2013-04-26T12:17:00Z">
            <w:rPr>
              <w:color w:val="242424"/>
            </w:rPr>
          </w:rPrChange>
        </w:rPr>
        <w:t>Provide feedback on work</w:t>
      </w:r>
    </w:p>
    <w:p w14:paraId="07BAA4C0"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36" w:author="John Sullivan" w:date="2013-04-26T12:17:00Z">
            <w:rPr>
              <w:color w:val="242424"/>
            </w:rPr>
          </w:rPrChange>
        </w:rPr>
        <w:pPrChange w:id="2837" w:author="John Sullivan" w:date="2013-04-26T12:17:00Z">
          <w:pPr>
            <w:pStyle w:val="ListParagraph"/>
            <w:numPr>
              <w:numId w:val="47"/>
            </w:numPr>
            <w:tabs>
              <w:tab w:val="num" w:pos="720"/>
            </w:tabs>
            <w:ind w:left="360" w:firstLine="360"/>
          </w:pPr>
        </w:pPrChange>
      </w:pPr>
      <w:r w:rsidRPr="009B7CF6">
        <w:rPr>
          <w:color w:val="242424"/>
          <w:rPrChange w:id="2838" w:author="John Sullivan" w:date="2013-04-26T12:17:00Z">
            <w:rPr>
              <w:color w:val="242424"/>
            </w:rPr>
          </w:rPrChange>
        </w:rPr>
        <w:t>System suggests students with similar/complementary interests</w:t>
      </w:r>
    </w:p>
    <w:p w14:paraId="1E4F19BE"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39" w:author="John Sullivan" w:date="2013-04-26T12:17:00Z">
            <w:rPr>
              <w:color w:val="242424"/>
            </w:rPr>
          </w:rPrChange>
        </w:rPr>
        <w:pPrChange w:id="2840" w:author="John Sullivan" w:date="2013-04-26T12:17:00Z">
          <w:pPr>
            <w:pStyle w:val="ListParagraph"/>
            <w:numPr>
              <w:numId w:val="47"/>
            </w:numPr>
            <w:tabs>
              <w:tab w:val="num" w:pos="720"/>
            </w:tabs>
            <w:ind w:left="360" w:firstLine="360"/>
          </w:pPr>
        </w:pPrChange>
      </w:pPr>
      <w:r w:rsidRPr="009B7CF6">
        <w:rPr>
          <w:color w:val="242424"/>
          <w:rPrChange w:id="2841" w:author="John Sullivan" w:date="2013-04-26T12:17:00Z">
            <w:rPr>
              <w:color w:val="242424"/>
            </w:rPr>
          </w:rPrChange>
        </w:rPr>
        <w:t>Manage account</w:t>
      </w:r>
    </w:p>
    <w:p w14:paraId="5B9B51A5"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42" w:author="John Sullivan" w:date="2013-04-26T12:17:00Z">
            <w:rPr>
              <w:color w:val="242424"/>
            </w:rPr>
          </w:rPrChange>
        </w:rPr>
        <w:pPrChange w:id="2843" w:author="John Sullivan" w:date="2013-04-26T12:17:00Z">
          <w:pPr>
            <w:pStyle w:val="ListParagraph"/>
            <w:numPr>
              <w:numId w:val="47"/>
            </w:numPr>
            <w:tabs>
              <w:tab w:val="num" w:pos="720"/>
            </w:tabs>
            <w:ind w:left="360" w:firstLine="360"/>
          </w:pPr>
        </w:pPrChange>
      </w:pPr>
      <w:r w:rsidRPr="009B7CF6">
        <w:rPr>
          <w:color w:val="242424"/>
          <w:rPrChange w:id="2844" w:author="John Sullivan" w:date="2013-04-26T12:17:00Z">
            <w:rPr>
              <w:color w:val="242424"/>
            </w:rPr>
          </w:rPrChange>
        </w:rPr>
        <w:t>Follow Student, Group, Gallery (receive notifications)</w:t>
      </w:r>
    </w:p>
    <w:p w14:paraId="7098114D"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45" w:author="John Sullivan" w:date="2013-04-26T12:17:00Z">
            <w:rPr>
              <w:color w:val="242424"/>
            </w:rPr>
          </w:rPrChange>
        </w:rPr>
        <w:pPrChange w:id="2846" w:author="John Sullivan" w:date="2013-04-26T12:17:00Z">
          <w:pPr>
            <w:pStyle w:val="ListParagraph"/>
            <w:numPr>
              <w:numId w:val="47"/>
            </w:numPr>
            <w:tabs>
              <w:tab w:val="num" w:pos="720"/>
            </w:tabs>
            <w:ind w:left="360" w:firstLine="360"/>
          </w:pPr>
        </w:pPrChange>
      </w:pPr>
      <w:r w:rsidRPr="009B7CF6">
        <w:rPr>
          <w:color w:val="242424"/>
          <w:rPrChange w:id="2847" w:author="John Sullivan" w:date="2013-04-26T12:17:00Z">
            <w:rPr>
              <w:color w:val="242424"/>
            </w:rPr>
          </w:rPrChange>
        </w:rPr>
        <w:t>Send direct message to student (potential collaboration, lab/job opportunities, other)</w:t>
      </w:r>
    </w:p>
    <w:p w14:paraId="14DC9DC7" w14:textId="77777777" w:rsidR="00C82479" w:rsidRPr="009B7CF6" w:rsidRDefault="00C82479">
      <w:pPr>
        <w:rPr>
          <w:color w:val="242424"/>
          <w:rPrChange w:id="2848" w:author="John Sullivan" w:date="2013-04-26T12:17:00Z">
            <w:rPr>
              <w:color w:val="242424"/>
            </w:rPr>
          </w:rPrChange>
        </w:rPr>
      </w:pPr>
    </w:p>
    <w:p w14:paraId="6E9D96DC" w14:textId="77777777" w:rsidR="00C82479" w:rsidRPr="009B7CF6" w:rsidRDefault="00C82479">
      <w:pPr>
        <w:rPr>
          <w:color w:val="242424"/>
          <w:rPrChange w:id="2849" w:author="John Sullivan" w:date="2013-04-26T12:17:00Z">
            <w:rPr>
              <w:color w:val="242424"/>
            </w:rPr>
          </w:rPrChange>
        </w:rPr>
      </w:pPr>
    </w:p>
    <w:p w14:paraId="2EB15F46" w14:textId="77777777" w:rsidR="00C82479" w:rsidRPr="009B7CF6" w:rsidRDefault="00C82479">
      <w:pPr>
        <w:rPr>
          <w:rFonts w:ascii="Arial Bold" w:hAnsi="Arial Bold"/>
          <w:color w:val="0F3642"/>
          <w:rPrChange w:id="2850" w:author="John Sullivan" w:date="2013-04-26T12:17:00Z">
            <w:rPr>
              <w:rFonts w:ascii="Arial Bold" w:hAnsi="Arial Bold"/>
              <w:color w:val="0F3642"/>
            </w:rPr>
          </w:rPrChange>
        </w:rPr>
      </w:pPr>
      <w:r w:rsidRPr="009B7CF6">
        <w:rPr>
          <w:rFonts w:ascii="Arial Bold" w:hAnsi="Arial Bold"/>
          <w:color w:val="0F3642"/>
          <w:rPrChange w:id="2851" w:author="John Sullivan" w:date="2013-04-26T12:17:00Z">
            <w:rPr>
              <w:rFonts w:ascii="Arial Bold" w:hAnsi="Arial Bold"/>
              <w:color w:val="0F3642"/>
            </w:rPr>
          </w:rPrChange>
        </w:rPr>
        <w:t>Student Features</w:t>
      </w:r>
    </w:p>
    <w:p w14:paraId="65A0C2E4" w14:textId="77777777" w:rsidR="00C82479" w:rsidRPr="009B7CF6" w:rsidRDefault="00C82479">
      <w:pPr>
        <w:rPr>
          <w:color w:val="242424"/>
          <w:rPrChange w:id="2852" w:author="John Sullivan" w:date="2013-04-26T12:17:00Z">
            <w:rPr>
              <w:color w:val="242424"/>
            </w:rPr>
          </w:rPrChange>
        </w:rPr>
      </w:pPr>
    </w:p>
    <w:p w14:paraId="63618316"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53" w:author="John Sullivan" w:date="2013-04-26T12:17:00Z">
            <w:rPr>
              <w:color w:val="242424"/>
            </w:rPr>
          </w:rPrChange>
        </w:rPr>
        <w:pPrChange w:id="2854" w:author="John Sullivan" w:date="2013-04-26T12:17:00Z">
          <w:pPr>
            <w:pStyle w:val="ListParagraph"/>
            <w:numPr>
              <w:numId w:val="47"/>
            </w:numPr>
            <w:tabs>
              <w:tab w:val="num" w:pos="720"/>
            </w:tabs>
            <w:ind w:left="360" w:firstLine="360"/>
          </w:pPr>
        </w:pPrChange>
      </w:pPr>
      <w:r w:rsidRPr="009B7CF6">
        <w:rPr>
          <w:color w:val="242424"/>
          <w:rPrChange w:id="2855" w:author="John Sullivan" w:date="2013-04-26T12:17:00Z">
            <w:rPr>
              <w:color w:val="242424"/>
            </w:rPr>
          </w:rPrChange>
        </w:rPr>
        <w:t>Create student profile</w:t>
      </w:r>
    </w:p>
    <w:p w14:paraId="2EEED02A"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56" w:author="John Sullivan" w:date="2013-04-26T12:17:00Z">
            <w:rPr>
              <w:color w:val="242424"/>
            </w:rPr>
          </w:rPrChange>
        </w:rPr>
        <w:pPrChange w:id="2857" w:author="John Sullivan" w:date="2013-04-26T12:17:00Z">
          <w:pPr>
            <w:pStyle w:val="ListParagraph"/>
            <w:numPr>
              <w:numId w:val="47"/>
            </w:numPr>
            <w:tabs>
              <w:tab w:val="num" w:pos="720"/>
            </w:tabs>
            <w:ind w:left="360" w:firstLine="360"/>
          </w:pPr>
        </w:pPrChange>
      </w:pPr>
      <w:r w:rsidRPr="009B7CF6">
        <w:rPr>
          <w:color w:val="242424"/>
          <w:rPrChange w:id="2858" w:author="John Sullivan" w:date="2013-04-26T12:17:00Z">
            <w:rPr>
              <w:color w:val="242424"/>
            </w:rPr>
          </w:rPrChange>
        </w:rPr>
        <w:t>Organize and archive work</w:t>
      </w:r>
    </w:p>
    <w:p w14:paraId="1AB4A7B0"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59" w:author="John Sullivan" w:date="2013-04-26T12:17:00Z">
            <w:rPr>
              <w:color w:val="242424"/>
            </w:rPr>
          </w:rPrChange>
        </w:rPr>
        <w:pPrChange w:id="2860" w:author="John Sullivan" w:date="2013-04-26T12:17:00Z">
          <w:pPr>
            <w:pStyle w:val="ListParagraph"/>
            <w:numPr>
              <w:numId w:val="47"/>
            </w:numPr>
            <w:tabs>
              <w:tab w:val="num" w:pos="720"/>
            </w:tabs>
            <w:ind w:left="360" w:firstLine="360"/>
          </w:pPr>
        </w:pPrChange>
      </w:pPr>
      <w:r w:rsidRPr="009B7CF6">
        <w:rPr>
          <w:color w:val="242424"/>
          <w:rPrChange w:id="2861" w:author="John Sullivan" w:date="2013-04-26T12:17:00Z">
            <w:rPr>
              <w:color w:val="242424"/>
            </w:rPr>
          </w:rPrChange>
        </w:rPr>
        <w:t>Share work with public</w:t>
      </w:r>
    </w:p>
    <w:p w14:paraId="1F91C8E8"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62" w:author="John Sullivan" w:date="2013-04-26T12:17:00Z">
            <w:rPr>
              <w:color w:val="242424"/>
            </w:rPr>
          </w:rPrChange>
        </w:rPr>
        <w:pPrChange w:id="2863" w:author="John Sullivan" w:date="2013-04-26T12:17:00Z">
          <w:pPr>
            <w:pStyle w:val="ListParagraph"/>
            <w:numPr>
              <w:numId w:val="47"/>
            </w:numPr>
            <w:tabs>
              <w:tab w:val="num" w:pos="720"/>
            </w:tabs>
            <w:ind w:left="360" w:firstLine="360"/>
          </w:pPr>
        </w:pPrChange>
      </w:pPr>
      <w:r w:rsidRPr="009B7CF6">
        <w:rPr>
          <w:color w:val="242424"/>
          <w:rPrChange w:id="2864" w:author="John Sullivan" w:date="2013-04-26T12:17:00Z">
            <w:rPr>
              <w:color w:val="242424"/>
            </w:rPr>
          </w:rPrChange>
        </w:rPr>
        <w:t>Solicit specific Feedback on work-in-progress from a group</w:t>
      </w:r>
    </w:p>
    <w:p w14:paraId="36D52813"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65" w:author="John Sullivan" w:date="2013-04-26T12:17:00Z">
            <w:rPr>
              <w:color w:val="242424"/>
            </w:rPr>
          </w:rPrChange>
        </w:rPr>
        <w:pPrChange w:id="2866" w:author="John Sullivan" w:date="2013-04-26T12:17:00Z">
          <w:pPr>
            <w:pStyle w:val="ListParagraph"/>
            <w:numPr>
              <w:numId w:val="47"/>
            </w:numPr>
            <w:tabs>
              <w:tab w:val="num" w:pos="720"/>
            </w:tabs>
            <w:ind w:left="360" w:firstLine="360"/>
          </w:pPr>
        </w:pPrChange>
      </w:pPr>
      <w:r w:rsidRPr="009B7CF6">
        <w:rPr>
          <w:color w:val="242424"/>
          <w:rPrChange w:id="2867" w:author="John Sullivan" w:date="2013-04-26T12:17:00Z">
            <w:rPr>
              <w:color w:val="242424"/>
            </w:rPr>
          </w:rPrChange>
        </w:rPr>
        <w:t>Share work and work-in-progress with peers</w:t>
      </w:r>
    </w:p>
    <w:p w14:paraId="2A6F38CB"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68" w:author="John Sullivan" w:date="2013-04-26T12:17:00Z">
            <w:rPr>
              <w:color w:val="242424"/>
            </w:rPr>
          </w:rPrChange>
        </w:rPr>
        <w:pPrChange w:id="2869" w:author="John Sullivan" w:date="2013-04-26T12:17:00Z">
          <w:pPr>
            <w:pStyle w:val="ListParagraph"/>
            <w:numPr>
              <w:numId w:val="47"/>
            </w:numPr>
            <w:tabs>
              <w:tab w:val="num" w:pos="720"/>
            </w:tabs>
            <w:ind w:left="360" w:firstLine="360"/>
          </w:pPr>
        </w:pPrChange>
      </w:pPr>
      <w:r w:rsidRPr="009B7CF6">
        <w:rPr>
          <w:color w:val="242424"/>
          <w:rPrChange w:id="2870" w:author="John Sullivan" w:date="2013-04-26T12:17:00Z">
            <w:rPr>
              <w:color w:val="242424"/>
            </w:rPr>
          </w:rPrChange>
        </w:rPr>
        <w:lastRenderedPageBreak/>
        <w:t>Delete account &amp; data</w:t>
      </w:r>
    </w:p>
    <w:p w14:paraId="07E2A010" w14:textId="77777777" w:rsidR="00C82479" w:rsidRPr="009B7CF6" w:rsidRDefault="00C82479">
      <w:pPr>
        <w:rPr>
          <w:color w:val="242424"/>
          <w:rPrChange w:id="2871" w:author="John Sullivan" w:date="2013-04-26T12:17:00Z">
            <w:rPr>
              <w:color w:val="242424"/>
            </w:rPr>
          </w:rPrChange>
        </w:rPr>
      </w:pPr>
    </w:p>
    <w:p w14:paraId="1C2330E6" w14:textId="77777777" w:rsidR="00C82479" w:rsidRPr="009B7CF6" w:rsidRDefault="00C82479">
      <w:pPr>
        <w:rPr>
          <w:color w:val="242424"/>
          <w:rPrChange w:id="2872" w:author="John Sullivan" w:date="2013-04-26T12:17:00Z">
            <w:rPr>
              <w:color w:val="242424"/>
            </w:rPr>
          </w:rPrChange>
        </w:rPr>
      </w:pPr>
    </w:p>
    <w:p w14:paraId="0D17AC0B" w14:textId="77777777" w:rsidR="00C82479" w:rsidRPr="009B7CF6" w:rsidRDefault="00C82479">
      <w:pPr>
        <w:rPr>
          <w:color w:val="242424"/>
          <w:rPrChange w:id="2873" w:author="John Sullivan" w:date="2013-04-26T12:17:00Z">
            <w:rPr>
              <w:color w:val="242424"/>
            </w:rPr>
          </w:rPrChange>
        </w:rPr>
      </w:pPr>
      <w:r w:rsidRPr="009B7CF6">
        <w:rPr>
          <w:rFonts w:ascii="Arial Bold" w:hAnsi="Arial Bold"/>
          <w:color w:val="0F3642"/>
          <w:rPrChange w:id="2874" w:author="John Sullivan" w:date="2013-04-26T12:17:00Z">
            <w:rPr>
              <w:rFonts w:ascii="Arial Bold" w:hAnsi="Arial Bold"/>
              <w:color w:val="0F3642"/>
            </w:rPr>
          </w:rPrChange>
        </w:rPr>
        <w:t>Faculty Features</w:t>
      </w:r>
    </w:p>
    <w:p w14:paraId="602FD638" w14:textId="77777777" w:rsidR="00C82479" w:rsidRPr="009B7CF6" w:rsidRDefault="00C82479">
      <w:pPr>
        <w:pStyle w:val="ListParagraph"/>
        <w:rPr>
          <w:color w:val="242424"/>
          <w:rPrChange w:id="2875" w:author="John Sullivan" w:date="2013-04-26T12:17:00Z">
            <w:rPr>
              <w:color w:val="242424"/>
            </w:rPr>
          </w:rPrChange>
        </w:rPr>
      </w:pPr>
    </w:p>
    <w:p w14:paraId="263A1356"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76" w:author="John Sullivan" w:date="2013-04-26T12:17:00Z">
            <w:rPr>
              <w:color w:val="242424"/>
            </w:rPr>
          </w:rPrChange>
        </w:rPr>
        <w:pPrChange w:id="2877" w:author="John Sullivan" w:date="2013-04-26T12:17:00Z">
          <w:pPr>
            <w:pStyle w:val="ListParagraph"/>
            <w:numPr>
              <w:numId w:val="47"/>
            </w:numPr>
            <w:tabs>
              <w:tab w:val="num" w:pos="720"/>
            </w:tabs>
            <w:ind w:left="360" w:firstLine="360"/>
          </w:pPr>
        </w:pPrChange>
      </w:pPr>
      <w:r w:rsidRPr="009B7CF6">
        <w:rPr>
          <w:color w:val="242424"/>
          <w:rPrChange w:id="2878" w:author="John Sullivan" w:date="2013-04-26T12:17:00Z">
            <w:rPr>
              <w:color w:val="242424"/>
            </w:rPr>
          </w:rPrChange>
        </w:rPr>
        <w:t>Create Faculty profile</w:t>
      </w:r>
    </w:p>
    <w:p w14:paraId="1D04A0C9" w14:textId="77777777" w:rsidR="00C82479" w:rsidRPr="009B7CF6" w:rsidRDefault="00C82479" w:rsidP="009B7CF6">
      <w:pPr>
        <w:pStyle w:val="ListParagraph"/>
        <w:numPr>
          <w:ilvl w:val="0"/>
          <w:numId w:val="47"/>
        </w:numPr>
        <w:tabs>
          <w:tab w:val="clear" w:pos="360"/>
          <w:tab w:val="num" w:pos="720"/>
        </w:tabs>
        <w:ind w:left="720" w:hanging="360"/>
        <w:rPr>
          <w:color w:val="242424"/>
          <w:rPrChange w:id="2879" w:author="John Sullivan" w:date="2013-04-26T12:17:00Z">
            <w:rPr>
              <w:color w:val="242424"/>
            </w:rPr>
          </w:rPrChange>
        </w:rPr>
        <w:pPrChange w:id="2880" w:author="John Sullivan" w:date="2013-04-26T12:17:00Z">
          <w:pPr>
            <w:pStyle w:val="ListParagraph"/>
            <w:numPr>
              <w:numId w:val="47"/>
            </w:numPr>
            <w:tabs>
              <w:tab w:val="num" w:pos="720"/>
            </w:tabs>
            <w:ind w:left="360" w:firstLine="360"/>
          </w:pPr>
        </w:pPrChange>
      </w:pPr>
      <w:r w:rsidRPr="009B7CF6">
        <w:rPr>
          <w:color w:val="242424"/>
          <w:rPrChange w:id="2881" w:author="John Sullivan" w:date="2013-04-26T12:17:00Z">
            <w:rPr>
              <w:color w:val="242424"/>
            </w:rPr>
          </w:rPrChange>
        </w:rPr>
        <w:t>Organize past student work from class</w:t>
      </w:r>
    </w:p>
    <w:p w14:paraId="559910FD" w14:textId="77777777" w:rsidR="00C82479" w:rsidRPr="009B7CF6" w:rsidRDefault="00C82479" w:rsidP="009B7CF6">
      <w:pPr>
        <w:pStyle w:val="ListParagraph"/>
        <w:numPr>
          <w:ilvl w:val="0"/>
          <w:numId w:val="47"/>
        </w:numPr>
        <w:tabs>
          <w:tab w:val="clear" w:pos="360"/>
          <w:tab w:val="num" w:pos="720"/>
        </w:tabs>
        <w:ind w:left="720" w:hanging="360"/>
        <w:rPr>
          <w:color w:val="242424"/>
        </w:rPr>
        <w:pPrChange w:id="2882" w:author="John Sullivan" w:date="2013-04-26T12:17:00Z">
          <w:pPr>
            <w:pStyle w:val="ListParagraph"/>
            <w:numPr>
              <w:numId w:val="47"/>
            </w:numPr>
            <w:tabs>
              <w:tab w:val="num" w:pos="720"/>
            </w:tabs>
            <w:ind w:left="360" w:firstLine="360"/>
          </w:pPr>
        </w:pPrChange>
      </w:pPr>
      <w:r w:rsidRPr="009B7CF6">
        <w:rPr>
          <w:color w:val="242424"/>
          <w:rPrChange w:id="2883" w:author="John Sullivan" w:date="2013-04-26T12:17:00Z">
            <w:rPr>
              <w:color w:val="242424"/>
            </w:rPr>
          </w:rPrChange>
        </w:rPr>
        <w:t xml:space="preserve">Create a group </w:t>
      </w:r>
    </w:p>
    <w:p w14:paraId="6C2DAF2C" w14:textId="77777777" w:rsidR="00C82479" w:rsidRPr="009B7CF6" w:rsidRDefault="00C82479">
      <w:pPr>
        <w:rPr>
          <w:color w:val="242424"/>
        </w:rPr>
      </w:pPr>
    </w:p>
    <w:p w14:paraId="2FA60F17" w14:textId="77777777" w:rsidR="00C82479" w:rsidRPr="009B7CF6" w:rsidRDefault="00C82479">
      <w:pPr>
        <w:rPr>
          <w:color w:val="242424"/>
        </w:rPr>
      </w:pPr>
    </w:p>
    <w:p w14:paraId="109DB29C" w14:textId="77777777" w:rsidR="00C82479" w:rsidRPr="009B7CF6" w:rsidRDefault="00C82479">
      <w:pPr>
        <w:rPr>
          <w:color w:val="242424"/>
        </w:rPr>
      </w:pPr>
    </w:p>
    <w:p w14:paraId="0CD9C891" w14:textId="77777777" w:rsidR="00C82479" w:rsidRPr="009B7CF6" w:rsidRDefault="00C82479">
      <w:pPr>
        <w:rPr>
          <w:color w:val="242424"/>
        </w:rPr>
      </w:pPr>
      <w:r w:rsidRPr="009B7CF6">
        <w:rPr>
          <w:rFonts w:ascii="Arial Bold" w:hAnsi="Arial Bold"/>
          <w:color w:val="0F3642"/>
          <w:sz w:val="36"/>
        </w:rPr>
        <w:t>All Features</w:t>
      </w:r>
    </w:p>
    <w:p w14:paraId="19F01781" w14:textId="77777777" w:rsidR="00C82479" w:rsidRPr="009B7CF6" w:rsidRDefault="00C82479">
      <w:pPr>
        <w:rPr>
          <w:color w:val="FFFDFD"/>
        </w:rPr>
      </w:pPr>
    </w:p>
    <w:p w14:paraId="2AC26583" w14:textId="77777777" w:rsidR="00C82479" w:rsidRPr="009B7CF6" w:rsidRDefault="00C82479">
      <w:r w:rsidRPr="009B7CF6">
        <w:tab/>
        <w:t>This section organizes system features into common feature groups and further explains what the feature is.</w:t>
      </w:r>
    </w:p>
    <w:p w14:paraId="7EBD2E86" w14:textId="77777777" w:rsidR="00C82479" w:rsidRPr="009B7CF6" w:rsidRDefault="00C82479">
      <w:pPr>
        <w:rPr>
          <w:color w:val="FFFDFD"/>
        </w:rPr>
      </w:pPr>
    </w:p>
    <w:p w14:paraId="3AAEC603" w14:textId="77777777" w:rsidR="00C82479" w:rsidRPr="009B7CF6" w:rsidRDefault="00C82479">
      <w:pPr>
        <w:rPr>
          <w:color w:val="242424"/>
        </w:rPr>
      </w:pPr>
      <w:r w:rsidRPr="009B7CF6">
        <w:rPr>
          <w:rFonts w:ascii="Arial Bold" w:hAnsi="Arial Bold"/>
          <w:color w:val="0F3642"/>
        </w:rPr>
        <w:t>Account</w:t>
      </w:r>
    </w:p>
    <w:p w14:paraId="5DEF3A54" w14:textId="77777777" w:rsidR="00C82479" w:rsidRPr="009B7CF6" w:rsidRDefault="00C82479">
      <w:pPr>
        <w:rPr>
          <w:color w:val="242424"/>
        </w:rPr>
      </w:pPr>
    </w:p>
    <w:p w14:paraId="3D9D8F2B" w14:textId="77777777" w:rsidR="00C82479" w:rsidRPr="009B7CF6" w:rsidRDefault="00C82479" w:rsidP="009B7CF6">
      <w:pPr>
        <w:pStyle w:val="ListParagraph"/>
        <w:numPr>
          <w:ilvl w:val="0"/>
          <w:numId w:val="29"/>
        </w:numPr>
        <w:tabs>
          <w:tab w:val="clear" w:pos="360"/>
          <w:tab w:val="num" w:pos="720"/>
        </w:tabs>
        <w:ind w:left="720" w:hanging="360"/>
        <w:pPrChange w:id="2884" w:author="John Sullivan" w:date="2013-04-26T12:17:00Z">
          <w:pPr>
            <w:pStyle w:val="ListParagraph"/>
            <w:numPr>
              <w:numId w:val="29"/>
            </w:numPr>
            <w:tabs>
              <w:tab w:val="num" w:pos="720"/>
            </w:tabs>
            <w:ind w:left="360" w:firstLine="360"/>
          </w:pPr>
        </w:pPrChange>
      </w:pPr>
      <w:r w:rsidRPr="009B7CF6">
        <w:t>Register new account</w:t>
      </w:r>
    </w:p>
    <w:p w14:paraId="608A389D" w14:textId="77777777" w:rsidR="00C82479" w:rsidRPr="009B7CF6" w:rsidRDefault="00C82479">
      <w:pPr>
        <w:pStyle w:val="ListParagraph"/>
        <w:ind w:left="1440"/>
      </w:pPr>
      <w:r w:rsidRPr="009B7CF6">
        <w:t>Creates a new member, student, or faculty member</w:t>
      </w:r>
    </w:p>
    <w:p w14:paraId="31AAD0A1" w14:textId="77777777" w:rsidR="00C82479" w:rsidRPr="009B7CF6" w:rsidRDefault="00C82479" w:rsidP="009B7CF6">
      <w:pPr>
        <w:pStyle w:val="ListParagraph"/>
        <w:numPr>
          <w:ilvl w:val="0"/>
          <w:numId w:val="29"/>
        </w:numPr>
        <w:tabs>
          <w:tab w:val="clear" w:pos="360"/>
          <w:tab w:val="num" w:pos="720"/>
        </w:tabs>
        <w:ind w:left="720" w:hanging="360"/>
        <w:pPrChange w:id="2885" w:author="John Sullivan" w:date="2013-04-26T12:17:00Z">
          <w:pPr>
            <w:pStyle w:val="ListParagraph"/>
            <w:numPr>
              <w:numId w:val="29"/>
            </w:numPr>
            <w:tabs>
              <w:tab w:val="num" w:pos="720"/>
            </w:tabs>
            <w:ind w:left="360" w:firstLine="360"/>
          </w:pPr>
        </w:pPrChange>
      </w:pPr>
      <w:r w:rsidRPr="009B7CF6">
        <w:t>Delete account and data</w:t>
      </w:r>
    </w:p>
    <w:p w14:paraId="0112720E" w14:textId="77777777" w:rsidR="00C82479" w:rsidRPr="009B7CF6" w:rsidRDefault="00C82479">
      <w:pPr>
        <w:pStyle w:val="ListParagraph"/>
        <w:ind w:left="1440"/>
      </w:pPr>
      <w:r w:rsidRPr="009B7CF6">
        <w:t>Removes all data and account information</w:t>
      </w:r>
    </w:p>
    <w:p w14:paraId="3BAE3417" w14:textId="77777777" w:rsidR="00C82479" w:rsidRPr="009B7CF6" w:rsidRDefault="00C82479" w:rsidP="009B7CF6">
      <w:pPr>
        <w:pStyle w:val="ListParagraph"/>
        <w:numPr>
          <w:ilvl w:val="0"/>
          <w:numId w:val="29"/>
        </w:numPr>
        <w:tabs>
          <w:tab w:val="clear" w:pos="360"/>
          <w:tab w:val="num" w:pos="720"/>
        </w:tabs>
        <w:ind w:left="720" w:hanging="360"/>
        <w:pPrChange w:id="2886" w:author="John Sullivan" w:date="2013-04-26T12:17:00Z">
          <w:pPr>
            <w:pStyle w:val="ListParagraph"/>
            <w:numPr>
              <w:numId w:val="29"/>
            </w:numPr>
            <w:tabs>
              <w:tab w:val="num" w:pos="720"/>
            </w:tabs>
            <w:ind w:left="360" w:firstLine="360"/>
          </w:pPr>
        </w:pPrChange>
      </w:pPr>
      <w:r w:rsidRPr="009B7CF6">
        <w:t>Manage notification settings</w:t>
      </w:r>
    </w:p>
    <w:p w14:paraId="25112841" w14:textId="77777777" w:rsidR="00C82479" w:rsidRPr="009B7CF6" w:rsidRDefault="00C82479">
      <w:pPr>
        <w:pStyle w:val="ListParagraph"/>
        <w:ind w:left="1440"/>
      </w:pPr>
      <w:r w:rsidRPr="009B7CF6">
        <w:t>Set notification methods (email, text) and notification types to receive</w:t>
      </w:r>
    </w:p>
    <w:p w14:paraId="1E421903" w14:textId="77777777" w:rsidR="00C82479" w:rsidRPr="009B7CF6" w:rsidRDefault="00C82479">
      <w:pPr>
        <w:rPr>
          <w:color w:val="FFFDFD"/>
        </w:rPr>
      </w:pPr>
    </w:p>
    <w:p w14:paraId="68C641EF" w14:textId="77777777" w:rsidR="00C82479" w:rsidRPr="009B7CF6" w:rsidRDefault="00C82479">
      <w:pPr>
        <w:rPr>
          <w:color w:val="FFFDFD"/>
        </w:rPr>
      </w:pPr>
    </w:p>
    <w:p w14:paraId="18DC505C" w14:textId="77777777" w:rsidR="00C82479" w:rsidRPr="009B7CF6" w:rsidRDefault="00C82479">
      <w:pPr>
        <w:rPr>
          <w:color w:val="242424"/>
        </w:rPr>
      </w:pPr>
      <w:r w:rsidRPr="009B7CF6">
        <w:rPr>
          <w:rFonts w:ascii="Arial Bold" w:hAnsi="Arial Bold"/>
          <w:color w:val="0F3642"/>
        </w:rPr>
        <w:t>Profile</w:t>
      </w:r>
    </w:p>
    <w:p w14:paraId="5703876D" w14:textId="77777777" w:rsidR="00C82479" w:rsidRPr="009B7CF6" w:rsidRDefault="00C82479">
      <w:pPr>
        <w:rPr>
          <w:color w:val="242424"/>
        </w:rPr>
      </w:pPr>
    </w:p>
    <w:p w14:paraId="3D6F4EAB" w14:textId="77777777" w:rsidR="00C82479" w:rsidRPr="009B7CF6" w:rsidRDefault="00C82479">
      <w:pPr>
        <w:rPr>
          <w:color w:val="242424"/>
        </w:rPr>
      </w:pPr>
      <w:r w:rsidRPr="009B7CF6">
        <w:rPr>
          <w:color w:val="242424"/>
        </w:rPr>
        <w:t xml:space="preserve">Profiles are available to any logged in user, however, different user types have different profile information. </w:t>
      </w:r>
      <w:proofErr w:type="gramStart"/>
      <w:r w:rsidRPr="009B7CF6">
        <w:rPr>
          <w:color w:val="242424"/>
        </w:rPr>
        <w:t>See Definitions &gt; User Profiles for specific differences.</w:t>
      </w:r>
      <w:proofErr w:type="gramEnd"/>
    </w:p>
    <w:p w14:paraId="7229C970" w14:textId="77777777" w:rsidR="00C82479" w:rsidRPr="009B7CF6" w:rsidRDefault="00C82479">
      <w:pPr>
        <w:rPr>
          <w:color w:val="242424"/>
        </w:rPr>
      </w:pPr>
    </w:p>
    <w:p w14:paraId="4821CD4A" w14:textId="77777777" w:rsidR="00C82479" w:rsidRPr="009B7CF6" w:rsidRDefault="00C82479"/>
    <w:p w14:paraId="53CD769C" w14:textId="77777777" w:rsidR="00C82479" w:rsidRPr="009B7CF6" w:rsidRDefault="00C82479" w:rsidP="009B7CF6">
      <w:pPr>
        <w:pStyle w:val="ListParagraph"/>
        <w:numPr>
          <w:ilvl w:val="0"/>
          <w:numId w:val="29"/>
        </w:numPr>
        <w:tabs>
          <w:tab w:val="clear" w:pos="360"/>
          <w:tab w:val="num" w:pos="720"/>
        </w:tabs>
        <w:ind w:left="720" w:hanging="360"/>
        <w:rPr>
          <w:color w:val="242424"/>
        </w:rPr>
        <w:pPrChange w:id="2887" w:author="John Sullivan" w:date="2013-04-26T12:17:00Z">
          <w:pPr>
            <w:pStyle w:val="ListParagraph"/>
            <w:numPr>
              <w:numId w:val="29"/>
            </w:numPr>
            <w:tabs>
              <w:tab w:val="num" w:pos="720"/>
            </w:tabs>
            <w:ind w:left="360" w:firstLine="360"/>
          </w:pPr>
        </w:pPrChange>
      </w:pPr>
      <w:r w:rsidRPr="009B7CF6">
        <w:t>Update profile information</w:t>
      </w:r>
    </w:p>
    <w:p w14:paraId="0C4C19A3" w14:textId="77777777" w:rsidR="00C82479" w:rsidRPr="009B7CF6" w:rsidRDefault="00C82479">
      <w:pPr>
        <w:pStyle w:val="ListParagraph"/>
        <w:ind w:left="1440"/>
        <w:rPr>
          <w:color w:val="242424"/>
        </w:rPr>
      </w:pPr>
      <w:r w:rsidRPr="009B7CF6">
        <w:t>Change profile information such as description, interests, etc.</w:t>
      </w:r>
    </w:p>
    <w:p w14:paraId="5E804952" w14:textId="77777777" w:rsidR="00C82479" w:rsidRPr="009B7CF6" w:rsidRDefault="00C82479" w:rsidP="009B7CF6">
      <w:pPr>
        <w:pStyle w:val="ListParagraph"/>
        <w:numPr>
          <w:ilvl w:val="0"/>
          <w:numId w:val="29"/>
        </w:numPr>
        <w:tabs>
          <w:tab w:val="clear" w:pos="360"/>
          <w:tab w:val="num" w:pos="720"/>
        </w:tabs>
        <w:ind w:left="720" w:hanging="360"/>
        <w:rPr>
          <w:color w:val="242424"/>
        </w:rPr>
        <w:pPrChange w:id="2888" w:author="John Sullivan" w:date="2013-04-26T12:17:00Z">
          <w:pPr>
            <w:pStyle w:val="ListParagraph"/>
            <w:numPr>
              <w:numId w:val="29"/>
            </w:numPr>
            <w:tabs>
              <w:tab w:val="num" w:pos="720"/>
            </w:tabs>
            <w:ind w:left="360" w:firstLine="360"/>
          </w:pPr>
        </w:pPrChange>
      </w:pPr>
      <w:r w:rsidRPr="009B7CF6">
        <w:rPr>
          <w:color w:val="242424"/>
        </w:rPr>
        <w:t>View profile</w:t>
      </w:r>
    </w:p>
    <w:p w14:paraId="7A89B716" w14:textId="77777777" w:rsidR="00C82479" w:rsidRPr="009B7CF6" w:rsidRDefault="00C82479">
      <w:pPr>
        <w:pStyle w:val="ListParagraph"/>
        <w:ind w:left="1440"/>
        <w:rPr>
          <w:color w:val="242424"/>
        </w:rPr>
      </w:pPr>
      <w:r w:rsidRPr="009B7CF6">
        <w:rPr>
          <w:color w:val="242424"/>
        </w:rPr>
        <w:t>View any user’s profile information</w:t>
      </w:r>
    </w:p>
    <w:p w14:paraId="1041C134" w14:textId="77777777" w:rsidR="00C82479" w:rsidRPr="009B7CF6" w:rsidRDefault="00C82479">
      <w:pPr>
        <w:rPr>
          <w:color w:val="242424"/>
        </w:rPr>
      </w:pPr>
    </w:p>
    <w:p w14:paraId="459DA542" w14:textId="77777777" w:rsidR="00C82479" w:rsidRPr="009B7CF6" w:rsidRDefault="00C82479">
      <w:pPr>
        <w:rPr>
          <w:rFonts w:ascii="Arial Bold" w:hAnsi="Arial Bold"/>
          <w:color w:val="0F3642"/>
          <w:rPrChange w:id="2889" w:author="John Sullivan" w:date="2013-04-26T12:17:00Z">
            <w:rPr/>
          </w:rPrChange>
        </w:rPr>
      </w:pPr>
      <w:r w:rsidRPr="009B7CF6">
        <w:rPr>
          <w:rFonts w:ascii="Arial Bold" w:hAnsi="Arial Bold"/>
          <w:color w:val="0F3642"/>
        </w:rPr>
        <w:t>Notifications</w:t>
      </w:r>
    </w:p>
    <w:p w14:paraId="4BD9A5C0" w14:textId="77777777" w:rsidR="00C82479" w:rsidRPr="009B7CF6" w:rsidRDefault="00C82479"/>
    <w:p w14:paraId="77B8893E" w14:textId="77777777" w:rsidR="00C82479" w:rsidRPr="009B7CF6" w:rsidRDefault="00C82479" w:rsidP="009B7CF6">
      <w:pPr>
        <w:pStyle w:val="ListParagraph"/>
        <w:numPr>
          <w:ilvl w:val="0"/>
          <w:numId w:val="29"/>
        </w:numPr>
        <w:tabs>
          <w:tab w:val="clear" w:pos="360"/>
          <w:tab w:val="num" w:pos="720"/>
        </w:tabs>
        <w:ind w:left="720" w:hanging="360"/>
        <w:pPrChange w:id="2890" w:author="John Sullivan" w:date="2013-04-26T12:17:00Z">
          <w:pPr>
            <w:pStyle w:val="ListParagraph"/>
            <w:numPr>
              <w:numId w:val="66"/>
            </w:numPr>
            <w:ind w:hanging="360"/>
          </w:pPr>
        </w:pPrChange>
      </w:pPr>
      <w:r w:rsidRPr="009B7CF6">
        <w:t>List of recent news</w:t>
      </w:r>
    </w:p>
    <w:p w14:paraId="7D760F33" w14:textId="77777777" w:rsidR="00C82479" w:rsidRPr="009B7CF6" w:rsidRDefault="00C82479" w:rsidP="009B7CF6">
      <w:pPr>
        <w:pStyle w:val="ListParagraph"/>
        <w:numPr>
          <w:ilvl w:val="0"/>
          <w:numId w:val="29"/>
        </w:numPr>
        <w:tabs>
          <w:tab w:val="clear" w:pos="360"/>
          <w:tab w:val="num" w:pos="720"/>
        </w:tabs>
        <w:ind w:left="720" w:hanging="360"/>
        <w:pPrChange w:id="2891" w:author="John Sullivan" w:date="2013-04-26T12:17:00Z">
          <w:pPr>
            <w:pStyle w:val="ListParagraph"/>
            <w:numPr>
              <w:numId w:val="66"/>
            </w:numPr>
            <w:ind w:hanging="360"/>
          </w:pPr>
        </w:pPrChange>
      </w:pPr>
      <w:r w:rsidRPr="00FA3A2A">
        <w:rPr>
          <w:color w:val="242424"/>
        </w:rPr>
        <w:t>Follow Student, Group</w:t>
      </w:r>
      <w:del w:id="2892" w:author="Mike Scott" w:date="2013-04-24T14:36:00Z">
        <w:r w:rsidRPr="00FA3A2A">
          <w:rPr>
            <w:color w:val="242424"/>
          </w:rPr>
          <w:delText>, Gallery</w:delText>
        </w:r>
      </w:del>
    </w:p>
    <w:p w14:paraId="35320526" w14:textId="77777777" w:rsidR="00C82479" w:rsidRPr="009B7CF6" w:rsidRDefault="00C82479" w:rsidP="009B7CF6">
      <w:pPr>
        <w:pStyle w:val="ListParagraph"/>
        <w:numPr>
          <w:ilvl w:val="0"/>
          <w:numId w:val="29"/>
        </w:numPr>
        <w:tabs>
          <w:tab w:val="clear" w:pos="360"/>
          <w:tab w:val="num" w:pos="720"/>
        </w:tabs>
        <w:ind w:left="720" w:hanging="360"/>
        <w:pPrChange w:id="2893" w:author="John Sullivan" w:date="2013-04-26T12:17:00Z">
          <w:pPr>
            <w:pStyle w:val="ListParagraph"/>
            <w:numPr>
              <w:numId w:val="66"/>
            </w:numPr>
            <w:ind w:hanging="360"/>
          </w:pPr>
        </w:pPrChange>
      </w:pPr>
      <w:r w:rsidRPr="009B7CF6">
        <w:t>Types</w:t>
      </w:r>
    </w:p>
    <w:p w14:paraId="5AFC52C0" w14:textId="2A600267" w:rsidR="00C82479" w:rsidRPr="009B7CF6" w:rsidRDefault="00C82479" w:rsidP="009B7CF6">
      <w:pPr>
        <w:pStyle w:val="ListParagraph"/>
        <w:numPr>
          <w:ilvl w:val="1"/>
          <w:numId w:val="48"/>
        </w:numPr>
        <w:tabs>
          <w:tab w:val="clear" w:pos="360"/>
          <w:tab w:val="num" w:pos="1440"/>
        </w:tabs>
        <w:ind w:left="1440" w:hanging="360"/>
        <w:rPr>
          <w:ins w:id="2894" w:author="Mike Scott" w:date="2013-04-24T14:37:00Z"/>
        </w:rPr>
      </w:pPr>
      <w:del w:id="2895" w:author="Mike Scott" w:date="2013-04-24T14:37:00Z">
        <w:r w:rsidRPr="009B7CF6">
          <w:delText xml:space="preserve">Following </w:delText>
        </w:r>
        <w:r w:rsidR="00E82C42" w:rsidRPr="00E82C42" w:rsidDel="00EE7695">
          <w:delText>student</w:delText>
        </w:r>
      </w:del>
      <w:ins w:id="2896" w:author="Mike Scott" w:date="2013-04-24T14:37:00Z">
        <w:r w:rsidR="00EE7695">
          <w:t>Personal Notifications</w:t>
        </w:r>
      </w:ins>
      <w:del w:id="2897" w:author="Adrien" w:date="2013-04-26T12:17:00Z">
        <w:r w:rsidRPr="009B7CF6">
          <w:delText>student</w:delText>
        </w:r>
      </w:del>
    </w:p>
    <w:p w14:paraId="404903B5" w14:textId="77777777" w:rsidR="002A47E3" w:rsidRDefault="00EE7695">
      <w:pPr>
        <w:pStyle w:val="ListParagraph"/>
        <w:numPr>
          <w:ilvl w:val="2"/>
          <w:numId w:val="48"/>
        </w:numPr>
        <w:rPr>
          <w:ins w:id="2898" w:author="Adrien" w:date="2013-04-26T12:17:00Z"/>
        </w:rPr>
        <w:pPrChange w:id="2899" w:author="Mike Scott" w:date="2013-04-24T14:37:00Z">
          <w:pPr>
            <w:pStyle w:val="ListParagraph"/>
            <w:numPr>
              <w:ilvl w:val="1"/>
              <w:numId w:val="48"/>
            </w:numPr>
            <w:tabs>
              <w:tab w:val="num" w:pos="360"/>
              <w:tab w:val="num" w:pos="1440"/>
            </w:tabs>
            <w:ind w:left="1440" w:hanging="360"/>
          </w:pPr>
        </w:pPrChange>
      </w:pPr>
      <w:ins w:id="2900" w:author="Mike Scott" w:date="2013-04-24T14:37:00Z">
        <w:r>
          <w:t>When following a person</w:t>
        </w:r>
      </w:ins>
    </w:p>
    <w:p w14:paraId="1CFF88B0" w14:textId="77777777" w:rsidR="00C82479" w:rsidRPr="009B7CF6" w:rsidRDefault="00C82479" w:rsidP="009B7CF6">
      <w:pPr>
        <w:pStyle w:val="ListParagraph"/>
        <w:numPr>
          <w:ilvl w:val="2"/>
          <w:numId w:val="49"/>
        </w:numPr>
        <w:tabs>
          <w:tab w:val="clear" w:pos="360"/>
          <w:tab w:val="num" w:pos="2160"/>
        </w:tabs>
        <w:ind w:left="2160" w:hanging="360"/>
        <w:rPr>
          <w:del w:id="2901" w:author="Mike Scott" w:date="2013-04-24T14:38:00Z"/>
        </w:rPr>
        <w:pPrChange w:id="2902" w:author="John Sullivan" w:date="2013-04-26T12:17:00Z">
          <w:pPr>
            <w:pStyle w:val="ListParagraph"/>
            <w:numPr>
              <w:ilvl w:val="3"/>
              <w:numId w:val="49"/>
            </w:numPr>
            <w:ind w:left="0" w:firstLine="2880"/>
          </w:pPr>
        </w:pPrChange>
      </w:pPr>
      <w:del w:id="2903" w:author="Mike Scott" w:date="2013-04-24T14:38:00Z">
        <w:r w:rsidRPr="009B7CF6">
          <w:delText>Notified when new works created</w:delText>
        </w:r>
      </w:del>
    </w:p>
    <w:p w14:paraId="122B81DC" w14:textId="4C200BDF" w:rsidR="00C82479" w:rsidRPr="009B7CF6" w:rsidRDefault="00C82479" w:rsidP="009B7CF6">
      <w:pPr>
        <w:pStyle w:val="ListParagraph"/>
        <w:numPr>
          <w:ilvl w:val="2"/>
          <w:numId w:val="49"/>
        </w:numPr>
        <w:tabs>
          <w:tab w:val="clear" w:pos="360"/>
          <w:tab w:val="num" w:pos="2160"/>
        </w:tabs>
        <w:ind w:left="2160" w:hanging="360"/>
        <w:rPr>
          <w:ins w:id="2904" w:author="Mike Scott" w:date="2013-04-24T14:38:00Z"/>
        </w:rPr>
        <w:pPrChange w:id="2905" w:author="John Sullivan" w:date="2013-04-26T12:17:00Z">
          <w:pPr>
            <w:pStyle w:val="ListParagraph"/>
            <w:numPr>
              <w:ilvl w:val="3"/>
              <w:numId w:val="49"/>
            </w:numPr>
            <w:ind w:left="0" w:firstLine="2880"/>
          </w:pPr>
        </w:pPrChange>
      </w:pPr>
      <w:r w:rsidRPr="009B7CF6">
        <w:t xml:space="preserve">Notified when </w:t>
      </w:r>
      <w:del w:id="2906" w:author="Mike Scott" w:date="2013-04-24T14:38:00Z">
        <w:r w:rsidRPr="009B7CF6">
          <w:delText xml:space="preserve">Work in progress changes to </w:delText>
        </w:r>
        <w:r w:rsidR="00E82C42" w:rsidRPr="00E82C42" w:rsidDel="00EE7695">
          <w:delText>completed</w:delText>
        </w:r>
      </w:del>
      <w:ins w:id="2907" w:author="Mike Scott" w:date="2013-04-24T14:38:00Z">
        <w:r w:rsidR="00EE7695">
          <w:t>a new work is published</w:t>
        </w:r>
      </w:ins>
      <w:del w:id="2908" w:author="Adrien" w:date="2013-04-26T12:17:00Z">
        <w:r w:rsidRPr="009B7CF6">
          <w:delText>completed</w:delText>
        </w:r>
      </w:del>
    </w:p>
    <w:p w14:paraId="0474510B" w14:textId="77777777" w:rsidR="002A47E3" w:rsidRDefault="00EE7695">
      <w:pPr>
        <w:pStyle w:val="ListParagraph"/>
        <w:numPr>
          <w:ilvl w:val="3"/>
          <w:numId w:val="49"/>
        </w:numPr>
        <w:rPr>
          <w:ins w:id="2909" w:author="Adrien" w:date="2013-04-26T12:17:00Z"/>
        </w:rPr>
        <w:pPrChange w:id="2910" w:author="Mike Scott" w:date="2013-04-24T13:11:00Z">
          <w:pPr>
            <w:pStyle w:val="ListParagraph"/>
            <w:numPr>
              <w:ilvl w:val="2"/>
              <w:numId w:val="49"/>
            </w:numPr>
            <w:tabs>
              <w:tab w:val="num" w:pos="360"/>
              <w:tab w:val="num" w:pos="2160"/>
            </w:tabs>
            <w:ind w:left="2160" w:hanging="360"/>
          </w:pPr>
        </w:pPrChange>
      </w:pPr>
      <w:ins w:id="2911" w:author="Mike Scott" w:date="2013-04-24T14:38:00Z">
        <w:r>
          <w:lastRenderedPageBreak/>
          <w:t>Notified when you are followed by another student</w:t>
        </w:r>
      </w:ins>
    </w:p>
    <w:p w14:paraId="7D55BD1A" w14:textId="77777777" w:rsidR="0020421A" w:rsidRDefault="002A47E3" w:rsidP="0020421A">
      <w:pPr>
        <w:pStyle w:val="ListParagraph"/>
        <w:numPr>
          <w:ilvl w:val="2"/>
          <w:numId w:val="50"/>
        </w:numPr>
        <w:rPr>
          <w:ins w:id="2912" w:author="Adrien" w:date="2013-04-26T12:17:00Z"/>
        </w:rPr>
        <w:pPrChange w:id="2913" w:author="Mike Scott" w:date="2013-04-24T13:11:00Z">
          <w:pPr>
            <w:pStyle w:val="ListParagraph"/>
            <w:numPr>
              <w:ilvl w:val="1"/>
              <w:numId w:val="50"/>
            </w:numPr>
            <w:tabs>
              <w:tab w:val="num" w:pos="360"/>
              <w:tab w:val="num" w:pos="1440"/>
            </w:tabs>
            <w:ind w:left="1440" w:hanging="360"/>
          </w:pPr>
        </w:pPrChange>
      </w:pPr>
      <w:ins w:id="2914" w:author="Mike Scott" w:date="2013-04-24T14:41:00Z">
        <w:r>
          <w:t xml:space="preserve">When </w:t>
        </w:r>
      </w:ins>
      <w:del w:id="2915" w:author="Mike Scott" w:date="2013-04-24T14:41:00Z">
        <w:r w:rsidR="00E82C42" w:rsidRPr="00E82C42" w:rsidDel="002A47E3">
          <w:delText>F</w:delText>
        </w:r>
      </w:del>
      <w:ins w:id="2916" w:author="Mike Scott" w:date="2013-04-24T14:41:00Z">
        <w:r>
          <w:t>f</w:t>
        </w:r>
      </w:ins>
      <w:ins w:id="2917" w:author="Adrien" w:date="2013-04-26T12:17:00Z">
        <w:r w:rsidR="00E82C42" w:rsidRPr="00E82C42">
          <w:t xml:space="preserve">ollowing </w:t>
        </w:r>
      </w:ins>
      <w:ins w:id="2918" w:author="Mike Scott" w:date="2013-04-24T14:41:00Z">
        <w:r>
          <w:t xml:space="preserve">a </w:t>
        </w:r>
      </w:ins>
      <w:del w:id="2919" w:author="Mike Scott" w:date="2013-04-24T14:41:00Z">
        <w:r w:rsidR="00E82C42" w:rsidRPr="00E82C42" w:rsidDel="002A47E3">
          <w:delText>G</w:delText>
        </w:r>
      </w:del>
      <w:ins w:id="2920" w:author="Mike Scott" w:date="2013-04-24T14:41:00Z">
        <w:r>
          <w:t>g</w:t>
        </w:r>
      </w:ins>
      <w:ins w:id="2921" w:author="Adrien" w:date="2013-04-26T12:17:00Z">
        <w:r w:rsidR="00E82C42" w:rsidRPr="00E82C42">
          <w:t>roup</w:t>
        </w:r>
      </w:ins>
      <w:ins w:id="2922" w:author="Mike Scott" w:date="2013-04-24T14:41:00Z">
        <w:r>
          <w:t xml:space="preserve"> that you belong to</w:t>
        </w:r>
      </w:ins>
    </w:p>
    <w:p w14:paraId="2A21980F" w14:textId="77777777" w:rsidR="00C82479" w:rsidRPr="009B7CF6" w:rsidRDefault="00C82479" w:rsidP="009B7CF6">
      <w:pPr>
        <w:pStyle w:val="ListParagraph"/>
        <w:numPr>
          <w:ilvl w:val="1"/>
          <w:numId w:val="50"/>
        </w:numPr>
        <w:tabs>
          <w:tab w:val="clear" w:pos="360"/>
          <w:tab w:val="num" w:pos="1440"/>
        </w:tabs>
        <w:ind w:left="1440" w:hanging="360"/>
        <w:rPr>
          <w:del w:id="2923" w:author="Adrien" w:date="2013-04-26T12:17:00Z"/>
        </w:rPr>
      </w:pPr>
      <w:del w:id="2924" w:author="Adrien" w:date="2013-04-26T12:17:00Z">
        <w:r w:rsidRPr="009B7CF6">
          <w:delText>Following Group</w:delText>
        </w:r>
      </w:del>
    </w:p>
    <w:p w14:paraId="65D347B2" w14:textId="5D4491CB" w:rsidR="00C82479" w:rsidRPr="009B7CF6" w:rsidRDefault="00C82479" w:rsidP="009B7CF6">
      <w:pPr>
        <w:pStyle w:val="ListParagraph"/>
        <w:numPr>
          <w:ilvl w:val="2"/>
          <w:numId w:val="51"/>
        </w:numPr>
        <w:tabs>
          <w:tab w:val="clear" w:pos="360"/>
          <w:tab w:val="num" w:pos="2160"/>
        </w:tabs>
        <w:ind w:left="2160" w:hanging="360"/>
        <w:pPrChange w:id="2925" w:author="John Sullivan" w:date="2013-04-26T12:17:00Z">
          <w:pPr>
            <w:pStyle w:val="ListParagraph"/>
            <w:numPr>
              <w:ilvl w:val="3"/>
              <w:numId w:val="67"/>
            </w:numPr>
            <w:ind w:left="3240" w:hanging="360"/>
          </w:pPr>
        </w:pPrChange>
      </w:pPr>
      <w:r w:rsidRPr="009B7CF6">
        <w:t>Notified when new work added</w:t>
      </w:r>
      <w:ins w:id="2926" w:author="Mike Scott" w:date="2013-04-24T14:50:00Z">
        <w:r w:rsidR="002A47E3">
          <w:t xml:space="preserve"> to the work in progress section</w:t>
        </w:r>
      </w:ins>
    </w:p>
    <w:p w14:paraId="7572661B" w14:textId="71635A7C" w:rsidR="00C82479" w:rsidRPr="009B7CF6" w:rsidRDefault="00C82479" w:rsidP="009B7CF6">
      <w:pPr>
        <w:pStyle w:val="ListParagraph"/>
        <w:numPr>
          <w:ilvl w:val="2"/>
          <w:numId w:val="51"/>
        </w:numPr>
        <w:tabs>
          <w:tab w:val="clear" w:pos="360"/>
          <w:tab w:val="num" w:pos="2160"/>
        </w:tabs>
        <w:ind w:left="2160" w:hanging="360"/>
        <w:pPrChange w:id="2927" w:author="John Sullivan" w:date="2013-04-26T12:17:00Z">
          <w:pPr>
            <w:pStyle w:val="ListParagraph"/>
            <w:numPr>
              <w:ilvl w:val="3"/>
              <w:numId w:val="67"/>
            </w:numPr>
            <w:ind w:left="3240" w:hanging="360"/>
          </w:pPr>
        </w:pPrChange>
      </w:pPr>
      <w:r w:rsidRPr="009B7CF6">
        <w:t xml:space="preserve">Notified when new feedback </w:t>
      </w:r>
      <w:ins w:id="2928" w:author="Mike Scott" w:date="2013-04-24T14:42:00Z">
        <w:r w:rsidR="002A47E3">
          <w:t xml:space="preserve">is </w:t>
        </w:r>
      </w:ins>
      <w:r w:rsidRPr="009B7CF6">
        <w:t>requested</w:t>
      </w:r>
      <w:ins w:id="2929" w:author="Mike Scott" w:date="2013-04-24T14:42:00Z">
        <w:r w:rsidR="002A47E3">
          <w:t xml:space="preserve"> to the entire group</w:t>
        </w:r>
      </w:ins>
    </w:p>
    <w:p w14:paraId="0B934741" w14:textId="77777777" w:rsidR="002A47E3" w:rsidRDefault="002A47E3" w:rsidP="002A47E3">
      <w:pPr>
        <w:pStyle w:val="ListParagraph"/>
        <w:numPr>
          <w:ilvl w:val="2"/>
          <w:numId w:val="68"/>
        </w:numPr>
        <w:rPr>
          <w:ins w:id="2930" w:author="Mike Scott" w:date="2013-04-24T14:50:00Z"/>
        </w:rPr>
      </w:pPr>
      <w:ins w:id="2931" w:author="Mike Scott" w:date="2013-04-24T14:46:00Z">
        <w:r>
          <w:t>When following a group you do not belong to</w:t>
        </w:r>
      </w:ins>
    </w:p>
    <w:p w14:paraId="40C40FF9" w14:textId="10D49DFF" w:rsidR="00C82479" w:rsidRPr="009B7CF6" w:rsidRDefault="00C82479" w:rsidP="009B7CF6">
      <w:pPr>
        <w:pStyle w:val="ListParagraph"/>
        <w:numPr>
          <w:ilvl w:val="2"/>
          <w:numId w:val="51"/>
        </w:numPr>
        <w:tabs>
          <w:tab w:val="clear" w:pos="360"/>
          <w:tab w:val="num" w:pos="2160"/>
        </w:tabs>
        <w:ind w:left="2160" w:hanging="360"/>
        <w:rPr>
          <w:ins w:id="2932" w:author="Mike Scott" w:date="2013-04-24T15:03:00Z"/>
        </w:rPr>
        <w:pPrChange w:id="2933" w:author="John Sullivan" w:date="2013-04-26T12:17:00Z">
          <w:pPr>
            <w:pStyle w:val="ListParagraph"/>
            <w:numPr>
              <w:ilvl w:val="3"/>
              <w:numId w:val="68"/>
            </w:numPr>
            <w:ind w:left="0" w:firstLine="2880"/>
          </w:pPr>
        </w:pPrChange>
      </w:pPr>
      <w:ins w:id="2934" w:author="Mike Scott" w:date="2013-04-24T14:52:00Z">
        <w:r w:rsidRPr="009B7CF6">
          <w:t xml:space="preserve">Notified </w:t>
        </w:r>
        <w:r w:rsidR="002A47E3">
          <w:t>when a new</w:t>
        </w:r>
      </w:ins>
      <w:del w:id="2935" w:author="Adrien" w:date="2013-04-26T12:17:00Z">
        <w:r w:rsidRPr="009B7CF6">
          <w:delText>with top</w:delText>
        </w:r>
      </w:del>
      <w:ins w:id="2936" w:author="Mike Scott" w:date="2013-04-24T14:52:00Z">
        <w:r w:rsidRPr="009B7CF6">
          <w:t xml:space="preserve"> work </w:t>
        </w:r>
        <w:r w:rsidR="002A47E3">
          <w:t>is published in the public gallery</w:t>
        </w:r>
      </w:ins>
      <w:del w:id="2937" w:author="Adrien" w:date="2013-04-26T12:17:00Z">
        <w:r w:rsidRPr="009B7CF6">
          <w:delText>weekly via email</w:delText>
        </w:r>
      </w:del>
    </w:p>
    <w:p w14:paraId="3CA5882B" w14:textId="77777777" w:rsidR="00C82479" w:rsidRPr="009B7CF6" w:rsidRDefault="00C82479" w:rsidP="009B7CF6">
      <w:pPr>
        <w:pStyle w:val="ListParagraph"/>
        <w:numPr>
          <w:ilvl w:val="1"/>
          <w:numId w:val="52"/>
        </w:numPr>
        <w:tabs>
          <w:tab w:val="clear" w:pos="360"/>
          <w:tab w:val="num" w:pos="1440"/>
        </w:tabs>
        <w:ind w:left="1440" w:hanging="360"/>
        <w:rPr>
          <w:del w:id="2938" w:author="Adrien" w:date="2013-04-26T12:17:00Z"/>
        </w:rPr>
      </w:pPr>
      <w:del w:id="2939" w:author="Adrien" w:date="2013-04-26T12:17:00Z">
        <w:r w:rsidRPr="009B7CF6">
          <w:delText>Follow Collection</w:delText>
        </w:r>
      </w:del>
    </w:p>
    <w:p w14:paraId="3565A2C1" w14:textId="77777777" w:rsidR="00C82479" w:rsidRPr="009B7CF6" w:rsidRDefault="00C82479" w:rsidP="009B7CF6">
      <w:pPr>
        <w:pStyle w:val="ListParagraph"/>
        <w:numPr>
          <w:ilvl w:val="2"/>
          <w:numId w:val="53"/>
        </w:numPr>
        <w:tabs>
          <w:tab w:val="clear" w:pos="360"/>
          <w:tab w:val="num" w:pos="2160"/>
        </w:tabs>
        <w:ind w:left="2160" w:hanging="360"/>
        <w:pPrChange w:id="2940" w:author="John Sullivan" w:date="2013-04-26T12:17:00Z">
          <w:pPr>
            <w:pStyle w:val="ListParagraph"/>
            <w:numPr>
              <w:ilvl w:val="2"/>
              <w:numId w:val="53"/>
            </w:numPr>
            <w:tabs>
              <w:tab w:val="num" w:pos="2160"/>
            </w:tabs>
            <w:ind w:left="360" w:firstLine="1800"/>
          </w:pPr>
        </w:pPrChange>
      </w:pPr>
      <w:moveFromRangeStart w:id="2941" w:author="Adrien" w:date="2013-04-26T12:17:00Z" w:name="move228597960"/>
      <w:moveFrom w:id="2942" w:author="Adrien" w:date="2013-04-26T12:17:00Z">
        <w:r w:rsidRPr="009B7CF6">
          <w:t>Notified when new work added</w:t>
        </w:r>
      </w:moveFrom>
    </w:p>
    <w:moveFromRangeEnd w:id="2941"/>
    <w:p w14:paraId="47BE09BE" w14:textId="77777777" w:rsidR="00E1073F" w:rsidRDefault="00E1073F" w:rsidP="00E1073F">
      <w:pPr>
        <w:pStyle w:val="ListParagraph"/>
        <w:numPr>
          <w:ilvl w:val="2"/>
          <w:numId w:val="68"/>
        </w:numPr>
        <w:rPr>
          <w:ins w:id="2943" w:author="Mike Scott" w:date="2013-04-24T15:03:00Z"/>
        </w:rPr>
      </w:pPr>
      <w:ins w:id="2944" w:author="Mike Scott" w:date="2013-04-24T15:03:00Z">
        <w:r>
          <w:t>When bookmarking a project</w:t>
        </w:r>
      </w:ins>
    </w:p>
    <w:p w14:paraId="60888A26" w14:textId="77777777" w:rsidR="00E1073F" w:rsidRDefault="00E1073F">
      <w:pPr>
        <w:pStyle w:val="ListParagraph"/>
        <w:numPr>
          <w:ilvl w:val="3"/>
          <w:numId w:val="70"/>
        </w:numPr>
        <w:rPr>
          <w:ins w:id="2945" w:author="Mike Scott" w:date="2013-04-24T14:46:00Z"/>
        </w:rPr>
        <w:pPrChange w:id="2946" w:author="Mike Scott" w:date="2013-04-24T13:11:00Z">
          <w:pPr>
            <w:pStyle w:val="ListParagraph"/>
            <w:numPr>
              <w:ilvl w:val="2"/>
              <w:numId w:val="51"/>
            </w:numPr>
            <w:tabs>
              <w:tab w:val="num" w:pos="360"/>
              <w:tab w:val="num" w:pos="2160"/>
            </w:tabs>
            <w:ind w:left="2160" w:hanging="360"/>
          </w:pPr>
        </w:pPrChange>
      </w:pPr>
      <w:ins w:id="2947" w:author="Mike Scott" w:date="2013-04-24T15:04:00Z">
        <w:r>
          <w:t>Notified when a bookmarked project is removed (deleted or unpublished)</w:t>
        </w:r>
      </w:ins>
    </w:p>
    <w:p w14:paraId="17218462" w14:textId="77777777" w:rsidR="00C82479" w:rsidRPr="009B7CF6" w:rsidRDefault="00C82479" w:rsidP="009B7CF6">
      <w:pPr>
        <w:pStyle w:val="ListParagraph"/>
        <w:numPr>
          <w:ilvl w:val="2"/>
          <w:numId w:val="53"/>
        </w:numPr>
        <w:tabs>
          <w:tab w:val="clear" w:pos="360"/>
          <w:tab w:val="num" w:pos="2160"/>
        </w:tabs>
        <w:ind w:left="2160" w:hanging="360"/>
        <w:rPr>
          <w:del w:id="2948" w:author="Mike Scott" w:date="2013-04-24T14:42:00Z"/>
        </w:rPr>
        <w:pPrChange w:id="2949" w:author="John Sullivan" w:date="2013-04-26T12:17:00Z">
          <w:pPr>
            <w:pStyle w:val="ListParagraph"/>
            <w:numPr>
              <w:ilvl w:val="1"/>
              <w:numId w:val="52"/>
            </w:numPr>
            <w:tabs>
              <w:tab w:val="num" w:pos="1440"/>
            </w:tabs>
            <w:ind w:left="360" w:firstLine="1080"/>
          </w:pPr>
        </w:pPrChange>
      </w:pPr>
      <w:del w:id="2950" w:author="Mike Scott" w:date="2013-04-24T14:42:00Z">
        <w:r w:rsidRPr="009B7CF6">
          <w:delText>Notified with top work weekly via email</w:delText>
        </w:r>
      </w:del>
    </w:p>
    <w:p w14:paraId="7128C29F" w14:textId="77777777" w:rsidR="0047529F" w:rsidRDefault="00E82C42">
      <w:pPr>
        <w:pStyle w:val="ListParagraph"/>
        <w:numPr>
          <w:ilvl w:val="1"/>
          <w:numId w:val="52"/>
        </w:numPr>
        <w:tabs>
          <w:tab w:val="clear" w:pos="360"/>
          <w:tab w:val="num" w:pos="1440"/>
        </w:tabs>
        <w:ind w:left="1440" w:hanging="360"/>
        <w:rPr>
          <w:ins w:id="2951" w:author="Adrien" w:date="2013-04-26T12:17:00Z"/>
        </w:rPr>
        <w:pPrChange w:id="2952" w:author="Mike Scott" w:date="2013-04-24T15:07:00Z">
          <w:pPr>
            <w:pStyle w:val="ListParagraph"/>
            <w:numPr>
              <w:ilvl w:val="1"/>
              <w:numId w:val="52"/>
            </w:numPr>
            <w:tabs>
              <w:tab w:val="num" w:pos="360"/>
              <w:tab w:val="num" w:pos="1440"/>
            </w:tabs>
            <w:ind w:left="1440" w:hanging="360"/>
          </w:pPr>
        </w:pPrChange>
      </w:pPr>
      <w:del w:id="2953" w:author="Mike Scott" w:date="2013-04-24T14:53:00Z">
        <w:r w:rsidRPr="00E82C42" w:rsidDel="002A47E3">
          <w:delText>Follow Collection</w:delText>
        </w:r>
      </w:del>
      <w:ins w:id="2954" w:author="Mike Scott" w:date="2013-04-24T14:53:00Z">
        <w:r w:rsidR="002A47E3">
          <w:t>Administration Tab</w:t>
        </w:r>
      </w:ins>
    </w:p>
    <w:p w14:paraId="43BF4067" w14:textId="77777777" w:rsidR="00C82479" w:rsidRPr="009B7CF6" w:rsidRDefault="00C82479" w:rsidP="009B7CF6">
      <w:pPr>
        <w:pStyle w:val="ListParagraph"/>
        <w:numPr>
          <w:ilvl w:val="2"/>
          <w:numId w:val="53"/>
        </w:numPr>
        <w:tabs>
          <w:tab w:val="clear" w:pos="360"/>
          <w:tab w:val="num" w:pos="2160"/>
        </w:tabs>
        <w:ind w:left="2160" w:hanging="360"/>
        <w:rPr>
          <w:del w:id="2955" w:author="Mike Scott" w:date="2013-04-24T14:53:00Z"/>
        </w:rPr>
        <w:pPrChange w:id="2956" w:author="John Sullivan" w:date="2013-04-26T12:17:00Z">
          <w:pPr>
            <w:pStyle w:val="ListParagraph"/>
            <w:numPr>
              <w:ilvl w:val="2"/>
              <w:numId w:val="53"/>
            </w:numPr>
            <w:tabs>
              <w:tab w:val="num" w:pos="2160"/>
            </w:tabs>
            <w:ind w:left="360" w:firstLine="1800"/>
          </w:pPr>
        </w:pPrChange>
      </w:pPr>
      <w:moveToRangeStart w:id="2957" w:author="Adrien" w:date="2013-04-26T12:17:00Z" w:name="move228597960"/>
      <w:moveTo w:id="2958" w:author="Adrien" w:date="2013-04-26T12:17:00Z">
        <w:del w:id="2959" w:author="Mike Scott" w:date="2013-04-24T14:53:00Z">
          <w:r w:rsidRPr="009B7CF6">
            <w:delText>Notified when new work added</w:delText>
          </w:r>
        </w:del>
      </w:moveTo>
    </w:p>
    <w:moveToRangeEnd w:id="2957"/>
    <w:p w14:paraId="1B1685F6" w14:textId="77777777" w:rsidR="002A47E3" w:rsidRDefault="00E82C42">
      <w:pPr>
        <w:pStyle w:val="ListParagraph"/>
        <w:numPr>
          <w:ilvl w:val="2"/>
          <w:numId w:val="53"/>
        </w:numPr>
        <w:tabs>
          <w:tab w:val="clear" w:pos="360"/>
          <w:tab w:val="num" w:pos="2160"/>
        </w:tabs>
        <w:ind w:left="2160" w:hanging="360"/>
        <w:rPr>
          <w:ins w:id="2960" w:author="Mike Scott" w:date="2013-04-24T14:54:00Z"/>
        </w:rPr>
        <w:pPrChange w:id="2961" w:author="Mike Scott" w:date="2013-04-24T15:07:00Z">
          <w:pPr>
            <w:pStyle w:val="ListParagraph"/>
            <w:numPr>
              <w:ilvl w:val="2"/>
              <w:numId w:val="48"/>
            </w:numPr>
            <w:tabs>
              <w:tab w:val="num" w:pos="2160"/>
            </w:tabs>
            <w:ind w:left="2160" w:hanging="360"/>
          </w:pPr>
        </w:pPrChange>
      </w:pPr>
      <w:del w:id="2962" w:author="Mike Scott" w:date="2013-04-24T14:53:00Z">
        <w:r w:rsidRPr="00E82C42" w:rsidDel="002A47E3">
          <w:delText>Notifi</w:delText>
        </w:r>
      </w:del>
      <w:del w:id="2963" w:author="Mike Scott" w:date="2013-04-24T14:54:00Z">
        <w:r w:rsidRPr="00E82C42" w:rsidDel="002A47E3">
          <w:delText>ed with top work weekly via email</w:delText>
        </w:r>
      </w:del>
      <w:ins w:id="2964" w:author="Mike Scott" w:date="2013-04-24T14:54:00Z">
        <w:r w:rsidR="002A47E3">
          <w:t>This is used to quickly manage groups which you administer</w:t>
        </w:r>
      </w:ins>
    </w:p>
    <w:p w14:paraId="4A1E0057" w14:textId="77777777" w:rsidR="002A47E3" w:rsidRDefault="002A47E3">
      <w:pPr>
        <w:pStyle w:val="ListParagraph"/>
        <w:numPr>
          <w:ilvl w:val="2"/>
          <w:numId w:val="53"/>
        </w:numPr>
        <w:tabs>
          <w:tab w:val="clear" w:pos="360"/>
          <w:tab w:val="num" w:pos="2160"/>
        </w:tabs>
        <w:ind w:left="2160" w:hanging="360"/>
        <w:rPr>
          <w:ins w:id="2965" w:author="Mike Scott" w:date="2013-04-24T14:54:00Z"/>
        </w:rPr>
        <w:pPrChange w:id="2966" w:author="Mike Scott" w:date="2013-04-24T15:07:00Z">
          <w:pPr>
            <w:pStyle w:val="ListParagraph"/>
            <w:numPr>
              <w:ilvl w:val="2"/>
              <w:numId w:val="48"/>
            </w:numPr>
            <w:tabs>
              <w:tab w:val="num" w:pos="2160"/>
            </w:tabs>
            <w:ind w:left="2160" w:hanging="360"/>
          </w:pPr>
        </w:pPrChange>
      </w:pPr>
      <w:ins w:id="2967" w:author="Mike Scott" w:date="2013-04-24T14:54:00Z">
        <w:r>
          <w:t>Notified when a new user requests to join a closed group</w:t>
        </w:r>
      </w:ins>
    </w:p>
    <w:p w14:paraId="7BFFD880" w14:textId="77777777" w:rsidR="00F63291" w:rsidRDefault="002A47E3">
      <w:pPr>
        <w:pStyle w:val="ListParagraph"/>
        <w:numPr>
          <w:ilvl w:val="2"/>
          <w:numId w:val="53"/>
        </w:numPr>
        <w:tabs>
          <w:tab w:val="clear" w:pos="360"/>
          <w:tab w:val="num" w:pos="2160"/>
        </w:tabs>
        <w:ind w:left="2160" w:hanging="360"/>
        <w:rPr>
          <w:ins w:id="2968" w:author="Mike Scott" w:date="2013-04-24T14:55:00Z"/>
        </w:rPr>
        <w:pPrChange w:id="2969" w:author="Mike Scott" w:date="2013-04-24T15:07:00Z">
          <w:pPr>
            <w:pStyle w:val="ListParagraph"/>
            <w:numPr>
              <w:ilvl w:val="2"/>
              <w:numId w:val="48"/>
            </w:numPr>
            <w:tabs>
              <w:tab w:val="num" w:pos="2160"/>
            </w:tabs>
            <w:ind w:left="2160" w:hanging="360"/>
          </w:pPr>
        </w:pPrChange>
      </w:pPr>
      <w:ins w:id="2970" w:author="Mike Scott" w:date="2013-04-24T14:55:00Z">
        <w:r>
          <w:t xml:space="preserve">Notified when a new user joins a </w:t>
        </w:r>
        <w:r w:rsidR="00F63291">
          <w:t>group</w:t>
        </w:r>
      </w:ins>
    </w:p>
    <w:p w14:paraId="2121B0F8" w14:textId="77777777" w:rsidR="00F63291" w:rsidRDefault="00F63291">
      <w:pPr>
        <w:pStyle w:val="ListParagraph"/>
        <w:numPr>
          <w:ilvl w:val="2"/>
          <w:numId w:val="53"/>
        </w:numPr>
        <w:tabs>
          <w:tab w:val="clear" w:pos="360"/>
          <w:tab w:val="num" w:pos="2160"/>
        </w:tabs>
        <w:ind w:left="2160" w:hanging="360"/>
        <w:rPr>
          <w:ins w:id="2971" w:author="Mike Scott" w:date="2013-04-24T14:56:00Z"/>
        </w:rPr>
        <w:pPrChange w:id="2972" w:author="Mike Scott" w:date="2013-04-24T15:07:00Z">
          <w:pPr>
            <w:pStyle w:val="ListParagraph"/>
            <w:numPr>
              <w:ilvl w:val="2"/>
              <w:numId w:val="48"/>
            </w:numPr>
            <w:tabs>
              <w:tab w:val="num" w:pos="2160"/>
            </w:tabs>
            <w:ind w:left="2160" w:hanging="360"/>
          </w:pPr>
        </w:pPrChange>
      </w:pPr>
      <w:ins w:id="2973" w:author="Mike Scott" w:date="2013-04-24T14:56:00Z">
        <w:r>
          <w:t>Notified when a new project is created in the private gallery</w:t>
        </w:r>
      </w:ins>
    </w:p>
    <w:p w14:paraId="248EE759" w14:textId="77777777" w:rsidR="00F63291" w:rsidRDefault="00F63291">
      <w:pPr>
        <w:pStyle w:val="ListParagraph"/>
        <w:numPr>
          <w:ilvl w:val="2"/>
          <w:numId w:val="53"/>
        </w:numPr>
        <w:tabs>
          <w:tab w:val="clear" w:pos="360"/>
          <w:tab w:val="num" w:pos="2160"/>
        </w:tabs>
        <w:ind w:left="2160" w:hanging="360"/>
        <w:rPr>
          <w:ins w:id="2974" w:author="Mike Scott" w:date="2013-04-24T15:00:00Z"/>
        </w:rPr>
        <w:pPrChange w:id="2975" w:author="Mike Scott" w:date="2013-04-24T15:07:00Z">
          <w:pPr>
            <w:pStyle w:val="ListParagraph"/>
            <w:numPr>
              <w:ilvl w:val="2"/>
              <w:numId w:val="48"/>
            </w:numPr>
            <w:tabs>
              <w:tab w:val="num" w:pos="2160"/>
            </w:tabs>
            <w:ind w:left="2160" w:hanging="360"/>
          </w:pPr>
        </w:pPrChange>
      </w:pPr>
      <w:ins w:id="2976" w:author="Mike Scott" w:date="2013-04-24T14:57:00Z">
        <w:r>
          <w:t>Notified when a project is pushed to the public gallery</w:t>
        </w:r>
      </w:ins>
    </w:p>
    <w:p w14:paraId="194DFF3A" w14:textId="77777777" w:rsidR="00F63291" w:rsidRDefault="00F63291" w:rsidP="00E1073F">
      <w:pPr>
        <w:pStyle w:val="ListParagraph"/>
        <w:numPr>
          <w:ilvl w:val="3"/>
          <w:numId w:val="69"/>
        </w:numPr>
        <w:rPr>
          <w:ins w:id="2977" w:author="Mike Scott" w:date="2013-04-24T15:00:00Z"/>
        </w:rPr>
      </w:pPr>
      <w:ins w:id="2978" w:author="Mike Scott" w:date="2013-04-24T15:00:00Z">
        <w:r>
          <w:t>When creating the group, the administrator will specify is users can publish to the public page themselves, or must request permission to publish. If permission is requested, the administrator will receive a notification for this instead</w:t>
        </w:r>
      </w:ins>
    </w:p>
    <w:p w14:paraId="604508E5" w14:textId="77777777" w:rsidR="0047529F" w:rsidRDefault="00F63291">
      <w:pPr>
        <w:pStyle w:val="ListParagraph"/>
        <w:numPr>
          <w:ilvl w:val="2"/>
          <w:numId w:val="69"/>
        </w:numPr>
        <w:ind w:left="2160" w:hanging="360"/>
        <w:rPr>
          <w:ins w:id="2979" w:author="Mike Scott" w:date="2013-04-24T15:02:00Z"/>
        </w:rPr>
        <w:pPrChange w:id="2980" w:author="Mike Scott" w:date="2013-04-24T15:07:00Z">
          <w:pPr>
            <w:pStyle w:val="ListParagraph"/>
            <w:numPr>
              <w:ilvl w:val="2"/>
              <w:numId w:val="65"/>
            </w:numPr>
            <w:tabs>
              <w:tab w:val="num" w:pos="360"/>
            </w:tabs>
            <w:ind w:left="2160" w:hanging="360"/>
          </w:pPr>
        </w:pPrChange>
      </w:pPr>
      <w:ins w:id="2981" w:author="Mike Scott" w:date="2013-04-24T15:01:00Z">
        <w:r>
          <w:t>Notified when a work in their group is flagged as inappropriate</w:t>
        </w:r>
      </w:ins>
    </w:p>
    <w:p w14:paraId="53731534" w14:textId="77777777" w:rsidR="00E1073F" w:rsidRDefault="00E1073F">
      <w:pPr>
        <w:pStyle w:val="ListParagraph"/>
        <w:numPr>
          <w:ilvl w:val="2"/>
          <w:numId w:val="69"/>
        </w:numPr>
        <w:tabs>
          <w:tab w:val="num" w:pos="2160"/>
        </w:tabs>
        <w:ind w:left="2160" w:hanging="360"/>
        <w:rPr>
          <w:ins w:id="2982" w:author="Adrien" w:date="2013-04-26T12:17:00Z"/>
        </w:rPr>
        <w:pPrChange w:id="2983" w:author="Mike Scott" w:date="2013-04-24T15:07:00Z">
          <w:pPr>
            <w:pStyle w:val="ListParagraph"/>
            <w:numPr>
              <w:ilvl w:val="2"/>
              <w:numId w:val="53"/>
            </w:numPr>
            <w:tabs>
              <w:tab w:val="num" w:pos="360"/>
              <w:tab w:val="num" w:pos="2160"/>
            </w:tabs>
            <w:ind w:left="360" w:firstLine="1800"/>
          </w:pPr>
        </w:pPrChange>
      </w:pPr>
    </w:p>
    <w:p w14:paraId="7BE054E7" w14:textId="77777777" w:rsidR="00C82479" w:rsidRPr="009B7CF6" w:rsidRDefault="00C82479" w:rsidP="009B7CF6">
      <w:pPr>
        <w:pStyle w:val="ListParagraph"/>
        <w:numPr>
          <w:ilvl w:val="1"/>
          <w:numId w:val="54"/>
        </w:numPr>
        <w:tabs>
          <w:tab w:val="clear" w:pos="360"/>
          <w:tab w:val="num" w:pos="1440"/>
        </w:tabs>
        <w:ind w:left="1440" w:hanging="360"/>
        <w:rPr>
          <w:ins w:id="2984" w:author="Mike Scott" w:date="2013-04-24T13:11:00Z"/>
        </w:rPr>
        <w:pPrChange w:id="2985" w:author="John Sullivan" w:date="2013-04-26T12:17:00Z">
          <w:pPr>
            <w:pStyle w:val="ListParagraph"/>
            <w:numPr>
              <w:ilvl w:val="1"/>
              <w:numId w:val="54"/>
            </w:numPr>
            <w:tabs>
              <w:tab w:val="num" w:pos="1440"/>
            </w:tabs>
            <w:ind w:left="360" w:firstLine="1080"/>
          </w:pPr>
        </w:pPrChange>
      </w:pPr>
      <w:del w:id="2986" w:author="Mike Scott" w:date="2013-04-24T13:15:00Z">
        <w:r w:rsidRPr="009B7CF6">
          <w:delText xml:space="preserve">Direct </w:delText>
        </w:r>
      </w:del>
      <w:r w:rsidRPr="009B7CF6">
        <w:t>Messages</w:t>
      </w:r>
    </w:p>
    <w:p w14:paraId="010147D5" w14:textId="77777777" w:rsidR="004A5CAE" w:rsidRDefault="004A5CAE">
      <w:pPr>
        <w:pStyle w:val="ListParagraph"/>
        <w:numPr>
          <w:ilvl w:val="2"/>
          <w:numId w:val="54"/>
        </w:numPr>
        <w:ind w:firstLine="1800"/>
        <w:rPr>
          <w:ins w:id="2987" w:author="Mike Scott" w:date="2013-04-24T13:15:00Z"/>
        </w:rPr>
        <w:pPrChange w:id="2988" w:author="Mike Scott" w:date="2013-04-24T15:07:00Z">
          <w:pPr>
            <w:pStyle w:val="ListParagraph"/>
            <w:numPr>
              <w:ilvl w:val="2"/>
              <w:numId w:val="49"/>
            </w:numPr>
            <w:tabs>
              <w:tab w:val="num" w:pos="360"/>
            </w:tabs>
            <w:ind w:left="360" w:firstLine="1800"/>
          </w:pPr>
        </w:pPrChange>
      </w:pPr>
      <w:ins w:id="2989" w:author="Mike Scott" w:date="2013-04-24T13:12:00Z">
        <w:r>
          <w:t xml:space="preserve">   Notified when </w:t>
        </w:r>
      </w:ins>
      <w:ins w:id="2990" w:author="Mike Scott" w:date="2013-04-24T13:14:00Z">
        <w:r w:rsidR="001B3FEF">
          <w:t xml:space="preserve">direct messages are </w:t>
        </w:r>
      </w:ins>
      <w:ins w:id="2991" w:author="Mike Scott" w:date="2013-04-24T13:15:00Z">
        <w:r w:rsidR="001B3FEF">
          <w:t>received</w:t>
        </w:r>
      </w:ins>
    </w:p>
    <w:p w14:paraId="292D64FC" w14:textId="77777777" w:rsidR="001B3FEF" w:rsidRDefault="001B3FEF">
      <w:pPr>
        <w:pStyle w:val="ListParagraph"/>
        <w:numPr>
          <w:ilvl w:val="2"/>
          <w:numId w:val="54"/>
        </w:numPr>
        <w:ind w:firstLine="1800"/>
        <w:rPr>
          <w:ins w:id="2992" w:author="Mike Scott" w:date="2013-04-24T13:15:00Z"/>
        </w:rPr>
        <w:pPrChange w:id="2993" w:author="Mike Scott" w:date="2013-04-24T15:07:00Z">
          <w:pPr>
            <w:pStyle w:val="ListParagraph"/>
            <w:numPr>
              <w:ilvl w:val="2"/>
              <w:numId w:val="49"/>
            </w:numPr>
            <w:tabs>
              <w:tab w:val="num" w:pos="360"/>
            </w:tabs>
            <w:ind w:left="360" w:firstLine="1800"/>
          </w:pPr>
        </w:pPrChange>
      </w:pPr>
      <w:ins w:id="2994" w:author="Mike Scott" w:date="2013-04-24T13:15:00Z">
        <w:r>
          <w:t xml:space="preserve">   Notified when a user requests feedback from specific student</w:t>
        </w:r>
      </w:ins>
    </w:p>
    <w:p w14:paraId="4D87F0A3" w14:textId="77777777" w:rsidR="0047529F" w:rsidRDefault="001B3FEF">
      <w:pPr>
        <w:pStyle w:val="ListParagraph"/>
        <w:numPr>
          <w:ilvl w:val="2"/>
          <w:numId w:val="54"/>
        </w:numPr>
        <w:ind w:firstLine="1800"/>
        <w:rPr>
          <w:ins w:id="2995" w:author="Mike Scott" w:date="2013-04-24T15:07:00Z"/>
        </w:rPr>
        <w:pPrChange w:id="2996" w:author="Mike Scott" w:date="2013-04-24T15:07:00Z">
          <w:pPr>
            <w:pStyle w:val="ListParagraph"/>
            <w:numPr>
              <w:ilvl w:val="2"/>
              <w:numId w:val="49"/>
            </w:numPr>
            <w:tabs>
              <w:tab w:val="num" w:pos="360"/>
            </w:tabs>
            <w:ind w:left="360" w:firstLine="1800"/>
          </w:pPr>
        </w:pPrChange>
      </w:pPr>
      <w:ins w:id="2997" w:author="Mike Scott" w:date="2013-04-24T13:16:00Z">
        <w:r>
          <w:t xml:space="preserve">   Notified when a user is invited to join a group</w:t>
        </w:r>
      </w:ins>
    </w:p>
    <w:p w14:paraId="7327816E" w14:textId="77777777" w:rsidR="00DE74CB" w:rsidRPr="00DE74CB" w:rsidRDefault="00DE74CB" w:rsidP="00DE74CB">
      <w:pPr>
        <w:pStyle w:val="ListParagraph"/>
        <w:numPr>
          <w:ilvl w:val="0"/>
          <w:numId w:val="75"/>
        </w:numPr>
        <w:rPr>
          <w:ins w:id="2998" w:author="Mike Scott" w:date="2013-04-24T15:08:00Z"/>
          <w:rPrChange w:id="2999" w:author="Mike Scott" w:date="2013-04-24T15:08:00Z">
            <w:rPr>
              <w:ins w:id="3000" w:author="Mike Scott" w:date="2013-04-24T15:08:00Z"/>
              <w:color w:val="242424"/>
            </w:rPr>
          </w:rPrChange>
        </w:rPr>
      </w:pPr>
      <w:ins w:id="3001" w:author="Mike Scott" w:date="2013-04-24T15:08:00Z">
        <w:r>
          <w:rPr>
            <w:color w:val="242424"/>
          </w:rPr>
          <w:t>Notification Settings</w:t>
        </w:r>
      </w:ins>
    </w:p>
    <w:p w14:paraId="4D9D43CF" w14:textId="77777777" w:rsidR="00DE74CB" w:rsidRPr="00DE74CB" w:rsidRDefault="00DE74CB" w:rsidP="00DE74CB">
      <w:pPr>
        <w:pStyle w:val="ListParagraph"/>
        <w:numPr>
          <w:ilvl w:val="1"/>
          <w:numId w:val="75"/>
        </w:numPr>
        <w:rPr>
          <w:ins w:id="3002" w:author="Mike Scott" w:date="2013-04-24T15:09:00Z"/>
          <w:rPrChange w:id="3003" w:author="Mike Scott" w:date="2013-04-24T15:09:00Z">
            <w:rPr>
              <w:ins w:id="3004" w:author="Mike Scott" w:date="2013-04-24T15:09:00Z"/>
              <w:color w:val="242424"/>
            </w:rPr>
          </w:rPrChange>
        </w:rPr>
      </w:pPr>
      <w:ins w:id="3005" w:author="Mike Scott" w:date="2013-04-24T15:08:00Z">
        <w:r>
          <w:rPr>
            <w:color w:val="242424"/>
          </w:rPr>
          <w:t xml:space="preserve">Editing notification settings for people will be done at the </w:t>
        </w:r>
      </w:ins>
      <w:ins w:id="3006" w:author="Mike Scott" w:date="2013-04-24T15:09:00Z">
        <w:r>
          <w:rPr>
            <w:color w:val="242424"/>
          </w:rPr>
          <w:t>Follower</w:t>
        </w:r>
      </w:ins>
      <w:ins w:id="3007" w:author="Mike Scott" w:date="2013-04-24T15:08:00Z">
        <w:r>
          <w:rPr>
            <w:color w:val="242424"/>
          </w:rPr>
          <w:t xml:space="preserve"> </w:t>
        </w:r>
      </w:ins>
      <w:ins w:id="3008" w:author="Mike Scott" w:date="2013-04-24T15:09:00Z">
        <w:r>
          <w:rPr>
            <w:color w:val="242424"/>
          </w:rPr>
          <w:t>M</w:t>
        </w:r>
      </w:ins>
      <w:ins w:id="3009" w:author="Mike Scott" w:date="2013-04-24T15:08:00Z">
        <w:r>
          <w:rPr>
            <w:color w:val="242424"/>
          </w:rPr>
          <w:t>anagement Page</w:t>
        </w:r>
      </w:ins>
    </w:p>
    <w:p w14:paraId="6E1E5369" w14:textId="77777777" w:rsidR="00DE74CB" w:rsidRDefault="00DE74CB" w:rsidP="00DE74CB">
      <w:pPr>
        <w:pStyle w:val="ListParagraph"/>
        <w:numPr>
          <w:ilvl w:val="1"/>
          <w:numId w:val="75"/>
        </w:numPr>
        <w:rPr>
          <w:ins w:id="3010" w:author="Mike Scott" w:date="2013-04-24T15:07:00Z"/>
        </w:rPr>
      </w:pPr>
      <w:ins w:id="3011" w:author="Mike Scott" w:date="2013-04-24T15:09:00Z">
        <w:r>
          <w:rPr>
            <w:color w:val="242424"/>
          </w:rPr>
          <w:t xml:space="preserve">Editing notification settings for groups will be done at the </w:t>
        </w:r>
      </w:ins>
      <w:moveFromRangeStart w:id="3012" w:author="John Sullivan" w:date="2013-04-26T12:17:00Z" w:name="move228597961"/>
      <w:moveFrom w:id="3013" w:author="John Sullivan" w:date="2013-04-26T12:17:00Z">
        <w:ins w:id="3014" w:author="Mike Scott" w:date="2013-04-24T15:09:00Z">
          <w:r w:rsidR="006B02FC">
            <w:rPr>
              <w:color w:val="242424"/>
            </w:rPr>
            <w:t>Group</w:t>
          </w:r>
        </w:ins>
      </w:moveFrom>
      <w:moveFromRangeEnd w:id="3012"/>
      <w:ins w:id="3015" w:author="Mike Scott" w:date="2013-04-24T15:09:00Z">
        <w:r>
          <w:rPr>
            <w:color w:val="242424"/>
          </w:rPr>
          <w:t xml:space="preserve"> Management Page</w:t>
        </w:r>
      </w:ins>
    </w:p>
    <w:p w14:paraId="1C72DC3B" w14:textId="77777777" w:rsidR="00DE74CB" w:rsidRDefault="00DE74CB">
      <w:pPr>
        <w:rPr>
          <w:ins w:id="3016" w:author="Mike Scott" w:date="2013-04-24T13:10:00Z"/>
        </w:rPr>
        <w:pPrChange w:id="3017" w:author="Mike Scott" w:date="2013-04-24T15:07:00Z">
          <w:pPr>
            <w:pStyle w:val="ListParagraph"/>
            <w:ind w:left="0"/>
          </w:pPr>
        </w:pPrChange>
      </w:pPr>
    </w:p>
    <w:p w14:paraId="7D778B49" w14:textId="77777777" w:rsidR="0047529F" w:rsidRDefault="0047529F">
      <w:pPr>
        <w:pStyle w:val="ListParagraph"/>
        <w:numPr>
          <w:ilvl w:val="2"/>
          <w:numId w:val="61"/>
        </w:numPr>
        <w:ind w:firstLine="1800"/>
        <w:rPr>
          <w:del w:id="3018" w:author="Mike Scott" w:date="2013-04-24T13:10:00Z"/>
        </w:rPr>
        <w:pPrChange w:id="3019" w:author="Mike Scott" w:date="2013-04-24T13:10:00Z">
          <w:pPr>
            <w:pStyle w:val="ListParagraph"/>
            <w:numPr>
              <w:ilvl w:val="2"/>
              <w:numId w:val="54"/>
            </w:numPr>
            <w:ind w:left="0" w:firstLine="2160"/>
          </w:pPr>
        </w:pPrChange>
      </w:pPr>
    </w:p>
    <w:p w14:paraId="68260FB0" w14:textId="052B6DC2" w:rsidR="00C82479" w:rsidRPr="009B7CF6" w:rsidRDefault="00C82479" w:rsidP="009B7CF6">
      <w:pPr>
        <w:pStyle w:val="ListParagraph"/>
        <w:numPr>
          <w:ilvl w:val="1"/>
          <w:numId w:val="54"/>
        </w:numPr>
        <w:tabs>
          <w:tab w:val="clear" w:pos="360"/>
          <w:tab w:val="num" w:pos="1440"/>
        </w:tabs>
        <w:ind w:left="1440" w:hanging="360"/>
        <w:rPr>
          <w:del w:id="3020" w:author="Mike Scott" w:date="2013-04-24T13:10:00Z"/>
        </w:rPr>
        <w:pPrChange w:id="3021" w:author="John Sullivan" w:date="2013-04-26T12:17:00Z">
          <w:pPr>
            <w:pStyle w:val="ListParagraph"/>
            <w:numPr>
              <w:ilvl w:val="1"/>
              <w:numId w:val="61"/>
            </w:numPr>
            <w:tabs>
              <w:tab w:val="num" w:pos="1440"/>
            </w:tabs>
            <w:ind w:left="1440" w:hanging="360"/>
          </w:pPr>
        </w:pPrChange>
      </w:pPr>
      <w:del w:id="3022" w:author="Mike Scott" w:date="2013-04-24T13:10:00Z">
        <w:r w:rsidRPr="009B7CF6">
          <w:delText>Feedback</w:delText>
        </w:r>
      </w:del>
    </w:p>
    <w:p w14:paraId="1734B0D3" w14:textId="77777777" w:rsidR="00C82479" w:rsidRPr="009B7CF6" w:rsidRDefault="00C82479" w:rsidP="009B7CF6">
      <w:pPr>
        <w:pStyle w:val="ListParagraph"/>
        <w:numPr>
          <w:ilvl w:val="2"/>
          <w:numId w:val="55"/>
        </w:numPr>
        <w:tabs>
          <w:tab w:val="clear" w:pos="360"/>
          <w:tab w:val="num" w:pos="2160"/>
        </w:tabs>
        <w:ind w:left="2160" w:hanging="360"/>
        <w:rPr>
          <w:del w:id="3023" w:author="Mike Scott" w:date="2013-04-24T13:10:00Z"/>
        </w:rPr>
        <w:pPrChange w:id="3024" w:author="John Sullivan" w:date="2013-04-26T12:17:00Z">
          <w:pPr>
            <w:pStyle w:val="ListParagraph"/>
            <w:numPr>
              <w:ilvl w:val="2"/>
              <w:numId w:val="66"/>
            </w:numPr>
            <w:tabs>
              <w:tab w:val="num" w:pos="2160"/>
            </w:tabs>
            <w:ind w:left="2160" w:hanging="360"/>
          </w:pPr>
        </w:pPrChange>
      </w:pPr>
      <w:del w:id="3025" w:author="Mike Scott" w:date="2013-04-24T13:10:00Z">
        <w:r w:rsidRPr="009B7CF6">
          <w:delText>Feedback responses</w:delText>
        </w:r>
      </w:del>
    </w:p>
    <w:p w14:paraId="5B7058FB" w14:textId="77777777" w:rsidR="00C82479" w:rsidRPr="009B7CF6" w:rsidRDefault="00C82479">
      <w:pPr>
        <w:rPr>
          <w:rFonts w:ascii="Arial Bold" w:hAnsi="Arial Bold"/>
          <w:color w:val="0F3642"/>
        </w:rPr>
      </w:pPr>
    </w:p>
    <w:p w14:paraId="00127638" w14:textId="77777777" w:rsidR="00C82479" w:rsidRPr="009B7CF6" w:rsidRDefault="00C82479">
      <w:pPr>
        <w:rPr>
          <w:rFonts w:ascii="Arial Bold" w:hAnsi="Arial Bold"/>
          <w:color w:val="0F3642"/>
        </w:rPr>
      </w:pPr>
    </w:p>
    <w:p w14:paraId="5F4DFE6F" w14:textId="77777777" w:rsidR="00C82479" w:rsidRPr="009B7CF6" w:rsidRDefault="00C82479">
      <w:pPr>
        <w:rPr>
          <w:rFonts w:ascii="Arial Bold" w:hAnsi="Arial Bold"/>
          <w:color w:val="0F3642"/>
        </w:rPr>
      </w:pPr>
      <w:r w:rsidRPr="009B7CF6">
        <w:rPr>
          <w:rFonts w:ascii="Arial Bold" w:hAnsi="Arial Bold"/>
          <w:color w:val="0F3642"/>
        </w:rPr>
        <w:t>Student Work</w:t>
      </w:r>
    </w:p>
    <w:p w14:paraId="4E26DC17" w14:textId="77777777" w:rsidR="00C82479" w:rsidRPr="009B7CF6" w:rsidRDefault="00C82479">
      <w:pPr>
        <w:rPr>
          <w:color w:val="242424"/>
        </w:rPr>
      </w:pPr>
    </w:p>
    <w:p w14:paraId="43D637D2" w14:textId="77777777" w:rsidR="00C82479" w:rsidRPr="009B7CF6" w:rsidRDefault="00C82479" w:rsidP="009B7CF6">
      <w:pPr>
        <w:pStyle w:val="ListParagraph"/>
        <w:numPr>
          <w:ilvl w:val="0"/>
          <w:numId w:val="56"/>
        </w:numPr>
        <w:tabs>
          <w:tab w:val="clear" w:pos="360"/>
          <w:tab w:val="num" w:pos="720"/>
        </w:tabs>
        <w:ind w:left="720" w:hanging="360"/>
        <w:rPr>
          <w:color w:val="242424"/>
        </w:rPr>
        <w:pPrChange w:id="3026" w:author="John Sullivan" w:date="2013-04-26T12:17:00Z">
          <w:pPr>
            <w:pStyle w:val="ListParagraph"/>
            <w:numPr>
              <w:numId w:val="56"/>
            </w:numPr>
            <w:tabs>
              <w:tab w:val="num" w:pos="720"/>
            </w:tabs>
            <w:ind w:left="360" w:firstLine="360"/>
          </w:pPr>
        </w:pPrChange>
      </w:pPr>
      <w:r w:rsidRPr="009B7CF6">
        <w:rPr>
          <w:color w:val="242424"/>
        </w:rPr>
        <w:t>Create new work</w:t>
      </w:r>
    </w:p>
    <w:p w14:paraId="0C28487C" w14:textId="77777777" w:rsidR="00C82479" w:rsidRPr="009B7CF6" w:rsidRDefault="00C82479" w:rsidP="009B7CF6">
      <w:pPr>
        <w:pStyle w:val="ListParagraph"/>
        <w:numPr>
          <w:ilvl w:val="0"/>
          <w:numId w:val="56"/>
        </w:numPr>
        <w:tabs>
          <w:tab w:val="clear" w:pos="360"/>
          <w:tab w:val="num" w:pos="720"/>
        </w:tabs>
        <w:ind w:left="720" w:hanging="360"/>
        <w:rPr>
          <w:color w:val="242424"/>
        </w:rPr>
        <w:pPrChange w:id="3027" w:author="John Sullivan" w:date="2013-04-26T12:17:00Z">
          <w:pPr>
            <w:pStyle w:val="ListParagraph"/>
            <w:numPr>
              <w:numId w:val="56"/>
            </w:numPr>
            <w:tabs>
              <w:tab w:val="num" w:pos="720"/>
            </w:tabs>
            <w:ind w:left="360" w:firstLine="360"/>
          </w:pPr>
        </w:pPrChange>
      </w:pPr>
      <w:r w:rsidRPr="009B7CF6">
        <w:rPr>
          <w:color w:val="242424"/>
        </w:rPr>
        <w:t>Organize work</w:t>
      </w:r>
    </w:p>
    <w:p w14:paraId="007184AF" w14:textId="77777777" w:rsidR="00C82479" w:rsidRPr="009B7CF6" w:rsidRDefault="00C82479" w:rsidP="009B7CF6">
      <w:pPr>
        <w:pStyle w:val="ListParagraph"/>
        <w:numPr>
          <w:ilvl w:val="0"/>
          <w:numId w:val="56"/>
        </w:numPr>
        <w:tabs>
          <w:tab w:val="clear" w:pos="360"/>
          <w:tab w:val="num" w:pos="720"/>
        </w:tabs>
        <w:ind w:left="720" w:hanging="360"/>
        <w:rPr>
          <w:color w:val="242424"/>
        </w:rPr>
        <w:pPrChange w:id="3028" w:author="John Sullivan" w:date="2013-04-26T12:17:00Z">
          <w:pPr>
            <w:pStyle w:val="ListParagraph"/>
            <w:numPr>
              <w:numId w:val="56"/>
            </w:numPr>
            <w:tabs>
              <w:tab w:val="num" w:pos="720"/>
            </w:tabs>
            <w:ind w:left="360" w:firstLine="360"/>
          </w:pPr>
        </w:pPrChange>
      </w:pPr>
      <w:r w:rsidRPr="009B7CF6">
        <w:rPr>
          <w:color w:val="242424"/>
        </w:rPr>
        <w:t>Publish</w:t>
      </w:r>
    </w:p>
    <w:p w14:paraId="1DFBD391" w14:textId="77777777" w:rsidR="00C82479" w:rsidRPr="009B7CF6" w:rsidRDefault="00C82479" w:rsidP="009B7CF6">
      <w:pPr>
        <w:pStyle w:val="ListParagraph"/>
        <w:numPr>
          <w:ilvl w:val="0"/>
          <w:numId w:val="56"/>
        </w:numPr>
        <w:tabs>
          <w:tab w:val="clear" w:pos="360"/>
          <w:tab w:val="num" w:pos="720"/>
        </w:tabs>
        <w:ind w:left="720" w:hanging="360"/>
        <w:rPr>
          <w:color w:val="242424"/>
        </w:rPr>
        <w:pPrChange w:id="3029" w:author="John Sullivan" w:date="2013-04-26T12:17:00Z">
          <w:pPr>
            <w:pStyle w:val="ListParagraph"/>
            <w:numPr>
              <w:numId w:val="56"/>
            </w:numPr>
            <w:tabs>
              <w:tab w:val="num" w:pos="720"/>
            </w:tabs>
            <w:ind w:left="360" w:firstLine="360"/>
          </w:pPr>
        </w:pPrChange>
      </w:pPr>
      <w:r w:rsidRPr="009B7CF6">
        <w:rPr>
          <w:color w:val="242424"/>
        </w:rPr>
        <w:t>Share work with limited audience</w:t>
      </w:r>
    </w:p>
    <w:p w14:paraId="60F018AC" w14:textId="77777777" w:rsidR="00C82479" w:rsidRPr="009B7CF6" w:rsidRDefault="00C82479" w:rsidP="009B7CF6">
      <w:pPr>
        <w:pStyle w:val="ListParagraph"/>
        <w:numPr>
          <w:ilvl w:val="0"/>
          <w:numId w:val="56"/>
        </w:numPr>
        <w:tabs>
          <w:tab w:val="clear" w:pos="360"/>
          <w:tab w:val="num" w:pos="720"/>
        </w:tabs>
        <w:ind w:left="720" w:hanging="360"/>
        <w:rPr>
          <w:color w:val="242424"/>
        </w:rPr>
        <w:pPrChange w:id="3030" w:author="John Sullivan" w:date="2013-04-26T12:17:00Z">
          <w:pPr>
            <w:pStyle w:val="ListParagraph"/>
            <w:numPr>
              <w:numId w:val="56"/>
            </w:numPr>
            <w:tabs>
              <w:tab w:val="num" w:pos="720"/>
            </w:tabs>
            <w:ind w:left="360" w:firstLine="360"/>
          </w:pPr>
        </w:pPrChange>
      </w:pPr>
      <w:r w:rsidRPr="009B7CF6">
        <w:rPr>
          <w:color w:val="242424"/>
        </w:rPr>
        <w:t>Solicit Feedback</w:t>
      </w:r>
    </w:p>
    <w:p w14:paraId="75EF7043" w14:textId="77777777" w:rsidR="00C82479" w:rsidRPr="009B7CF6" w:rsidRDefault="00C82479" w:rsidP="009B7CF6">
      <w:pPr>
        <w:pStyle w:val="ListParagraph"/>
        <w:numPr>
          <w:ilvl w:val="0"/>
          <w:numId w:val="56"/>
        </w:numPr>
        <w:tabs>
          <w:tab w:val="clear" w:pos="360"/>
          <w:tab w:val="num" w:pos="720"/>
        </w:tabs>
        <w:ind w:left="720" w:hanging="360"/>
        <w:rPr>
          <w:color w:val="242424"/>
        </w:rPr>
        <w:pPrChange w:id="3031" w:author="John Sullivan" w:date="2013-04-26T12:17:00Z">
          <w:pPr>
            <w:pStyle w:val="ListParagraph"/>
            <w:numPr>
              <w:numId w:val="56"/>
            </w:numPr>
            <w:tabs>
              <w:tab w:val="num" w:pos="720"/>
            </w:tabs>
            <w:ind w:left="360" w:firstLine="360"/>
          </w:pPr>
        </w:pPrChange>
      </w:pPr>
      <w:r w:rsidRPr="009B7CF6">
        <w:rPr>
          <w:color w:val="242424"/>
        </w:rPr>
        <w:t>Faculty: Organize past student work from class</w:t>
      </w:r>
    </w:p>
    <w:p w14:paraId="7DB2A08A" w14:textId="77777777" w:rsidR="00C82479" w:rsidRPr="009B7CF6" w:rsidRDefault="00C82479">
      <w:pPr>
        <w:rPr>
          <w:color w:val="242424"/>
        </w:rPr>
      </w:pPr>
    </w:p>
    <w:p w14:paraId="48C5C50B" w14:textId="77777777"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14:paraId="2F88632B" w14:textId="20629FDE" w:rsidR="00CB4D02" w:rsidRPr="009B7CF6" w:rsidRDefault="00CB4D02">
      <w:pPr>
        <w:rPr>
          <w:color w:val="242424"/>
        </w:rPr>
      </w:pPr>
    </w:p>
    <w:p w14:paraId="43A47DF6" w14:textId="2BFFCE8F" w:rsidR="00CB4D02" w:rsidRDefault="00CB4D02" w:rsidP="009B7CF6">
      <w:pPr>
        <w:ind w:left="360"/>
        <w:rPr>
          <w:ins w:id="3032" w:author="John Sullivan" w:date="2013-04-26T12:17:00Z"/>
          <w:color w:val="242424"/>
        </w:rPr>
      </w:pPr>
      <w:ins w:id="3033" w:author="John Sullivan" w:date="2013-04-26T12:17:00Z">
        <w:r w:rsidRPr="009B7CF6">
          <w:rPr>
            <w:b/>
            <w:color w:val="242424"/>
          </w:rPr>
          <w:lastRenderedPageBreak/>
          <w:t xml:space="preserve">Navigation </w:t>
        </w:r>
        <w:r w:rsidRPr="009B7CF6">
          <w:rPr>
            <w:color w:val="242424"/>
          </w:rPr>
          <w:t>- Except where noted, navigation features are available to all types of users (anonymous, registered members, students and faculty)</w:t>
        </w:r>
      </w:ins>
    </w:p>
    <w:p w14:paraId="366A1B99" w14:textId="77777777" w:rsidR="00CB4D02" w:rsidRDefault="00CB4D02" w:rsidP="009B7CF6">
      <w:pPr>
        <w:ind w:left="360"/>
        <w:rPr>
          <w:ins w:id="3034" w:author="John Sullivan" w:date="2013-04-26T12:17:00Z"/>
          <w:color w:val="242424"/>
        </w:rPr>
      </w:pPr>
    </w:p>
    <w:p w14:paraId="6F70AFCD" w14:textId="3CBD84D9" w:rsidR="00CB4D02" w:rsidRDefault="00CB4D02" w:rsidP="009B7CF6">
      <w:pPr>
        <w:pStyle w:val="ListParagraph"/>
        <w:numPr>
          <w:ilvl w:val="0"/>
          <w:numId w:val="62"/>
        </w:numPr>
        <w:ind w:left="1080"/>
        <w:rPr>
          <w:ins w:id="3035" w:author="John Sullivan" w:date="2013-04-26T12:17:00Z"/>
          <w:color w:val="242424"/>
        </w:rPr>
      </w:pPr>
      <w:ins w:id="3036" w:author="John Sullivan" w:date="2013-04-26T12:17:00Z">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ins>
    </w:p>
    <w:p w14:paraId="306EB606" w14:textId="5C7AEDBF" w:rsidR="006B02FC" w:rsidRDefault="00CB4D02" w:rsidP="009B7CF6">
      <w:pPr>
        <w:pStyle w:val="ListParagraph"/>
        <w:numPr>
          <w:ilvl w:val="1"/>
          <w:numId w:val="62"/>
        </w:numPr>
        <w:ind w:left="1800"/>
        <w:rPr>
          <w:ins w:id="3037" w:author="John Sullivan" w:date="2013-04-26T12:17:00Z"/>
          <w:color w:val="242424"/>
        </w:rPr>
      </w:pPr>
      <w:ins w:id="3038" w:author="John Sullivan" w:date="2013-04-26T12:17:00Z">
        <w:r w:rsidRPr="00CB4D02">
          <w:rPr>
            <w:color w:val="242424"/>
          </w:rPr>
          <w:t>Student</w:t>
        </w:r>
        <w:r w:rsidR="006B02FC">
          <w:rPr>
            <w:color w:val="242424"/>
          </w:rPr>
          <w:t>s</w:t>
        </w:r>
        <w:r w:rsidRPr="00CB4D02">
          <w:rPr>
            <w:color w:val="242424"/>
          </w:rPr>
          <w:t xml:space="preserve"> </w:t>
        </w:r>
      </w:ins>
    </w:p>
    <w:p w14:paraId="691EF4AE" w14:textId="77777777" w:rsidR="00FA3A2A" w:rsidRDefault="006B02FC" w:rsidP="00FA3A2A">
      <w:pPr>
        <w:pStyle w:val="ListParagraph"/>
        <w:numPr>
          <w:ilvl w:val="1"/>
          <w:numId w:val="62"/>
        </w:numPr>
        <w:ind w:left="1800"/>
        <w:rPr>
          <w:ins w:id="3039" w:author="John Sullivan" w:date="2013-04-26T12:25:00Z"/>
          <w:color w:val="242424"/>
        </w:rPr>
        <w:pPrChange w:id="3040" w:author="John Sullivan" w:date="2013-04-26T12:25:00Z">
          <w:pPr>
            <w:pStyle w:val="ListParagraph"/>
            <w:numPr>
              <w:numId w:val="58"/>
            </w:numPr>
            <w:tabs>
              <w:tab w:val="num" w:pos="360"/>
            </w:tabs>
            <w:ind w:left="0" w:hanging="360"/>
          </w:pPr>
        </w:pPrChange>
      </w:pPr>
      <w:ins w:id="3041" w:author="John Sullivan" w:date="2013-04-26T12:17:00Z">
        <w:r>
          <w:rPr>
            <w:color w:val="242424"/>
          </w:rPr>
          <w:t>Faculty – returns faculty profile and associated students/</w:t>
        </w:r>
        <w:proofErr w:type="spellStart"/>
        <w:r>
          <w:rPr>
            <w:color w:val="242424"/>
          </w:rPr>
          <w:t>projects</w:t>
        </w:r>
      </w:ins>
    </w:p>
    <w:p w14:paraId="6E277723" w14:textId="4F7C5496" w:rsidR="0047529F" w:rsidRPr="00FA3A2A" w:rsidDel="00FA3A2A" w:rsidRDefault="006B02FC" w:rsidP="00FA3A2A">
      <w:pPr>
        <w:pStyle w:val="ListParagraph"/>
        <w:numPr>
          <w:ilvl w:val="1"/>
          <w:numId w:val="62"/>
        </w:numPr>
        <w:ind w:left="1800"/>
        <w:rPr>
          <w:ins w:id="3042" w:author="Adrien" w:date="2013-04-26T12:17:00Z"/>
          <w:del w:id="3043" w:author="John Sullivan" w:date="2013-04-26T12:25:00Z"/>
          <w:color w:val="242424"/>
        </w:rPr>
        <w:pPrChange w:id="3044" w:author="John Sullivan" w:date="2013-04-26T12:25:00Z">
          <w:pPr>
            <w:pStyle w:val="ListParagraph"/>
            <w:numPr>
              <w:numId w:val="58"/>
            </w:numPr>
            <w:tabs>
              <w:tab w:val="num" w:pos="360"/>
            </w:tabs>
            <w:ind w:left="0" w:hanging="360"/>
          </w:pPr>
        </w:pPrChange>
      </w:pPr>
      <w:moveToRangeStart w:id="3045" w:author="John Sullivan" w:date="2013-04-26T12:17:00Z" w:name="move228597961"/>
      <w:proofErr w:type="spellEnd"/>
      <w:moveTo w:id="3046" w:author="John Sullivan" w:date="2013-04-26T12:17:00Z">
        <w:r w:rsidRPr="00FA3A2A">
          <w:rPr>
            <w:color w:val="242424"/>
          </w:rPr>
          <w:t>Group</w:t>
        </w:r>
      </w:moveTo>
      <w:moveToRangeEnd w:id="3045"/>
      <w:ins w:id="3047" w:author="Adrien" w:date="2013-04-26T12:17:00Z">
        <w:del w:id="3048" w:author="John Sullivan" w:date="2013-04-26T12:25:00Z">
          <w:r w:rsidR="00E82C42" w:rsidRPr="00FA3A2A" w:rsidDel="00FA3A2A">
            <w:rPr>
              <w:color w:val="242424"/>
            </w:rPr>
            <w:delText>Search</w:delText>
          </w:r>
        </w:del>
      </w:ins>
    </w:p>
    <w:p w14:paraId="7B127139" w14:textId="6FC5D555" w:rsidR="00C82479" w:rsidDel="00FA3A2A" w:rsidRDefault="00E82C42" w:rsidP="00FA3A2A">
      <w:pPr>
        <w:pStyle w:val="ListParagraph"/>
        <w:numPr>
          <w:ilvl w:val="1"/>
          <w:numId w:val="62"/>
        </w:numPr>
        <w:ind w:left="1800"/>
        <w:rPr>
          <w:ins w:id="3049" w:author="Adrien" w:date="2013-04-26T12:17:00Z"/>
          <w:del w:id="3050" w:author="John Sullivan" w:date="2013-04-26T12:25:00Z"/>
          <w:color w:val="242424"/>
        </w:rPr>
        <w:pPrChange w:id="3051" w:author="John Sullivan" w:date="2013-04-26T12:25:00Z">
          <w:pPr>
            <w:pStyle w:val="ListParagraph"/>
            <w:ind w:left="1440"/>
          </w:pPr>
        </w:pPrChange>
      </w:pPr>
      <w:ins w:id="3052" w:author="Adrien" w:date="2013-04-26T12:17:00Z">
        <w:del w:id="3053" w:author="John Sullivan" w:date="2013-04-26T12:25:00Z">
          <w:r w:rsidRPr="00E82C42" w:rsidDel="00FA3A2A">
            <w:rPr>
              <w:color w:val="242424"/>
            </w:rPr>
            <w:delText>Search using basic or advanced filters for students, work, collections?, or groups</w:delText>
          </w:r>
        </w:del>
      </w:ins>
    </w:p>
    <w:p w14:paraId="52486012" w14:textId="68A9D1FE" w:rsidR="006B02FC" w:rsidRPr="00FA3A2A" w:rsidRDefault="006B02FC" w:rsidP="00FA3A2A">
      <w:pPr>
        <w:pStyle w:val="ListParagraph"/>
        <w:numPr>
          <w:ilvl w:val="1"/>
          <w:numId w:val="62"/>
        </w:numPr>
        <w:ind w:left="1800"/>
        <w:rPr>
          <w:ins w:id="3054" w:author="John Sullivan" w:date="2013-04-26T12:17:00Z"/>
          <w:color w:val="242424"/>
          <w:rPrChange w:id="3055" w:author="John Sullivan" w:date="2013-04-26T12:25:00Z">
            <w:rPr>
              <w:ins w:id="3056" w:author="John Sullivan" w:date="2013-04-26T12:17:00Z"/>
            </w:rPr>
          </w:rPrChange>
        </w:rPr>
      </w:pPr>
    </w:p>
    <w:p w14:paraId="3D9A6F3A" w14:textId="0C240934" w:rsidR="006B02FC" w:rsidRDefault="006B02FC" w:rsidP="009B7CF6">
      <w:pPr>
        <w:pStyle w:val="ListParagraph"/>
        <w:numPr>
          <w:ilvl w:val="1"/>
          <w:numId w:val="62"/>
        </w:numPr>
        <w:ind w:left="1800"/>
        <w:rPr>
          <w:ins w:id="3057" w:author="John Sullivan" w:date="2013-04-26T12:17:00Z"/>
          <w:color w:val="242424"/>
        </w:rPr>
      </w:pPr>
      <w:ins w:id="3058" w:author="John Sullivan" w:date="2013-04-26T12:17:00Z">
        <w:r>
          <w:rPr>
            <w:color w:val="242424"/>
          </w:rPr>
          <w:t>Project name</w:t>
        </w:r>
      </w:ins>
    </w:p>
    <w:p w14:paraId="55E9F9E1" w14:textId="5D81C8E9" w:rsidR="006B02FC" w:rsidRPr="009B7CF6" w:rsidRDefault="006B02FC" w:rsidP="009B7CF6">
      <w:pPr>
        <w:pStyle w:val="ListParagraph"/>
        <w:numPr>
          <w:ilvl w:val="1"/>
          <w:numId w:val="62"/>
        </w:numPr>
        <w:ind w:left="1800"/>
        <w:rPr>
          <w:ins w:id="3059" w:author="John Sullivan" w:date="2013-04-26T12:17:00Z"/>
          <w:color w:val="242424"/>
        </w:rPr>
      </w:pPr>
      <w:ins w:id="3060" w:author="John Sullivan" w:date="2013-04-26T12:17:00Z">
        <w:r>
          <w:rPr>
            <w:color w:val="242424"/>
          </w:rPr>
          <w:t>Portfolio name</w:t>
        </w:r>
      </w:ins>
    </w:p>
    <w:p w14:paraId="021DE1C0" w14:textId="56C42461" w:rsidR="006B02FC" w:rsidRPr="009B7CF6" w:rsidRDefault="006B02FC" w:rsidP="009B7CF6">
      <w:pPr>
        <w:pStyle w:val="ListParagraph"/>
        <w:numPr>
          <w:ilvl w:val="1"/>
          <w:numId w:val="62"/>
        </w:numPr>
        <w:ind w:left="1800"/>
        <w:rPr>
          <w:ins w:id="3061" w:author="John Sullivan" w:date="2013-04-26T12:17:00Z"/>
          <w:color w:val="242424"/>
        </w:rPr>
      </w:pPr>
      <w:ins w:id="3062" w:author="John Sullivan" w:date="2013-04-26T12:17:00Z">
        <w:r>
          <w:t>Keywords – department, class, category</w:t>
        </w:r>
      </w:ins>
    </w:p>
    <w:p w14:paraId="3DB4937A" w14:textId="7C26C10D" w:rsidR="00136EAC" w:rsidRDefault="00136EAC" w:rsidP="009B7CF6">
      <w:pPr>
        <w:pStyle w:val="ListParagraph"/>
        <w:numPr>
          <w:ilvl w:val="0"/>
          <w:numId w:val="62"/>
        </w:numPr>
        <w:ind w:left="1080"/>
        <w:rPr>
          <w:ins w:id="3063" w:author="John Sullivan" w:date="2013-04-26T12:17:00Z"/>
          <w:color w:val="242424"/>
        </w:rPr>
      </w:pPr>
      <w:ins w:id="3064" w:author="John Sullivan" w:date="2013-04-26T12:17:00Z">
        <w:r>
          <w:rPr>
            <w:color w:val="242424"/>
          </w:rPr>
          <w:t xml:space="preserve">Filter – </w:t>
        </w:r>
        <w:r w:rsidR="00A95BCA">
          <w:rPr>
            <w:color w:val="242424"/>
          </w:rPr>
          <w:t>Advanced Search page, allows user to filter for profiles and projects by:</w:t>
        </w:r>
      </w:ins>
    </w:p>
    <w:p w14:paraId="5BC4BBE7" w14:textId="7F4E86A4" w:rsidR="00136EAC" w:rsidRDefault="00136EAC" w:rsidP="009B7CF6">
      <w:pPr>
        <w:pStyle w:val="ListParagraph"/>
        <w:numPr>
          <w:ilvl w:val="1"/>
          <w:numId w:val="62"/>
        </w:numPr>
        <w:ind w:left="1800"/>
        <w:rPr>
          <w:ins w:id="3065" w:author="John Sullivan" w:date="2013-04-26T12:17:00Z"/>
          <w:color w:val="242424"/>
        </w:rPr>
      </w:pPr>
      <w:ins w:id="3066" w:author="John Sullivan" w:date="2013-04-26T12:17:00Z">
        <w:r>
          <w:rPr>
            <w:color w:val="242424"/>
          </w:rPr>
          <w:t>Department (Major)</w:t>
        </w:r>
      </w:ins>
    </w:p>
    <w:p w14:paraId="2B629082" w14:textId="7374C49C" w:rsidR="00136EAC" w:rsidRDefault="00136EAC" w:rsidP="009B7CF6">
      <w:pPr>
        <w:pStyle w:val="ListParagraph"/>
        <w:numPr>
          <w:ilvl w:val="1"/>
          <w:numId w:val="62"/>
        </w:numPr>
        <w:ind w:left="1800"/>
        <w:rPr>
          <w:ins w:id="3067" w:author="John Sullivan" w:date="2013-04-26T12:17:00Z"/>
          <w:color w:val="242424"/>
        </w:rPr>
      </w:pPr>
      <w:ins w:id="3068" w:author="John Sullivan" w:date="2013-04-26T12:17:00Z">
        <w:r>
          <w:rPr>
            <w:color w:val="242424"/>
          </w:rPr>
          <w:t>Class</w:t>
        </w:r>
      </w:ins>
    </w:p>
    <w:p w14:paraId="0290435C" w14:textId="737D6FD7" w:rsidR="00136EAC" w:rsidRDefault="00136EAC" w:rsidP="009B7CF6">
      <w:pPr>
        <w:pStyle w:val="ListParagraph"/>
        <w:numPr>
          <w:ilvl w:val="1"/>
          <w:numId w:val="62"/>
        </w:numPr>
        <w:ind w:left="1800"/>
        <w:rPr>
          <w:ins w:id="3069" w:author="John Sullivan" w:date="2013-04-26T12:17:00Z"/>
          <w:color w:val="242424"/>
        </w:rPr>
      </w:pPr>
      <w:ins w:id="3070" w:author="John Sullivan" w:date="2013-04-26T12:17:00Z">
        <w:r>
          <w:rPr>
            <w:color w:val="242424"/>
          </w:rPr>
          <w:t>Category</w:t>
        </w:r>
      </w:ins>
    </w:p>
    <w:p w14:paraId="61A78A9C" w14:textId="4D3428E3" w:rsidR="00136EAC" w:rsidRDefault="00136EAC" w:rsidP="009B7CF6">
      <w:pPr>
        <w:pStyle w:val="ListParagraph"/>
        <w:numPr>
          <w:ilvl w:val="1"/>
          <w:numId w:val="62"/>
        </w:numPr>
        <w:ind w:left="1800"/>
        <w:rPr>
          <w:ins w:id="3071" w:author="John Sullivan" w:date="2013-04-26T12:17:00Z"/>
          <w:color w:val="242424"/>
        </w:rPr>
      </w:pPr>
      <w:ins w:id="3072" w:author="John Sullivan" w:date="2013-04-26T12:17:00Z">
        <w:r>
          <w:rPr>
            <w:color w:val="242424"/>
          </w:rPr>
          <w:t>Group</w:t>
        </w:r>
      </w:ins>
    </w:p>
    <w:p w14:paraId="73743C24" w14:textId="6A1DF285" w:rsidR="00136EAC" w:rsidRDefault="00136EAC" w:rsidP="009B7CF6">
      <w:pPr>
        <w:pStyle w:val="ListParagraph"/>
        <w:numPr>
          <w:ilvl w:val="2"/>
          <w:numId w:val="62"/>
        </w:numPr>
        <w:ind w:left="2520"/>
        <w:rPr>
          <w:ins w:id="3073" w:author="John Sullivan" w:date="2013-04-26T12:17:00Z"/>
          <w:color w:val="242424"/>
        </w:rPr>
      </w:pPr>
      <w:ins w:id="3074" w:author="John Sullivan" w:date="2013-04-26T12:17:00Z">
        <w:r>
          <w:rPr>
            <w:color w:val="242424"/>
          </w:rPr>
          <w:t>Public Gallery</w:t>
        </w:r>
      </w:ins>
    </w:p>
    <w:p w14:paraId="65117763" w14:textId="51B2995B" w:rsidR="00136EAC" w:rsidRDefault="00136EAC" w:rsidP="009B7CF6">
      <w:pPr>
        <w:pStyle w:val="ListParagraph"/>
        <w:numPr>
          <w:ilvl w:val="3"/>
          <w:numId w:val="62"/>
        </w:numPr>
        <w:ind w:left="3240"/>
        <w:rPr>
          <w:ins w:id="3075" w:author="John Sullivan" w:date="2013-04-26T12:17:00Z"/>
          <w:color w:val="242424"/>
        </w:rPr>
      </w:pPr>
      <w:ins w:id="3076" w:author="John Sullivan" w:date="2013-04-26T12:17:00Z">
        <w:r>
          <w:rPr>
            <w:color w:val="242424"/>
          </w:rPr>
          <w:t>My Groups (for logged in users)</w:t>
        </w:r>
      </w:ins>
    </w:p>
    <w:p w14:paraId="19EDC531" w14:textId="1AA68915" w:rsidR="00136EAC" w:rsidRPr="00FA3A2A" w:rsidRDefault="00136EAC" w:rsidP="009B7CF6">
      <w:pPr>
        <w:pStyle w:val="ListParagraph"/>
        <w:numPr>
          <w:ilvl w:val="2"/>
          <w:numId w:val="62"/>
        </w:numPr>
        <w:ind w:left="2520"/>
        <w:rPr>
          <w:ins w:id="3077" w:author="John Sullivan" w:date="2013-04-26T12:17:00Z"/>
          <w:color w:val="242424"/>
        </w:rPr>
      </w:pPr>
      <w:ins w:id="3078" w:author="John Sullivan" w:date="2013-04-26T12:17:00Z">
        <w:r>
          <w:rPr>
            <w:color w:val="242424"/>
          </w:rPr>
          <w:t>Private Gallery (</w:t>
        </w:r>
        <w:r>
          <w:rPr>
            <w:color w:val="242424"/>
            <w:u w:val="single"/>
          </w:rPr>
          <w:t>available to group members only</w:t>
        </w:r>
        <w:r w:rsidRPr="00FA3A2A">
          <w:rPr>
            <w:color w:val="242424"/>
            <w:rPrChange w:id="3079" w:author="John Sullivan" w:date="2013-04-26T12:26:00Z">
              <w:rPr>
                <w:color w:val="242424"/>
                <w:u w:val="single"/>
              </w:rPr>
            </w:rPrChange>
          </w:rPr>
          <w:t>)</w:t>
        </w:r>
      </w:ins>
    </w:p>
    <w:p w14:paraId="07B089E3" w14:textId="62289562" w:rsidR="00136EAC" w:rsidRPr="00FA3A2A" w:rsidRDefault="00136EAC" w:rsidP="009B7CF6">
      <w:pPr>
        <w:pStyle w:val="ListParagraph"/>
        <w:numPr>
          <w:ilvl w:val="3"/>
          <w:numId w:val="62"/>
        </w:numPr>
        <w:ind w:left="3240"/>
        <w:rPr>
          <w:ins w:id="3080" w:author="John Sullivan" w:date="2013-04-26T12:17:00Z"/>
          <w:color w:val="242424"/>
        </w:rPr>
      </w:pPr>
      <w:ins w:id="3081" w:author="John Sullivan" w:date="2013-04-26T12:17:00Z">
        <w:r w:rsidRPr="00FA3A2A">
          <w:rPr>
            <w:color w:val="242424"/>
            <w:rPrChange w:id="3082" w:author="John Sullivan" w:date="2013-04-26T12:26:00Z">
              <w:rPr>
                <w:color w:val="242424"/>
                <w:u w:val="single"/>
              </w:rPr>
            </w:rPrChange>
          </w:rPr>
          <w:t>My Groups</w:t>
        </w:r>
      </w:ins>
    </w:p>
    <w:p w14:paraId="01E5A647" w14:textId="1E53D252" w:rsidR="00136EAC" w:rsidRPr="00FA3A2A" w:rsidRDefault="00F73EED" w:rsidP="009B7CF6">
      <w:pPr>
        <w:pStyle w:val="ListParagraph"/>
        <w:numPr>
          <w:ilvl w:val="1"/>
          <w:numId w:val="62"/>
        </w:numPr>
        <w:ind w:left="1800"/>
        <w:rPr>
          <w:ins w:id="3083" w:author="John Sullivan" w:date="2013-04-26T12:17:00Z"/>
          <w:color w:val="242424"/>
        </w:rPr>
      </w:pPr>
      <w:ins w:id="3084" w:author="John Sullivan" w:date="2013-04-26T12:17:00Z">
        <w:r w:rsidRPr="00FA3A2A">
          <w:rPr>
            <w:color w:val="242424"/>
            <w:rPrChange w:id="3085" w:author="John Sullivan" w:date="2013-04-26T12:26:00Z">
              <w:rPr>
                <w:color w:val="242424"/>
                <w:u w:val="single"/>
              </w:rPr>
            </w:rPrChange>
          </w:rPr>
          <w:t>Rating (projects only</w:t>
        </w:r>
        <w:r w:rsidR="00A95BCA" w:rsidRPr="00FA3A2A">
          <w:rPr>
            <w:color w:val="242424"/>
            <w:rPrChange w:id="3086" w:author="John Sullivan" w:date="2013-04-26T12:26:00Z">
              <w:rPr>
                <w:color w:val="242424"/>
                <w:u w:val="single"/>
              </w:rPr>
            </w:rPrChange>
          </w:rPr>
          <w:t xml:space="preserve"> – not profiles</w:t>
        </w:r>
        <w:r w:rsidRPr="00FA3A2A">
          <w:rPr>
            <w:color w:val="242424"/>
            <w:rPrChange w:id="3087" w:author="John Sullivan" w:date="2013-04-26T12:26:00Z">
              <w:rPr>
                <w:color w:val="242424"/>
                <w:u w:val="single"/>
              </w:rPr>
            </w:rPrChange>
          </w:rPr>
          <w:t>)</w:t>
        </w:r>
      </w:ins>
    </w:p>
    <w:p w14:paraId="4B6D0FA5" w14:textId="2088DA6C" w:rsidR="00F73EED" w:rsidRPr="00FA3A2A" w:rsidRDefault="00F73EED" w:rsidP="009B7CF6">
      <w:pPr>
        <w:pStyle w:val="ListParagraph"/>
        <w:numPr>
          <w:ilvl w:val="1"/>
          <w:numId w:val="62"/>
        </w:numPr>
        <w:ind w:left="1800"/>
        <w:rPr>
          <w:ins w:id="3088" w:author="John Sullivan" w:date="2013-04-26T12:17:00Z"/>
          <w:color w:val="242424"/>
        </w:rPr>
      </w:pPr>
      <w:ins w:id="3089" w:author="John Sullivan" w:date="2013-04-26T12:17:00Z">
        <w:r w:rsidRPr="00FA3A2A">
          <w:rPr>
            <w:color w:val="242424"/>
            <w:rPrChange w:id="3090" w:author="John Sullivan" w:date="2013-04-26T12:26:00Z">
              <w:rPr>
                <w:color w:val="242424"/>
                <w:u w:val="single"/>
              </w:rPr>
            </w:rPrChange>
          </w:rPr>
          <w:t>Time/Recent (projects only)</w:t>
        </w:r>
      </w:ins>
    </w:p>
    <w:p w14:paraId="022FB1F1" w14:textId="0CCB736E" w:rsidR="00F73EED" w:rsidRPr="00FA3A2A" w:rsidRDefault="00F73EED" w:rsidP="009B7CF6">
      <w:pPr>
        <w:pStyle w:val="ListParagraph"/>
        <w:numPr>
          <w:ilvl w:val="1"/>
          <w:numId w:val="62"/>
        </w:numPr>
        <w:ind w:left="1800"/>
        <w:rPr>
          <w:ins w:id="3091" w:author="John Sullivan" w:date="2013-04-26T12:17:00Z"/>
          <w:color w:val="242424"/>
        </w:rPr>
      </w:pPr>
      <w:ins w:id="3092" w:author="John Sullivan" w:date="2013-04-26T12:17:00Z">
        <w:r w:rsidRPr="00FA3A2A">
          <w:rPr>
            <w:color w:val="242424"/>
            <w:rPrChange w:id="3093" w:author="John Sullivan" w:date="2013-04-26T12:26:00Z">
              <w:rPr>
                <w:color w:val="242424"/>
                <w:u w:val="single"/>
              </w:rPr>
            </w:rPrChange>
          </w:rPr>
          <w:t>Most Viewed</w:t>
        </w:r>
        <w:r w:rsidR="00A95BCA" w:rsidRPr="00FA3A2A">
          <w:rPr>
            <w:color w:val="242424"/>
            <w:rPrChange w:id="3094" w:author="John Sullivan" w:date="2013-04-26T12:26:00Z">
              <w:rPr>
                <w:color w:val="242424"/>
                <w:u w:val="single"/>
              </w:rPr>
            </w:rPrChange>
          </w:rPr>
          <w:t xml:space="preserve"> (projects only)</w:t>
        </w:r>
      </w:ins>
    </w:p>
    <w:p w14:paraId="75C91B16" w14:textId="3379090C" w:rsidR="00A95BCA" w:rsidRPr="00FA3A2A" w:rsidRDefault="00A95BCA" w:rsidP="009B7CF6">
      <w:pPr>
        <w:pStyle w:val="ListParagraph"/>
        <w:numPr>
          <w:ilvl w:val="1"/>
          <w:numId w:val="62"/>
        </w:numPr>
        <w:ind w:left="1800"/>
        <w:rPr>
          <w:ins w:id="3095" w:author="John Sullivan" w:date="2013-04-26T12:17:00Z"/>
          <w:color w:val="242424"/>
        </w:rPr>
      </w:pPr>
      <w:ins w:id="3096" w:author="John Sullivan" w:date="2013-04-26T12:17:00Z">
        <w:r w:rsidRPr="00FA3A2A">
          <w:rPr>
            <w:color w:val="242424"/>
            <w:rPrChange w:id="3097" w:author="John Sullivan" w:date="2013-04-26T12:26:00Z">
              <w:rPr>
                <w:color w:val="242424"/>
                <w:u w:val="single"/>
              </w:rPr>
            </w:rPrChange>
          </w:rPr>
          <w:t>Academic Interests – (required field on student profile)</w:t>
        </w:r>
      </w:ins>
    </w:p>
    <w:p w14:paraId="10B85DAC" w14:textId="0D8E8D20" w:rsidR="00A95BCA" w:rsidRDefault="00A95BCA" w:rsidP="009B7CF6">
      <w:pPr>
        <w:pStyle w:val="ListParagraph"/>
        <w:numPr>
          <w:ilvl w:val="0"/>
          <w:numId w:val="62"/>
        </w:numPr>
        <w:ind w:left="1080"/>
        <w:rPr>
          <w:color w:val="242424"/>
        </w:rPr>
        <w:pPrChange w:id="3098" w:author="John Sullivan" w:date="2013-04-26T12:17:00Z">
          <w:pPr>
            <w:pStyle w:val="ListParagraph"/>
            <w:numPr>
              <w:numId w:val="57"/>
            </w:numPr>
            <w:tabs>
              <w:tab w:val="num" w:pos="720"/>
              <w:tab w:val="num" w:pos="1800"/>
            </w:tabs>
            <w:ind w:left="1800" w:firstLine="360"/>
          </w:pPr>
        </w:pPrChange>
      </w:pPr>
      <w:r>
        <w:rPr>
          <w:color w:val="242424"/>
        </w:rPr>
        <w:t>Featured</w:t>
      </w:r>
      <w:del w:id="3099" w:author="John Sullivan" w:date="2013-04-26T12:26:00Z">
        <w:r w:rsidDel="00FA3A2A">
          <w:rPr>
            <w:color w:val="242424"/>
          </w:rPr>
          <w:delText xml:space="preserve"> </w:delText>
        </w:r>
      </w:del>
      <w:ins w:id="3100" w:author="Adrien" w:date="2013-04-26T12:17:00Z">
        <w:del w:id="3101" w:author="John Sullivan" w:date="2013-04-26T12:26:00Z">
          <w:r w:rsidR="00E82C42" w:rsidRPr="00E82C42" w:rsidDel="00FA3A2A">
            <w:rPr>
              <w:color w:val="242424"/>
            </w:rPr>
            <w:delText>space</w:delText>
          </w:r>
        </w:del>
        <w:r w:rsidR="00E82C42" w:rsidRPr="00E82C42">
          <w:rPr>
            <w:color w:val="242424"/>
          </w:rPr>
          <w:t xml:space="preserve"> </w:t>
        </w:r>
      </w:ins>
      <w:ins w:id="3102" w:author="John Sullivan" w:date="2013-04-26T12:17:00Z">
        <w:r>
          <w:rPr>
            <w:color w:val="242424"/>
          </w:rPr>
          <w:t>– On main browsing pages (homepage</w:t>
        </w:r>
        <w:r w:rsidR="007C1210">
          <w:rPr>
            <w:color w:val="242424"/>
          </w:rPr>
          <w:t>)</w:t>
        </w:r>
      </w:ins>
    </w:p>
    <w:p w14:paraId="2D2594E3" w14:textId="63B61659" w:rsidR="007C1210" w:rsidRDefault="007C1210" w:rsidP="009B7CF6">
      <w:pPr>
        <w:pStyle w:val="ListParagraph"/>
        <w:numPr>
          <w:ilvl w:val="1"/>
          <w:numId w:val="62"/>
        </w:numPr>
        <w:ind w:left="1800"/>
        <w:rPr>
          <w:ins w:id="3103" w:author="John Sullivan" w:date="2013-04-26T12:17:00Z"/>
          <w:color w:val="242424"/>
        </w:rPr>
      </w:pPr>
      <w:ins w:id="3104" w:author="John Sullivan" w:date="2013-04-26T12:17:00Z">
        <w:r>
          <w:rPr>
            <w:color w:val="242424"/>
          </w:rPr>
          <w:t>Top – returns highest rated projects</w:t>
        </w:r>
      </w:ins>
    </w:p>
    <w:p w14:paraId="42EEF191" w14:textId="5D0697E4" w:rsidR="007C1210" w:rsidRDefault="007C1210" w:rsidP="009B7CF6">
      <w:pPr>
        <w:pStyle w:val="ListParagraph"/>
        <w:numPr>
          <w:ilvl w:val="1"/>
          <w:numId w:val="62"/>
        </w:numPr>
        <w:ind w:left="1800"/>
        <w:rPr>
          <w:ins w:id="3105" w:author="John Sullivan" w:date="2013-04-26T12:17:00Z"/>
          <w:color w:val="242424"/>
        </w:rPr>
      </w:pPr>
      <w:ins w:id="3106" w:author="John Sullivan" w:date="2013-04-26T12:17:00Z">
        <w:r>
          <w:rPr>
            <w:color w:val="242424"/>
          </w:rPr>
          <w:t xml:space="preserve">Hot – Highest rated in last </w:t>
        </w:r>
        <w:r w:rsidRPr="006B0FCE">
          <w:rPr>
            <w:color w:val="242424"/>
            <w:highlight w:val="yellow"/>
          </w:rPr>
          <w:t>&lt;timeframe&gt;</w:t>
        </w:r>
      </w:ins>
    </w:p>
    <w:p w14:paraId="46646D8F" w14:textId="2A29103C" w:rsidR="007C1210" w:rsidRDefault="007C1210" w:rsidP="009B7CF6">
      <w:pPr>
        <w:pStyle w:val="ListParagraph"/>
        <w:numPr>
          <w:ilvl w:val="1"/>
          <w:numId w:val="62"/>
        </w:numPr>
        <w:ind w:left="1800"/>
        <w:rPr>
          <w:ins w:id="3107" w:author="John Sullivan" w:date="2013-04-26T12:17:00Z"/>
          <w:color w:val="242424"/>
        </w:rPr>
      </w:pPr>
      <w:ins w:id="3108" w:author="John Sullivan" w:date="2013-04-26T12:17:00Z">
        <w:r>
          <w:rPr>
            <w:color w:val="242424"/>
          </w:rPr>
          <w:t>Recent – Recently added</w:t>
        </w:r>
      </w:ins>
    </w:p>
    <w:p w14:paraId="591F8B1F" w14:textId="40418A82" w:rsidR="007C1210" w:rsidRDefault="007C1210" w:rsidP="009B7CF6">
      <w:pPr>
        <w:pStyle w:val="ListParagraph"/>
        <w:numPr>
          <w:ilvl w:val="1"/>
          <w:numId w:val="62"/>
        </w:numPr>
        <w:ind w:left="1800"/>
        <w:rPr>
          <w:ins w:id="3109" w:author="John Sullivan" w:date="2013-04-26T12:17:00Z"/>
          <w:color w:val="242424"/>
        </w:rPr>
      </w:pPr>
      <w:ins w:id="3110" w:author="John Sullivan" w:date="2013-04-26T12:17:00Z">
        <w:r>
          <w:rPr>
            <w:color w:val="242424"/>
          </w:rPr>
          <w:t xml:space="preserve">Popular – Most viewed in last </w:t>
        </w:r>
        <w:r w:rsidRPr="009B7CF6">
          <w:rPr>
            <w:color w:val="242424"/>
            <w:highlight w:val="yellow"/>
          </w:rPr>
          <w:t>&lt;timeframe&gt;</w:t>
        </w:r>
      </w:ins>
    </w:p>
    <w:p w14:paraId="60FDFA0A" w14:textId="1CE80002" w:rsidR="007C1210" w:rsidRDefault="007C1210" w:rsidP="009B7CF6">
      <w:pPr>
        <w:pStyle w:val="ListParagraph"/>
        <w:numPr>
          <w:ilvl w:val="0"/>
          <w:numId w:val="62"/>
        </w:numPr>
        <w:ind w:left="1080"/>
        <w:rPr>
          <w:ins w:id="3111" w:author="John Sullivan" w:date="2013-04-26T12:17:00Z"/>
          <w:color w:val="242424"/>
        </w:rPr>
      </w:pPr>
      <w:ins w:id="3112" w:author="John Sullivan" w:date="2013-04-26T12:17:00Z">
        <w:r>
          <w:rPr>
            <w:color w:val="242424"/>
          </w:rPr>
          <w:t>Suggested – profiles and projects, based on:</w:t>
        </w:r>
      </w:ins>
    </w:p>
    <w:p w14:paraId="031D7A43" w14:textId="0B5511E4" w:rsidR="007C1210" w:rsidRDefault="007C1210" w:rsidP="009B7CF6">
      <w:pPr>
        <w:pStyle w:val="ListParagraph"/>
        <w:numPr>
          <w:ilvl w:val="1"/>
          <w:numId w:val="62"/>
        </w:numPr>
        <w:ind w:left="1800"/>
        <w:rPr>
          <w:ins w:id="3113" w:author="John Sullivan" w:date="2013-04-26T12:17:00Z"/>
          <w:color w:val="242424"/>
        </w:rPr>
      </w:pPr>
      <w:ins w:id="3114" w:author="John Sullivan" w:date="2013-04-26T12:17:00Z">
        <w:r>
          <w:rPr>
            <w:color w:val="242424"/>
          </w:rPr>
          <w:t>User interests</w:t>
        </w:r>
      </w:ins>
    </w:p>
    <w:p w14:paraId="167B9975" w14:textId="53E03032" w:rsidR="007C1210" w:rsidRDefault="007C1210" w:rsidP="009B7CF6">
      <w:pPr>
        <w:pStyle w:val="ListParagraph"/>
        <w:numPr>
          <w:ilvl w:val="1"/>
          <w:numId w:val="62"/>
        </w:numPr>
        <w:ind w:left="1800"/>
        <w:rPr>
          <w:ins w:id="3115" w:author="John Sullivan" w:date="2013-04-26T12:17:00Z"/>
          <w:color w:val="242424"/>
        </w:rPr>
      </w:pPr>
      <w:ins w:id="3116" w:author="John Sullivan" w:date="2013-04-26T12:17:00Z">
        <w:r>
          <w:rPr>
            <w:color w:val="242424"/>
          </w:rPr>
          <w:t>User departments</w:t>
        </w:r>
      </w:ins>
    </w:p>
    <w:p w14:paraId="599C150B" w14:textId="3D4F16F1" w:rsidR="007C1210" w:rsidRDefault="007C1210" w:rsidP="009B7CF6">
      <w:pPr>
        <w:pStyle w:val="ListParagraph"/>
        <w:numPr>
          <w:ilvl w:val="1"/>
          <w:numId w:val="62"/>
        </w:numPr>
        <w:ind w:left="1800"/>
        <w:rPr>
          <w:ins w:id="3117" w:author="John Sullivan" w:date="2013-04-26T12:17:00Z"/>
          <w:color w:val="242424"/>
        </w:rPr>
      </w:pPr>
      <w:ins w:id="3118" w:author="John Sullivan" w:date="2013-04-26T12:17:00Z">
        <w:r>
          <w:rPr>
            <w:color w:val="242424"/>
          </w:rPr>
          <w:t xml:space="preserve">User-related </w:t>
        </w:r>
        <w:r w:rsidR="00184FB2">
          <w:rPr>
            <w:color w:val="242424"/>
          </w:rPr>
          <w:t>projects</w:t>
        </w:r>
      </w:ins>
    </w:p>
    <w:p w14:paraId="2C11AE0E" w14:textId="32026233" w:rsidR="00184FB2" w:rsidRDefault="00184FB2" w:rsidP="009B7CF6">
      <w:pPr>
        <w:pStyle w:val="ListParagraph"/>
        <w:numPr>
          <w:ilvl w:val="1"/>
          <w:numId w:val="62"/>
        </w:numPr>
        <w:ind w:left="1800"/>
        <w:rPr>
          <w:ins w:id="3119" w:author="John Sullivan" w:date="2013-04-26T12:17:00Z"/>
          <w:color w:val="242424"/>
        </w:rPr>
      </w:pPr>
      <w:ins w:id="3120" w:author="John Sullivan" w:date="2013-04-26T12:17:00Z">
        <w:r>
          <w:rPr>
            <w:color w:val="242424"/>
          </w:rPr>
          <w:t>Viewed profiles</w:t>
        </w:r>
      </w:ins>
    </w:p>
    <w:p w14:paraId="1E2FFCCF" w14:textId="5BDD8E4D" w:rsidR="00184FB2" w:rsidRDefault="00184FB2" w:rsidP="009B7CF6">
      <w:pPr>
        <w:pStyle w:val="ListParagraph"/>
        <w:numPr>
          <w:ilvl w:val="1"/>
          <w:numId w:val="62"/>
        </w:numPr>
        <w:ind w:left="1800"/>
        <w:rPr>
          <w:ins w:id="3121" w:author="John Sullivan" w:date="2013-04-26T12:17:00Z"/>
          <w:color w:val="242424"/>
        </w:rPr>
      </w:pPr>
      <w:ins w:id="3122" w:author="John Sullivan" w:date="2013-04-26T12:17:00Z">
        <w:r>
          <w:rPr>
            <w:color w:val="242424"/>
          </w:rPr>
          <w:t>Viewed projects</w:t>
        </w:r>
      </w:ins>
    </w:p>
    <w:p w14:paraId="207DFF91" w14:textId="5FEA2ADE" w:rsidR="00184FB2" w:rsidRDefault="00184FB2" w:rsidP="009B7CF6">
      <w:pPr>
        <w:pStyle w:val="ListParagraph"/>
        <w:numPr>
          <w:ilvl w:val="1"/>
          <w:numId w:val="62"/>
        </w:numPr>
        <w:ind w:left="1800"/>
        <w:rPr>
          <w:ins w:id="3123" w:author="John Sullivan" w:date="2013-04-26T12:17:00Z"/>
          <w:color w:val="242424"/>
        </w:rPr>
      </w:pPr>
      <w:ins w:id="3124" w:author="John Sullivan" w:date="2013-04-26T12:17:00Z">
        <w:r>
          <w:rPr>
            <w:color w:val="242424"/>
          </w:rPr>
          <w:t>Rated projects</w:t>
        </w:r>
      </w:ins>
    </w:p>
    <w:p w14:paraId="7EDE8EEB" w14:textId="7FC94490" w:rsidR="00184FB2" w:rsidRDefault="00184FB2" w:rsidP="009B7CF6">
      <w:pPr>
        <w:ind w:left="1080"/>
        <w:rPr>
          <w:ins w:id="3125" w:author="John Sullivan" w:date="2013-04-26T12:17:00Z"/>
          <w:color w:val="242424"/>
        </w:rPr>
      </w:pPr>
      <w:ins w:id="3126" w:author="John Sullivan" w:date="2013-04-26T12:17:00Z">
        <w:r>
          <w:rPr>
            <w:color w:val="242424"/>
          </w:rPr>
          <w:t>* User controls:</w:t>
        </w:r>
      </w:ins>
    </w:p>
    <w:p w14:paraId="3B1DC2DC" w14:textId="71C4AC03" w:rsidR="00184FB2" w:rsidRDefault="00184FB2" w:rsidP="009B7CF6">
      <w:pPr>
        <w:pStyle w:val="ListParagraph"/>
        <w:numPr>
          <w:ilvl w:val="0"/>
          <w:numId w:val="63"/>
        </w:numPr>
        <w:ind w:left="1800"/>
        <w:rPr>
          <w:ins w:id="3127" w:author="John Sullivan" w:date="2013-04-26T12:17:00Z"/>
          <w:color w:val="242424"/>
        </w:rPr>
      </w:pPr>
      <w:ins w:id="3128" w:author="John Sullivan" w:date="2013-04-26T12:17:00Z">
        <w:r>
          <w:rPr>
            <w:color w:val="242424"/>
          </w:rPr>
          <w:t>“Suggested to you because you liked/viewed/are interested in/</w:t>
        </w:r>
        <w:proofErr w:type="spellStart"/>
        <w:r>
          <w:rPr>
            <w:color w:val="242424"/>
          </w:rPr>
          <w:t>etc</w:t>
        </w:r>
        <w:proofErr w:type="spellEnd"/>
        <w:r>
          <w:rPr>
            <w:color w:val="242424"/>
          </w:rPr>
          <w:t>….”</w:t>
        </w:r>
      </w:ins>
    </w:p>
    <w:p w14:paraId="2107EFBE" w14:textId="6F28CB2B" w:rsidR="00184FB2" w:rsidRDefault="00184FB2" w:rsidP="009B7CF6">
      <w:pPr>
        <w:pStyle w:val="ListParagraph"/>
        <w:numPr>
          <w:ilvl w:val="0"/>
          <w:numId w:val="63"/>
        </w:numPr>
        <w:ind w:left="1800"/>
        <w:rPr>
          <w:ins w:id="3129" w:author="John Sullivan" w:date="2013-04-26T12:17:00Z"/>
          <w:color w:val="242424"/>
        </w:rPr>
      </w:pPr>
      <w:ins w:id="3130" w:author="John Sullivan" w:date="2013-04-26T12:17:00Z">
        <w:r>
          <w:rPr>
            <w:color w:val="242424"/>
          </w:rPr>
          <w:t>User can delete associations and suggestions to build up suggestion profile over time</w:t>
        </w:r>
      </w:ins>
    </w:p>
    <w:p w14:paraId="0B073459" w14:textId="77777777" w:rsidR="00184FB2" w:rsidRDefault="00184FB2" w:rsidP="009B7CF6">
      <w:pPr>
        <w:ind w:left="360"/>
        <w:rPr>
          <w:ins w:id="3131" w:author="John Sullivan" w:date="2013-04-26T12:17:00Z"/>
          <w:color w:val="242424"/>
        </w:rPr>
      </w:pPr>
    </w:p>
    <w:p w14:paraId="426D09EC" w14:textId="3C415F30" w:rsidR="00184FB2" w:rsidRDefault="00184FB2" w:rsidP="009B7CF6">
      <w:pPr>
        <w:ind w:left="360"/>
        <w:rPr>
          <w:ins w:id="3132" w:author="John Sullivan" w:date="2013-04-26T12:17:00Z"/>
          <w:color w:val="242424"/>
        </w:rPr>
      </w:pPr>
      <w:ins w:id="3133" w:author="John Sullivan" w:date="2013-04-26T12:17:00Z">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ins>
    </w:p>
    <w:p w14:paraId="622C22C9" w14:textId="77777777" w:rsidR="00184FB2" w:rsidRDefault="00184FB2" w:rsidP="009B7CF6">
      <w:pPr>
        <w:rPr>
          <w:ins w:id="3134" w:author="John Sullivan" w:date="2013-04-26T12:17:00Z"/>
          <w:color w:val="242424"/>
        </w:rPr>
      </w:pPr>
    </w:p>
    <w:p w14:paraId="4FDC4F93" w14:textId="38211EE9" w:rsidR="00184FB2" w:rsidRDefault="00184FB2" w:rsidP="009B7CF6">
      <w:pPr>
        <w:pStyle w:val="ListParagraph"/>
        <w:numPr>
          <w:ilvl w:val="0"/>
          <w:numId w:val="65"/>
        </w:numPr>
        <w:rPr>
          <w:ins w:id="3135" w:author="John Sullivan" w:date="2013-04-26T12:17:00Z"/>
          <w:color w:val="242424"/>
        </w:rPr>
      </w:pPr>
      <w:ins w:id="3136" w:author="John Sullivan" w:date="2013-04-26T12:17:00Z">
        <w:r>
          <w:rPr>
            <w:color w:val="242424"/>
          </w:rPr>
          <w:lastRenderedPageBreak/>
          <w:t>Profiles:</w:t>
        </w:r>
      </w:ins>
    </w:p>
    <w:p w14:paraId="32ED7B78" w14:textId="345BB1ED" w:rsidR="008B2810" w:rsidRDefault="008B2810" w:rsidP="009B7CF6">
      <w:pPr>
        <w:pStyle w:val="ListParagraph"/>
        <w:numPr>
          <w:ilvl w:val="1"/>
          <w:numId w:val="65"/>
        </w:numPr>
        <w:rPr>
          <w:ins w:id="3137" w:author="John Sullivan" w:date="2013-04-22T15:15:00Z"/>
          <w:color w:val="242424"/>
        </w:rPr>
        <w:pPrChange w:id="3138" w:author="John Sullivan" w:date="2013-04-26T12:17:00Z">
          <w:pPr>
            <w:pStyle w:val="ListParagraph"/>
            <w:numPr>
              <w:numId w:val="57"/>
            </w:numPr>
            <w:tabs>
              <w:tab w:val="num" w:pos="720"/>
              <w:tab w:val="num" w:pos="1800"/>
            </w:tabs>
            <w:ind w:left="1800" w:firstLine="360"/>
          </w:pPr>
        </w:pPrChange>
      </w:pPr>
      <w:r>
        <w:rPr>
          <w:color w:val="242424"/>
        </w:rPr>
        <w:t xml:space="preserve">View </w:t>
      </w:r>
      <w:ins w:id="3139" w:author="Adrien" w:date="2013-04-26T12:17:00Z">
        <w:del w:id="3140" w:author="John Sullivan" w:date="2013-04-26T12:26:00Z">
          <w:r w:rsidR="00E82C42" w:rsidRPr="00E82C42" w:rsidDel="00FA3A2A">
            <w:rPr>
              <w:color w:val="242424"/>
            </w:rPr>
            <w:delText>work in my groups</w:delText>
          </w:r>
        </w:del>
      </w:ins>
      <w:ins w:id="3141" w:author="John Sullivan" w:date="2013-04-26T12:17:00Z">
        <w:r>
          <w:rPr>
            <w:color w:val="242424"/>
          </w:rPr>
          <w:t>(available to anyone)</w:t>
        </w:r>
      </w:ins>
    </w:p>
    <w:p w14:paraId="1FA92C9C" w14:textId="773FC52B" w:rsidR="00184FB2" w:rsidRDefault="00184FB2" w:rsidP="009B7CF6">
      <w:pPr>
        <w:pStyle w:val="ListParagraph"/>
        <w:numPr>
          <w:ilvl w:val="1"/>
          <w:numId w:val="65"/>
        </w:numPr>
        <w:rPr>
          <w:ins w:id="3142" w:author="John Sullivan" w:date="2013-04-26T12:17:00Z"/>
          <w:color w:val="242424"/>
        </w:rPr>
      </w:pPr>
      <w:ins w:id="3143" w:author="John Sullivan" w:date="2013-04-26T12:17:00Z">
        <w:r>
          <w:rPr>
            <w:color w:val="242424"/>
          </w:rPr>
          <w:t>Send message</w:t>
        </w:r>
      </w:ins>
    </w:p>
    <w:p w14:paraId="69AB99FF" w14:textId="1D2F276F" w:rsidR="00184FB2" w:rsidRDefault="00184FB2" w:rsidP="009B7CF6">
      <w:pPr>
        <w:pStyle w:val="ListParagraph"/>
        <w:numPr>
          <w:ilvl w:val="1"/>
          <w:numId w:val="65"/>
        </w:numPr>
        <w:rPr>
          <w:color w:val="242424"/>
        </w:rPr>
        <w:pPrChange w:id="3144" w:author="John Sullivan" w:date="2013-04-26T12:17:00Z">
          <w:pPr>
            <w:pStyle w:val="ListParagraph"/>
            <w:numPr>
              <w:numId w:val="57"/>
            </w:numPr>
            <w:tabs>
              <w:tab w:val="num" w:pos="720"/>
              <w:tab w:val="num" w:pos="1800"/>
            </w:tabs>
            <w:ind w:left="1800" w:firstLine="360"/>
          </w:pPr>
        </w:pPrChange>
      </w:pPr>
      <w:ins w:id="3145" w:author="John Sullivan" w:date="2013-04-22T15:15:00Z">
        <w:r>
          <w:rPr>
            <w:color w:val="242424"/>
          </w:rPr>
          <w:t>Bookmark</w:t>
        </w:r>
        <w:r w:rsidR="005F6852">
          <w:rPr>
            <w:color w:val="242424"/>
          </w:rPr>
          <w:t xml:space="preserve"> work</w:t>
        </w:r>
      </w:ins>
    </w:p>
    <w:p w14:paraId="647BF449" w14:textId="5528C447" w:rsidR="00184FB2" w:rsidRDefault="00184FB2" w:rsidP="009B7CF6">
      <w:pPr>
        <w:pStyle w:val="ListParagraph"/>
        <w:numPr>
          <w:ilvl w:val="1"/>
          <w:numId w:val="65"/>
        </w:numPr>
        <w:rPr>
          <w:ins w:id="3146" w:author="John Sullivan" w:date="2013-04-26T12:17:00Z"/>
          <w:color w:val="242424"/>
        </w:rPr>
      </w:pPr>
      <w:ins w:id="3147" w:author="John Sullivan" w:date="2013-04-26T12:17:00Z">
        <w:r>
          <w:rPr>
            <w:color w:val="242424"/>
          </w:rPr>
          <w:t>Follow</w:t>
        </w:r>
      </w:ins>
    </w:p>
    <w:p w14:paraId="725C2C9F" w14:textId="1F33690A" w:rsidR="00184FB2" w:rsidRDefault="00184FB2" w:rsidP="009B7CF6">
      <w:pPr>
        <w:pStyle w:val="ListParagraph"/>
        <w:numPr>
          <w:ilvl w:val="1"/>
          <w:numId w:val="65"/>
        </w:numPr>
        <w:rPr>
          <w:ins w:id="3148" w:author="John Sullivan" w:date="2013-04-26T12:17:00Z"/>
          <w:color w:val="242424"/>
        </w:rPr>
      </w:pPr>
      <w:ins w:id="3149" w:author="John Sullivan" w:date="2013-04-26T12:17:00Z">
        <w:r>
          <w:rPr>
            <w:color w:val="242424"/>
          </w:rPr>
          <w:t xml:space="preserve">Share – </w:t>
        </w:r>
      </w:ins>
    </w:p>
    <w:p w14:paraId="17FEB395" w14:textId="57182B8C" w:rsidR="00184FB2" w:rsidRDefault="00184FB2" w:rsidP="009B7CF6">
      <w:pPr>
        <w:pStyle w:val="ListParagraph"/>
        <w:numPr>
          <w:ilvl w:val="2"/>
          <w:numId w:val="65"/>
        </w:numPr>
        <w:rPr>
          <w:ins w:id="3150" w:author="John Sullivan" w:date="2013-04-26T12:17:00Z"/>
          <w:color w:val="242424"/>
        </w:rPr>
      </w:pPr>
      <w:ins w:id="3151" w:author="John Sullivan" w:date="2013-04-26T12:17:00Z">
        <w:r>
          <w:rPr>
            <w:color w:val="242424"/>
          </w:rPr>
          <w:t>To other members</w:t>
        </w:r>
      </w:ins>
    </w:p>
    <w:p w14:paraId="1251618D" w14:textId="381DF671" w:rsidR="00184FB2" w:rsidRDefault="00184FB2" w:rsidP="009B7CF6">
      <w:pPr>
        <w:pStyle w:val="ListParagraph"/>
        <w:numPr>
          <w:ilvl w:val="2"/>
          <w:numId w:val="65"/>
        </w:numPr>
        <w:rPr>
          <w:ins w:id="3152" w:author="John Sullivan" w:date="2013-04-26T12:17:00Z"/>
          <w:color w:val="242424"/>
        </w:rPr>
      </w:pPr>
      <w:ins w:id="3153" w:author="John Sullivan" w:date="2013-04-26T12:17:00Z">
        <w:r>
          <w:rPr>
            <w:color w:val="242424"/>
          </w:rPr>
          <w:t xml:space="preserve">To Facebook, Google+, etc. </w:t>
        </w:r>
      </w:ins>
    </w:p>
    <w:p w14:paraId="59D75F95" w14:textId="68855F2D" w:rsidR="008B2810" w:rsidRPr="009B7CF6" w:rsidRDefault="008B2810" w:rsidP="009B7CF6">
      <w:pPr>
        <w:pStyle w:val="ListParagraph"/>
        <w:numPr>
          <w:ilvl w:val="2"/>
          <w:numId w:val="65"/>
        </w:numPr>
        <w:rPr>
          <w:ins w:id="3154" w:author="John Sullivan" w:date="2013-04-26T12:17:00Z"/>
          <w:color w:val="242424"/>
        </w:rPr>
      </w:pPr>
      <w:ins w:id="3155" w:author="John Sullivan" w:date="2013-04-26T12:17:00Z">
        <w:r>
          <w:rPr>
            <w:color w:val="242424"/>
          </w:rPr>
          <w:t>Link (available to anyone)</w:t>
        </w:r>
      </w:ins>
    </w:p>
    <w:p w14:paraId="5FA121B4" w14:textId="2266F2D5" w:rsidR="008B2810" w:rsidRDefault="008B2810" w:rsidP="009B7CF6">
      <w:pPr>
        <w:pStyle w:val="ListParagraph"/>
        <w:numPr>
          <w:ilvl w:val="0"/>
          <w:numId w:val="65"/>
        </w:numPr>
        <w:rPr>
          <w:ins w:id="3156" w:author="John Sullivan" w:date="2013-04-26T12:17:00Z"/>
          <w:color w:val="242424"/>
        </w:rPr>
      </w:pPr>
      <w:ins w:id="3157" w:author="John Sullivan" w:date="2013-04-26T12:17:00Z">
        <w:r>
          <w:rPr>
            <w:color w:val="242424"/>
          </w:rPr>
          <w:t>Public Projects:</w:t>
        </w:r>
      </w:ins>
    </w:p>
    <w:p w14:paraId="350887D8" w14:textId="07F2ED72" w:rsidR="0047529F" w:rsidRPr="00FA3A2A" w:rsidDel="00FA3A2A" w:rsidRDefault="008B2810" w:rsidP="00FA3A2A">
      <w:pPr>
        <w:pStyle w:val="ListParagraph"/>
        <w:numPr>
          <w:ilvl w:val="1"/>
          <w:numId w:val="65"/>
        </w:numPr>
        <w:rPr>
          <w:ins w:id="3158" w:author="Adrien" w:date="2013-04-26T12:17:00Z"/>
          <w:del w:id="3159" w:author="John Sullivan" w:date="2013-04-26T12:27:00Z"/>
          <w:color w:val="242424"/>
        </w:rPr>
        <w:pPrChange w:id="3160" w:author="John Sullivan" w:date="2013-04-26T12:27:00Z">
          <w:pPr>
            <w:pStyle w:val="ListParagraph"/>
            <w:numPr>
              <w:numId w:val="58"/>
            </w:numPr>
            <w:tabs>
              <w:tab w:val="num" w:pos="360"/>
            </w:tabs>
            <w:ind w:left="0" w:hanging="360"/>
          </w:pPr>
        </w:pPrChange>
      </w:pPr>
      <w:moveToRangeStart w:id="3161" w:author="John Sullivan" w:date="2013-04-26T12:17:00Z" w:name="move228597962"/>
      <w:moveTo w:id="3162" w:author="John Sullivan" w:date="2013-04-26T12:17:00Z">
        <w:del w:id="3163" w:author="John Sullivan" w:date="2013-04-26T12:27:00Z">
          <w:r w:rsidRPr="00FA3A2A" w:rsidDel="00FA3A2A">
            <w:rPr>
              <w:color w:val="242424"/>
            </w:rPr>
            <w:delText>Comment</w:delText>
          </w:r>
        </w:del>
      </w:moveTo>
      <w:moveToRangeEnd w:id="3161"/>
      <w:ins w:id="3164" w:author="Adrien" w:date="2013-04-26T12:17:00Z">
        <w:del w:id="3165" w:author="John Sullivan" w:date="2013-04-26T12:27:00Z">
          <w:r w:rsidR="00E82C42" w:rsidRPr="00FA3A2A" w:rsidDel="00FA3A2A">
            <w:rPr>
              <w:color w:val="242424"/>
            </w:rPr>
            <w:delText>Suggested students with similar/complementary interests</w:delText>
          </w:r>
        </w:del>
      </w:ins>
    </w:p>
    <w:p w14:paraId="23503DFD" w14:textId="16F0130C" w:rsidR="0047529F" w:rsidDel="00FA3A2A" w:rsidRDefault="00E82C42" w:rsidP="00FA3A2A">
      <w:pPr>
        <w:pStyle w:val="ListParagraph"/>
        <w:numPr>
          <w:ilvl w:val="0"/>
          <w:numId w:val="58"/>
        </w:numPr>
        <w:tabs>
          <w:tab w:val="num" w:pos="360"/>
        </w:tabs>
        <w:ind w:hanging="360"/>
        <w:rPr>
          <w:ins w:id="3166" w:author="Adrien" w:date="2013-04-26T12:17:00Z"/>
          <w:del w:id="3167" w:author="John Sullivan" w:date="2013-04-26T12:27:00Z"/>
          <w:color w:val="242424"/>
        </w:rPr>
      </w:pPr>
      <w:ins w:id="3168" w:author="Adrien" w:date="2013-04-26T12:17:00Z">
        <w:del w:id="3169" w:author="John Sullivan" w:date="2013-04-26T12:27:00Z">
          <w:r w:rsidRPr="00E82C42" w:rsidDel="00FA3A2A">
            <w:rPr>
              <w:color w:val="242424"/>
            </w:rPr>
            <w:delText>Viewing Student Work</w:delText>
          </w:r>
        </w:del>
      </w:ins>
    </w:p>
    <w:p w14:paraId="44BC508D" w14:textId="2F2A06C8" w:rsidR="00FA3A2A" w:rsidRDefault="00FA3A2A" w:rsidP="009B7CF6">
      <w:pPr>
        <w:pStyle w:val="ListParagraph"/>
        <w:numPr>
          <w:ilvl w:val="1"/>
          <w:numId w:val="65"/>
        </w:numPr>
        <w:rPr>
          <w:ins w:id="3170" w:author="John Sullivan" w:date="2013-04-26T12:28:00Z"/>
          <w:color w:val="242424"/>
        </w:rPr>
      </w:pPr>
      <w:bookmarkStart w:id="3171" w:name="_GoBack"/>
      <w:bookmarkEnd w:id="3171"/>
      <w:ins w:id="3172" w:author="John Sullivan" w:date="2013-04-26T12:28:00Z">
        <w:r>
          <w:rPr>
            <w:color w:val="242424"/>
          </w:rPr>
          <w:t>View (available to anyone)</w:t>
        </w:r>
      </w:ins>
    </w:p>
    <w:p w14:paraId="076B01A0" w14:textId="7A52EE36" w:rsidR="00FA3A2A" w:rsidRDefault="00FA3A2A" w:rsidP="009B7CF6">
      <w:pPr>
        <w:pStyle w:val="ListParagraph"/>
        <w:numPr>
          <w:ilvl w:val="1"/>
          <w:numId w:val="65"/>
        </w:numPr>
        <w:rPr>
          <w:ins w:id="3173" w:author="John Sullivan" w:date="2013-04-26T12:28:00Z"/>
          <w:color w:val="242424"/>
        </w:rPr>
      </w:pPr>
      <w:ins w:id="3174" w:author="John Sullivan" w:date="2013-04-26T12:28:00Z">
        <w:r>
          <w:rPr>
            <w:color w:val="242424"/>
          </w:rPr>
          <w:t>Comment</w:t>
        </w:r>
      </w:ins>
    </w:p>
    <w:p w14:paraId="3FB6D07A" w14:textId="6368A3B2" w:rsidR="008B2810" w:rsidRDefault="008B2810" w:rsidP="009B7CF6">
      <w:pPr>
        <w:pStyle w:val="ListParagraph"/>
        <w:numPr>
          <w:ilvl w:val="1"/>
          <w:numId w:val="65"/>
        </w:numPr>
        <w:rPr>
          <w:ins w:id="3175" w:author="John Sullivan" w:date="2013-04-26T12:17:00Z"/>
          <w:color w:val="242424"/>
        </w:rPr>
      </w:pPr>
      <w:ins w:id="3176" w:author="John Sullivan" w:date="2013-04-26T12:17:00Z">
        <w:r>
          <w:rPr>
            <w:color w:val="242424"/>
          </w:rPr>
          <w:t>Message owner</w:t>
        </w:r>
      </w:ins>
    </w:p>
    <w:p w14:paraId="7EEA1278" w14:textId="73F6FB4D" w:rsidR="008B2810" w:rsidRDefault="008B2810" w:rsidP="009B7CF6">
      <w:pPr>
        <w:pStyle w:val="ListParagraph"/>
        <w:numPr>
          <w:ilvl w:val="1"/>
          <w:numId w:val="65"/>
        </w:numPr>
        <w:rPr>
          <w:ins w:id="3177" w:author="John Sullivan" w:date="2013-04-26T12:17:00Z"/>
          <w:color w:val="242424"/>
        </w:rPr>
      </w:pPr>
      <w:ins w:id="3178" w:author="John Sullivan" w:date="2013-04-26T12:17:00Z">
        <w:r>
          <w:rPr>
            <w:color w:val="242424"/>
          </w:rPr>
          <w:t>Bookmark</w:t>
        </w:r>
      </w:ins>
    </w:p>
    <w:p w14:paraId="74D3948E" w14:textId="6513B294" w:rsidR="008B2810" w:rsidRDefault="008B2810" w:rsidP="009B7CF6">
      <w:pPr>
        <w:pStyle w:val="ListParagraph"/>
        <w:numPr>
          <w:ilvl w:val="1"/>
          <w:numId w:val="65"/>
        </w:numPr>
        <w:rPr>
          <w:ins w:id="3179" w:author="John Sullivan" w:date="2013-04-26T12:17:00Z"/>
          <w:color w:val="242424"/>
        </w:rPr>
      </w:pPr>
      <w:ins w:id="3180" w:author="John Sullivan" w:date="2013-04-26T12:17:00Z">
        <w:r>
          <w:rPr>
            <w:color w:val="242424"/>
          </w:rPr>
          <w:t>Follow</w:t>
        </w:r>
      </w:ins>
    </w:p>
    <w:p w14:paraId="405CD987" w14:textId="59AB4744" w:rsidR="008B2810" w:rsidRDefault="008B2810" w:rsidP="009B7CF6">
      <w:pPr>
        <w:pStyle w:val="ListParagraph"/>
        <w:numPr>
          <w:ilvl w:val="1"/>
          <w:numId w:val="65"/>
        </w:numPr>
        <w:rPr>
          <w:ins w:id="3181" w:author="John Sullivan" w:date="2013-04-26T12:17:00Z"/>
          <w:color w:val="242424"/>
        </w:rPr>
      </w:pPr>
      <w:ins w:id="3182" w:author="John Sullivan" w:date="2013-04-26T12:17:00Z">
        <w:r>
          <w:rPr>
            <w:color w:val="242424"/>
          </w:rPr>
          <w:t>Share</w:t>
        </w:r>
      </w:ins>
    </w:p>
    <w:p w14:paraId="4511DF2B" w14:textId="33E49005" w:rsidR="008B2810" w:rsidRDefault="008B2810" w:rsidP="009B7CF6">
      <w:pPr>
        <w:pStyle w:val="ListParagraph"/>
        <w:numPr>
          <w:ilvl w:val="2"/>
          <w:numId w:val="65"/>
        </w:numPr>
        <w:rPr>
          <w:ins w:id="3183" w:author="John Sullivan" w:date="2013-04-26T12:17:00Z"/>
          <w:color w:val="242424"/>
        </w:rPr>
      </w:pPr>
      <w:ins w:id="3184" w:author="John Sullivan" w:date="2013-04-26T12:17:00Z">
        <w:r>
          <w:rPr>
            <w:color w:val="242424"/>
          </w:rPr>
          <w:t>To other members</w:t>
        </w:r>
      </w:ins>
    </w:p>
    <w:p w14:paraId="1AD9E2F5" w14:textId="5F30139C" w:rsidR="008B2810" w:rsidRDefault="008B2810" w:rsidP="009B7CF6">
      <w:pPr>
        <w:pStyle w:val="ListParagraph"/>
        <w:numPr>
          <w:ilvl w:val="2"/>
          <w:numId w:val="65"/>
        </w:numPr>
        <w:rPr>
          <w:ins w:id="3185" w:author="John Sullivan" w:date="2013-04-26T12:17:00Z"/>
          <w:color w:val="242424"/>
        </w:rPr>
      </w:pPr>
      <w:ins w:id="3186" w:author="John Sullivan" w:date="2013-04-26T12:17:00Z">
        <w:r>
          <w:rPr>
            <w:color w:val="242424"/>
          </w:rPr>
          <w:t>To Facebook, Google+, etc.</w:t>
        </w:r>
      </w:ins>
    </w:p>
    <w:p w14:paraId="6275E070" w14:textId="526D293A" w:rsidR="008B2810" w:rsidRDefault="008B2810" w:rsidP="009B7CF6">
      <w:pPr>
        <w:pStyle w:val="ListParagraph"/>
        <w:numPr>
          <w:ilvl w:val="2"/>
          <w:numId w:val="65"/>
        </w:numPr>
        <w:rPr>
          <w:ins w:id="3187" w:author="John Sullivan" w:date="2013-04-26T12:17:00Z"/>
          <w:color w:val="242424"/>
        </w:rPr>
      </w:pPr>
      <w:ins w:id="3188" w:author="John Sullivan" w:date="2013-04-26T12:17:00Z">
        <w:r>
          <w:rPr>
            <w:color w:val="242424"/>
          </w:rPr>
          <w:t>Link (available to anyone)</w:t>
        </w:r>
      </w:ins>
    </w:p>
    <w:p w14:paraId="14833761" w14:textId="1C421D67" w:rsidR="00B2706C" w:rsidRDefault="008B2810" w:rsidP="009B7CF6">
      <w:pPr>
        <w:pStyle w:val="ListParagraph"/>
        <w:numPr>
          <w:ilvl w:val="1"/>
          <w:numId w:val="65"/>
        </w:numPr>
        <w:rPr>
          <w:color w:val="242424"/>
        </w:rPr>
        <w:pPrChange w:id="3189" w:author="John Sullivan" w:date="2013-04-26T12:17:00Z">
          <w:pPr>
            <w:pStyle w:val="ListParagraph"/>
            <w:numPr>
              <w:ilvl w:val="1"/>
              <w:numId w:val="58"/>
            </w:numPr>
            <w:tabs>
              <w:tab w:val="num" w:pos="1440"/>
            </w:tabs>
            <w:ind w:left="360" w:firstLine="1080"/>
          </w:pPr>
        </w:pPrChange>
      </w:pPr>
      <w:ins w:id="3190" w:author="John Sullivan" w:date="2013-04-26T12:17:00Z">
        <w:r>
          <w:rPr>
            <w:color w:val="242424"/>
          </w:rPr>
          <w:t>“</w:t>
        </w:r>
      </w:ins>
      <w:r>
        <w:rPr>
          <w:color w:val="242424"/>
        </w:rPr>
        <w:t>Like</w:t>
      </w:r>
      <w:ins w:id="3191" w:author="John Sullivan" w:date="2013-04-26T12:28:00Z">
        <w:r w:rsidR="00FA3A2A">
          <w:rPr>
            <w:color w:val="242424"/>
          </w:rPr>
          <w:t>”/</w:t>
        </w:r>
      </w:ins>
      <w:ins w:id="3192" w:author="Adrien" w:date="2013-04-26T12:17:00Z">
        <w:del w:id="3193" w:author="John Sullivan" w:date="2013-04-26T12:28:00Z">
          <w:r w:rsidR="00E82C42" w:rsidRPr="00E82C42" w:rsidDel="00FA3A2A">
            <w:rPr>
              <w:color w:val="242424"/>
            </w:rPr>
            <w:delText xml:space="preserve"> with facebook/G+</w:delText>
          </w:r>
        </w:del>
      </w:ins>
      <w:ins w:id="3194" w:author="John Sullivan" w:date="2013-04-26T12:17:00Z">
        <w:r w:rsidR="00B2706C">
          <w:rPr>
            <w:color w:val="242424"/>
          </w:rPr>
          <w:t>Rate</w:t>
        </w:r>
      </w:ins>
    </w:p>
    <w:p w14:paraId="01E345B2" w14:textId="4FBB987B" w:rsidR="00B2706C" w:rsidRPr="009B7CF6" w:rsidRDefault="00B2706C" w:rsidP="009B7CF6">
      <w:pPr>
        <w:pStyle w:val="ListParagraph"/>
        <w:numPr>
          <w:ilvl w:val="2"/>
          <w:numId w:val="65"/>
        </w:numPr>
        <w:rPr>
          <w:ins w:id="3195" w:author="John Sullivan" w:date="2013-04-26T12:17:00Z"/>
          <w:color w:val="242424"/>
          <w:highlight w:val="yellow"/>
        </w:rPr>
      </w:pPr>
      <w:proofErr w:type="gramStart"/>
      <w:ins w:id="3196" w:author="John Sullivan" w:date="2013-04-26T12:17:00Z">
        <w:r w:rsidRPr="009B7CF6">
          <w:rPr>
            <w:color w:val="242424"/>
            <w:highlight w:val="yellow"/>
          </w:rPr>
          <w:t>should</w:t>
        </w:r>
        <w:proofErr w:type="gramEnd"/>
        <w:r w:rsidRPr="009B7CF6">
          <w:rPr>
            <w:color w:val="242424"/>
            <w:highlight w:val="yellow"/>
          </w:rPr>
          <w:t xml:space="preserve"> these be separated into two separate available functions</w:t>
        </w:r>
        <w:r w:rsidR="009B7CF6">
          <w:rPr>
            <w:color w:val="242424"/>
            <w:highlight w:val="yellow"/>
          </w:rPr>
          <w:t>, or just keeping one or the other</w:t>
        </w:r>
        <w:r w:rsidRPr="009B7CF6">
          <w:rPr>
            <w:color w:val="242424"/>
            <w:highlight w:val="yellow"/>
          </w:rPr>
          <w:t>?</w:t>
        </w:r>
      </w:ins>
    </w:p>
    <w:p w14:paraId="14ADAE31" w14:textId="77777777" w:rsidR="00B2706C" w:rsidRPr="009B7CF6" w:rsidRDefault="00B2706C" w:rsidP="009B7CF6">
      <w:pPr>
        <w:pStyle w:val="ListParagraph"/>
        <w:numPr>
          <w:ilvl w:val="2"/>
          <w:numId w:val="65"/>
        </w:numPr>
        <w:rPr>
          <w:ins w:id="3197" w:author="John Sullivan" w:date="2013-04-26T12:17:00Z"/>
          <w:color w:val="242424"/>
          <w:highlight w:val="yellow"/>
        </w:rPr>
      </w:pPr>
      <w:ins w:id="3198" w:author="John Sullivan" w:date="2013-04-26T12:17:00Z">
        <w:r w:rsidRPr="009B7CF6">
          <w:rPr>
            <w:color w:val="242424"/>
            <w:highlight w:val="yellow"/>
          </w:rPr>
          <w:t>Like = Thumbs up, ‘appreciate’,</w:t>
        </w:r>
      </w:ins>
    </w:p>
    <w:p w14:paraId="4B2A800B" w14:textId="3489FECF" w:rsidR="008B2810" w:rsidRPr="009B7CF6" w:rsidRDefault="00B2706C" w:rsidP="009B7CF6">
      <w:pPr>
        <w:pStyle w:val="ListParagraph"/>
        <w:numPr>
          <w:ilvl w:val="2"/>
          <w:numId w:val="65"/>
        </w:numPr>
        <w:rPr>
          <w:ins w:id="3199" w:author="John Sullivan" w:date="2013-04-26T12:17:00Z"/>
          <w:color w:val="242424"/>
          <w:highlight w:val="yellow"/>
        </w:rPr>
      </w:pPr>
      <w:ins w:id="3200" w:author="John Sullivan" w:date="2013-04-26T12:17:00Z">
        <w:r w:rsidRPr="009B7CF6">
          <w:rPr>
            <w:color w:val="242424"/>
            <w:highlight w:val="yellow"/>
          </w:rPr>
          <w:t xml:space="preserve">Rate = </w:t>
        </w:r>
        <w:proofErr w:type="gramStart"/>
        <w:r w:rsidRPr="009B7CF6">
          <w:rPr>
            <w:color w:val="242424"/>
            <w:highlight w:val="yellow"/>
          </w:rPr>
          <w:t>Scoring</w:t>
        </w:r>
        <w:proofErr w:type="gramEnd"/>
        <w:r w:rsidRPr="009B7CF6">
          <w:rPr>
            <w:color w:val="242424"/>
            <w:highlight w:val="yellow"/>
          </w:rPr>
          <w:t xml:space="preserve"> system: 1-5 stars, grading, etc.  </w:t>
        </w:r>
      </w:ins>
    </w:p>
    <w:p w14:paraId="12A63234" w14:textId="2231E99D" w:rsidR="008B2810" w:rsidRDefault="008B2810" w:rsidP="009B7CF6">
      <w:pPr>
        <w:pStyle w:val="ListParagraph"/>
        <w:numPr>
          <w:ilvl w:val="1"/>
          <w:numId w:val="65"/>
        </w:numPr>
        <w:rPr>
          <w:ins w:id="3201" w:author="John Sullivan" w:date="2013-04-26T12:17:00Z"/>
          <w:color w:val="242424"/>
        </w:rPr>
      </w:pPr>
      <w:ins w:id="3202" w:author="John Sullivan" w:date="2013-04-26T12:17:00Z">
        <w:r>
          <w:rPr>
            <w:color w:val="242424"/>
          </w:rPr>
          <w:t>Rate</w:t>
        </w:r>
      </w:ins>
    </w:p>
    <w:p w14:paraId="0CE0ABF7" w14:textId="2F6EB5EF" w:rsidR="008B2810" w:rsidRDefault="008B2810" w:rsidP="009B7CF6">
      <w:pPr>
        <w:pStyle w:val="ListParagraph"/>
        <w:numPr>
          <w:ilvl w:val="1"/>
          <w:numId w:val="65"/>
        </w:numPr>
        <w:rPr>
          <w:color w:val="242424"/>
        </w:rPr>
        <w:pPrChange w:id="3203" w:author="John Sullivan" w:date="2013-04-26T12:17:00Z">
          <w:pPr>
            <w:pStyle w:val="ListParagraph"/>
            <w:numPr>
              <w:ilvl w:val="1"/>
              <w:numId w:val="58"/>
            </w:numPr>
            <w:tabs>
              <w:tab w:val="num" w:pos="1440"/>
            </w:tabs>
            <w:ind w:left="360" w:firstLine="1080"/>
          </w:pPr>
        </w:pPrChange>
      </w:pPr>
      <w:r>
        <w:rPr>
          <w:color w:val="242424"/>
        </w:rPr>
        <w:t>Flag</w:t>
      </w:r>
      <w:ins w:id="3204" w:author="John Sullivan" w:date="2013-04-26T12:28:00Z">
        <w:r w:rsidR="00FA3A2A">
          <w:rPr>
            <w:color w:val="242424"/>
          </w:rPr>
          <w:t xml:space="preserve"> </w:t>
        </w:r>
      </w:ins>
      <w:del w:id="3205" w:author="John Sullivan" w:date="2013-04-26T12:28:00Z">
        <w:r w:rsidDel="00FA3A2A">
          <w:rPr>
            <w:color w:val="242424"/>
          </w:rPr>
          <w:delText xml:space="preserve"> </w:delText>
        </w:r>
      </w:del>
      <w:ins w:id="3206" w:author="Adrien" w:date="2013-04-26T12:17:00Z">
        <w:del w:id="3207" w:author="John Sullivan" w:date="2013-04-26T12:28:00Z">
          <w:r w:rsidR="00E82C42" w:rsidRPr="00E82C42" w:rsidDel="00FA3A2A">
            <w:rPr>
              <w:color w:val="242424"/>
            </w:rPr>
            <w:delText xml:space="preserve">content </w:delText>
          </w:r>
        </w:del>
      </w:ins>
      <w:r>
        <w:rPr>
          <w:color w:val="242424"/>
        </w:rPr>
        <w:t>as inappropriate</w:t>
      </w:r>
    </w:p>
    <w:p w14:paraId="6FDBFF6E" w14:textId="3125BA88" w:rsidR="008B2810" w:rsidRDefault="008B2810" w:rsidP="009B7CF6">
      <w:pPr>
        <w:pStyle w:val="ListParagraph"/>
        <w:numPr>
          <w:ilvl w:val="0"/>
          <w:numId w:val="65"/>
        </w:numPr>
        <w:rPr>
          <w:ins w:id="3208" w:author="John Sullivan" w:date="2013-04-26T12:17:00Z"/>
          <w:color w:val="242424"/>
        </w:rPr>
      </w:pPr>
      <w:ins w:id="3209" w:author="John Sullivan" w:date="2013-04-26T12:17:00Z">
        <w:r>
          <w:rPr>
            <w:color w:val="242424"/>
          </w:rPr>
          <w:t>Private Projects/Works in Progress (only available to group members)</w:t>
        </w:r>
      </w:ins>
    </w:p>
    <w:p w14:paraId="1B79FFF5" w14:textId="325D260F" w:rsidR="008B2810" w:rsidRDefault="008B2810" w:rsidP="009B7CF6">
      <w:pPr>
        <w:pStyle w:val="ListParagraph"/>
        <w:numPr>
          <w:ilvl w:val="1"/>
          <w:numId w:val="65"/>
        </w:numPr>
        <w:rPr>
          <w:ins w:id="3210" w:author="John Sullivan" w:date="2013-04-26T12:17:00Z"/>
          <w:color w:val="242424"/>
        </w:rPr>
      </w:pPr>
      <w:ins w:id="3211" w:author="John Sullivan" w:date="2013-04-26T12:17:00Z">
        <w:r>
          <w:rPr>
            <w:color w:val="242424"/>
          </w:rPr>
          <w:t>View</w:t>
        </w:r>
      </w:ins>
    </w:p>
    <w:p w14:paraId="6B49E0D6" w14:textId="117D0DD7" w:rsidR="008B2810" w:rsidRDefault="008B2810" w:rsidP="009B7CF6">
      <w:pPr>
        <w:pStyle w:val="ListParagraph"/>
        <w:numPr>
          <w:ilvl w:val="1"/>
          <w:numId w:val="65"/>
        </w:numPr>
        <w:rPr>
          <w:ins w:id="3212" w:author="John Sullivan" w:date="2013-04-26T12:17:00Z"/>
          <w:color w:val="242424"/>
        </w:rPr>
      </w:pPr>
      <w:ins w:id="3213" w:author="John Sullivan" w:date="2013-04-26T12:17:00Z">
        <w:r>
          <w:rPr>
            <w:color w:val="242424"/>
          </w:rPr>
          <w:t>Give evaluation based on owners solicitation</w:t>
        </w:r>
      </w:ins>
    </w:p>
    <w:p w14:paraId="0F71CAB3" w14:textId="7B077D2F" w:rsidR="008B2810" w:rsidRDefault="008B2810" w:rsidP="009B7CF6">
      <w:pPr>
        <w:pStyle w:val="ListParagraph"/>
        <w:numPr>
          <w:ilvl w:val="1"/>
          <w:numId w:val="65"/>
        </w:numPr>
        <w:rPr>
          <w:ins w:id="3214" w:author="John Sullivan" w:date="2013-04-26T12:17:00Z"/>
          <w:color w:val="242424"/>
        </w:rPr>
      </w:pPr>
      <w:ins w:id="3215" w:author="John Sullivan" w:date="2013-04-26T12:17:00Z">
        <w:r>
          <w:rPr>
            <w:color w:val="242424"/>
          </w:rPr>
          <w:t>Message owner</w:t>
        </w:r>
      </w:ins>
    </w:p>
    <w:p w14:paraId="21ACBE26" w14:textId="4F50CC59" w:rsidR="008B2810" w:rsidRDefault="008B2810" w:rsidP="009B7CF6">
      <w:pPr>
        <w:pStyle w:val="ListParagraph"/>
        <w:numPr>
          <w:ilvl w:val="1"/>
          <w:numId w:val="65"/>
        </w:numPr>
        <w:rPr>
          <w:ins w:id="3216" w:author="John Sullivan" w:date="2013-04-26T12:17:00Z"/>
          <w:color w:val="242424"/>
        </w:rPr>
      </w:pPr>
      <w:ins w:id="3217" w:author="John Sullivan" w:date="2013-04-26T12:17:00Z">
        <w:r>
          <w:rPr>
            <w:color w:val="242424"/>
          </w:rPr>
          <w:t>Bookmark</w:t>
        </w:r>
      </w:ins>
    </w:p>
    <w:p w14:paraId="69BC5456" w14:textId="2AAB5E98" w:rsidR="008B2810" w:rsidRDefault="008B2810" w:rsidP="009B7CF6">
      <w:pPr>
        <w:pStyle w:val="ListParagraph"/>
        <w:numPr>
          <w:ilvl w:val="1"/>
          <w:numId w:val="65"/>
        </w:numPr>
        <w:rPr>
          <w:ins w:id="3218" w:author="John Sullivan" w:date="2013-04-26T12:17:00Z"/>
          <w:color w:val="242424"/>
        </w:rPr>
      </w:pPr>
      <w:ins w:id="3219" w:author="John Sullivan" w:date="2013-04-26T12:17:00Z">
        <w:r>
          <w:rPr>
            <w:color w:val="242424"/>
          </w:rPr>
          <w:t>Follow</w:t>
        </w:r>
      </w:ins>
    </w:p>
    <w:p w14:paraId="62B45012" w14:textId="5D527A3E" w:rsidR="0047529F" w:rsidRPr="00FA3A2A" w:rsidDel="00FA3A2A" w:rsidRDefault="008B2810" w:rsidP="00FA3A2A">
      <w:pPr>
        <w:pStyle w:val="ListParagraph"/>
        <w:numPr>
          <w:ilvl w:val="1"/>
          <w:numId w:val="65"/>
        </w:numPr>
        <w:rPr>
          <w:ins w:id="3220" w:author="Adrien" w:date="2013-04-26T12:17:00Z"/>
          <w:del w:id="3221" w:author="John Sullivan" w:date="2013-04-26T12:28:00Z"/>
          <w:color w:val="242424"/>
          <w:rPrChange w:id="3222" w:author="John Sullivan" w:date="2013-04-26T12:28:00Z">
            <w:rPr>
              <w:ins w:id="3223" w:author="Adrien" w:date="2013-04-26T12:17:00Z"/>
              <w:del w:id="3224" w:author="John Sullivan" w:date="2013-04-26T12:28:00Z"/>
            </w:rPr>
          </w:rPrChange>
        </w:rPr>
        <w:pPrChange w:id="3225" w:author="John Sullivan" w:date="2013-04-26T12:28:00Z">
          <w:pPr>
            <w:pStyle w:val="ListParagraph"/>
            <w:numPr>
              <w:ilvl w:val="1"/>
              <w:numId w:val="59"/>
            </w:numPr>
            <w:tabs>
              <w:tab w:val="num" w:pos="360"/>
            </w:tabs>
            <w:ind w:left="0" w:hanging="360"/>
          </w:pPr>
        </w:pPrChange>
      </w:pPr>
      <w:moveFromRangeStart w:id="3226" w:author="John Sullivan" w:date="2013-04-26T12:17:00Z" w:name="move228597962"/>
      <w:moveFrom w:id="3227" w:author="John Sullivan" w:date="2013-04-26T12:17:00Z">
        <w:del w:id="3228" w:author="John Sullivan" w:date="2013-04-26T12:28:00Z">
          <w:r w:rsidRPr="00FA3A2A" w:rsidDel="00FA3A2A">
            <w:rPr>
              <w:color w:val="242424"/>
              <w:rPrChange w:id="3229" w:author="John Sullivan" w:date="2013-04-26T12:28:00Z">
                <w:rPr/>
              </w:rPrChange>
            </w:rPr>
            <w:delText>Comment</w:delText>
          </w:r>
        </w:del>
      </w:moveFrom>
      <w:moveFromRangeEnd w:id="3226"/>
      <w:ins w:id="3230" w:author="Adrien" w:date="2013-04-26T12:17:00Z">
        <w:del w:id="3231" w:author="John Sullivan" w:date="2013-04-26T12:28:00Z">
          <w:r w:rsidR="00E82C42" w:rsidRPr="00FA3A2A" w:rsidDel="00FA3A2A">
            <w:rPr>
              <w:color w:val="242424"/>
              <w:rPrChange w:id="3232" w:author="John Sullivan" w:date="2013-04-26T12:28:00Z">
                <w:rPr/>
              </w:rPrChange>
            </w:rPr>
            <w:delText xml:space="preserve"> and rate work</w:delText>
          </w:r>
        </w:del>
      </w:ins>
    </w:p>
    <w:p w14:paraId="3A709ABB" w14:textId="6D3A4978" w:rsidR="0047529F" w:rsidDel="00FA3A2A" w:rsidRDefault="00E82C42" w:rsidP="00FA3A2A">
      <w:pPr>
        <w:pStyle w:val="ListParagraph"/>
        <w:rPr>
          <w:ins w:id="3233" w:author="Adrien" w:date="2013-04-26T12:17:00Z"/>
          <w:del w:id="3234" w:author="John Sullivan" w:date="2013-04-26T12:28:00Z"/>
        </w:rPr>
        <w:pPrChange w:id="3235" w:author="John Sullivan" w:date="2013-04-26T12:28:00Z">
          <w:pPr>
            <w:pStyle w:val="ListParagraph"/>
            <w:numPr>
              <w:ilvl w:val="1"/>
              <w:numId w:val="59"/>
            </w:numPr>
            <w:tabs>
              <w:tab w:val="num" w:pos="360"/>
            </w:tabs>
            <w:ind w:left="0" w:hanging="360"/>
          </w:pPr>
        </w:pPrChange>
      </w:pPr>
      <w:ins w:id="3236" w:author="Adrien" w:date="2013-04-26T12:17:00Z">
        <w:del w:id="3237" w:author="John Sullivan" w:date="2013-04-26T12:28:00Z">
          <w:r w:rsidRPr="00E82C42" w:rsidDel="00FA3A2A">
            <w:delText>Suggest students/work to other users</w:delText>
          </w:r>
        </w:del>
      </w:ins>
    </w:p>
    <w:p w14:paraId="6A5263D8" w14:textId="4EC475F6" w:rsidR="00E72AB9" w:rsidRPr="009B7CF6" w:rsidDel="00FA3A2A" w:rsidRDefault="00E82C42" w:rsidP="00FA3A2A">
      <w:pPr>
        <w:pStyle w:val="ListParagraph"/>
        <w:rPr>
          <w:del w:id="3238" w:author="John Sullivan" w:date="2013-04-26T12:28:00Z"/>
          <w:b/>
          <w:rPrChange w:id="3239" w:author="John Sullivan" w:date="2013-04-26T12:17:00Z">
            <w:rPr>
              <w:del w:id="3240" w:author="John Sullivan" w:date="2013-04-26T12:28:00Z"/>
              <w:color w:val="242424"/>
            </w:rPr>
          </w:rPrChange>
        </w:rPr>
        <w:pPrChange w:id="3241" w:author="John Sullivan" w:date="2013-04-26T12:28:00Z">
          <w:pPr>
            <w:pStyle w:val="ListParagraph"/>
            <w:numPr>
              <w:ilvl w:val="1"/>
              <w:numId w:val="58"/>
            </w:numPr>
            <w:tabs>
              <w:tab w:val="num" w:pos="1440"/>
            </w:tabs>
            <w:ind w:left="1440" w:hanging="360"/>
          </w:pPr>
        </w:pPrChange>
      </w:pPr>
      <w:ins w:id="3242" w:author="Adrien" w:date="2013-04-26T12:17:00Z">
        <w:del w:id="3243" w:author="John Sullivan" w:date="2013-04-26T12:28:00Z">
          <w:r w:rsidRPr="00E82C42" w:rsidDel="00FA3A2A">
            <w:delText>Provide feedback on work</w:delText>
          </w:r>
        </w:del>
      </w:ins>
    </w:p>
    <w:p w14:paraId="19968D27" w14:textId="77777777" w:rsidR="00C82479" w:rsidRPr="009B7CF6" w:rsidRDefault="00C82479" w:rsidP="00FA3A2A">
      <w:pPr>
        <w:pStyle w:val="ListParagraph"/>
        <w:pPrChange w:id="3244" w:author="John Sullivan" w:date="2013-04-26T12:28:00Z">
          <w:pPr/>
        </w:pPrChange>
      </w:pPr>
    </w:p>
    <w:p w14:paraId="3FB1D0A2" w14:textId="77777777" w:rsidR="00C82479" w:rsidRPr="009B7CF6" w:rsidRDefault="00C82479">
      <w:pPr>
        <w:rPr>
          <w:color w:val="242424"/>
        </w:rPr>
      </w:pPr>
    </w:p>
    <w:p w14:paraId="239DAAEC" w14:textId="77777777" w:rsidR="00C82479" w:rsidRPr="009B7CF6" w:rsidRDefault="00C82479">
      <w:pPr>
        <w:rPr>
          <w:color w:val="242424"/>
        </w:rPr>
      </w:pPr>
      <w:r w:rsidRPr="009B7CF6">
        <w:rPr>
          <w:rFonts w:ascii="Arial Bold" w:hAnsi="Arial Bold"/>
          <w:color w:val="0F3642"/>
        </w:rPr>
        <w:t>Networking &amp; Social</w:t>
      </w:r>
    </w:p>
    <w:p w14:paraId="72B2F1EE" w14:textId="77777777" w:rsidR="00C82479" w:rsidRPr="009B7CF6" w:rsidRDefault="00C82479">
      <w:pPr>
        <w:rPr>
          <w:color w:val="242424"/>
        </w:rPr>
      </w:pPr>
    </w:p>
    <w:p w14:paraId="55F81B44" w14:textId="77777777" w:rsidR="00C82479" w:rsidRPr="009B7CF6" w:rsidRDefault="00C82479" w:rsidP="009B7CF6">
      <w:pPr>
        <w:pStyle w:val="ListParagraph"/>
        <w:numPr>
          <w:ilvl w:val="0"/>
          <w:numId w:val="59"/>
        </w:numPr>
        <w:tabs>
          <w:tab w:val="clear" w:pos="360"/>
          <w:tab w:val="num" w:pos="720"/>
        </w:tabs>
        <w:ind w:left="720" w:hanging="360"/>
        <w:rPr>
          <w:color w:val="242424"/>
        </w:rPr>
        <w:pPrChange w:id="3245" w:author="John Sullivan" w:date="2013-04-26T12:17:00Z">
          <w:pPr>
            <w:pStyle w:val="ListParagraph"/>
            <w:numPr>
              <w:numId w:val="59"/>
            </w:numPr>
            <w:tabs>
              <w:tab w:val="num" w:pos="720"/>
            </w:tabs>
            <w:ind w:left="360" w:firstLine="360"/>
          </w:pPr>
        </w:pPrChange>
      </w:pPr>
      <w:r w:rsidRPr="009B7CF6">
        <w:rPr>
          <w:color w:val="242424"/>
        </w:rPr>
        <w:t>Send message to student</w:t>
      </w:r>
    </w:p>
    <w:p w14:paraId="2A3AD772" w14:textId="77777777" w:rsidR="00C82479" w:rsidRPr="009B7CF6" w:rsidRDefault="00C82479" w:rsidP="009B7CF6">
      <w:pPr>
        <w:pStyle w:val="ListParagraph"/>
        <w:numPr>
          <w:ilvl w:val="0"/>
          <w:numId w:val="59"/>
        </w:numPr>
        <w:tabs>
          <w:tab w:val="clear" w:pos="360"/>
          <w:tab w:val="num" w:pos="720"/>
        </w:tabs>
        <w:ind w:left="720" w:hanging="360"/>
        <w:rPr>
          <w:color w:val="242424"/>
        </w:rPr>
        <w:pPrChange w:id="3246" w:author="John Sullivan" w:date="2013-04-26T12:17:00Z">
          <w:pPr>
            <w:pStyle w:val="ListParagraph"/>
            <w:numPr>
              <w:numId w:val="59"/>
            </w:numPr>
            <w:tabs>
              <w:tab w:val="num" w:pos="720"/>
            </w:tabs>
            <w:ind w:left="360" w:firstLine="360"/>
          </w:pPr>
        </w:pPrChange>
      </w:pPr>
      <w:r w:rsidRPr="009B7CF6">
        <w:rPr>
          <w:color w:val="242424"/>
        </w:rPr>
        <w:t>Join/Create Group</w:t>
      </w:r>
    </w:p>
    <w:p w14:paraId="2E67FECA" w14:textId="77777777" w:rsidR="00C82479" w:rsidRPr="009B7CF6" w:rsidRDefault="00C82479">
      <w:pPr>
        <w:rPr>
          <w:color w:val="242424"/>
        </w:rPr>
      </w:pPr>
    </w:p>
    <w:p w14:paraId="66A66512" w14:textId="77777777" w:rsidR="00C82479" w:rsidRPr="009B7CF6" w:rsidRDefault="00C82479">
      <w:pPr>
        <w:rPr>
          <w:color w:val="242424"/>
        </w:rPr>
      </w:pPr>
    </w:p>
    <w:p w14:paraId="18804DA4" w14:textId="77777777" w:rsidR="00C82479" w:rsidRPr="009B7CF6" w:rsidRDefault="00C82479">
      <w:pPr>
        <w:rPr>
          <w:color w:val="242424"/>
        </w:rPr>
      </w:pPr>
    </w:p>
    <w:p w14:paraId="0D2F47DA" w14:textId="77777777" w:rsidR="00C82479" w:rsidRPr="00CB4D02" w:rsidRDefault="00C82479">
      <w:pPr>
        <w:pStyle w:val="FreeForm"/>
        <w:rPr>
          <w:rFonts w:ascii="Arial Bold" w:hAnsi="Arial Bold"/>
          <w:color w:val="FFFEFE"/>
          <w:sz w:val="48"/>
          <w:rPrChange w:id="3247" w:author="John Sullivan" w:date="2013-04-26T12:17:00Z">
            <w:rPr/>
          </w:rPrChange>
        </w:rPr>
      </w:pPr>
      <w:r>
        <w:br w:type="page"/>
      </w:r>
    </w:p>
    <w:p w14:paraId="6F45327E" w14:textId="77777777" w:rsidR="00C82479" w:rsidRPr="00FA3A2A" w:rsidRDefault="00C82479">
      <w:pPr>
        <w:rPr>
          <w:color w:val="242424"/>
        </w:rPr>
      </w:pPr>
      <w:r>
        <w:lastRenderedPageBreak/>
        <w:t xml:space="preserve"> </w:t>
      </w:r>
      <w:r w:rsidRPr="00FA3A2A">
        <w:rPr>
          <w:rFonts w:ascii="Arial Bold" w:hAnsi="Arial Bold"/>
          <w:color w:val="FFFDFD"/>
          <w:sz w:val="48"/>
        </w:rPr>
        <w:t xml:space="preserve">  Designs</w:t>
      </w:r>
    </w:p>
    <w:p w14:paraId="4CAF00F6" w14:textId="77777777" w:rsidR="00C82479" w:rsidRPr="00FA3A2A" w:rsidRDefault="00C82479">
      <w:pPr>
        <w:rPr>
          <w:color w:val="242424"/>
        </w:rPr>
      </w:pPr>
    </w:p>
    <w:p w14:paraId="70C4BA80" w14:textId="77777777" w:rsidR="00C82479" w:rsidRPr="00FA3A2A" w:rsidRDefault="00C82479">
      <w:pPr>
        <w:rPr>
          <w:color w:val="242424"/>
        </w:rPr>
      </w:pPr>
    </w:p>
    <w:p w14:paraId="4633B83C" w14:textId="77777777" w:rsidR="00C82479" w:rsidRPr="00FA3A2A" w:rsidRDefault="00C82479">
      <w:pPr>
        <w:rPr>
          <w:color w:val="242424"/>
        </w:rPr>
      </w:pPr>
    </w:p>
    <w:p w14:paraId="492FB9D3" w14:textId="77777777" w:rsidR="00C82479" w:rsidRPr="00FA3A2A" w:rsidRDefault="00C82479">
      <w:pPr>
        <w:rPr>
          <w:rFonts w:ascii="Arial Bold" w:hAnsi="Arial Bold"/>
          <w:color w:val="0F3642"/>
          <w:sz w:val="36"/>
        </w:rPr>
      </w:pPr>
      <w:r w:rsidRPr="00FA3A2A">
        <w:rPr>
          <w:rFonts w:ascii="Arial Bold" w:hAnsi="Arial Bold"/>
          <w:color w:val="0F3642"/>
          <w:sz w:val="36"/>
        </w:rPr>
        <w:t>Site Map</w:t>
      </w:r>
    </w:p>
    <w:p w14:paraId="46F8C04C" w14:textId="77777777" w:rsidR="00C82479" w:rsidRPr="00FA3A2A" w:rsidRDefault="00C82479">
      <w:pPr>
        <w:rPr>
          <w:color w:val="242424"/>
        </w:rPr>
      </w:pPr>
    </w:p>
    <w:p w14:paraId="4FF60BFC" w14:textId="77777777" w:rsidR="00C82479" w:rsidRPr="00FA3A2A" w:rsidRDefault="00C82479">
      <w:pPr>
        <w:rPr>
          <w:color w:val="242424"/>
        </w:rPr>
      </w:pPr>
    </w:p>
    <w:p w14:paraId="2D369D5D" w14:textId="77777777" w:rsidR="00C82479" w:rsidRPr="00FA3A2A" w:rsidRDefault="00C82479">
      <w:pPr>
        <w:rPr>
          <w:rFonts w:ascii="Arial Bold" w:hAnsi="Arial Bold"/>
          <w:color w:val="0F3642"/>
          <w:sz w:val="36"/>
        </w:rPr>
      </w:pPr>
      <w:r w:rsidRPr="00FA3A2A">
        <w:rPr>
          <w:rFonts w:ascii="Arial Bold" w:hAnsi="Arial Bold"/>
          <w:color w:val="0F3642"/>
          <w:sz w:val="36"/>
        </w:rPr>
        <w:t>User Flow Charts</w:t>
      </w:r>
    </w:p>
    <w:p w14:paraId="233FB1F5" w14:textId="77777777" w:rsidR="00C82479" w:rsidRPr="00FA3A2A" w:rsidRDefault="00C82479">
      <w:pPr>
        <w:rPr>
          <w:color w:val="242424"/>
        </w:rPr>
      </w:pPr>
    </w:p>
    <w:p w14:paraId="5D9ACE2E" w14:textId="77777777" w:rsidR="00C82479" w:rsidRPr="00CB4D02" w:rsidRDefault="00C82479">
      <w:pPr>
        <w:rPr>
          <w:color w:val="242424"/>
          <w:rPrChange w:id="3248" w:author="John Sullivan" w:date="2013-04-26T12:17:00Z">
            <w:rPr>
              <w:color w:val="242424"/>
            </w:rPr>
          </w:rPrChange>
        </w:rPr>
      </w:pPr>
    </w:p>
    <w:p w14:paraId="16E4B42C" w14:textId="77777777" w:rsidR="00C82479" w:rsidRPr="00CB4D02" w:rsidRDefault="00C82479">
      <w:pPr>
        <w:rPr>
          <w:rFonts w:ascii="Arial Bold" w:hAnsi="Arial Bold"/>
          <w:color w:val="0F3642"/>
          <w:sz w:val="36"/>
          <w:rPrChange w:id="3249" w:author="John Sullivan" w:date="2013-04-26T12:17:00Z">
            <w:rPr>
              <w:rFonts w:ascii="Arial Bold" w:hAnsi="Arial Bold"/>
              <w:color w:val="0F3642"/>
              <w:sz w:val="36"/>
            </w:rPr>
          </w:rPrChange>
        </w:rPr>
      </w:pPr>
      <w:r w:rsidRPr="00CB4D02">
        <w:rPr>
          <w:rFonts w:ascii="Arial Bold" w:hAnsi="Arial Bold"/>
          <w:color w:val="0F3642"/>
          <w:sz w:val="36"/>
          <w:rPrChange w:id="3250" w:author="John Sullivan" w:date="2013-04-26T12:17:00Z">
            <w:rPr>
              <w:rFonts w:ascii="Arial Bold" w:hAnsi="Arial Bold"/>
              <w:color w:val="0F3642"/>
              <w:sz w:val="36"/>
            </w:rPr>
          </w:rPrChange>
        </w:rPr>
        <w:t>Wireframes</w:t>
      </w:r>
    </w:p>
    <w:p w14:paraId="5EE0C051" w14:textId="77777777" w:rsidR="00C82479" w:rsidRPr="00CB4D02" w:rsidRDefault="00C82479">
      <w:pPr>
        <w:rPr>
          <w:color w:val="242424"/>
          <w:rPrChange w:id="3251" w:author="John Sullivan" w:date="2013-04-26T12:17:00Z">
            <w:rPr>
              <w:color w:val="242424"/>
            </w:rPr>
          </w:rPrChange>
        </w:rPr>
      </w:pPr>
    </w:p>
    <w:p w14:paraId="6F3ED670" w14:textId="77777777" w:rsidR="00C82479" w:rsidRPr="00CB4D02" w:rsidRDefault="00C82479">
      <w:pPr>
        <w:rPr>
          <w:color w:val="242424"/>
          <w:rPrChange w:id="3252" w:author="John Sullivan" w:date="2013-04-26T12:17:00Z">
            <w:rPr>
              <w:color w:val="242424"/>
            </w:rPr>
          </w:rPrChange>
        </w:rPr>
      </w:pPr>
    </w:p>
    <w:p w14:paraId="58B57FEC" w14:textId="77777777" w:rsidR="00C82479" w:rsidRPr="00CB4D02" w:rsidRDefault="00C82479">
      <w:pPr>
        <w:rPr>
          <w:rFonts w:ascii="Arial Bold" w:hAnsi="Arial Bold"/>
          <w:color w:val="0F3642"/>
          <w:sz w:val="36"/>
          <w:rPrChange w:id="3253" w:author="John Sullivan" w:date="2013-04-26T12:17:00Z">
            <w:rPr>
              <w:rFonts w:ascii="Arial Bold" w:hAnsi="Arial Bold"/>
              <w:color w:val="0F3642"/>
              <w:sz w:val="36"/>
            </w:rPr>
          </w:rPrChange>
        </w:rPr>
      </w:pPr>
      <w:r w:rsidRPr="00CB4D02">
        <w:rPr>
          <w:rFonts w:ascii="Arial Bold" w:hAnsi="Arial Bold"/>
          <w:color w:val="0F3642"/>
          <w:sz w:val="36"/>
          <w:rPrChange w:id="3254" w:author="John Sullivan" w:date="2013-04-26T12:17:00Z">
            <w:rPr>
              <w:rFonts w:ascii="Arial Bold" w:hAnsi="Arial Bold"/>
              <w:color w:val="0F3642"/>
              <w:sz w:val="36"/>
            </w:rPr>
          </w:rPrChange>
        </w:rPr>
        <w:t>Storyboards</w:t>
      </w:r>
    </w:p>
    <w:p w14:paraId="45F956AD" w14:textId="77777777" w:rsidR="00C82479" w:rsidRPr="00CB4D02" w:rsidRDefault="00C82479">
      <w:pPr>
        <w:rPr>
          <w:color w:val="242424"/>
          <w:rPrChange w:id="3255" w:author="John Sullivan" w:date="2013-04-26T12:17:00Z">
            <w:rPr>
              <w:color w:val="242424"/>
            </w:rPr>
          </w:rPrChange>
        </w:rPr>
      </w:pPr>
    </w:p>
    <w:p w14:paraId="097F11CE" w14:textId="77777777" w:rsidR="00C82479" w:rsidRPr="00CB4D02" w:rsidRDefault="00C82479">
      <w:pPr>
        <w:rPr>
          <w:color w:val="242424"/>
          <w:rPrChange w:id="3256" w:author="John Sullivan" w:date="2013-04-26T12:17:00Z">
            <w:rPr>
              <w:color w:val="242424"/>
            </w:rPr>
          </w:rPrChange>
        </w:rPr>
      </w:pPr>
    </w:p>
    <w:p w14:paraId="6ADAAEFA" w14:textId="77777777" w:rsidR="00C82479" w:rsidRPr="00CB4D02" w:rsidRDefault="00C82479">
      <w:pPr>
        <w:rPr>
          <w:rFonts w:ascii="Arial Bold" w:hAnsi="Arial Bold"/>
          <w:color w:val="0F3642"/>
          <w:sz w:val="36"/>
          <w:rPrChange w:id="3257" w:author="John Sullivan" w:date="2013-04-26T12:17:00Z">
            <w:rPr>
              <w:rFonts w:ascii="Arial Bold" w:hAnsi="Arial Bold"/>
              <w:color w:val="0F3642"/>
              <w:sz w:val="36"/>
            </w:rPr>
          </w:rPrChange>
        </w:rPr>
      </w:pPr>
      <w:r w:rsidRPr="00CB4D02">
        <w:rPr>
          <w:rFonts w:ascii="Arial Bold" w:hAnsi="Arial Bold"/>
          <w:color w:val="0F3642"/>
          <w:sz w:val="36"/>
          <w:rPrChange w:id="3258" w:author="John Sullivan" w:date="2013-04-26T12:17:00Z">
            <w:rPr>
              <w:rFonts w:ascii="Arial Bold" w:hAnsi="Arial Bold"/>
              <w:color w:val="0F3642"/>
              <w:sz w:val="36"/>
            </w:rPr>
          </w:rPrChange>
        </w:rPr>
        <w:t>Class Diagram</w:t>
      </w:r>
    </w:p>
    <w:p w14:paraId="62778DED" w14:textId="77777777" w:rsidR="00C82479" w:rsidRPr="00CB4D02" w:rsidRDefault="00C82479">
      <w:pPr>
        <w:rPr>
          <w:color w:val="242424"/>
          <w:rPrChange w:id="3259" w:author="John Sullivan" w:date="2013-04-26T12:17:00Z">
            <w:rPr>
              <w:color w:val="242424"/>
            </w:rPr>
          </w:rPrChange>
        </w:rPr>
      </w:pPr>
    </w:p>
    <w:p w14:paraId="1F8CA686" w14:textId="77777777" w:rsidR="00C82479" w:rsidRPr="00CB4D02" w:rsidRDefault="00C82479">
      <w:pPr>
        <w:rPr>
          <w:color w:val="242424"/>
          <w:rPrChange w:id="3260" w:author="John Sullivan" w:date="2013-04-26T12:17:00Z">
            <w:rPr>
              <w:color w:val="242424"/>
            </w:rPr>
          </w:rPrChange>
        </w:rPr>
      </w:pPr>
    </w:p>
    <w:p w14:paraId="71DD2BF5" w14:textId="77777777" w:rsidR="00C82479" w:rsidRPr="00CB4D02" w:rsidRDefault="00C82479">
      <w:pPr>
        <w:rPr>
          <w:rFonts w:ascii="Arial Bold" w:hAnsi="Arial Bold"/>
          <w:color w:val="0F3642"/>
          <w:sz w:val="36"/>
          <w:rPrChange w:id="3261" w:author="John Sullivan" w:date="2013-04-26T12:17:00Z">
            <w:rPr>
              <w:rFonts w:ascii="Arial Bold" w:hAnsi="Arial Bold"/>
              <w:color w:val="0F3642"/>
              <w:sz w:val="36"/>
            </w:rPr>
          </w:rPrChange>
        </w:rPr>
      </w:pPr>
      <w:r w:rsidRPr="00CB4D02">
        <w:rPr>
          <w:rFonts w:ascii="Arial Bold" w:hAnsi="Arial Bold"/>
          <w:color w:val="0F3642"/>
          <w:sz w:val="36"/>
          <w:rPrChange w:id="3262" w:author="John Sullivan" w:date="2013-04-26T12:17:00Z">
            <w:rPr>
              <w:rFonts w:ascii="Arial Bold" w:hAnsi="Arial Bold"/>
              <w:color w:val="0F3642"/>
              <w:sz w:val="36"/>
            </w:rPr>
          </w:rPrChange>
        </w:rPr>
        <w:t>Database Schema</w:t>
      </w:r>
    </w:p>
    <w:p w14:paraId="4CEC4892" w14:textId="77777777" w:rsidR="00C82479" w:rsidRPr="00CB4D02" w:rsidRDefault="00C82479">
      <w:pPr>
        <w:rPr>
          <w:color w:val="242424"/>
          <w:rPrChange w:id="3263" w:author="John Sullivan" w:date="2013-04-26T12:17:00Z">
            <w:rPr>
              <w:color w:val="242424"/>
            </w:rPr>
          </w:rPrChange>
        </w:rPr>
      </w:pPr>
    </w:p>
    <w:p w14:paraId="1FA8D88A" w14:textId="77777777" w:rsidR="00C82479" w:rsidRPr="00CB4D02" w:rsidRDefault="00C82479">
      <w:pPr>
        <w:rPr>
          <w:color w:val="242424"/>
          <w:rPrChange w:id="3264" w:author="John Sullivan" w:date="2013-04-26T12:17:00Z">
            <w:rPr>
              <w:color w:val="242424"/>
            </w:rPr>
          </w:rPrChange>
        </w:rPr>
      </w:pPr>
    </w:p>
    <w:p w14:paraId="2B87F542" w14:textId="77777777" w:rsidR="00C82479" w:rsidRPr="00CB4D02" w:rsidRDefault="00C82479">
      <w:pPr>
        <w:rPr>
          <w:color w:val="242424"/>
          <w:rPrChange w:id="3265" w:author="John Sullivan" w:date="2013-04-26T12:17:00Z">
            <w:rPr>
              <w:color w:val="242424"/>
            </w:rPr>
          </w:rPrChange>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9"/>
      <w:headerReference w:type="default" r:id="rId20"/>
      <w:footerReference w:type="even" r:id="rId21"/>
      <w:footerReference w:type="default" r:id="rId2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ABF071" w14:textId="77777777" w:rsidR="00FA3A2A" w:rsidRDefault="00FA3A2A">
      <w:r>
        <w:separator/>
      </w:r>
    </w:p>
  </w:endnote>
  <w:endnote w:type="continuationSeparator" w:id="0">
    <w:p w14:paraId="3920823A" w14:textId="77777777" w:rsidR="00FA3A2A" w:rsidRDefault="00FA3A2A">
      <w:r>
        <w:continuationSeparator/>
      </w:r>
    </w:p>
  </w:endnote>
  <w:endnote w:type="continuationNotice" w:id="1">
    <w:p w14:paraId="7A66EE30" w14:textId="77777777" w:rsidR="00FA3A2A" w:rsidRDefault="00FA3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8B2810" w:rsidRDefault="008B2810">
    <w:pPr>
      <w:rPr>
        <w:rFonts w:ascii="Times New Roman" w:eastAsia="Times New Roman" w:hAnsi="Times New Roman"/>
        <w:color w:val="auto"/>
        <w:sz w:val="20"/>
        <w:lang w:bidi="x-none"/>
      </w:rPr>
    </w:pP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65E8CD64" w:rsidR="008B2810" w:rsidRDefault="008B2810" w:rsidP="00CB4D02">
    <w:pPr>
      <w:tabs>
        <w:tab w:val="right" w:pos="10080"/>
      </w:tabs>
      <w:rPr>
        <w:rFonts w:ascii="Times New Roman" w:eastAsia="Times New Roman" w:hAnsi="Times New Roman"/>
        <w:color w:val="auto"/>
        <w:sz w:val="20"/>
        <w:lang w:bidi="x-none"/>
      </w:rPr>
    </w:pPr>
    <w:r w:rsidRPr="00CB4D02">
      <w:rPr>
        <w:color w:val="0F3642"/>
      </w:rPr>
      <w:t xml:space="preserve">2013    ASAP Media </w:t>
    </w:r>
    <w:ins w:id="3314" w:author="Adrien" w:date="2013-04-26T12:17:00Z">
      <w:del w:id="3315" w:author="John Sullivan" w:date="2013-04-26T12:18:00Z">
        <w:r w:rsidR="002A47E3" w:rsidRPr="00E82C42" w:rsidDel="00FA3A2A">
          <w:rPr>
            <w:color w:val="0F3642"/>
          </w:rPr>
          <w:delText>Servic</w:delText>
        </w:r>
      </w:del>
    </w:ins>
    <w:del w:id="3316" w:author="John Sullivan" w:date="2013-04-22T14:39:00Z">
      <w:r w:rsidR="002A47E3" w:rsidRPr="0047529F">
        <w:rPr>
          <w:color w:val="0F3642"/>
          <w:rPrChange w:id="3317" w:author="Author" w:date="2013-04-12T16:41:00Z">
            <w:rPr>
              <w:rFonts w:ascii="Corbel" w:hAnsi="Corbel"/>
              <w:color w:val="1A4654"/>
            </w:rPr>
          </w:rPrChange>
        </w:rPr>
        <w:delText xml:space="preserve">es </w:delText>
      </w:r>
    </w:del>
    <w:ins w:id="3318" w:author="John Sullivan" w:date="2013-04-26T12:17:00Z">
      <w:r w:rsidRPr="00CB4D02">
        <w:rPr>
          <w:color w:val="0F3642"/>
        </w:rPr>
        <w:t>Servic</w:t>
      </w:r>
      <w:r>
        <w:rPr>
          <w:color w:val="0F3642"/>
        </w:rPr>
        <w:t>es</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F135209" w14:textId="77777777" w:rsidR="00FA3A2A" w:rsidRDefault="00FA3A2A">
      <w:r>
        <w:separator/>
      </w:r>
    </w:p>
  </w:footnote>
  <w:footnote w:type="continuationSeparator" w:id="0">
    <w:p w14:paraId="72307076" w14:textId="77777777" w:rsidR="00FA3A2A" w:rsidRDefault="00FA3A2A">
      <w:r>
        <w:continuationSeparator/>
      </w:r>
    </w:p>
  </w:footnote>
  <w:footnote w:type="continuationNotice" w:id="1">
    <w:p w14:paraId="7DE1478B" w14:textId="77777777" w:rsidR="00FA3A2A" w:rsidRDefault="00FA3A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5561AA92" w:rsidR="008B2810" w:rsidRDefault="008B2810">
    <w:pPr>
      <w:pStyle w:val="Header1"/>
      <w:rPr>
        <w:rFonts w:ascii="Times New Roman" w:eastAsia="Times New Roman" w:hAnsi="Times New Roman"/>
        <w:color w:val="auto"/>
        <w:sz w:val="20"/>
        <w:lang w:bidi="x-none"/>
      </w:rPr>
    </w:pPr>
    <w:ins w:id="3266" w:author="Author" w:date="2013-04-12T16:41:00Z">
      <w:r>
        <w:cr/>
      </w:r>
      <w:r>
        <w:rPr>
          <w:noProof/>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49" inset="0,0,0,0">
              <w:txbxContent>
                <w:p w14:paraId="08351CA0" w14:textId="77777777" w:rsidR="008B2810" w:rsidRDefault="008B2810">
                  <w:pPr>
                    <w:pStyle w:val="Footer1"/>
                    <w:rPr>
                      <w:ins w:id="3267" w:author="Author" w:date="2013-04-12T16:41:00Z"/>
                      <w:rFonts w:ascii="Times New Roman" w:hAnsi="Times New Roman"/>
                      <w:sz w:val="20"/>
                    </w:rPr>
                  </w:pPr>
                  <w:ins w:id="3268" w:author="Author" w:date="2013-04-12T16:41:00Z">
                    <w:r>
                      <w:rPr>
                        <w:rStyle w:val="PageNumber1"/>
                      </w:rPr>
                      <w:fldChar w:fldCharType="begin"/>
                    </w:r>
                    <w:r>
                      <w:rPr>
                        <w:rStyle w:val="PageNumber1"/>
                      </w:rPr>
                      <w:instrText xml:space="preserve"> PAGE </w:instrText>
                    </w:r>
                    <w:r>
                      <w:rPr>
                        <w:rStyle w:val="PageNumber1"/>
                      </w:rPr>
                      <w:fldChar w:fldCharType="separate"/>
                    </w:r>
                  </w:ins>
                  <w:r w:rsidR="00FA3A2A">
                    <w:rPr>
                      <w:rStyle w:val="PageNumber1"/>
                      <w:noProof/>
                    </w:rPr>
                    <w:t>32</w:t>
                  </w:r>
                  <w:ins w:id="3269" w:author="Author" w:date="2013-04-12T16:41:00Z">
                    <w:r>
                      <w:rPr>
                        <w:rStyle w:val="PageNumber1"/>
                      </w:rPr>
                      <w:fldChar w:fldCharType="end"/>
                    </w:r>
                  </w:ins>
                </w:p>
                <w:p w14:paraId="7897DC12" w14:textId="77777777" w:rsidR="008B2810" w:rsidRDefault="008B2810">
                  <w:pPr>
                    <w:rPr>
                      <w:ins w:id="3270" w:author="Author" w:date="2013-04-12T16:41:00Z"/>
                    </w:rPr>
                  </w:pPr>
                </w:p>
                <w:p w14:paraId="74E29659" w14:textId="77777777" w:rsidR="008B2810" w:rsidRDefault="008B2810">
                  <w:pPr>
                    <w:rPr>
                      <w:ins w:id="3271" w:author="Author" w:date="2013-04-12T16:41:00Z"/>
                    </w:rPr>
                  </w:pPr>
                </w:p>
                <w:p w14:paraId="33AEBF41" w14:textId="77777777" w:rsidR="008B2810" w:rsidRDefault="008B2810">
                  <w:pPr>
                    <w:rPr>
                      <w:ins w:id="3272" w:author="Author" w:date="2013-04-12T16:41:00Z"/>
                      <w:rFonts w:ascii="Times New Roman" w:eastAsia="Times New Roman" w:hAnsi="Times New Roman"/>
                      <w:color w:val="auto"/>
                      <w:sz w:val="20"/>
                      <w:lang w:bidi="x-none"/>
                    </w:rPr>
                  </w:pPr>
                </w:p>
              </w:txbxContent>
            </v:textbox>
            <w10:wrap anchorx="page" anchory="page"/>
          </v:rect>
        </w:pict>
      </w:r>
    </w:ins>
    <w:del w:id="3273" w:author="Author" w:date="2013-04-12T16:41:00Z">
      <w:r w:rsidR="002A47E3">
        <w:br/>
      </w:r>
      <w:r w:rsidR="00FA3A2A">
        <w:rPr>
          <w:noProof/>
        </w:rPr>
        <w:pict w14:anchorId="7304D870">
          <v:rect id="_x0000_s2051" style="position:absolute;margin-left:558pt;margin-top:738.05pt;width:8.6pt;height: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Kgulq9zAgAA8QQAAA4AAAAA&#10;AAAAAAAAAAAALAIAAGRycy9lMm9Eb2MueG1sUEsBAi0AFAAGAAgAAAAhAAIIJG/iAAAADwEAAA8A&#10;AAAAAAAAAAAAAAAAywQAAGRycy9kb3ducmV2LnhtbFBLBQYAAAAABAAEAPMAAADaBQAAAAA=&#10;" stroked="f" strokeweight="1pt">
            <v:path arrowok="t"/>
            <v:textbox inset="0,0,0,0">
              <w:txbxContent>
                <w:p w14:paraId="1BF02D09" w14:textId="77777777" w:rsidR="002A47E3" w:rsidRDefault="002A47E3">
                  <w:pPr>
                    <w:pStyle w:val="Footer1"/>
                    <w:rPr>
                      <w:del w:id="3274" w:author="Author" w:date="2013-04-12T16:41:00Z"/>
                      <w:rFonts w:ascii="Times New Roman" w:eastAsia="Times New Roman" w:hAnsi="Times New Roman"/>
                      <w:color w:val="auto"/>
                      <w:sz w:val="20"/>
                    </w:rPr>
                  </w:pPr>
                  <w:del w:id="3275"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2</w:delText>
                    </w:r>
                    <w:r>
                      <w:rPr>
                        <w:rStyle w:val="PageNumber1"/>
                      </w:rPr>
                      <w:fldChar w:fldCharType="end"/>
                    </w:r>
                  </w:del>
                </w:p>
                <w:p w14:paraId="67FC7EEB" w14:textId="77777777" w:rsidR="002A47E3" w:rsidRDefault="002A47E3">
                  <w:pPr>
                    <w:rPr>
                      <w:del w:id="3276" w:author="Author" w:date="2013-04-12T16:41:00Z"/>
                    </w:rPr>
                  </w:pPr>
                </w:p>
                <w:p w14:paraId="5C9DF69B" w14:textId="77777777" w:rsidR="002A47E3" w:rsidRDefault="002A47E3" w:rsidP="00413343">
                  <w:pPr>
                    <w:rPr>
                      <w:del w:id="3277" w:author="Author" w:date="2013-04-12T16:41:00Z"/>
                    </w:rPr>
                  </w:pPr>
                </w:p>
                <w:p w14:paraId="330A6E1A" w14:textId="77777777" w:rsidR="002A47E3" w:rsidRDefault="002A47E3" w:rsidP="00413343">
                  <w:pPr>
                    <w:rPr>
                      <w:del w:id="3278" w:author="Author" w:date="2013-04-12T16:41:00Z"/>
                    </w:rPr>
                  </w:pPr>
                </w:p>
                <w:p w14:paraId="322EB476" w14:textId="77777777" w:rsidR="002A47E3" w:rsidRDefault="002A47E3" w:rsidP="00413343">
                  <w:pPr>
                    <w:rPr>
                      <w:del w:id="3279" w:author="Author" w:date="2013-04-12T16:41:00Z"/>
                    </w:rPr>
                  </w:pPr>
                </w:p>
                <w:p w14:paraId="44CDE49D" w14:textId="77777777" w:rsidR="002A47E3" w:rsidRDefault="002A47E3" w:rsidP="008B5D02">
                  <w:pPr>
                    <w:rPr>
                      <w:del w:id="3280" w:author="Author" w:date="2013-04-12T16:41:00Z"/>
                    </w:rPr>
                  </w:pPr>
                </w:p>
                <w:p w14:paraId="29C83B65" w14:textId="77777777" w:rsidR="002A47E3" w:rsidRDefault="002A47E3" w:rsidP="008B5D02">
                  <w:pPr>
                    <w:rPr>
                      <w:del w:id="3281" w:author="Author" w:date="2013-04-12T16:41:00Z"/>
                    </w:rPr>
                  </w:pPr>
                </w:p>
                <w:p w14:paraId="019B5BCD" w14:textId="77777777" w:rsidR="002A47E3" w:rsidRDefault="002A47E3" w:rsidP="008B5D02">
                  <w:pPr>
                    <w:rPr>
                      <w:del w:id="3282" w:author="Author" w:date="2013-04-12T16:41:00Z"/>
                    </w:rPr>
                  </w:pPr>
                </w:p>
                <w:p w14:paraId="401D6D3D" w14:textId="77777777" w:rsidR="002A47E3" w:rsidRDefault="002A47E3" w:rsidP="008B5D02">
                  <w:pPr>
                    <w:rPr>
                      <w:del w:id="3283" w:author="Author" w:date="2013-04-12T16:41:00Z"/>
                    </w:rPr>
                  </w:pPr>
                </w:p>
                <w:p w14:paraId="43F4859E" w14:textId="77777777" w:rsidR="002A47E3" w:rsidRDefault="002A47E3" w:rsidP="00121084">
                  <w:pPr>
                    <w:rPr>
                      <w:del w:id="3284" w:author="Author" w:date="2013-04-12T16:41:00Z"/>
                    </w:rPr>
                  </w:pPr>
                </w:p>
                <w:p w14:paraId="16B6D624" w14:textId="77777777" w:rsidR="002A47E3" w:rsidRDefault="002A47E3" w:rsidP="00121084">
                  <w:pPr>
                    <w:rPr>
                      <w:del w:id="3285" w:author="Author" w:date="2013-04-12T16:41:00Z"/>
                    </w:rPr>
                  </w:pPr>
                </w:p>
                <w:p w14:paraId="7F41F173" w14:textId="77777777" w:rsidR="002A47E3" w:rsidRDefault="002A47E3" w:rsidP="00121084">
                  <w:pPr>
                    <w:rPr>
                      <w:del w:id="3286" w:author="Author" w:date="2013-04-12T16:41:00Z"/>
                    </w:rPr>
                  </w:pPr>
                </w:p>
                <w:p w14:paraId="1FD8C8D5" w14:textId="77777777" w:rsidR="002A47E3" w:rsidRDefault="002A47E3" w:rsidP="00121084">
                  <w:pPr>
                    <w:rPr>
                      <w:del w:id="3287" w:author="Author" w:date="2013-04-12T16:41:00Z"/>
                    </w:rPr>
                  </w:pPr>
                </w:p>
                <w:p w14:paraId="5A9D5730" w14:textId="77777777" w:rsidR="002A47E3" w:rsidRDefault="002A47E3" w:rsidP="00121084">
                  <w:pPr>
                    <w:rPr>
                      <w:del w:id="3288" w:author="Author" w:date="2013-04-12T16:41:00Z"/>
                    </w:rPr>
                  </w:pPr>
                </w:p>
                <w:p w14:paraId="6126B509" w14:textId="77777777" w:rsidR="002A47E3" w:rsidRDefault="002A47E3" w:rsidP="00121084">
                  <w:pPr>
                    <w:rPr>
                      <w:del w:id="3289" w:author="Author" w:date="2013-04-12T16:41:00Z"/>
                    </w:rPr>
                  </w:pPr>
                </w:p>
                <w:p w14:paraId="24FC09FD" w14:textId="77777777" w:rsidR="002A47E3" w:rsidRDefault="002A47E3" w:rsidP="00121084">
                  <w:pPr>
                    <w:rPr>
                      <w:del w:id="3290" w:author="Author" w:date="2013-04-12T16:41:00Z"/>
                    </w:rPr>
                  </w:pPr>
                </w:p>
                <w:p w14:paraId="74180214" w14:textId="77777777" w:rsidR="002A47E3" w:rsidRDefault="002A47E3" w:rsidP="00121084">
                  <w:pPr>
                    <w:rPr>
                      <w:del w:id="3291" w:author="Author" w:date="2013-04-12T16:41:00Z"/>
                    </w:rPr>
                  </w:pPr>
                </w:p>
                <w:p w14:paraId="5814AAEE" w14:textId="77777777" w:rsidR="002A47E3" w:rsidRDefault="002A47E3" w:rsidP="005532D8">
                  <w:pPr>
                    <w:rPr>
                      <w:del w:id="3292" w:author="Author" w:date="2013-04-12T16:41:00Z"/>
                    </w:rPr>
                  </w:pPr>
                </w:p>
                <w:p w14:paraId="2BEE5B6E" w14:textId="77777777" w:rsidR="002A47E3" w:rsidRDefault="002A47E3" w:rsidP="005532D8">
                  <w:pPr>
                    <w:rPr>
                      <w:del w:id="3293" w:author="Author" w:date="2013-04-12T16:41:00Z"/>
                    </w:rPr>
                  </w:pPr>
                </w:p>
                <w:p w14:paraId="7236652C" w14:textId="77777777" w:rsidR="002A47E3" w:rsidRDefault="002A47E3" w:rsidP="005532D8">
                  <w:pPr>
                    <w:rPr>
                      <w:del w:id="3294" w:author="Author" w:date="2013-04-12T16:41:00Z"/>
                    </w:rPr>
                  </w:pPr>
                </w:p>
                <w:p w14:paraId="2BD43D80" w14:textId="77777777" w:rsidR="002A47E3" w:rsidRDefault="002A47E3" w:rsidP="005532D8">
                  <w:pPr>
                    <w:rPr>
                      <w:del w:id="3295" w:author="Author" w:date="2013-04-12T16:41:00Z"/>
                    </w:rPr>
                  </w:pPr>
                </w:p>
                <w:p w14:paraId="08481C5D" w14:textId="77777777" w:rsidR="002A47E3" w:rsidRDefault="002A47E3" w:rsidP="005532D8">
                  <w:pPr>
                    <w:rPr>
                      <w:del w:id="3296" w:author="Author" w:date="2013-04-12T16:41:00Z"/>
                    </w:rPr>
                  </w:pPr>
                </w:p>
                <w:p w14:paraId="5174CC7D" w14:textId="77777777" w:rsidR="002A47E3" w:rsidRDefault="002A47E3" w:rsidP="005532D8">
                  <w:pPr>
                    <w:rPr>
                      <w:del w:id="3297" w:author="Author" w:date="2013-04-12T16:41:00Z"/>
                    </w:rPr>
                  </w:pPr>
                </w:p>
                <w:p w14:paraId="08D5B3CD" w14:textId="77777777" w:rsidR="002A47E3" w:rsidRDefault="002A47E3" w:rsidP="005532D8">
                  <w:pPr>
                    <w:rPr>
                      <w:del w:id="3298" w:author="Author" w:date="2013-04-12T16:41:00Z"/>
                    </w:rPr>
                  </w:pPr>
                </w:p>
                <w:p w14:paraId="095F7187" w14:textId="77777777" w:rsidR="002A47E3" w:rsidRDefault="002A47E3" w:rsidP="005532D8">
                  <w:pPr>
                    <w:rPr>
                      <w:del w:id="3299" w:author="Author" w:date="2013-04-12T16:41:00Z"/>
                    </w:rPr>
                  </w:pPr>
                </w:p>
                <w:p w14:paraId="2D930868" w14:textId="77777777" w:rsidR="002A47E3" w:rsidRDefault="002A47E3" w:rsidP="005532D8">
                  <w:pPr>
                    <w:rPr>
                      <w:del w:id="3300" w:author="Author" w:date="2013-04-12T16:41:00Z"/>
                    </w:rPr>
                  </w:pPr>
                </w:p>
                <w:p w14:paraId="7CB658BE" w14:textId="77777777" w:rsidR="002A47E3" w:rsidRDefault="002A47E3" w:rsidP="005532D8">
                  <w:pPr>
                    <w:rPr>
                      <w:del w:id="3301" w:author="Author" w:date="2013-04-12T16:41:00Z"/>
                    </w:rPr>
                  </w:pPr>
                </w:p>
                <w:p w14:paraId="7A775E7E" w14:textId="77777777" w:rsidR="002A47E3" w:rsidRDefault="002A47E3" w:rsidP="005532D8">
                  <w:pPr>
                    <w:rPr>
                      <w:del w:id="3302" w:author="Author" w:date="2013-04-12T16:41:00Z"/>
                    </w:rPr>
                  </w:pPr>
                </w:p>
                <w:p w14:paraId="5070F026" w14:textId="77777777" w:rsidR="002A47E3" w:rsidRDefault="002A47E3" w:rsidP="005532D8">
                  <w:pPr>
                    <w:rPr>
                      <w:del w:id="3303" w:author="Author" w:date="2013-04-12T16:41:00Z"/>
                    </w:rPr>
                  </w:pPr>
                </w:p>
                <w:p w14:paraId="17B9BCB2" w14:textId="77777777" w:rsidR="002A47E3" w:rsidRDefault="002A47E3" w:rsidP="005532D8">
                  <w:pPr>
                    <w:rPr>
                      <w:del w:id="3304" w:author="Author" w:date="2013-04-12T16:41:00Z"/>
                    </w:rPr>
                  </w:pPr>
                </w:p>
                <w:p w14:paraId="4B88B8CD" w14:textId="77777777" w:rsidR="002A47E3" w:rsidRDefault="002A47E3" w:rsidP="005532D8">
                  <w:pPr>
                    <w:rPr>
                      <w:del w:id="3305" w:author="Author" w:date="2013-04-12T16:41:00Z"/>
                    </w:rPr>
                  </w:pPr>
                </w:p>
                <w:p w14:paraId="57267CE5" w14:textId="77777777" w:rsidR="002A47E3" w:rsidRDefault="002A47E3" w:rsidP="005532D8">
                  <w:pPr>
                    <w:rPr>
                      <w:del w:id="3306" w:author="Author" w:date="2013-04-12T16:41:00Z"/>
                    </w:rPr>
                  </w:pPr>
                </w:p>
              </w:txbxContent>
            </v:textbox>
            <w10:wrap anchorx="page" anchory="page"/>
          </v:rect>
        </w:pic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4604035E" w:rsidR="008B2810" w:rsidRDefault="008B2810">
    <w:pPr>
      <w:pStyle w:val="Header1"/>
      <w:rPr>
        <w:rFonts w:ascii="Times New Roman" w:eastAsia="Times New Roman" w:hAnsi="Times New Roman"/>
        <w:color w:val="auto"/>
        <w:sz w:val="20"/>
        <w:lang w:bidi="x-none"/>
      </w:rPr>
    </w:pPr>
    <w:ins w:id="3307" w:author="Author" w:date="2013-04-12T16:41:00Z">
      <w:r>
        <w:cr/>
      </w:r>
      <w:r>
        <w:rPr>
          <w:noProof/>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50" inset="0,0,0,0">
              <w:txbxContent>
                <w:p w14:paraId="001054F5" w14:textId="77777777" w:rsidR="008B2810" w:rsidRDefault="008B2810">
                  <w:pPr>
                    <w:pStyle w:val="Footer1"/>
                    <w:rPr>
                      <w:ins w:id="3308" w:author="Author" w:date="2013-04-12T16:41:00Z"/>
                      <w:rFonts w:ascii="Times New Roman" w:hAnsi="Times New Roman"/>
                      <w:sz w:val="20"/>
                    </w:rPr>
                  </w:pPr>
                  <w:ins w:id="3309" w:author="Author" w:date="2013-04-12T16:41:00Z">
                    <w:r>
                      <w:rPr>
                        <w:rStyle w:val="PageNumber1"/>
                      </w:rPr>
                      <w:fldChar w:fldCharType="begin"/>
                    </w:r>
                    <w:r>
                      <w:rPr>
                        <w:rStyle w:val="PageNumber1"/>
                      </w:rPr>
                      <w:instrText xml:space="preserve"> PAGE </w:instrText>
                    </w:r>
                    <w:r>
                      <w:rPr>
                        <w:rStyle w:val="PageNumber1"/>
                      </w:rPr>
                      <w:fldChar w:fldCharType="separate"/>
                    </w:r>
                  </w:ins>
                  <w:r w:rsidR="00FA3A2A">
                    <w:rPr>
                      <w:rStyle w:val="PageNumber1"/>
                      <w:noProof/>
                    </w:rPr>
                    <w:t>31</w:t>
                  </w:r>
                  <w:ins w:id="3310" w:author="Author" w:date="2013-04-12T16:41:00Z">
                    <w:r>
                      <w:rPr>
                        <w:rStyle w:val="PageNumber1"/>
                      </w:rPr>
                      <w:fldChar w:fldCharType="end"/>
                    </w:r>
                  </w:ins>
                </w:p>
                <w:p w14:paraId="0D97F1C8" w14:textId="77777777" w:rsidR="008B2810" w:rsidRDefault="008B2810">
                  <w:pPr>
                    <w:rPr>
                      <w:ins w:id="3311" w:author="Author" w:date="2013-04-12T16:41:00Z"/>
                    </w:rPr>
                  </w:pPr>
                </w:p>
                <w:p w14:paraId="192330AB" w14:textId="77777777" w:rsidR="008B2810" w:rsidRDefault="008B2810">
                  <w:pPr>
                    <w:rPr>
                      <w:ins w:id="3312" w:author="Author" w:date="2013-04-12T16:41:00Z"/>
                    </w:rPr>
                  </w:pPr>
                </w:p>
                <w:p w14:paraId="760EDB4A" w14:textId="77777777" w:rsidR="008B2810" w:rsidRDefault="008B2810">
                  <w:pPr>
                    <w:rPr>
                      <w:ins w:id="3313" w:author="Author" w:date="2013-04-12T16:41:00Z"/>
                      <w:rFonts w:ascii="Times New Roman" w:eastAsia="Times New Roman" w:hAnsi="Times New Roman"/>
                      <w:color w:val="auto"/>
                      <w:sz w:val="20"/>
                      <w:lang w:bidi="x-none"/>
                    </w:rPr>
                  </w:pPr>
                </w:p>
              </w:txbxContent>
            </v:textbox>
            <w10:wrap anchorx="page" anchory="page"/>
          </v:rect>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1800"/>
        </w:tabs>
        <w:ind w:left="1800" w:firstLine="360"/>
      </w:pPr>
      <w:rPr>
        <w:rFonts w:hint="default"/>
        <w:color w:val="000000"/>
        <w:position w:val="0"/>
        <w:sz w:val="24"/>
      </w:rPr>
    </w:lvl>
    <w:lvl w:ilvl="1">
      <w:start w:val="1"/>
      <w:numFmt w:val="bullet"/>
      <w:suff w:val="nothing"/>
      <w:lvlText w:val="o"/>
      <w:lvlJc w:val="left"/>
      <w:pPr>
        <w:ind w:left="144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1440" w:firstLine="2160"/>
      </w:pPr>
      <w:rPr>
        <w:rFonts w:ascii="Wingdings" w:eastAsia="ヒラギノ角ゴ Pro W3" w:hAnsi="Wingdings" w:hint="default"/>
        <w:color w:val="000000"/>
        <w:position w:val="0"/>
        <w:sz w:val="24"/>
      </w:rPr>
    </w:lvl>
    <w:lvl w:ilvl="3">
      <w:start w:val="1"/>
      <w:numFmt w:val="bullet"/>
      <w:suff w:val="nothing"/>
      <w:lvlText w:val="·"/>
      <w:lvlJc w:val="left"/>
      <w:pPr>
        <w:ind w:left="1440" w:firstLine="2880"/>
      </w:pPr>
      <w:rPr>
        <w:rFonts w:hint="default"/>
        <w:color w:val="000000"/>
        <w:position w:val="0"/>
        <w:sz w:val="24"/>
      </w:rPr>
    </w:lvl>
    <w:lvl w:ilvl="4">
      <w:start w:val="1"/>
      <w:numFmt w:val="bullet"/>
      <w:suff w:val="nothing"/>
      <w:lvlText w:val="o"/>
      <w:lvlJc w:val="left"/>
      <w:pPr>
        <w:ind w:left="144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1440" w:firstLine="4320"/>
      </w:pPr>
      <w:rPr>
        <w:rFonts w:ascii="Wingdings" w:eastAsia="ヒラギノ角ゴ Pro W3" w:hAnsi="Wingdings" w:hint="default"/>
        <w:color w:val="000000"/>
        <w:position w:val="0"/>
        <w:sz w:val="24"/>
      </w:rPr>
    </w:lvl>
    <w:lvl w:ilvl="6">
      <w:start w:val="1"/>
      <w:numFmt w:val="bullet"/>
      <w:suff w:val="nothing"/>
      <w:lvlText w:val="·"/>
      <w:lvlJc w:val="left"/>
      <w:pPr>
        <w:ind w:left="1440" w:firstLine="5040"/>
      </w:pPr>
      <w:rPr>
        <w:rFonts w:hint="default"/>
        <w:color w:val="000000"/>
        <w:position w:val="0"/>
        <w:sz w:val="24"/>
      </w:rPr>
    </w:lvl>
    <w:lvl w:ilvl="7">
      <w:start w:val="1"/>
      <w:numFmt w:val="bullet"/>
      <w:suff w:val="nothing"/>
      <w:lvlText w:val="o"/>
      <w:lvlJc w:val="left"/>
      <w:pPr>
        <w:ind w:left="144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144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0E71378B"/>
    <w:multiLevelType w:val="multilevel"/>
    <w:tmpl w:val="25E04F7A"/>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hAnsi="Courier New" w:hint="default"/>
        <w:color w:val="000000"/>
        <w:position w:val="0"/>
        <w:sz w:val="24"/>
      </w:rPr>
    </w:lvl>
    <w:lvl w:ilvl="2">
      <w:numFmt w:val="bullet"/>
      <w:lvlText w:val=""/>
      <w:lvlJc w:val="left"/>
      <w:pPr>
        <w:tabs>
          <w:tab w:val="num" w:pos="2088"/>
        </w:tabs>
        <w:ind w:left="360" w:firstLine="1080"/>
      </w:pPr>
      <w:rPr>
        <w:rFonts w:ascii="Wingdings" w:hAnsi="Wingdings" w:hint="default"/>
        <w:color w:val="000000"/>
        <w:position w:val="0"/>
        <w:sz w:val="24"/>
      </w:rPr>
    </w:lvl>
    <w:lvl w:ilvl="3">
      <w:start w:val="1"/>
      <w:numFmt w:val="bullet"/>
      <w:suff w:val="nothing"/>
      <w:lvlText w:val="·"/>
      <w:lvlJc w:val="left"/>
      <w:pPr>
        <w:ind w:left="3240" w:hanging="36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8">
    <w:nsid w:val="162D7CF7"/>
    <w:multiLevelType w:val="hybridMultilevel"/>
    <w:tmpl w:val="6DA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C97513"/>
    <w:multiLevelType w:val="hybridMultilevel"/>
    <w:tmpl w:val="7A9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0A64109"/>
    <w:multiLevelType w:val="multilevel"/>
    <w:tmpl w:val="6F1283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230D5C48"/>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nsid w:val="2B4709B8"/>
    <w:multiLevelType w:val="hybridMultilevel"/>
    <w:tmpl w:val="16369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49C0F8E"/>
    <w:multiLevelType w:val="multilevel"/>
    <w:tmpl w:val="339664C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4">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E46FB8"/>
    <w:multiLevelType w:val="hybridMultilevel"/>
    <w:tmpl w:val="90C66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FC0CEE"/>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0">
    <w:nsid w:val="60655DE2"/>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nsid w:val="60892E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2">
    <w:nsid w:val="66C023AE"/>
    <w:multiLevelType w:val="hybridMultilevel"/>
    <w:tmpl w:val="24A8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AF52F1"/>
    <w:multiLevelType w:val="multilevel"/>
    <w:tmpl w:val="A2D437CE"/>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6">
    <w:nsid w:val="750D36DC"/>
    <w:multiLevelType w:val="multilevel"/>
    <w:tmpl w:val="3DA8D3B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7">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77"/>
  </w:num>
  <w:num w:numId="16">
    <w:abstractNumId w:val="67"/>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64"/>
  </w:num>
  <w:num w:numId="61">
    <w:abstractNumId w:val="65"/>
  </w:num>
  <w:num w:numId="62">
    <w:abstractNumId w:val="74"/>
  </w:num>
  <w:num w:numId="63">
    <w:abstractNumId w:val="73"/>
  </w:num>
  <w:num w:numId="64">
    <w:abstractNumId w:val="72"/>
  </w:num>
  <w:num w:numId="65">
    <w:abstractNumId w:val="68"/>
  </w:num>
  <w:num w:numId="66">
    <w:abstractNumId w:val="58"/>
  </w:num>
  <w:num w:numId="67">
    <w:abstractNumId w:val="57"/>
  </w:num>
  <w:num w:numId="68">
    <w:abstractNumId w:val="63"/>
  </w:num>
  <w:num w:numId="69">
    <w:abstractNumId w:val="75"/>
  </w:num>
  <w:num w:numId="70">
    <w:abstractNumId w:val="76"/>
  </w:num>
  <w:num w:numId="71">
    <w:abstractNumId w:val="61"/>
  </w:num>
  <w:num w:numId="72">
    <w:abstractNumId w:val="69"/>
  </w:num>
  <w:num w:numId="73">
    <w:abstractNumId w:val="70"/>
  </w:num>
  <w:num w:numId="74">
    <w:abstractNumId w:val="71"/>
  </w:num>
  <w:num w:numId="75">
    <w:abstractNumId w:val="62"/>
  </w:num>
  <w:num w:numId="76">
    <w:abstractNumId w:val="60"/>
  </w:num>
  <w:num w:numId="77">
    <w:abstractNumId w:val="59"/>
  </w:num>
  <w:num w:numId="78">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36EAC"/>
    <w:rsid w:val="00165B96"/>
    <w:rsid w:val="00184FB2"/>
    <w:rsid w:val="001B3FEF"/>
    <w:rsid w:val="001B60EE"/>
    <w:rsid w:val="0020421A"/>
    <w:rsid w:val="002A47E3"/>
    <w:rsid w:val="003B0C04"/>
    <w:rsid w:val="00413343"/>
    <w:rsid w:val="00445FD7"/>
    <w:rsid w:val="00454B4B"/>
    <w:rsid w:val="00466E4D"/>
    <w:rsid w:val="0047529F"/>
    <w:rsid w:val="004A5CAE"/>
    <w:rsid w:val="005173DC"/>
    <w:rsid w:val="005532D8"/>
    <w:rsid w:val="00572CCB"/>
    <w:rsid w:val="005A1FC4"/>
    <w:rsid w:val="005B2084"/>
    <w:rsid w:val="005F6852"/>
    <w:rsid w:val="0068794B"/>
    <w:rsid w:val="006A0486"/>
    <w:rsid w:val="006A0784"/>
    <w:rsid w:val="006B02FC"/>
    <w:rsid w:val="006D5DB1"/>
    <w:rsid w:val="006E7D46"/>
    <w:rsid w:val="007260B0"/>
    <w:rsid w:val="007542EA"/>
    <w:rsid w:val="007C1210"/>
    <w:rsid w:val="007D7BFF"/>
    <w:rsid w:val="007E157A"/>
    <w:rsid w:val="007E1FC8"/>
    <w:rsid w:val="00803069"/>
    <w:rsid w:val="008A07D7"/>
    <w:rsid w:val="008B2810"/>
    <w:rsid w:val="008B5D02"/>
    <w:rsid w:val="009429E2"/>
    <w:rsid w:val="00980A2B"/>
    <w:rsid w:val="009B7CF6"/>
    <w:rsid w:val="009F5063"/>
    <w:rsid w:val="00A30E8C"/>
    <w:rsid w:val="00A95BCA"/>
    <w:rsid w:val="00AB55FB"/>
    <w:rsid w:val="00AD763A"/>
    <w:rsid w:val="00AF4FC9"/>
    <w:rsid w:val="00B25243"/>
    <w:rsid w:val="00B2706C"/>
    <w:rsid w:val="00B3234C"/>
    <w:rsid w:val="00B55479"/>
    <w:rsid w:val="00BF0106"/>
    <w:rsid w:val="00BF15B1"/>
    <w:rsid w:val="00C56776"/>
    <w:rsid w:val="00C7358B"/>
    <w:rsid w:val="00C82479"/>
    <w:rsid w:val="00CA6843"/>
    <w:rsid w:val="00CA7116"/>
    <w:rsid w:val="00CB4D02"/>
    <w:rsid w:val="00CB7D00"/>
    <w:rsid w:val="00CC3FBD"/>
    <w:rsid w:val="00D54E6F"/>
    <w:rsid w:val="00D951A0"/>
    <w:rsid w:val="00DE74CB"/>
    <w:rsid w:val="00E1073F"/>
    <w:rsid w:val="00E72AB9"/>
    <w:rsid w:val="00E82C42"/>
    <w:rsid w:val="00EE7695"/>
    <w:rsid w:val="00EF4449"/>
    <w:rsid w:val="00F05391"/>
    <w:rsid w:val="00F27B0F"/>
    <w:rsid w:val="00F63291"/>
    <w:rsid w:val="00F73EED"/>
    <w:rsid w:val="00FA3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rsid w:val="00FA3A2A"/>
    <w:rPr>
      <w:rPrChange w:id="0" w:author="John Sullivan" w:date="2013-04-26T12:17: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pPr>
      <w:pPrChange w:id="1" w:author="Adrien" w:date="2013-04-26T12:17:00Z">
        <w:pPr/>
      </w:pPrChange>
    </w:pPr>
    <w:rPr>
      <w:rFonts w:eastAsia="ヒラギノ角ゴ Pro W3"/>
      <w:color w:val="000000"/>
      <w:sz w:val="24"/>
      <w:szCs w:val="24"/>
      <w:rPrChange w:id="1" w:author="Adrien" w:date="2013-04-26T12:17:00Z">
        <w:rPr>
          <w:rFonts w:eastAsia="ヒラギノ角ゴ Pro W3"/>
          <w:color w:val="000000"/>
          <w:lang w:val="en-US" w:eastAsia="en-US" w:bidi="ar-SA"/>
        </w:rPr>
      </w:rPrChange>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rsid w:val="00FA3A2A"/>
    <w:rPr>
      <w:rPrChange w:id="2" w:author="John Sullivan" w:date="2013-04-26T12:17: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pPr>
      <w:pPrChange w:id="3" w:author="Adrien" w:date="2013-04-26T12:17:00Z">
        <w:pPr/>
      </w:pPrChange>
    </w:pPr>
    <w:rPr>
      <w:rFonts w:eastAsia="ヒラギノ角ゴ Pro W3"/>
      <w:color w:val="000000"/>
      <w:sz w:val="24"/>
      <w:szCs w:val="24"/>
      <w:rPrChange w:id="3" w:author="Adrien" w:date="2013-04-26T12:17:00Z">
        <w:rPr>
          <w:rFonts w:eastAsia="ヒラギノ角ゴ Pro W3"/>
          <w:color w:val="000000"/>
          <w:lang w:val="en-US" w:eastAsia="en-US" w:bidi="ar-SA"/>
        </w:rPr>
      </w:rPrChange>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9A616-AFE7-EE40-A9CF-5AE2475C6A89}">
  <ds:schemaRefs>
    <ds:schemaRef ds:uri="http://schemas.openxmlformats.org/officeDocument/2006/bibliography"/>
  </ds:schemaRefs>
</ds:datastoreItem>
</file>

<file path=customXml/itemProps2.xml><?xml version="1.0" encoding="utf-8"?>
<ds:datastoreItem xmlns:ds="http://schemas.openxmlformats.org/officeDocument/2006/customXml" ds:itemID="{2E2E8ECB-40B1-774E-9D7D-C9B84CFA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Pages>
  <Words>7462</Words>
  <Characters>42538</Characters>
  <Application>Microsoft Macintosh Word</Application>
  <DocSecurity>0</DocSecurity>
  <Lines>354</Lines>
  <Paragraphs>99</Paragraphs>
  <ScaleCrop>false</ScaleCrop>
  <Company>Johnny Venom Music</Company>
  <LinksUpToDate>false</LinksUpToDate>
  <CharactersWithSpaces>49901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1</cp:revision>
  <dcterms:created xsi:type="dcterms:W3CDTF">2013-04-26T16:10:00Z</dcterms:created>
  <dcterms:modified xsi:type="dcterms:W3CDTF">2013-04-26T16:30:00Z</dcterms:modified>
</cp:coreProperties>
</file>