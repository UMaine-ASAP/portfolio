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Pr="00FA3A2A" w:rsidRDefault="00C82479">
      <w:pPr>
        <w:rPr>
          <w:color w:val="242424"/>
        </w:rPr>
      </w:pPr>
    </w:p>
    <w:p w14:paraId="1A2890AB"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2142A626" w14:textId="77777777" w:rsidR="00C82479" w:rsidRPr="00A23B66" w:rsidRDefault="00C82479">
      <w:pPr>
        <w:rPr>
          <w:color w:val="242424"/>
          <w:sz w:val="48"/>
        </w:rPr>
      </w:pPr>
    </w:p>
    <w:p w14:paraId="14ECB1DC"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57700549" w14:textId="77777777" w:rsidR="00C82479" w:rsidRPr="00A23B66" w:rsidRDefault="00C82479">
      <w:pPr>
        <w:rPr>
          <w:color w:val="242424"/>
        </w:rPr>
      </w:pPr>
    </w:p>
    <w:p w14:paraId="7F879C7B" w14:textId="77777777" w:rsidR="00C82479" w:rsidRPr="00A23B66" w:rsidRDefault="00C82479">
      <w:pPr>
        <w:jc w:val="center"/>
        <w:rPr>
          <w:color w:val="242424"/>
        </w:rPr>
      </w:pPr>
      <w:r w:rsidRPr="00A23B66">
        <w:rPr>
          <w:color w:val="242424"/>
        </w:rPr>
        <w:t>April 2013</w:t>
      </w:r>
    </w:p>
    <w:p w14:paraId="108B0828" w14:textId="77777777" w:rsidR="00C82479" w:rsidRPr="00A23B66" w:rsidRDefault="00C82479">
      <w:pPr>
        <w:rPr>
          <w:color w:val="242424"/>
        </w:rPr>
      </w:pPr>
    </w:p>
    <w:p w14:paraId="40C4A88B" w14:textId="77777777" w:rsidR="00C82479" w:rsidRPr="00A23B66" w:rsidRDefault="00C82479">
      <w:pPr>
        <w:rPr>
          <w:color w:val="242424"/>
        </w:rPr>
      </w:pPr>
    </w:p>
    <w:p w14:paraId="5382B74F" w14:textId="77777777" w:rsidR="00C82479" w:rsidRPr="00A23B66" w:rsidRDefault="00C82479">
      <w:pPr>
        <w:rPr>
          <w:color w:val="242424"/>
        </w:rPr>
      </w:pPr>
    </w:p>
    <w:p w14:paraId="58BF313B" w14:textId="77777777" w:rsidR="00C82479" w:rsidRPr="00A23B66" w:rsidRDefault="00C82479">
      <w:pPr>
        <w:rPr>
          <w:color w:val="242424"/>
        </w:rPr>
      </w:pPr>
    </w:p>
    <w:p w14:paraId="39D094FA" w14:textId="77777777" w:rsidR="00C82479" w:rsidRPr="00A23B66" w:rsidRDefault="00C82479">
      <w:pPr>
        <w:rPr>
          <w:color w:val="242424"/>
        </w:rPr>
      </w:pPr>
    </w:p>
    <w:p w14:paraId="11F00DEB" w14:textId="77777777" w:rsidR="00C82479" w:rsidRPr="00A23B66" w:rsidRDefault="00C82479">
      <w:pPr>
        <w:rPr>
          <w:color w:val="242424"/>
        </w:rPr>
      </w:pPr>
    </w:p>
    <w:p w14:paraId="4152B4B5" w14:textId="77777777" w:rsidR="00C82479" w:rsidRPr="00A23B66" w:rsidRDefault="00C82479">
      <w:pPr>
        <w:rPr>
          <w:color w:val="242424"/>
        </w:rPr>
      </w:pPr>
    </w:p>
    <w:p w14:paraId="1CEB5068" w14:textId="77777777" w:rsidR="00C82479" w:rsidRPr="00A23B66" w:rsidRDefault="00C82479">
      <w:pPr>
        <w:rPr>
          <w:color w:val="242424"/>
        </w:rPr>
      </w:pPr>
    </w:p>
    <w:p w14:paraId="0A7878A8" w14:textId="77777777" w:rsidR="00C82479" w:rsidRPr="00A23B66" w:rsidRDefault="00C82479">
      <w:pPr>
        <w:rPr>
          <w:color w:val="242424"/>
        </w:rPr>
      </w:pPr>
    </w:p>
    <w:p w14:paraId="4AB97476" w14:textId="77777777" w:rsidR="00C82479" w:rsidRPr="00A23B66" w:rsidRDefault="00C82479">
      <w:pPr>
        <w:rPr>
          <w:color w:val="242424"/>
        </w:rPr>
      </w:pPr>
    </w:p>
    <w:p w14:paraId="47B5ABE2" w14:textId="77777777" w:rsidR="00C82479" w:rsidRPr="00A23B66" w:rsidRDefault="00C82479">
      <w:pPr>
        <w:rPr>
          <w:color w:val="242424"/>
        </w:rPr>
      </w:pPr>
    </w:p>
    <w:p w14:paraId="1F8FCEDA" w14:textId="77777777" w:rsidR="00C82479" w:rsidRPr="00A23B66" w:rsidRDefault="00C82479">
      <w:pPr>
        <w:rPr>
          <w:color w:val="242424"/>
        </w:rPr>
      </w:pPr>
    </w:p>
    <w:p w14:paraId="6AFF3B30" w14:textId="77777777" w:rsidR="00C82479" w:rsidRPr="00A23B66" w:rsidRDefault="00C82479">
      <w:pPr>
        <w:rPr>
          <w:color w:val="242424"/>
        </w:rPr>
      </w:pPr>
    </w:p>
    <w:p w14:paraId="5C8E90E7" w14:textId="77777777" w:rsidR="00C82479" w:rsidRPr="00A23B66" w:rsidRDefault="00C82479">
      <w:pPr>
        <w:rPr>
          <w:color w:val="242424"/>
        </w:rPr>
      </w:pPr>
    </w:p>
    <w:p w14:paraId="6459E07B" w14:textId="77777777" w:rsidR="00C82479" w:rsidRPr="00A23B66" w:rsidRDefault="00C82479">
      <w:pPr>
        <w:rPr>
          <w:color w:val="242424"/>
        </w:rPr>
      </w:pPr>
    </w:p>
    <w:p w14:paraId="6705C478" w14:textId="77777777" w:rsidR="00C82479" w:rsidRPr="00A23B66" w:rsidRDefault="00C82479">
      <w:pPr>
        <w:rPr>
          <w:color w:val="242424"/>
        </w:rPr>
      </w:pPr>
    </w:p>
    <w:p w14:paraId="634F1E1C" w14:textId="77777777" w:rsidR="00C82479" w:rsidRPr="00A23B66" w:rsidRDefault="00C82479">
      <w:pPr>
        <w:rPr>
          <w:color w:val="242424"/>
        </w:rPr>
      </w:pPr>
    </w:p>
    <w:p w14:paraId="6D43154D" w14:textId="77777777" w:rsidR="00C82479" w:rsidRPr="00A23B66" w:rsidRDefault="00C82479">
      <w:pPr>
        <w:rPr>
          <w:color w:val="242424"/>
        </w:rPr>
      </w:pPr>
    </w:p>
    <w:p w14:paraId="419511D9" w14:textId="77777777" w:rsidR="00C82479" w:rsidRPr="00A23B66" w:rsidRDefault="00C82479">
      <w:pPr>
        <w:rPr>
          <w:color w:val="242424"/>
        </w:rPr>
      </w:pPr>
    </w:p>
    <w:p w14:paraId="0EDA9ACF" w14:textId="77777777" w:rsidR="00C82479" w:rsidRPr="00A23B66" w:rsidRDefault="00C82479">
      <w:pPr>
        <w:rPr>
          <w:color w:val="242424"/>
        </w:rPr>
      </w:pPr>
    </w:p>
    <w:p w14:paraId="7371BD08" w14:textId="77777777" w:rsidR="00C82479" w:rsidRPr="00A23B66" w:rsidRDefault="00C82479">
      <w:pPr>
        <w:rPr>
          <w:color w:val="242424"/>
        </w:rPr>
      </w:pPr>
    </w:p>
    <w:p w14:paraId="6D6DC0D5" w14:textId="77777777" w:rsidR="00C82479" w:rsidRPr="00A23B66" w:rsidRDefault="00C82479">
      <w:pPr>
        <w:rPr>
          <w:color w:val="242424"/>
        </w:rPr>
      </w:pPr>
    </w:p>
    <w:p w14:paraId="268B9EFF" w14:textId="77777777" w:rsidR="00C82479" w:rsidRPr="00A23B66" w:rsidRDefault="00C82479">
      <w:pPr>
        <w:rPr>
          <w:color w:val="242424"/>
        </w:rPr>
      </w:pPr>
    </w:p>
    <w:p w14:paraId="555F5A9A"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623A81A" w14:textId="77777777" w:rsidR="00C82479" w:rsidRPr="00A23B66" w:rsidRDefault="00C82479">
      <w:pPr>
        <w:jc w:val="center"/>
        <w:rPr>
          <w:color w:val="242424"/>
        </w:rPr>
      </w:pPr>
    </w:p>
    <w:p w14:paraId="60F4C556" w14:textId="5BE2E867" w:rsidR="00C82479" w:rsidRPr="00FA3A2A" w:rsidRDefault="00C82479">
      <w:pPr>
        <w:jc w:val="center"/>
        <w:rPr>
          <w:color w:val="242424"/>
        </w:rPr>
      </w:pPr>
      <w:r w:rsidRPr="00A23B66">
        <w:rPr>
          <w:color w:val="242424"/>
        </w:rPr>
        <w:t>Tim</w:t>
      </w:r>
      <w:r w:rsidR="002201C5">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r w:rsidR="002201C5">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14:paraId="3F845D3C" w14:textId="77777777" w:rsidR="007671F1" w:rsidRDefault="007671F1"/>
              </w:txbxContent>
            </v:textbox>
            <w10:wrap anchorx="page" anchory="page"/>
          </v:line>
        </w:pict>
      </w:r>
      <w:r w:rsidRPr="00FA3A2A">
        <w:rPr>
          <w:color w:val="242424"/>
        </w:rPr>
        <w:t xml:space="preserve"> Westbaker</w:t>
      </w:r>
    </w:p>
    <w:p w14:paraId="2943508E" w14:textId="77777777" w:rsidR="00C82479" w:rsidRPr="00FA3A2A" w:rsidRDefault="00C82479">
      <w:pPr>
        <w:jc w:val="center"/>
        <w:rPr>
          <w:color w:val="242424"/>
        </w:rPr>
      </w:pPr>
      <w:r w:rsidRPr="00FA3A2A">
        <w:rPr>
          <w:color w:val="242424"/>
        </w:rPr>
        <w:t>Sam Foster</w:t>
      </w:r>
    </w:p>
    <w:p w14:paraId="16762909" w14:textId="77777777" w:rsidR="00C82479" w:rsidRPr="00A23B66" w:rsidRDefault="00C82479">
      <w:pPr>
        <w:jc w:val="center"/>
        <w:rPr>
          <w:color w:val="242424"/>
        </w:rPr>
      </w:pPr>
      <w:r w:rsidRPr="00A23B66">
        <w:rPr>
          <w:color w:val="242424"/>
        </w:rPr>
        <w:t>John Sullivan</w:t>
      </w:r>
    </w:p>
    <w:p w14:paraId="4E1102C1" w14:textId="77777777" w:rsidR="00C82479" w:rsidRPr="00A23B66" w:rsidRDefault="00C82479">
      <w:pPr>
        <w:jc w:val="center"/>
        <w:rPr>
          <w:color w:val="242424"/>
        </w:rPr>
      </w:pPr>
      <w:r w:rsidRPr="00A23B66">
        <w:rPr>
          <w:color w:val="242424"/>
        </w:rPr>
        <w:t>Adrian Rahier</w:t>
      </w:r>
    </w:p>
    <w:p w14:paraId="7DA380B3" w14:textId="77777777" w:rsidR="00C82479" w:rsidRPr="00A23B66" w:rsidRDefault="00C82479">
      <w:pPr>
        <w:jc w:val="center"/>
        <w:rPr>
          <w:color w:val="242424"/>
        </w:rPr>
      </w:pPr>
      <w:r w:rsidRPr="00A23B66">
        <w:rPr>
          <w:color w:val="242424"/>
        </w:rPr>
        <w:t>Patric Skigen</w:t>
      </w:r>
    </w:p>
    <w:p w14:paraId="048D4406" w14:textId="77777777" w:rsidR="00C82479" w:rsidRPr="00A23B66" w:rsidRDefault="00C82479">
      <w:pPr>
        <w:jc w:val="center"/>
        <w:rPr>
          <w:color w:val="242424"/>
        </w:rPr>
      </w:pPr>
      <w:r w:rsidRPr="00A23B66">
        <w:rPr>
          <w:color w:val="242424"/>
        </w:rPr>
        <w:t>Mike Botieri</w:t>
      </w:r>
    </w:p>
    <w:p w14:paraId="3A774A5C" w14:textId="77777777" w:rsidR="00C82479" w:rsidRPr="00A23B66" w:rsidRDefault="00C82479">
      <w:pPr>
        <w:jc w:val="center"/>
        <w:rPr>
          <w:color w:val="242424"/>
        </w:rPr>
      </w:pPr>
      <w:r w:rsidRPr="00A23B66">
        <w:rPr>
          <w:color w:val="242424"/>
        </w:rPr>
        <w:t>Philip Kolmar</w:t>
      </w:r>
    </w:p>
    <w:p w14:paraId="0D6C7D66" w14:textId="77777777" w:rsidR="00C82479" w:rsidRPr="00FA3A2A" w:rsidRDefault="00C82479">
      <w:pPr>
        <w:jc w:val="center"/>
      </w:pPr>
      <w:r w:rsidRPr="00A23B66">
        <w:rPr>
          <w:color w:val="242424"/>
        </w:rPr>
        <w:t>Ben Carlson</w:t>
      </w:r>
      <w:r>
        <w:br w:type="page"/>
      </w:r>
    </w:p>
    <w:p w14:paraId="7F8736F5" w14:textId="0D7E5338" w:rsidR="00C82479" w:rsidRPr="00FA3A2A" w:rsidRDefault="002201C5">
      <w:pPr>
        <w:rPr>
          <w:color w:val="242424"/>
        </w:rPr>
      </w:pPr>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p>
    <w:p w14:paraId="0154489F" w14:textId="486CEA05"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1972B9BB" w14:textId="77777777" w:rsidR="00C82479" w:rsidRPr="00FA3A2A" w:rsidRDefault="00C82479">
      <w:pPr>
        <w:rPr>
          <w:rFonts w:ascii="Arial" w:hAnsi="Arial"/>
          <w:color w:val="242424"/>
        </w:rPr>
      </w:pPr>
    </w:p>
    <w:p w14:paraId="614BF6BA"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4700DF73" w14:textId="77777777" w:rsidTr="00A23B66">
        <w:trPr>
          <w:trHeight w:val="800"/>
        </w:trPr>
        <w:tc>
          <w:tcPr>
            <w:tcW w:w="5040" w:type="dxa"/>
          </w:tcPr>
          <w:p w14:paraId="3A4520F7"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090E685E" w14:textId="77777777" w:rsidR="00C82479" w:rsidRDefault="00C82479">
            <w:pPr>
              <w:pStyle w:val="TableGrid1"/>
            </w:pPr>
          </w:p>
        </w:tc>
        <w:tc>
          <w:tcPr>
            <w:tcW w:w="5040" w:type="dxa"/>
          </w:tcPr>
          <w:p w14:paraId="08C6A050" w14:textId="77777777" w:rsidR="00C82479" w:rsidRPr="00FA3A2A" w:rsidRDefault="00C82479">
            <w:pPr>
              <w:pStyle w:val="TableGrid1"/>
              <w:jc w:val="right"/>
              <w:rPr>
                <w:rFonts w:ascii="Arial" w:hAnsi="Arial"/>
                <w:color w:val="0F3642"/>
              </w:rPr>
            </w:pPr>
            <w:r w:rsidRPr="00FA3A2A">
              <w:rPr>
                <w:rFonts w:ascii="Arial" w:hAnsi="Arial"/>
                <w:color w:val="0F3642"/>
              </w:rPr>
              <w:t>page 5</w:t>
            </w:r>
          </w:p>
        </w:tc>
      </w:tr>
      <w:tr w:rsidR="00C82479" w14:paraId="592D7FCA" w14:textId="77777777" w:rsidTr="00A23B66">
        <w:trPr>
          <w:trHeight w:val="800"/>
        </w:trPr>
        <w:tc>
          <w:tcPr>
            <w:tcW w:w="5040" w:type="dxa"/>
          </w:tcPr>
          <w:p w14:paraId="07891613"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1207B78" w14:textId="77777777" w:rsidR="00C82479" w:rsidRDefault="00C82479">
            <w:pPr>
              <w:pStyle w:val="TableGrid1"/>
              <w:tabs>
                <w:tab w:val="left" w:pos="3720"/>
              </w:tabs>
            </w:pPr>
          </w:p>
        </w:tc>
        <w:tc>
          <w:tcPr>
            <w:tcW w:w="5040" w:type="dxa"/>
          </w:tcPr>
          <w:p w14:paraId="462D76A5" w14:textId="77777777" w:rsidR="00C82479" w:rsidRPr="00FA3A2A" w:rsidRDefault="00C82479">
            <w:pPr>
              <w:pStyle w:val="TableGrid1"/>
              <w:jc w:val="right"/>
              <w:rPr>
                <w:rFonts w:ascii="Arial" w:hAnsi="Arial"/>
                <w:color w:val="0F3642"/>
              </w:rPr>
            </w:pPr>
            <w:r w:rsidRPr="00FA3A2A">
              <w:rPr>
                <w:rFonts w:ascii="Arial" w:hAnsi="Arial"/>
                <w:color w:val="0F3642"/>
              </w:rPr>
              <w:t>page 6</w:t>
            </w:r>
          </w:p>
        </w:tc>
      </w:tr>
      <w:tr w:rsidR="00C82479" w14:paraId="639F3D69" w14:textId="77777777" w:rsidTr="00A23B66">
        <w:trPr>
          <w:trHeight w:val="3040"/>
        </w:trPr>
        <w:tc>
          <w:tcPr>
            <w:tcW w:w="5040" w:type="dxa"/>
          </w:tcPr>
          <w:p w14:paraId="418C5F2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12AE476" w14:textId="77777777" w:rsidR="00C82479" w:rsidRPr="00FA3A2A" w:rsidRDefault="00C82479">
            <w:pPr>
              <w:pStyle w:val="TableGrid1"/>
              <w:rPr>
                <w:rFonts w:ascii="Arial Bold" w:hAnsi="Arial Bold"/>
                <w:color w:val="0F3642"/>
              </w:rPr>
            </w:pPr>
          </w:p>
          <w:p w14:paraId="258B4A6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6BB2FCF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4CA00A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32C601BD"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713D6B4D"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5C4A594A"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2B505083"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32D8942" w14:textId="77777777" w:rsidR="00C82479" w:rsidRDefault="00C82479">
            <w:pPr>
              <w:pStyle w:val="TableGrid1"/>
            </w:pPr>
          </w:p>
        </w:tc>
        <w:tc>
          <w:tcPr>
            <w:tcW w:w="5040" w:type="dxa"/>
          </w:tcPr>
          <w:p w14:paraId="44F77062" w14:textId="77777777" w:rsidR="00C82479" w:rsidRPr="00FA3A2A" w:rsidRDefault="00C82479">
            <w:pPr>
              <w:pStyle w:val="TableGrid1"/>
              <w:jc w:val="right"/>
              <w:rPr>
                <w:rFonts w:ascii="Arial" w:hAnsi="Arial"/>
                <w:color w:val="0F3642"/>
              </w:rPr>
            </w:pPr>
            <w:r w:rsidRPr="00FA3A2A">
              <w:rPr>
                <w:rFonts w:ascii="Arial" w:hAnsi="Arial"/>
                <w:color w:val="0F3642"/>
              </w:rPr>
              <w:t>page 7</w:t>
            </w:r>
          </w:p>
        </w:tc>
      </w:tr>
      <w:tr w:rsidR="00C82479" w14:paraId="63610140" w14:textId="77777777" w:rsidTr="00A23B66">
        <w:trPr>
          <w:trHeight w:val="800"/>
        </w:trPr>
        <w:tc>
          <w:tcPr>
            <w:tcW w:w="5040" w:type="dxa"/>
          </w:tcPr>
          <w:p w14:paraId="6F03CED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0023FFCE" w14:textId="77777777" w:rsidR="00C82479" w:rsidRDefault="00C82479">
            <w:pPr>
              <w:pStyle w:val="TableGrid1"/>
            </w:pPr>
          </w:p>
        </w:tc>
        <w:tc>
          <w:tcPr>
            <w:tcW w:w="5040" w:type="dxa"/>
          </w:tcPr>
          <w:p w14:paraId="00193DB5" w14:textId="09C19A9B" w:rsidR="00C82479" w:rsidRPr="00FA3A2A" w:rsidRDefault="00C82479">
            <w:pPr>
              <w:pStyle w:val="TableGrid1"/>
              <w:jc w:val="right"/>
              <w:rPr>
                <w:rFonts w:ascii="Arial" w:hAnsi="Arial"/>
                <w:color w:val="0F3642"/>
              </w:rPr>
            </w:pPr>
            <w:r w:rsidRPr="00FA3A2A">
              <w:rPr>
                <w:rFonts w:ascii="Arial" w:hAnsi="Arial"/>
                <w:color w:val="0F3642"/>
              </w:rPr>
              <w:t>page 1</w:t>
            </w:r>
            <w:ins w:id="0" w:author="Michael Botieri" w:date="2013-04-29T15:49:00Z">
              <w:r w:rsidR="004E5B44">
                <w:rPr>
                  <w:rFonts w:ascii="Arial" w:hAnsi="Arial"/>
                  <w:color w:val="0F3642"/>
                </w:rPr>
                <w:t>2</w:t>
              </w:r>
            </w:ins>
            <w:del w:id="1" w:author="Michael Botieri" w:date="2013-04-29T15:49:00Z">
              <w:r w:rsidRPr="00FA3A2A" w:rsidDel="004E5B44">
                <w:rPr>
                  <w:rFonts w:ascii="Arial" w:hAnsi="Arial"/>
                  <w:color w:val="0F3642"/>
                </w:rPr>
                <w:delText>1</w:delText>
              </w:r>
            </w:del>
          </w:p>
        </w:tc>
      </w:tr>
      <w:tr w:rsidR="00C82479" w14:paraId="16D397C9" w14:textId="77777777" w:rsidTr="00A23B66">
        <w:trPr>
          <w:trHeight w:val="4040"/>
        </w:trPr>
        <w:tc>
          <w:tcPr>
            <w:tcW w:w="5040" w:type="dxa"/>
          </w:tcPr>
          <w:p w14:paraId="1B79DAD1"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2CCC4A96" w14:textId="77777777" w:rsidR="00C82479" w:rsidRPr="00FA3A2A" w:rsidRDefault="00C82479">
            <w:pPr>
              <w:pStyle w:val="TableGrid1"/>
              <w:rPr>
                <w:rFonts w:ascii="Arial Bold" w:hAnsi="Arial Bold"/>
                <w:color w:val="0F3642"/>
              </w:rPr>
            </w:pPr>
          </w:p>
          <w:p w14:paraId="34561AFC"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655FB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0BA7FC8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468F594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045FCB6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A0B48D8"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4DF66E2B"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01ED5073"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083403AD"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4E7DCA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4AD47274" w14:textId="77777777" w:rsidR="00C82479" w:rsidRDefault="00C82479">
            <w:pPr>
              <w:pStyle w:val="TableGrid1"/>
            </w:pPr>
          </w:p>
        </w:tc>
        <w:tc>
          <w:tcPr>
            <w:tcW w:w="5040" w:type="dxa"/>
          </w:tcPr>
          <w:p w14:paraId="5337981E" w14:textId="5CE4D4FF" w:rsidR="00C82479" w:rsidRPr="00FA3A2A" w:rsidRDefault="00C82479">
            <w:pPr>
              <w:pStyle w:val="TableGrid1"/>
              <w:jc w:val="right"/>
              <w:rPr>
                <w:rFonts w:ascii="Arial" w:hAnsi="Arial"/>
                <w:color w:val="0F3642"/>
              </w:rPr>
            </w:pPr>
            <w:r w:rsidRPr="00FA3A2A">
              <w:rPr>
                <w:rFonts w:ascii="Arial" w:hAnsi="Arial"/>
                <w:color w:val="0F3642"/>
              </w:rPr>
              <w:t>page 1</w:t>
            </w:r>
            <w:ins w:id="2" w:author="Michael Botieri" w:date="2013-04-29T15:49:00Z">
              <w:r w:rsidR="004E5B44">
                <w:rPr>
                  <w:rFonts w:ascii="Arial" w:hAnsi="Arial"/>
                  <w:color w:val="0F3642"/>
                </w:rPr>
                <w:t>3</w:t>
              </w:r>
            </w:ins>
            <w:del w:id="3" w:author="Michael Botieri" w:date="2013-04-29T15:49:00Z">
              <w:r w:rsidRPr="00FA3A2A" w:rsidDel="004E5B44">
                <w:rPr>
                  <w:rFonts w:ascii="Arial" w:hAnsi="Arial"/>
                  <w:color w:val="0F3642"/>
                </w:rPr>
                <w:delText>2</w:delText>
              </w:r>
            </w:del>
          </w:p>
        </w:tc>
      </w:tr>
      <w:tr w:rsidR="00C82479" w14:paraId="4AE6D835" w14:textId="77777777" w:rsidTr="00A23B66">
        <w:trPr>
          <w:trHeight w:val="2640"/>
        </w:trPr>
        <w:tc>
          <w:tcPr>
            <w:tcW w:w="5040" w:type="dxa"/>
          </w:tcPr>
          <w:p w14:paraId="4E72A82D"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1FAA9BFE" w14:textId="77777777" w:rsidR="00C82479" w:rsidRPr="00FA3A2A" w:rsidRDefault="00C82479">
            <w:pPr>
              <w:pStyle w:val="TableGrid1"/>
              <w:ind w:left="720"/>
              <w:rPr>
                <w:rFonts w:ascii="Arial" w:hAnsi="Arial"/>
                <w:color w:val="0F3642"/>
                <w:sz w:val="28"/>
              </w:rPr>
            </w:pPr>
          </w:p>
          <w:p w14:paraId="6F2F2A59"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F7898AE"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5086514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4BE8292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2480287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39C5E60" w14:textId="77777777" w:rsidR="00C82479" w:rsidRDefault="00C82479">
            <w:pPr>
              <w:pStyle w:val="TableGrid1"/>
              <w:ind w:left="720"/>
            </w:pPr>
          </w:p>
        </w:tc>
        <w:tc>
          <w:tcPr>
            <w:tcW w:w="5040" w:type="dxa"/>
          </w:tcPr>
          <w:p w14:paraId="00DD753A" w14:textId="0EA5834C" w:rsidR="00C82479" w:rsidRPr="00FA3A2A" w:rsidRDefault="00C82479">
            <w:pPr>
              <w:pStyle w:val="TableGrid1"/>
              <w:jc w:val="right"/>
              <w:rPr>
                <w:rFonts w:ascii="Arial" w:hAnsi="Arial"/>
                <w:color w:val="0F3642"/>
              </w:rPr>
            </w:pPr>
            <w:r w:rsidRPr="00FA3A2A">
              <w:rPr>
                <w:rFonts w:ascii="Arial" w:hAnsi="Arial"/>
                <w:color w:val="0F3642"/>
              </w:rPr>
              <w:t>page 1</w:t>
            </w:r>
            <w:ins w:id="4" w:author="Michael Botieri" w:date="2013-04-29T15:52:00Z">
              <w:r w:rsidR="004E5B44">
                <w:rPr>
                  <w:rFonts w:ascii="Arial" w:hAnsi="Arial"/>
                  <w:color w:val="0F3642"/>
                </w:rPr>
                <w:t>5</w:t>
              </w:r>
            </w:ins>
            <w:del w:id="5" w:author="Michael Botieri" w:date="2013-04-29T15:52:00Z">
              <w:r w:rsidRPr="00FA3A2A" w:rsidDel="004E5B44">
                <w:rPr>
                  <w:rFonts w:ascii="Arial" w:hAnsi="Arial"/>
                  <w:color w:val="0F3642"/>
                </w:rPr>
                <w:delText>4</w:delText>
              </w:r>
            </w:del>
          </w:p>
        </w:tc>
      </w:tr>
      <w:tr w:rsidR="00C82479" w14:paraId="093B468B" w14:textId="77777777" w:rsidTr="00A23B66">
        <w:trPr>
          <w:trHeight w:val="1640"/>
        </w:trPr>
        <w:tc>
          <w:tcPr>
            <w:tcW w:w="5040" w:type="dxa"/>
          </w:tcPr>
          <w:p w14:paraId="1501548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6F158EB8" w14:textId="77777777" w:rsidR="00C82479" w:rsidRPr="00FA3A2A" w:rsidRDefault="00C82479">
            <w:pPr>
              <w:pStyle w:val="TableGrid1"/>
              <w:rPr>
                <w:rFonts w:ascii="Arial Bold" w:hAnsi="Arial Bold"/>
                <w:color w:val="0F3642"/>
              </w:rPr>
            </w:pPr>
          </w:p>
          <w:p w14:paraId="29111F7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10F093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785D9129" w14:textId="77777777" w:rsidR="00C82479" w:rsidRDefault="00C82479">
            <w:pPr>
              <w:pStyle w:val="TableGrid1"/>
            </w:pPr>
          </w:p>
        </w:tc>
        <w:tc>
          <w:tcPr>
            <w:tcW w:w="5040" w:type="dxa"/>
          </w:tcPr>
          <w:p w14:paraId="3896B8C6" w14:textId="30C1D3E0" w:rsidR="00C82479" w:rsidRPr="00FA3A2A" w:rsidRDefault="00C82479">
            <w:pPr>
              <w:pStyle w:val="TableGrid1"/>
              <w:jc w:val="right"/>
              <w:rPr>
                <w:rFonts w:ascii="Arial" w:hAnsi="Arial"/>
                <w:color w:val="0F3642"/>
              </w:rPr>
            </w:pPr>
            <w:r w:rsidRPr="00FA3A2A">
              <w:rPr>
                <w:rFonts w:ascii="Arial" w:hAnsi="Arial"/>
                <w:color w:val="0F3642"/>
              </w:rPr>
              <w:t xml:space="preserve">page </w:t>
            </w:r>
            <w:ins w:id="6" w:author="Michael Botieri" w:date="2013-04-29T15:48:00Z">
              <w:r w:rsidR="007671F1">
                <w:rPr>
                  <w:rFonts w:ascii="Arial" w:hAnsi="Arial"/>
                  <w:color w:val="0F3642"/>
                </w:rPr>
                <w:t>29</w:t>
              </w:r>
            </w:ins>
            <w:del w:id="7" w:author="Michael Botieri" w:date="2013-04-29T15:48:00Z">
              <w:r w:rsidRPr="00FA3A2A" w:rsidDel="007671F1">
                <w:rPr>
                  <w:rFonts w:ascii="Arial" w:hAnsi="Arial"/>
                  <w:color w:val="0F3642"/>
                </w:rPr>
                <w:delText>18</w:delText>
              </w:r>
            </w:del>
          </w:p>
        </w:tc>
      </w:tr>
      <w:tr w:rsidR="00C82479" w14:paraId="3E75A488" w14:textId="77777777" w:rsidTr="00A23B66">
        <w:trPr>
          <w:trHeight w:val="2740"/>
        </w:trPr>
        <w:tc>
          <w:tcPr>
            <w:tcW w:w="5040" w:type="dxa"/>
          </w:tcPr>
          <w:p w14:paraId="420E0854"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2F626372" w14:textId="77777777" w:rsidR="00C82479" w:rsidRPr="00FA3A2A" w:rsidRDefault="00C82479">
            <w:pPr>
              <w:pStyle w:val="TableGrid1"/>
              <w:rPr>
                <w:rFonts w:ascii="Arial Bold" w:hAnsi="Arial Bold"/>
                <w:color w:val="0F3642"/>
                <w:sz w:val="36"/>
              </w:rPr>
            </w:pPr>
          </w:p>
          <w:p w14:paraId="6C8DD996"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18E1532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173F6B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770A707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6689AD4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4ACA004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427931BB" w14:textId="77F43000" w:rsidR="00C82479" w:rsidRPr="00A23B66" w:rsidRDefault="00C82479">
            <w:pPr>
              <w:pStyle w:val="TableGrid1"/>
              <w:jc w:val="right"/>
              <w:rPr>
                <w:rFonts w:ascii="Arial" w:hAnsi="Arial"/>
                <w:color w:val="0F3642"/>
              </w:rPr>
            </w:pPr>
            <w:r w:rsidRPr="00A23B66">
              <w:rPr>
                <w:rFonts w:ascii="Arial" w:hAnsi="Arial"/>
                <w:color w:val="0F3642"/>
              </w:rPr>
              <w:t xml:space="preserve">page </w:t>
            </w:r>
            <w:ins w:id="8" w:author="Michael Botieri" w:date="2013-04-29T15:52:00Z">
              <w:r w:rsidR="004E5B44">
                <w:rPr>
                  <w:rFonts w:ascii="Arial" w:hAnsi="Arial"/>
                  <w:color w:val="0F3642"/>
                </w:rPr>
                <w:t>33</w:t>
              </w:r>
            </w:ins>
            <w:bookmarkStart w:id="9" w:name="_GoBack"/>
            <w:bookmarkEnd w:id="9"/>
            <w:del w:id="10" w:author="Michael Botieri" w:date="2013-04-29T15:52:00Z">
              <w:r w:rsidRPr="00A23B66" w:rsidDel="004E5B44">
                <w:rPr>
                  <w:rFonts w:ascii="Arial" w:hAnsi="Arial"/>
                  <w:color w:val="0F3642"/>
                </w:rPr>
                <w:delText>20</w:delText>
              </w:r>
            </w:del>
          </w:p>
        </w:tc>
      </w:tr>
    </w:tbl>
    <w:p w14:paraId="4235C7D4" w14:textId="77777777" w:rsidR="00C82479" w:rsidRPr="00FA3A2A" w:rsidRDefault="00C82479">
      <w:pPr>
        <w:pStyle w:val="FreeForm"/>
        <w:rPr>
          <w:rFonts w:ascii="Arial" w:hAnsi="Arial"/>
          <w:color w:val="242424"/>
        </w:rPr>
      </w:pPr>
    </w:p>
    <w:p w14:paraId="243FE25D" w14:textId="77777777" w:rsidR="00C82479" w:rsidRPr="00FA3A2A" w:rsidRDefault="00C82479" w:rsidP="00FA3A2A">
      <w:pPr>
        <w:pStyle w:val="FreeFormA"/>
        <w:rPr>
          <w:rFonts w:ascii="Arial" w:hAnsi="Arial"/>
          <w:color w:val="242424"/>
        </w:rPr>
      </w:pPr>
    </w:p>
    <w:p w14:paraId="395AFB5F" w14:textId="77777777" w:rsidR="003B0C04" w:rsidRDefault="003B0C04">
      <w:pPr>
        <w:rPr>
          <w:color w:val="242424"/>
        </w:rPr>
      </w:pPr>
    </w:p>
    <w:p w14:paraId="41DBD52A" w14:textId="77777777" w:rsidR="00C82479" w:rsidRPr="00FA3A2A" w:rsidRDefault="00C82479">
      <w:pPr>
        <w:pStyle w:val="FreeForm"/>
      </w:pPr>
      <w:r>
        <w:br w:type="page"/>
      </w:r>
    </w:p>
    <w:p w14:paraId="33D1909A" w14:textId="7B00DCED" w:rsidR="00C82479" w:rsidRPr="00FA3A2A" w:rsidRDefault="002201C5">
      <w:pPr>
        <w:rPr>
          <w:color w:val="242424"/>
        </w:rPr>
      </w:pPr>
      <w:r>
        <w:rPr>
          <w:noProof/>
        </w:rPr>
        <w:lastRenderedPageBreak/>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Document To Do</w:t>
      </w:r>
    </w:p>
    <w:p w14:paraId="09A53698" w14:textId="77777777" w:rsidR="00C82479" w:rsidRPr="00FA3A2A" w:rsidRDefault="00C82479">
      <w:pPr>
        <w:rPr>
          <w:color w:val="242424"/>
        </w:rPr>
      </w:pPr>
    </w:p>
    <w:p w14:paraId="222C261C" w14:textId="77777777" w:rsidR="00C82479" w:rsidRPr="00FA3A2A" w:rsidRDefault="00C82479">
      <w:pPr>
        <w:rPr>
          <w:color w:val="242424"/>
        </w:rPr>
      </w:pPr>
    </w:p>
    <w:p w14:paraId="12BEBF31" w14:textId="77777777" w:rsidR="00C82479" w:rsidRPr="00A23B66" w:rsidRDefault="00C82479">
      <w:pPr>
        <w:rPr>
          <w:color w:val="242424"/>
        </w:rPr>
      </w:pPr>
    </w:p>
    <w:p w14:paraId="3AB96510" w14:textId="77777777" w:rsidR="00C82479" w:rsidRPr="00A23B66" w:rsidRDefault="00C82479">
      <w:pPr>
        <w:rPr>
          <w:rFonts w:ascii="Arial Bold" w:hAnsi="Arial Bold"/>
          <w:color w:val="0F3642"/>
        </w:rPr>
      </w:pPr>
      <w:r w:rsidRPr="00A23B66">
        <w:rPr>
          <w:rFonts w:ascii="Arial Bold" w:hAnsi="Arial Bold"/>
          <w:color w:val="0F3642"/>
        </w:rPr>
        <w:t>Audiences</w:t>
      </w:r>
    </w:p>
    <w:p w14:paraId="7566DB5E" w14:textId="77777777" w:rsidR="00C82479" w:rsidRPr="00A23B66" w:rsidRDefault="00C82479">
      <w:pPr>
        <w:rPr>
          <w:rFonts w:ascii="Arial Bold" w:hAnsi="Arial Bold"/>
          <w:color w:val="0F3642"/>
        </w:rPr>
      </w:pPr>
    </w:p>
    <w:p w14:paraId="05FAAD1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7CCE5231" w14:textId="77777777" w:rsidR="00C82479" w:rsidRPr="00A23B66" w:rsidRDefault="00C82479">
      <w:pPr>
        <w:rPr>
          <w:color w:val="242424"/>
        </w:rPr>
      </w:pPr>
    </w:p>
    <w:p w14:paraId="12342D05" w14:textId="77777777" w:rsidR="00C82479" w:rsidRPr="00A23B66" w:rsidRDefault="00C82479">
      <w:pPr>
        <w:rPr>
          <w:color w:val="242424"/>
        </w:rPr>
      </w:pPr>
    </w:p>
    <w:p w14:paraId="76AFDF2C"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54118A54" w14:textId="77777777" w:rsidR="00C82479" w:rsidRPr="00A23B66" w:rsidRDefault="00C82479">
      <w:pPr>
        <w:rPr>
          <w:rFonts w:ascii="Arial Bold" w:hAnsi="Arial Bold"/>
          <w:color w:val="0F3642"/>
        </w:rPr>
      </w:pPr>
    </w:p>
    <w:p w14:paraId="3FF48F5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242C83E8" w14:textId="77777777" w:rsidR="00C82479" w:rsidRPr="00A23B66" w:rsidRDefault="00C82479">
      <w:pPr>
        <w:rPr>
          <w:color w:val="242424"/>
        </w:rPr>
      </w:pPr>
    </w:p>
    <w:p w14:paraId="5ACD19B2" w14:textId="77777777" w:rsidR="00C82479" w:rsidRPr="00A23B66" w:rsidRDefault="00C82479">
      <w:pPr>
        <w:rPr>
          <w:color w:val="242424"/>
        </w:rPr>
      </w:pPr>
    </w:p>
    <w:p w14:paraId="095FA745"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35A0C13B" w14:textId="77777777" w:rsidR="00C82479" w:rsidRPr="00A23B66" w:rsidRDefault="00C82479">
      <w:pPr>
        <w:rPr>
          <w:rFonts w:ascii="Arial Bold" w:hAnsi="Arial Bold"/>
          <w:color w:val="0F3642"/>
        </w:rPr>
      </w:pPr>
    </w:p>
    <w:p w14:paraId="7321D2FE"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73A83CF4" w14:textId="288693F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18373F0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1A798FB1"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448A29DB" w14:textId="77777777" w:rsidR="00C82479" w:rsidRPr="00A23B66" w:rsidRDefault="00C82479">
      <w:pPr>
        <w:ind w:left="360"/>
        <w:rPr>
          <w:color w:val="242424"/>
        </w:rPr>
      </w:pPr>
    </w:p>
    <w:p w14:paraId="03748503" w14:textId="77777777" w:rsidR="00C82479" w:rsidRPr="00A23B66" w:rsidRDefault="00C82479">
      <w:pPr>
        <w:ind w:left="360"/>
        <w:rPr>
          <w:color w:val="242424"/>
        </w:rPr>
      </w:pPr>
    </w:p>
    <w:p w14:paraId="281F7E63" w14:textId="77777777" w:rsidR="00C82479" w:rsidRPr="00A23B66" w:rsidRDefault="00C82479">
      <w:pPr>
        <w:rPr>
          <w:rFonts w:ascii="Arial Bold" w:hAnsi="Arial Bold"/>
          <w:color w:val="0F3642"/>
        </w:rPr>
      </w:pPr>
      <w:r w:rsidRPr="00A23B66">
        <w:rPr>
          <w:rFonts w:ascii="Arial Bold" w:hAnsi="Arial Bold"/>
          <w:color w:val="0F3642"/>
        </w:rPr>
        <w:t>Designs</w:t>
      </w:r>
    </w:p>
    <w:p w14:paraId="5B405B94" w14:textId="77777777" w:rsidR="00C82479" w:rsidRPr="00A23B66" w:rsidRDefault="00C82479">
      <w:pPr>
        <w:rPr>
          <w:rFonts w:ascii="Arial Bold" w:hAnsi="Arial Bold"/>
          <w:color w:val="0F3642"/>
        </w:rPr>
      </w:pPr>
    </w:p>
    <w:p w14:paraId="4F061EC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38D75BE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38ECD1A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7033EAB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12C0D37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0A7D334E"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4C967DBD" w14:textId="4474F0B1" w:rsidR="00C82479" w:rsidRPr="00FA3A2A" w:rsidRDefault="002201C5">
      <w:pPr>
        <w:rPr>
          <w:rFonts w:ascii="Arial Bold" w:hAnsi="Arial Bold"/>
          <w:color w:val="FFFDFD"/>
          <w:sz w:val="48"/>
        </w:rPr>
      </w:pPr>
      <w:r>
        <w:rPr>
          <w:noProof/>
        </w:rPr>
        <w:lastRenderedPageBreak/>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Executive Summary</w:t>
      </w:r>
    </w:p>
    <w:p w14:paraId="44629BDF" w14:textId="77777777" w:rsidR="00C82479" w:rsidRPr="00FA3A2A" w:rsidRDefault="00C82479">
      <w:pPr>
        <w:rPr>
          <w:color w:val="242424"/>
        </w:rPr>
      </w:pPr>
    </w:p>
    <w:p w14:paraId="16028491" w14:textId="77777777" w:rsidR="00C82479" w:rsidRPr="00FA3A2A" w:rsidRDefault="00C82479">
      <w:pPr>
        <w:rPr>
          <w:color w:val="242424"/>
        </w:rPr>
      </w:pPr>
    </w:p>
    <w:p w14:paraId="79A47E3F" w14:textId="77777777" w:rsidR="00C82479" w:rsidRPr="00A23B66" w:rsidRDefault="00C82479">
      <w:pPr>
        <w:ind w:firstLine="720"/>
        <w:rPr>
          <w:color w:val="242424"/>
        </w:rPr>
      </w:pPr>
      <w:r w:rsidRPr="00A23B66">
        <w:rPr>
          <w:color w:val="242424"/>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Pr="00A23B66" w:rsidRDefault="00C82479">
      <w:pPr>
        <w:rPr>
          <w:color w:val="242424"/>
        </w:rPr>
      </w:pPr>
    </w:p>
    <w:p w14:paraId="3B9A8592" w14:textId="4DE727DF"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Pr="00FA3A2A" w:rsidRDefault="00C82479">
      <w:pPr>
        <w:rPr>
          <w:color w:val="242424"/>
        </w:rPr>
      </w:pPr>
    </w:p>
    <w:p w14:paraId="374806CD"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Pr="00FA3A2A" w:rsidRDefault="00C82479">
      <w:pPr>
        <w:pStyle w:val="FreeForm"/>
      </w:pPr>
      <w:r>
        <w:br w:type="page"/>
      </w:r>
    </w:p>
    <w:p w14:paraId="1D92D4AD" w14:textId="5CE18E58" w:rsidR="00C82479" w:rsidRPr="00FA3A2A" w:rsidRDefault="002201C5">
      <w:pPr>
        <w:rPr>
          <w:rFonts w:ascii="Arial Bold" w:hAnsi="Arial Bold"/>
          <w:color w:val="FFFDFD"/>
          <w:sz w:val="48"/>
        </w:rPr>
      </w:pPr>
      <w:r>
        <w:rPr>
          <w:noProof/>
        </w:rPr>
        <w:lastRenderedPageBreak/>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Statement of Problem</w:t>
      </w:r>
    </w:p>
    <w:p w14:paraId="24F5C54C" w14:textId="77777777" w:rsidR="00C82479" w:rsidRPr="00FA3A2A" w:rsidRDefault="00C82479">
      <w:pPr>
        <w:rPr>
          <w:color w:val="242424"/>
        </w:rPr>
      </w:pPr>
    </w:p>
    <w:p w14:paraId="039EA86D" w14:textId="77777777" w:rsidR="00C82479" w:rsidRPr="00FA3A2A" w:rsidRDefault="00C82479">
      <w:pPr>
        <w:rPr>
          <w:color w:val="242424"/>
        </w:rPr>
      </w:pPr>
    </w:p>
    <w:p w14:paraId="78B01514" w14:textId="766DA4CA"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1625A0A8" w14:textId="77777777" w:rsidR="00C82479" w:rsidRPr="00FA3A2A" w:rsidRDefault="00C82479">
      <w:pPr>
        <w:rPr>
          <w:color w:val="242424"/>
        </w:rPr>
      </w:pPr>
    </w:p>
    <w:p w14:paraId="3C911CFB" w14:textId="02EDDF5A" w:rsidR="00C82479" w:rsidRPr="00FA3A2A" w:rsidRDefault="00C82479">
      <w:pPr>
        <w:ind w:firstLine="720"/>
        <w:rPr>
          <w:color w:val="242424"/>
        </w:rPr>
      </w:pPr>
      <w:r w:rsidRPr="00A23B66">
        <w:rPr>
          <w:color w:val="242424"/>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Faculty and departments are also disadvantaged by losing exemplary classroom and student </w:t>
      </w:r>
      <w:r w:rsidR="00CB7D00" w:rsidRPr="00CB7D00">
        <w:rPr>
          <w:color w:val="242424"/>
        </w:rPr>
        <w:t>work that could be used for future classes</w:t>
      </w:r>
      <w:r w:rsidRPr="00FA3A2A">
        <w:rPr>
          <w:color w:val="242424"/>
        </w:rPr>
        <w:t xml:space="preserve"> and exciting prospective students. </w:t>
      </w:r>
    </w:p>
    <w:p w14:paraId="26119BC2" w14:textId="77777777" w:rsidR="00C82479" w:rsidRPr="00FA3A2A" w:rsidRDefault="00C82479">
      <w:pPr>
        <w:rPr>
          <w:color w:val="242424"/>
        </w:rPr>
      </w:pPr>
    </w:p>
    <w:p w14:paraId="0C911B66" w14:textId="77777777" w:rsidR="00C82479" w:rsidRPr="00A23B66" w:rsidRDefault="00C82479">
      <w:pPr>
        <w:rPr>
          <w:color w:val="242424"/>
        </w:rPr>
      </w:pPr>
      <w:bookmarkStart w:id="11" w:name="GoBack"/>
      <w:bookmarkEnd w:id="11"/>
    </w:p>
    <w:p w14:paraId="35D4DB31" w14:textId="77777777" w:rsidR="00C82479" w:rsidRPr="00A23B66" w:rsidRDefault="00C82479">
      <w:pPr>
        <w:rPr>
          <w:color w:val="242424"/>
        </w:rPr>
      </w:pPr>
    </w:p>
    <w:p w14:paraId="41E9B70D" w14:textId="77777777" w:rsidR="00C82479" w:rsidRPr="00A23B66" w:rsidRDefault="00C82479">
      <w:pPr>
        <w:rPr>
          <w:color w:val="242424"/>
        </w:rPr>
      </w:pPr>
    </w:p>
    <w:p w14:paraId="3E2035CE" w14:textId="77777777" w:rsidR="00C82479" w:rsidRPr="00A23B66" w:rsidRDefault="00C82479">
      <w:pPr>
        <w:rPr>
          <w:color w:val="242424"/>
        </w:rPr>
      </w:pPr>
    </w:p>
    <w:p w14:paraId="74BCEFA2" w14:textId="77777777" w:rsidR="00C82479" w:rsidRPr="00A23B66" w:rsidRDefault="00C82479">
      <w:pPr>
        <w:rPr>
          <w:color w:val="242424"/>
        </w:rPr>
      </w:pPr>
    </w:p>
    <w:p w14:paraId="0F4204DA" w14:textId="77777777" w:rsidR="00C82479" w:rsidRPr="00A23B66" w:rsidRDefault="00C82479">
      <w:pPr>
        <w:rPr>
          <w:color w:val="242424"/>
        </w:rPr>
      </w:pPr>
    </w:p>
    <w:p w14:paraId="72C0E15B" w14:textId="77777777" w:rsidR="00C82479" w:rsidRPr="00A23B66" w:rsidRDefault="00C82479">
      <w:pPr>
        <w:rPr>
          <w:color w:val="242424"/>
        </w:rPr>
      </w:pPr>
    </w:p>
    <w:p w14:paraId="6C9248CE" w14:textId="77777777" w:rsidR="00C82479" w:rsidRPr="00FA3A2A" w:rsidRDefault="00C82479">
      <w:pPr>
        <w:pStyle w:val="FreeForm"/>
      </w:pPr>
      <w:r>
        <w:br w:type="page"/>
      </w:r>
    </w:p>
    <w:p w14:paraId="72BEE084" w14:textId="5C256F66" w:rsidR="00C82479" w:rsidRPr="00FA3A2A" w:rsidRDefault="002201C5">
      <w:pPr>
        <w:rPr>
          <w:rFonts w:ascii="Arial Bold" w:hAnsi="Arial Bold"/>
          <w:color w:val="FFFDFD"/>
          <w:sz w:val="48"/>
        </w:rPr>
      </w:pPr>
      <w:r>
        <w:rPr>
          <w:noProof/>
        </w:rPr>
        <w:lastRenderedPageBreak/>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Audiences</w:t>
      </w:r>
    </w:p>
    <w:p w14:paraId="1FB81919" w14:textId="77777777" w:rsidR="00C82479" w:rsidRPr="00FA3A2A" w:rsidRDefault="00C82479">
      <w:pPr>
        <w:rPr>
          <w:color w:val="242424"/>
        </w:rPr>
      </w:pPr>
    </w:p>
    <w:p w14:paraId="74A79258" w14:textId="77777777" w:rsidR="00C82479" w:rsidRPr="00FA3A2A" w:rsidRDefault="00C82479">
      <w:pPr>
        <w:rPr>
          <w:color w:val="242424"/>
        </w:rPr>
      </w:pPr>
    </w:p>
    <w:p w14:paraId="5BA637FF" w14:textId="7A9E25D5"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The primary audience is undergraduate students, followed by faculty as a secondary audience. Tertiary audiences include the administration, prospective students, parents of students, potential employers, and alumni, among others.</w:t>
      </w:r>
    </w:p>
    <w:p w14:paraId="12BF1F8F" w14:textId="77777777" w:rsidR="00C82479" w:rsidRPr="00A23B66" w:rsidRDefault="00C82479">
      <w:pPr>
        <w:rPr>
          <w:color w:val="242424"/>
        </w:rPr>
      </w:pPr>
    </w:p>
    <w:p w14:paraId="492A7655" w14:textId="77777777" w:rsidR="00C82479" w:rsidRPr="00A23B66" w:rsidRDefault="00C82479">
      <w:pPr>
        <w:rPr>
          <w:color w:val="242424"/>
        </w:rPr>
      </w:pPr>
    </w:p>
    <w:p w14:paraId="7D0A7C5B"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1651BB54" w14:textId="77777777" w:rsidR="00C82479" w:rsidRPr="00A23B66" w:rsidRDefault="00C82479">
      <w:pPr>
        <w:rPr>
          <w:color w:val="242424"/>
        </w:rPr>
      </w:pPr>
    </w:p>
    <w:p w14:paraId="588C3A30" w14:textId="77777777" w:rsidR="00C82479" w:rsidRPr="00A23B66" w:rsidRDefault="00C82479">
      <w:pPr>
        <w:ind w:firstLine="720"/>
        <w:rPr>
          <w:color w:val="242424"/>
        </w:rPr>
      </w:pPr>
      <w:r w:rsidRPr="00A23B66">
        <w:rPr>
          <w:color w:val="242424"/>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Pr="00A23B66" w:rsidRDefault="00C82479">
      <w:pPr>
        <w:rPr>
          <w:color w:val="242424"/>
        </w:rPr>
      </w:pPr>
    </w:p>
    <w:p w14:paraId="41E9708E" w14:textId="48E82F89"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behind limited inspection.</w:t>
      </w:r>
    </w:p>
    <w:p w14:paraId="338FCBCE" w14:textId="77777777" w:rsidR="00C82479" w:rsidRPr="00FA3A2A" w:rsidRDefault="00C82479">
      <w:pPr>
        <w:rPr>
          <w:color w:val="242424"/>
        </w:rPr>
      </w:pPr>
    </w:p>
    <w:p w14:paraId="2E8A7DF8" w14:textId="77777777" w:rsidR="00C82479" w:rsidRPr="00A23B66" w:rsidRDefault="00C82479">
      <w:pPr>
        <w:ind w:firstLine="720"/>
        <w:rPr>
          <w:color w:val="242424"/>
        </w:rPr>
      </w:pPr>
      <w:r w:rsidRPr="00A23B66">
        <w:rPr>
          <w:color w:val="242424"/>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Pr="00A23B66" w:rsidRDefault="00C82479">
      <w:pPr>
        <w:rPr>
          <w:color w:val="242424"/>
        </w:rPr>
      </w:pPr>
    </w:p>
    <w:p w14:paraId="7514FB85"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Pr="00A23B66" w:rsidRDefault="00C82479">
      <w:pPr>
        <w:rPr>
          <w:color w:val="242424"/>
        </w:rPr>
      </w:pPr>
    </w:p>
    <w:p w14:paraId="066D48F0" w14:textId="77777777" w:rsidR="00C82479" w:rsidRPr="00A23B66" w:rsidRDefault="00C82479">
      <w:pPr>
        <w:rPr>
          <w:color w:val="242424"/>
        </w:rPr>
      </w:pPr>
    </w:p>
    <w:p w14:paraId="2993C04F"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2445551E" w14:textId="77777777" w:rsidR="00C82479" w:rsidRPr="00A23B66" w:rsidRDefault="00C82479">
      <w:pPr>
        <w:rPr>
          <w:color w:val="242424"/>
        </w:rPr>
      </w:pPr>
    </w:p>
    <w:p w14:paraId="12DF1F24" w14:textId="77777777" w:rsidR="00C82479" w:rsidRPr="00A23B66" w:rsidRDefault="00C82479">
      <w:pPr>
        <w:ind w:firstLine="720"/>
        <w:rPr>
          <w:color w:val="242424"/>
        </w:rPr>
      </w:pPr>
      <w:r w:rsidRPr="00A23B66">
        <w:rPr>
          <w:color w:val="242424"/>
        </w:rPr>
        <w:lastRenderedPageBreak/>
        <w:t>Existing student feedback on work does not extend beyond the classroom or integrate well with external systems. While some feedback tools currently exist, expanding the scope of how work is viewed and the available feedback options will enhance learning and understanding. for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Pr="00A23B66" w:rsidRDefault="00C82479">
      <w:pPr>
        <w:rPr>
          <w:color w:val="242424"/>
        </w:rPr>
      </w:pPr>
    </w:p>
    <w:p w14:paraId="4E179415" w14:textId="77777777" w:rsidR="00C82479" w:rsidRPr="00A23B66" w:rsidRDefault="00C82479">
      <w:pPr>
        <w:ind w:firstLine="720"/>
        <w:rPr>
          <w:color w:val="242424"/>
        </w:rPr>
      </w:pPr>
      <w:r w:rsidRPr="00A23B66">
        <w:rPr>
          <w:color w:val="242424"/>
        </w:rPr>
        <w:t>Currently communicating student work is mainly accomplished through hearsay within a department. Often times, faculty need or want to demonstrate to their department, prospective students, a new class of students, or other sources excellence within their major or class. As well, sharing this work is difficult as their are no tools or mechanisms in place for maintaining and providing a consistent view of student work.</w:t>
      </w:r>
    </w:p>
    <w:p w14:paraId="7998CC4E" w14:textId="77777777" w:rsidR="00C82479" w:rsidRPr="00A23B66" w:rsidRDefault="00C82479">
      <w:pPr>
        <w:rPr>
          <w:color w:val="242424"/>
        </w:rPr>
      </w:pPr>
    </w:p>
    <w:p w14:paraId="75E2D501" w14:textId="77777777" w:rsidR="00C82479" w:rsidRPr="00A23B66" w:rsidRDefault="00C82479">
      <w:pPr>
        <w:ind w:firstLine="720"/>
        <w:rPr>
          <w:color w:val="242424"/>
        </w:rPr>
      </w:pPr>
      <w:r w:rsidRPr="00A23B66">
        <w:rPr>
          <w:color w:val="242424"/>
        </w:rPr>
        <w:t>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 as tools for recommending and supporting student work do not exist.</w:t>
      </w:r>
    </w:p>
    <w:p w14:paraId="1A126D32" w14:textId="77777777" w:rsidR="00C82479" w:rsidRPr="00A23B66" w:rsidRDefault="00C82479">
      <w:pPr>
        <w:rPr>
          <w:color w:val="242424"/>
        </w:rPr>
      </w:pPr>
    </w:p>
    <w:p w14:paraId="4FF3C4F2"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Pr="00A23B66" w:rsidRDefault="00C82479">
      <w:pPr>
        <w:rPr>
          <w:color w:val="242424"/>
        </w:rPr>
      </w:pPr>
    </w:p>
    <w:p w14:paraId="404E4BF3" w14:textId="77777777" w:rsidR="00C82479" w:rsidRPr="00A23B66" w:rsidRDefault="00C82479">
      <w:pPr>
        <w:rPr>
          <w:color w:val="242424"/>
        </w:rPr>
      </w:pPr>
    </w:p>
    <w:p w14:paraId="16C48165"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0BA4CA8C" w14:textId="77777777" w:rsidR="00C82479" w:rsidRPr="00A23B66" w:rsidRDefault="00C82479">
      <w:pPr>
        <w:rPr>
          <w:color w:val="242424"/>
        </w:rPr>
      </w:pPr>
    </w:p>
    <w:p w14:paraId="4BFB21F1" w14:textId="77777777" w:rsidR="00C82479" w:rsidRPr="00A23B66" w:rsidRDefault="00C82479">
      <w:pPr>
        <w:rPr>
          <w:color w:val="242424"/>
        </w:rPr>
      </w:pPr>
    </w:p>
    <w:p w14:paraId="7C520685"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71D112B3" w14:textId="77777777" w:rsidR="00C82479" w:rsidRPr="00A23B66" w:rsidRDefault="00C82479">
      <w:pPr>
        <w:rPr>
          <w:color w:val="242424"/>
        </w:rPr>
      </w:pPr>
    </w:p>
    <w:p w14:paraId="7CC75CED" w14:textId="77777777" w:rsidR="00C82479" w:rsidRPr="00A23B66" w:rsidRDefault="00C82479">
      <w:pPr>
        <w:rPr>
          <w:color w:val="242424"/>
        </w:rPr>
      </w:pPr>
    </w:p>
    <w:p w14:paraId="0744F2B4" w14:textId="77777777" w:rsidR="00C82479" w:rsidRPr="00A23B66" w:rsidRDefault="00C82479">
      <w:pPr>
        <w:rPr>
          <w:color w:val="242424"/>
        </w:rPr>
      </w:pPr>
      <w:r w:rsidRPr="00A23B66">
        <w:rPr>
          <w:color w:val="242424"/>
        </w:rPr>
        <w:t>Administration</w:t>
      </w:r>
    </w:p>
    <w:p w14:paraId="7B1F8794" w14:textId="77777777" w:rsidR="00C82479" w:rsidRPr="00A23B66" w:rsidRDefault="00C82479">
      <w:pPr>
        <w:rPr>
          <w:color w:val="242424"/>
        </w:rPr>
      </w:pPr>
    </w:p>
    <w:p w14:paraId="03A12EB5" w14:textId="77777777" w:rsidR="00C82479" w:rsidRPr="00A23B66" w:rsidRDefault="00C82479">
      <w:pPr>
        <w:rPr>
          <w:color w:val="242424"/>
        </w:rPr>
      </w:pPr>
      <w:r w:rsidRPr="00A23B66">
        <w:rPr>
          <w:color w:val="242424"/>
        </w:rPr>
        <w:t>The primary need concerning the administration audience is to find somebody with special skills (be able to take some beautiful photographs, be able to design an advert for an incoming event...).</w:t>
      </w:r>
    </w:p>
    <w:p w14:paraId="598985A2" w14:textId="77777777" w:rsidR="00C82479" w:rsidRPr="00A23B66" w:rsidRDefault="00C82479">
      <w:pPr>
        <w:rPr>
          <w:color w:val="242424"/>
        </w:rPr>
      </w:pPr>
    </w:p>
    <w:p w14:paraId="0BD87451" w14:textId="77777777" w:rsidR="00C82479" w:rsidRPr="00A23B66" w:rsidRDefault="00C82479">
      <w:pPr>
        <w:rPr>
          <w:color w:val="242424"/>
        </w:rPr>
      </w:pPr>
      <w:r w:rsidRPr="00A23B66">
        <w:rPr>
          <w:color w:val="242424"/>
        </w:rPr>
        <w:lastRenderedPageBreak/>
        <w:t>Presently people from the administration are forced to send a general email to their different contacts to find the right person. Our system must therefore overcome this problem by proposing a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this function could be materialized by a filter among the search criteria. Obviously it should be possible to contact directly this selected student if necessary.</w:t>
      </w:r>
    </w:p>
    <w:p w14:paraId="09F30073" w14:textId="77777777" w:rsidR="00C82479" w:rsidRPr="00A23B66" w:rsidRDefault="00C82479">
      <w:pPr>
        <w:rPr>
          <w:color w:val="242424"/>
        </w:rPr>
      </w:pPr>
    </w:p>
    <w:p w14:paraId="4A64F805" w14:textId="77777777" w:rsidR="00C82479" w:rsidRPr="00A23B66" w:rsidRDefault="00C82479">
      <w:pPr>
        <w:rPr>
          <w:color w:val="242424"/>
        </w:rPr>
      </w:pPr>
    </w:p>
    <w:p w14:paraId="1E8BB328" w14:textId="77777777" w:rsidR="00C82479" w:rsidRPr="00A23B66" w:rsidRDefault="00C82479">
      <w:pPr>
        <w:rPr>
          <w:color w:val="242424"/>
        </w:rPr>
      </w:pPr>
      <w:r w:rsidRPr="00A23B66">
        <w:rPr>
          <w:color w:val="242424"/>
        </w:rPr>
        <w:t>Marketing</w:t>
      </w:r>
    </w:p>
    <w:p w14:paraId="7064C91D" w14:textId="77777777" w:rsidR="00C82479" w:rsidRPr="00A23B66" w:rsidRDefault="00C82479">
      <w:pPr>
        <w:rPr>
          <w:color w:val="242424"/>
        </w:rPr>
      </w:pPr>
    </w:p>
    <w:p w14:paraId="65845797" w14:textId="24039DD9" w:rsidR="00C82479" w:rsidRPr="00FA3A2A" w:rsidRDefault="00C82479">
      <w:pPr>
        <w:rPr>
          <w:color w:val="242424"/>
        </w:rPr>
      </w:pPr>
      <w:r w:rsidRPr="00A23B66">
        <w:rPr>
          <w:color w:val="242424"/>
        </w:rPr>
        <w:t xml:space="preserve">The administration always wants UMO to look good.  A system of show off repository should be implemented to be able to pick images or stories of good student. These media could </w:t>
      </w:r>
      <w:r w:rsidR="0047529F" w:rsidRPr="00A23B66">
        <w:rPr>
          <w:color w:val="242424"/>
        </w:rPr>
        <w:t>potentially</w:t>
      </w:r>
      <w:r w:rsidRPr="00FA3A2A">
        <w:rPr>
          <w:color w:val="242424"/>
        </w:rPr>
        <w:t xml:space="preserve"> be used for marketing events and promotion. Finally the administration could see which departments are actually doing good work.</w:t>
      </w:r>
    </w:p>
    <w:p w14:paraId="21213804" w14:textId="77777777" w:rsidR="00C82479" w:rsidRPr="00FA3A2A" w:rsidRDefault="00C82479">
      <w:pPr>
        <w:rPr>
          <w:color w:val="242424"/>
        </w:rPr>
      </w:pPr>
    </w:p>
    <w:p w14:paraId="126EA41C" w14:textId="77777777" w:rsidR="00C82479" w:rsidRPr="00A23B66" w:rsidRDefault="00C82479">
      <w:pPr>
        <w:rPr>
          <w:color w:val="242424"/>
        </w:rPr>
      </w:pPr>
    </w:p>
    <w:p w14:paraId="399A718E"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750334F1" w14:textId="77777777" w:rsidR="00C82479" w:rsidRPr="00A23B66" w:rsidRDefault="00C82479">
      <w:pPr>
        <w:rPr>
          <w:color w:val="242424"/>
        </w:rPr>
      </w:pPr>
    </w:p>
    <w:p w14:paraId="1712F205" w14:textId="46D736E3" w:rsidR="00C82479" w:rsidRPr="00A23B66" w:rsidRDefault="00C82479">
      <w:pPr>
        <w:ind w:firstLine="720"/>
        <w:rPr>
          <w:color w:val="242424"/>
        </w:rPr>
      </w:pPr>
      <w:r w:rsidRPr="00A23B66">
        <w:rPr>
          <w:color w:val="242424"/>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4CDB7605" w14:textId="77777777" w:rsidR="00C82479" w:rsidRPr="00A23B66" w:rsidRDefault="00C82479">
      <w:pPr>
        <w:rPr>
          <w:color w:val="242424"/>
        </w:rPr>
      </w:pPr>
    </w:p>
    <w:p w14:paraId="1A4B6D3E" w14:textId="77777777" w:rsidR="00C82479" w:rsidRPr="00A23B66" w:rsidRDefault="00C82479">
      <w:pPr>
        <w:rPr>
          <w:color w:val="242424"/>
        </w:rPr>
      </w:pPr>
    </w:p>
    <w:p w14:paraId="5AAAABAE"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608908FA" w14:textId="77777777" w:rsidR="00C82479" w:rsidRPr="00A23B66" w:rsidRDefault="00C82479">
      <w:pPr>
        <w:rPr>
          <w:color w:val="242424"/>
        </w:rPr>
      </w:pPr>
    </w:p>
    <w:p w14:paraId="042A45B3"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largely limited to what their child might choose to share with them or what they can </w:t>
      </w:r>
      <w:r w:rsidRPr="00A23B66">
        <w:rPr>
          <w:color w:val="242424"/>
        </w:rPr>
        <w:lastRenderedPageBreak/>
        <w:t xml:space="preserve">glean from various 'featured student' columns throughout the university and department websites. </w:t>
      </w:r>
    </w:p>
    <w:p w14:paraId="64C0A690" w14:textId="77777777" w:rsidR="00C82479" w:rsidRPr="00A23B66" w:rsidRDefault="00C82479">
      <w:pPr>
        <w:rPr>
          <w:color w:val="242424"/>
        </w:rPr>
      </w:pPr>
    </w:p>
    <w:p w14:paraId="20E4B3C3" w14:textId="77777777" w:rsidR="00CB7D00" w:rsidRPr="00A23B66" w:rsidRDefault="00CB7D00" w:rsidP="00FA3A2A">
      <w:pPr>
        <w:ind w:firstLine="720"/>
        <w:rPr>
          <w:color w:val="303030"/>
        </w:rPr>
      </w:pPr>
      <w:r w:rsidRPr="00A23B66">
        <w:rPr>
          <w:color w:val="303030"/>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Pr="00FA3A2A" w:rsidRDefault="00C82479">
      <w:pPr>
        <w:rPr>
          <w:color w:val="242424"/>
        </w:rPr>
      </w:pPr>
    </w:p>
    <w:p w14:paraId="654C2F88"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36C851EB" w14:textId="77777777" w:rsidR="00C82479" w:rsidRPr="00A23B66" w:rsidRDefault="00C82479">
      <w:pPr>
        <w:rPr>
          <w:color w:val="242424"/>
        </w:rPr>
      </w:pPr>
    </w:p>
    <w:p w14:paraId="3DFB7239" w14:textId="77777777" w:rsidR="00C82479" w:rsidRPr="00A23B66" w:rsidRDefault="00C82479">
      <w:pPr>
        <w:rPr>
          <w:color w:val="242424"/>
        </w:rPr>
      </w:pPr>
    </w:p>
    <w:p w14:paraId="7259C3FA"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78C054C3" w14:textId="77777777" w:rsidR="00C82479" w:rsidRPr="00A23B66" w:rsidRDefault="00C82479">
      <w:pPr>
        <w:rPr>
          <w:rFonts w:ascii="Arial Bold" w:hAnsi="Arial Bold"/>
          <w:color w:val="0F3642"/>
        </w:rPr>
      </w:pPr>
    </w:p>
    <w:p w14:paraId="0580C24B" w14:textId="77777777" w:rsidR="00C82479" w:rsidRPr="00A23B66" w:rsidRDefault="00C82479">
      <w:pPr>
        <w:ind w:firstLine="720"/>
        <w:rPr>
          <w:color w:val="242424"/>
        </w:rPr>
      </w:pPr>
      <w:r w:rsidRPr="00A23B66">
        <w:rPr>
          <w:color w:val="242424"/>
        </w:rPr>
        <w:t>Any excellent academic work that might help employers find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Pr="00A23B66" w:rsidRDefault="00C82479">
      <w:pPr>
        <w:rPr>
          <w:color w:val="242424"/>
        </w:rPr>
      </w:pPr>
    </w:p>
    <w:p w14:paraId="1CF2EDBB" w14:textId="77777777" w:rsidR="00C82479" w:rsidRPr="00A23B66" w:rsidRDefault="00C82479">
      <w:pPr>
        <w:ind w:firstLine="720"/>
        <w:rPr>
          <w:color w:val="242424"/>
        </w:rPr>
      </w:pPr>
      <w:r w:rsidRPr="00A23B66">
        <w:rPr>
          <w:color w:val="242424"/>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Pr="00A23B66" w:rsidRDefault="00C82479">
      <w:pPr>
        <w:ind w:firstLine="720"/>
        <w:rPr>
          <w:color w:val="242424"/>
        </w:rPr>
      </w:pPr>
    </w:p>
    <w:p w14:paraId="6CA545B5" w14:textId="77777777" w:rsidR="00C82479" w:rsidRPr="00A23B66" w:rsidRDefault="00C82479">
      <w:pPr>
        <w:ind w:firstLine="720"/>
        <w:rPr>
          <w:color w:val="242424"/>
        </w:rPr>
      </w:pPr>
      <w:r w:rsidRPr="00A23B66">
        <w:rPr>
          <w:color w:val="242424"/>
        </w:rPr>
        <w:t>It is difficult for employers to views student skills that might apply in the job market. Without seeing these specific skills it can be hard for match students to the jobs that would fit them the best.</w:t>
      </w:r>
    </w:p>
    <w:p w14:paraId="1B702F03" w14:textId="77777777" w:rsidR="00C82479" w:rsidRPr="00A23B66" w:rsidRDefault="00C82479" w:rsidP="00FA3A2A">
      <w:pPr>
        <w:pStyle w:val="FreeFormA"/>
        <w:rPr>
          <w:color w:val="242424"/>
        </w:rPr>
      </w:pPr>
    </w:p>
    <w:p w14:paraId="39C83C1D"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1B6FCF3" w14:textId="77777777" w:rsidR="00C82479" w:rsidRPr="00A23B66" w:rsidRDefault="00C82479" w:rsidP="00C82479">
      <w:pPr>
        <w:rPr>
          <w:rFonts w:ascii="Arial Bold" w:hAnsi="Arial Bold"/>
          <w:color w:val="134655"/>
        </w:rPr>
      </w:pPr>
    </w:p>
    <w:p w14:paraId="7412DD00" w14:textId="6DB3DDD5" w:rsidR="00C82479" w:rsidRPr="00A23B66" w:rsidRDefault="00C82479" w:rsidP="00FA3A2A">
      <w:pPr>
        <w:pStyle w:val="FreeFormA"/>
        <w:rPr>
          <w:color w:val="303030"/>
        </w:rPr>
      </w:pPr>
      <w:r w:rsidRPr="00A23B66">
        <w:rPr>
          <w:color w:val="303030"/>
        </w:rPr>
        <w:lastRenderedPageBreak/>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12B54A54" w14:textId="77777777" w:rsidR="00C7358B" w:rsidRPr="00A23B66" w:rsidRDefault="00C7358B" w:rsidP="00FA3A2A">
      <w:pPr>
        <w:pStyle w:val="FreeFormA"/>
        <w:rPr>
          <w:color w:val="303030"/>
        </w:rPr>
      </w:pPr>
    </w:p>
    <w:p w14:paraId="4FF13FC6"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UMaine career, the portfolio system gives them a useful tool for showing their work to potential employers or graduate programs. Not only can it function to display an alumnus’ best or featured work, it can also show the development of the student through their undergraduate career. </w:t>
      </w:r>
    </w:p>
    <w:p w14:paraId="75285ECD" w14:textId="77777777" w:rsidR="00C7358B" w:rsidRPr="00A23B66" w:rsidRDefault="00C7358B" w:rsidP="00A23B66">
      <w:pPr>
        <w:pStyle w:val="FreeFormA"/>
        <w:rPr>
          <w:color w:val="303030"/>
        </w:rPr>
      </w:pPr>
    </w:p>
    <w:p w14:paraId="28C9D071"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 xml:space="preserve">feedback for undergraduate work. Having graduated from a specific department and area of study, they represent an ideal target for students in this regard. They will have a strong knowledge of the subject matter, an understanding of the demands and expectations of the department/class/field, and in many cases will also have professional experience coming directly from their own related studies. </w:t>
      </w:r>
    </w:p>
    <w:p w14:paraId="614E3D2A" w14:textId="77777777" w:rsidR="00C7358B" w:rsidRPr="00A23B66" w:rsidRDefault="00C7358B" w:rsidP="00A23B66">
      <w:pPr>
        <w:pStyle w:val="FreeFormA"/>
        <w:rPr>
          <w:color w:val="303030"/>
        </w:rPr>
      </w:pPr>
    </w:p>
    <w:p w14:paraId="118D645B" w14:textId="77777777" w:rsidR="00C82479" w:rsidRPr="00FA3A2A" w:rsidRDefault="00C82479" w:rsidP="00A23B66">
      <w:pPr>
        <w:pStyle w:val="FreeFormA"/>
      </w:pPr>
      <w:r w:rsidRPr="00A23B66">
        <w:rPr>
          <w:color w:val="303030"/>
        </w:rPr>
        <w:t xml:space="preserve"> </w:t>
      </w:r>
      <w:r>
        <w:br w:type="page"/>
      </w:r>
    </w:p>
    <w:p w14:paraId="21C72D08" w14:textId="7B2DCEB9" w:rsidR="00C82479" w:rsidRPr="00FA3A2A" w:rsidRDefault="002201C5">
      <w:pPr>
        <w:rPr>
          <w:rFonts w:ascii="Arial Bold" w:hAnsi="Arial Bold"/>
          <w:color w:val="FFFDFD"/>
          <w:sz w:val="48"/>
        </w:rPr>
      </w:pPr>
      <w:r>
        <w:rPr>
          <w:noProof/>
        </w:rPr>
        <w:lastRenderedPageBreak/>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Project Objectives</w:t>
      </w:r>
    </w:p>
    <w:p w14:paraId="71175675" w14:textId="77777777" w:rsidR="00C82479" w:rsidRPr="00FA3A2A" w:rsidRDefault="00C82479">
      <w:pPr>
        <w:rPr>
          <w:color w:val="242424"/>
        </w:rPr>
      </w:pPr>
    </w:p>
    <w:p w14:paraId="275CBC71" w14:textId="77777777" w:rsidR="00C82479" w:rsidRPr="00FA3A2A" w:rsidRDefault="00C82479">
      <w:pPr>
        <w:rPr>
          <w:color w:val="242424"/>
        </w:rPr>
      </w:pPr>
    </w:p>
    <w:p w14:paraId="2BB6114B" w14:textId="77777777" w:rsidR="00C82479" w:rsidRPr="00A23B66" w:rsidRDefault="00C82479">
      <w:pPr>
        <w:rPr>
          <w:color w:val="242424"/>
        </w:rPr>
      </w:pPr>
    </w:p>
    <w:p w14:paraId="02C246B6" w14:textId="77777777" w:rsidR="00C82479" w:rsidRPr="00A23B66" w:rsidRDefault="00C82479">
      <w:pPr>
        <w:rPr>
          <w:color w:val="242424"/>
        </w:rPr>
      </w:pPr>
      <w:r w:rsidRPr="00A23B66">
        <w:rPr>
          <w:color w:val="242424"/>
        </w:rPr>
        <w:tab/>
        <w:t>So as to address the primary needs of all of the audiences, this project will focus on accomplishing the following objectives:</w:t>
      </w:r>
    </w:p>
    <w:p w14:paraId="721F6D23" w14:textId="77777777" w:rsidR="00C82479" w:rsidRPr="00A23B66" w:rsidRDefault="00C82479">
      <w:pPr>
        <w:ind w:firstLine="360"/>
        <w:rPr>
          <w:color w:val="242424"/>
        </w:rPr>
      </w:pPr>
    </w:p>
    <w:p w14:paraId="3AAABA53" w14:textId="77777777" w:rsidR="00C82479" w:rsidRPr="00A23B66" w:rsidRDefault="00C82479">
      <w:pPr>
        <w:rPr>
          <w:color w:val="242424"/>
        </w:rPr>
      </w:pPr>
    </w:p>
    <w:p w14:paraId="42BACE34"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138588BF"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04DBB16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B325240" w14:textId="77777777" w:rsidR="00C82479" w:rsidRPr="00A23B66" w:rsidRDefault="00C82479">
      <w:pPr>
        <w:rPr>
          <w:color w:val="242424"/>
        </w:rPr>
      </w:pPr>
    </w:p>
    <w:p w14:paraId="548A4F2B" w14:textId="77777777" w:rsidR="00C82479" w:rsidRPr="00A23B66" w:rsidRDefault="00C82479">
      <w:pPr>
        <w:rPr>
          <w:color w:val="242424"/>
        </w:rPr>
      </w:pPr>
      <w:r w:rsidRPr="00A23B66">
        <w:rPr>
          <w:color w:val="242424"/>
        </w:rPr>
        <w:tab/>
        <w:t>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p>
    <w:p w14:paraId="590C1071" w14:textId="77777777" w:rsidR="00C82479" w:rsidRPr="00A23B66" w:rsidRDefault="00C82479">
      <w:pPr>
        <w:rPr>
          <w:color w:val="242424"/>
        </w:rPr>
      </w:pPr>
    </w:p>
    <w:p w14:paraId="3EDFA780" w14:textId="761F9145"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audiences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Pr="00A23B66" w:rsidRDefault="00C82479">
      <w:pPr>
        <w:rPr>
          <w:color w:val="242424"/>
        </w:rPr>
      </w:pPr>
    </w:p>
    <w:p w14:paraId="4D029491" w14:textId="77777777" w:rsidR="00C82479" w:rsidRPr="00A23B66" w:rsidRDefault="00C82479">
      <w:pPr>
        <w:rPr>
          <w:color w:val="242424"/>
        </w:rPr>
      </w:pPr>
      <w:r w:rsidRPr="00A23B66">
        <w:rPr>
          <w:color w:val="242424"/>
        </w:rPr>
        <w:tab/>
        <w:t>The objective of facilitating communities around academic work is to leverage online tools for strengthening the academic experience. Because student work is on-going,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Pr="00A23B66" w:rsidRDefault="00C82479">
      <w:pPr>
        <w:rPr>
          <w:color w:val="242424"/>
        </w:rPr>
      </w:pPr>
    </w:p>
    <w:p w14:paraId="6667E9CA" w14:textId="77777777" w:rsidR="00C82479" w:rsidRPr="00FA3A2A" w:rsidRDefault="00C82479">
      <w:pPr>
        <w:pStyle w:val="FreeForm"/>
      </w:pPr>
      <w:r>
        <w:br w:type="page"/>
      </w:r>
    </w:p>
    <w:p w14:paraId="5B2A545F" w14:textId="24B112E0" w:rsidR="00C82479" w:rsidRPr="00FA3A2A" w:rsidRDefault="002201C5">
      <w:pPr>
        <w:rPr>
          <w:color w:val="242424"/>
        </w:rPr>
      </w:pPr>
      <w:r>
        <w:rPr>
          <w:noProof/>
        </w:rPr>
        <w:lastRenderedPageBreak/>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Solution Overview</w:t>
      </w:r>
    </w:p>
    <w:p w14:paraId="01F39FE6" w14:textId="77777777" w:rsidR="00C82479" w:rsidRPr="00FA3A2A" w:rsidRDefault="00C82479">
      <w:pPr>
        <w:rPr>
          <w:color w:val="242424"/>
        </w:rPr>
      </w:pPr>
    </w:p>
    <w:p w14:paraId="7A49F6CB" w14:textId="77777777" w:rsidR="00C82479" w:rsidRPr="00FA3A2A" w:rsidRDefault="00C82479">
      <w:pPr>
        <w:rPr>
          <w:color w:val="242424"/>
        </w:rPr>
      </w:pPr>
    </w:p>
    <w:p w14:paraId="028DCB74" w14:textId="77777777" w:rsidR="00C82479" w:rsidRPr="00A23B66" w:rsidRDefault="00C82479">
      <w:pPr>
        <w:rPr>
          <w:color w:val="242424"/>
        </w:rPr>
      </w:pPr>
    </w:p>
    <w:p w14:paraId="14C2D55E"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118041C8" w14:textId="77777777" w:rsidR="00454B4B" w:rsidRPr="00A23B66" w:rsidRDefault="00454B4B">
      <w:pPr>
        <w:rPr>
          <w:color w:val="242424"/>
        </w:rPr>
      </w:pPr>
    </w:p>
    <w:p w14:paraId="00685CD8" w14:textId="42355EC1"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3EBE6D03" w14:textId="77777777" w:rsidR="00445FD7" w:rsidRPr="00A23B66" w:rsidRDefault="00445FD7">
      <w:pPr>
        <w:rPr>
          <w:color w:val="242424"/>
        </w:rPr>
      </w:pPr>
    </w:p>
    <w:p w14:paraId="4D946EE5"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 and the general public</w:t>
      </w:r>
      <w:r w:rsidRPr="00A23B66">
        <w:rPr>
          <w:color w:val="242424"/>
        </w:rPr>
        <w:t>.</w:t>
      </w:r>
    </w:p>
    <w:p w14:paraId="46B98CE9"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student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303EB80" w14:textId="25F29593" w:rsidR="0047529F" w:rsidRPr="00A23B66" w:rsidRDefault="00445FD7" w:rsidP="00A23B66">
      <w:pPr>
        <w:pStyle w:val="ListParagraph"/>
        <w:numPr>
          <w:ilvl w:val="0"/>
          <w:numId w:val="61"/>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086E5715" w14:textId="77777777" w:rsidR="00C82479" w:rsidRPr="00A23B66" w:rsidRDefault="00C82479">
      <w:pPr>
        <w:rPr>
          <w:color w:val="242424"/>
        </w:rPr>
      </w:pPr>
    </w:p>
    <w:p w14:paraId="0C49B5C0"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02CE48D7" w14:textId="77777777" w:rsidR="00C82479" w:rsidRPr="00FA3A2A" w:rsidRDefault="00C82479">
      <w:pPr>
        <w:rPr>
          <w:color w:val="242424"/>
        </w:rPr>
      </w:pPr>
    </w:p>
    <w:p w14:paraId="3ECD1B86" w14:textId="6660E1CC"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5DA5BF18"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3AA0DD47"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Student authentication linked with MaineStreet student account</w:t>
      </w:r>
    </w:p>
    <w:p w14:paraId="1ACC67E4"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Application documentation</w:t>
      </w:r>
    </w:p>
    <w:p w14:paraId="36163C4D" w14:textId="33CFFAE6" w:rsidR="00C82479" w:rsidRPr="00A23B66" w:rsidRDefault="00C82479">
      <w:pPr>
        <w:rPr>
          <w:color w:val="242424"/>
        </w:rPr>
      </w:pPr>
    </w:p>
    <w:p w14:paraId="7FB0631E" w14:textId="77777777" w:rsidR="00C82479" w:rsidRPr="00FA3A2A" w:rsidRDefault="00C82479">
      <w:pPr>
        <w:rPr>
          <w:color w:val="242424"/>
        </w:rPr>
      </w:pPr>
    </w:p>
    <w:p w14:paraId="2CD76638"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5E79309C" w14:textId="77777777" w:rsidR="00C82479" w:rsidRPr="00A23B66" w:rsidRDefault="00C82479">
      <w:pPr>
        <w:rPr>
          <w:color w:val="242424"/>
        </w:rPr>
      </w:pPr>
    </w:p>
    <w:p w14:paraId="331A25E7" w14:textId="471302CA" w:rsidR="00AB55FB" w:rsidRPr="00FA3A2A" w:rsidRDefault="00C82479" w:rsidP="00803069">
      <w:pPr>
        <w:ind w:firstLine="720"/>
        <w:rPr>
          <w:color w:val="242424"/>
        </w:rPr>
      </w:pPr>
      <w:r w:rsidRPr="00A23B66">
        <w:rPr>
          <w:color w:val="242424"/>
        </w:rPr>
        <w:t>The proposed project will not be providing portfolio functionality for graduate, faculty, or alumni work. As well, sophisticated collaboration tools such as managing project files like Dropbox,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0D2CD248" w14:textId="77777777" w:rsidR="00C82479" w:rsidRPr="00FA3A2A" w:rsidRDefault="00C82479">
      <w:pPr>
        <w:rPr>
          <w:color w:val="242424"/>
        </w:rPr>
      </w:pPr>
    </w:p>
    <w:p w14:paraId="0B8BD2F3" w14:textId="77777777" w:rsidR="00C82479" w:rsidRPr="00FA3A2A" w:rsidRDefault="00C82479">
      <w:pPr>
        <w:rPr>
          <w:color w:val="242424"/>
        </w:rPr>
      </w:pPr>
    </w:p>
    <w:p w14:paraId="0E287000"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4A534C6D" w14:textId="74E64F10" w:rsidR="00803069" w:rsidRPr="00A23B66" w:rsidRDefault="00CA6843" w:rsidP="00FA3A2A">
      <w:pPr>
        <w:ind w:firstLine="720"/>
        <w:rPr>
          <w:color w:val="242424"/>
        </w:rPr>
      </w:pPr>
      <w:r>
        <w:rPr>
          <w:color w:val="242424"/>
        </w:rPr>
        <w:t>The possibility of 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Behance, Carbonmade or </w:t>
      </w:r>
      <w:r w:rsidR="00803069" w:rsidRPr="00A23B66">
        <w:rPr>
          <w:color w:val="242424"/>
        </w:rPr>
        <w:t xml:space="preserve">ePortfolio </w:t>
      </w:r>
      <w:r w:rsidR="00CC3FBD" w:rsidRPr="00A23B66">
        <w:rPr>
          <w:color w:val="242424"/>
        </w:rPr>
        <w:t xml:space="preserve">was considered. 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w:t>
      </w:r>
      <w:r w:rsidR="00803069" w:rsidRPr="00A23B66">
        <w:rPr>
          <w:color w:val="242424"/>
        </w:rPr>
        <w:lastRenderedPageBreak/>
        <w:t>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405D5A8F" w14:textId="77777777" w:rsidR="00C82479" w:rsidRPr="00A23B66" w:rsidRDefault="00C82479">
      <w:pPr>
        <w:rPr>
          <w:color w:val="242424"/>
        </w:rPr>
      </w:pPr>
    </w:p>
    <w:p w14:paraId="58680061" w14:textId="77777777" w:rsidR="00C82479" w:rsidRPr="00A23B66" w:rsidRDefault="00C82479">
      <w:pPr>
        <w:rPr>
          <w:color w:val="242424"/>
        </w:rPr>
      </w:pPr>
    </w:p>
    <w:p w14:paraId="28E380AD" w14:textId="77777777" w:rsidR="00C82479" w:rsidRPr="00A23B66" w:rsidRDefault="00C82479">
      <w:pPr>
        <w:rPr>
          <w:color w:val="242424"/>
        </w:rPr>
      </w:pPr>
    </w:p>
    <w:p w14:paraId="3ACC34DB"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47147E64" w14:textId="77777777" w:rsidR="00C82479" w:rsidRPr="00A23B66" w:rsidRDefault="00C82479">
      <w:pPr>
        <w:rPr>
          <w:color w:val="242424"/>
        </w:rPr>
      </w:pPr>
    </w:p>
    <w:p w14:paraId="78418B15" w14:textId="4884849B"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05818CC8" w14:textId="77777777" w:rsidR="00C82479" w:rsidRPr="00FA3A2A" w:rsidRDefault="00C82479">
      <w:pPr>
        <w:rPr>
          <w:color w:val="242424"/>
        </w:rPr>
      </w:pPr>
    </w:p>
    <w:p w14:paraId="56029AB7" w14:textId="77777777" w:rsidR="00C82479" w:rsidRPr="00A23B66" w:rsidRDefault="00C82479">
      <w:pPr>
        <w:rPr>
          <w:rFonts w:ascii="Arial Bold" w:hAnsi="Arial Bold"/>
          <w:color w:val="0F3642"/>
        </w:rPr>
      </w:pPr>
    </w:p>
    <w:p w14:paraId="3CF631F3" w14:textId="77777777" w:rsidR="00C82479" w:rsidRPr="00A23B66" w:rsidRDefault="00C82479">
      <w:pPr>
        <w:rPr>
          <w:color w:val="242424"/>
        </w:rPr>
      </w:pPr>
      <w:r w:rsidRPr="00A23B66">
        <w:rPr>
          <w:rFonts w:ascii="Arial Bold" w:hAnsi="Arial Bold"/>
          <w:color w:val="0F3642"/>
        </w:rPr>
        <w:t>Server Side</w:t>
      </w:r>
    </w:p>
    <w:p w14:paraId="4BE71E74" w14:textId="77777777" w:rsidR="00C82479" w:rsidRPr="00A23B66" w:rsidRDefault="00C82479">
      <w:pPr>
        <w:rPr>
          <w:color w:val="242424"/>
        </w:rPr>
      </w:pPr>
    </w:p>
    <w:p w14:paraId="7C88268C"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E3BC3F8" w14:textId="77777777" w:rsidR="00C82479" w:rsidRPr="00FA3A2A" w:rsidRDefault="00C82479">
      <w:pPr>
        <w:rPr>
          <w:color w:val="242424"/>
        </w:rPr>
      </w:pPr>
    </w:p>
    <w:p w14:paraId="25D9C55B" w14:textId="77777777" w:rsidR="00C82479" w:rsidRPr="00FA3A2A" w:rsidRDefault="00C82479">
      <w:pPr>
        <w:rPr>
          <w:color w:val="242424"/>
        </w:rPr>
      </w:pPr>
    </w:p>
    <w:p w14:paraId="2E74F9BE"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589DC504" w14:textId="77777777" w:rsidR="00C82479" w:rsidRPr="00A23B66" w:rsidRDefault="00C82479">
      <w:pPr>
        <w:rPr>
          <w:color w:val="242424"/>
        </w:rPr>
      </w:pPr>
    </w:p>
    <w:p w14:paraId="379BFFDF" w14:textId="77777777" w:rsidR="00C82479" w:rsidRPr="00A23B66" w:rsidRDefault="00C82479">
      <w:pPr>
        <w:ind w:firstLine="720"/>
        <w:rPr>
          <w:color w:val="242424"/>
        </w:rPr>
      </w:pPr>
      <w:r w:rsidRPr="00A23B66">
        <w:rPr>
          <w:color w:val="242424"/>
        </w:rPr>
        <w:t>Twitter bootstrap will be used to ease html structures and JQuery will be used for DOM manipulation where necessary. Other JavaScript frameworks will be explored as needed such as underscore.js and JQueryUI.</w:t>
      </w:r>
    </w:p>
    <w:p w14:paraId="76B3EA8C" w14:textId="77777777" w:rsidR="00C82479" w:rsidRPr="00A23B66" w:rsidRDefault="00C82479">
      <w:pPr>
        <w:rPr>
          <w:color w:val="242424"/>
        </w:rPr>
      </w:pPr>
    </w:p>
    <w:p w14:paraId="6F39E335" w14:textId="77777777" w:rsidR="00C82479" w:rsidRPr="00A23B66" w:rsidRDefault="00C82479">
      <w:pPr>
        <w:rPr>
          <w:color w:val="242424"/>
        </w:rPr>
      </w:pPr>
    </w:p>
    <w:p w14:paraId="1ACE6D41"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7C4219F8" w14:textId="77777777" w:rsidR="00C82479" w:rsidRPr="00A23B66" w:rsidRDefault="00C82479">
      <w:pPr>
        <w:rPr>
          <w:color w:val="242424"/>
        </w:rPr>
      </w:pPr>
    </w:p>
    <w:p w14:paraId="0EEB4A9D" w14:textId="77777777" w:rsidR="00C82479" w:rsidRPr="00FA3A2A" w:rsidRDefault="00C82479">
      <w:pPr>
        <w:ind w:firstLine="720"/>
        <w:rPr>
          <w:color w:val="242424"/>
        </w:rPr>
      </w:pPr>
      <w:r>
        <w:t xml:space="preserve">To manage code between developers git will be used to mange the application code. For tutorials see </w:t>
      </w:r>
      <w:hyperlink r:id="rId14"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13D7F8B0" w14:textId="77777777" w:rsidR="00C82479" w:rsidRPr="00FA3A2A" w:rsidRDefault="00C82479">
      <w:pPr>
        <w:rPr>
          <w:color w:val="242424"/>
        </w:rPr>
      </w:pPr>
    </w:p>
    <w:p w14:paraId="5F6C37B3" w14:textId="77777777" w:rsidR="00C82479" w:rsidRPr="00FA3A2A" w:rsidRDefault="00C82479">
      <w:pPr>
        <w:rPr>
          <w:color w:val="242424"/>
        </w:rPr>
      </w:pPr>
    </w:p>
    <w:p w14:paraId="55A1BDF8" w14:textId="77777777" w:rsidR="00C82479" w:rsidRPr="00A23B66" w:rsidRDefault="00C82479">
      <w:pPr>
        <w:rPr>
          <w:color w:val="242424"/>
        </w:rPr>
      </w:pPr>
    </w:p>
    <w:p w14:paraId="3901BB2B" w14:textId="77777777" w:rsidR="00C82479" w:rsidRPr="00A23B66" w:rsidRDefault="00C82479">
      <w:pPr>
        <w:rPr>
          <w:color w:val="242424"/>
        </w:rPr>
      </w:pPr>
    </w:p>
    <w:p w14:paraId="127645ED"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5E655EC0" w14:textId="77777777" w:rsidR="00C82479" w:rsidRPr="00A23B66" w:rsidRDefault="00C82479">
      <w:pPr>
        <w:rPr>
          <w:color w:val="242424"/>
        </w:rPr>
      </w:pPr>
    </w:p>
    <w:p w14:paraId="4549829A" w14:textId="15B653AF" w:rsidR="0047529F" w:rsidRPr="00A23B66" w:rsidRDefault="002201C5" w:rsidP="00A23B66">
      <w:pPr>
        <w:rPr>
          <w:rFonts w:ascii="Times New Roman" w:hAnsi="Times New Roman"/>
        </w:rPr>
      </w:pPr>
      <w:r>
        <w:rPr>
          <w:rFonts w:ascii="Arial Bold" w:hAnsi="Arial Bold"/>
          <w:noProof/>
          <w:color w:val="FFFDFD"/>
          <w:sz w:val="48"/>
        </w:rPr>
        <w:lastRenderedPageBreak/>
        <w:pict w14:anchorId="4F539A14">
          <v:rect id="Rectangle 41" o:spid="_x0000_s1069" style="position:absolute;margin-left:52pt;margin-top:68.3pt;width:560pt;height:45pt;z-index:-25159833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28 0 -28 20880 21600 2088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style="mso-next-textbox:#Rectangle 41" inset="3pt,3pt,3pt,3pt">
              <w:txbxContent>
                <w:p w14:paraId="554AC69C" w14:textId="77777777" w:rsidR="007671F1" w:rsidRPr="009D56A8" w:rsidRDefault="007671F1" w:rsidP="00B25243">
                  <w:pPr>
                    <w:rPr>
                      <w:color w:val="242424"/>
                    </w:rPr>
                  </w:pPr>
                  <w:r>
                    <w:rPr>
                      <w:rFonts w:ascii="Arial Bold" w:hAnsi="Arial Bold"/>
                      <w:color w:val="FFFDFD"/>
                      <w:sz w:val="48"/>
                    </w:rPr>
                    <w:t>Global Terms &amp; Definitions</w:t>
                  </w:r>
                </w:p>
                <w:p w14:paraId="30B2243E" w14:textId="77777777" w:rsidR="007671F1" w:rsidRDefault="007671F1">
                  <w:pPr>
                    <w:pStyle w:val="FreeFormA"/>
                    <w:rPr>
                      <w:rFonts w:ascii="Times New Roman" w:eastAsia="Times New Roman" w:hAnsi="Times New Roman"/>
                      <w:color w:val="auto"/>
                      <w:sz w:val="20"/>
                    </w:rPr>
                  </w:pPr>
                </w:p>
              </w:txbxContent>
            </v:textbox>
            <w10:wrap type="through" anchorx="page" anchory="page"/>
          </v:rect>
        </w:pict>
      </w:r>
    </w:p>
    <w:p w14:paraId="59106C89" w14:textId="32137EF8" w:rsidR="007E1FC8" w:rsidRDefault="0047529F">
      <w:r w:rsidRPr="00A23B66">
        <w:rPr>
          <w:rFonts w:ascii="Arial Bold" w:hAnsi="Arial Bold"/>
          <w:color w:val="FFFDFD"/>
          <w:sz w:val="48"/>
        </w:rPr>
        <w:t xml:space="preserve"> </w:t>
      </w:r>
    </w:p>
    <w:p w14:paraId="1FB2B9C4" w14:textId="242DA816"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7B3B3CD6" w14:textId="77777777" w:rsidR="005173DC" w:rsidRDefault="005173DC" w:rsidP="005173DC">
      <w:pPr>
        <w:pStyle w:val="ListParagraph"/>
        <w:numPr>
          <w:ilvl w:val="0"/>
          <w:numId w:val="60"/>
        </w:numPr>
      </w:pPr>
      <w:r>
        <w:t>(Anonymous) Viewer – Non-registered person who browses work and students</w:t>
      </w:r>
    </w:p>
    <w:p w14:paraId="61DAC6E3" w14:textId="77777777" w:rsidR="005173DC" w:rsidRDefault="005173DC" w:rsidP="005173DC">
      <w:pPr>
        <w:pStyle w:val="ListParagraph"/>
        <w:numPr>
          <w:ilvl w:val="0"/>
          <w:numId w:val="60"/>
        </w:numPr>
      </w:pPr>
      <w:r>
        <w:t xml:space="preserve">Registered Member – A registered user who can participate in groups (e.g. Alumni, Parent, graduate student) </w:t>
      </w:r>
    </w:p>
    <w:p w14:paraId="7512808E" w14:textId="05A9B5AA" w:rsidR="005173DC" w:rsidRDefault="005173DC" w:rsidP="00D951A0">
      <w:pPr>
        <w:pStyle w:val="ListParagraph"/>
        <w:numPr>
          <w:ilvl w:val="0"/>
          <w:numId w:val="60"/>
        </w:numPr>
      </w:pPr>
      <w:r>
        <w:t>Student – An undergraduate UMaine student</w:t>
      </w:r>
    </w:p>
    <w:p w14:paraId="0716F5D7" w14:textId="77777777" w:rsidR="00B25243" w:rsidRDefault="00B25243" w:rsidP="00B25243">
      <w:pPr>
        <w:pStyle w:val="ListParagraph"/>
        <w:numPr>
          <w:ilvl w:val="0"/>
          <w:numId w:val="60"/>
        </w:numPr>
      </w:pPr>
      <w:r>
        <w:t>Faculty – A UMaine instructor</w:t>
      </w:r>
    </w:p>
    <w:p w14:paraId="528ABDE5" w14:textId="77777777" w:rsidR="00B55479" w:rsidRDefault="00B55479" w:rsidP="00B55479">
      <w:pPr>
        <w:pStyle w:val="ListParagraph"/>
        <w:numPr>
          <w:ilvl w:val="0"/>
          <w:numId w:val="60"/>
        </w:numPr>
      </w:pPr>
      <w:r>
        <w:t xml:space="preserve">Group – a collection of people for a common purpose (e.g. feedback, collaboration, viewing work, etc.) </w:t>
      </w:r>
    </w:p>
    <w:p w14:paraId="2BB038A3" w14:textId="77777777" w:rsidR="00B55479" w:rsidRDefault="00B55479">
      <w:pPr>
        <w:rPr>
          <w:color w:val="242424"/>
        </w:rPr>
      </w:pPr>
    </w:p>
    <w:p w14:paraId="6F65C717" w14:textId="30CBB854" w:rsidR="00B55479" w:rsidRDefault="00B55479" w:rsidP="00B55479">
      <w:pPr>
        <w:rPr>
          <w:rFonts w:ascii="Arial Bold" w:hAnsi="Arial Bold"/>
          <w:color w:val="0F3642"/>
          <w:sz w:val="36"/>
        </w:rPr>
      </w:pPr>
      <w:r>
        <w:rPr>
          <w:rFonts w:ascii="Arial Bold" w:hAnsi="Arial Bold"/>
          <w:color w:val="0F3642"/>
          <w:sz w:val="36"/>
        </w:rPr>
        <w:t xml:space="preserve">Work </w:t>
      </w:r>
    </w:p>
    <w:p w14:paraId="7771D7F1" w14:textId="77777777" w:rsidR="00B55479" w:rsidRDefault="00B55479" w:rsidP="00B55479">
      <w:pPr>
        <w:pStyle w:val="ListParagraph"/>
        <w:numPr>
          <w:ilvl w:val="0"/>
          <w:numId w:val="60"/>
        </w:numPr>
      </w:pPr>
      <w:r>
        <w:t>Media Item – An instantiation of content of a specific type</w:t>
      </w:r>
    </w:p>
    <w:p w14:paraId="65762A97" w14:textId="77777777" w:rsidR="00B55479" w:rsidRDefault="00B55479" w:rsidP="00B55479">
      <w:pPr>
        <w:pStyle w:val="ListParagraph"/>
        <w:numPr>
          <w:ilvl w:val="0"/>
          <w:numId w:val="60"/>
        </w:numPr>
      </w:pPr>
      <w:r>
        <w:t>Media Set – A collection of media items of the same type</w:t>
      </w:r>
    </w:p>
    <w:p w14:paraId="6E1BBCD4" w14:textId="77777777" w:rsidR="00B55479" w:rsidRDefault="00B55479" w:rsidP="00B55479">
      <w:pPr>
        <w:pStyle w:val="ListParagraph"/>
        <w:numPr>
          <w:ilvl w:val="0"/>
          <w:numId w:val="60"/>
        </w:numPr>
      </w:pPr>
      <w:r>
        <w:t>Project – A collection of media with context</w:t>
      </w:r>
    </w:p>
    <w:p w14:paraId="5D22B548" w14:textId="77777777" w:rsidR="00B55479" w:rsidRDefault="00B55479" w:rsidP="00B55479">
      <w:pPr>
        <w:pStyle w:val="ListParagraph"/>
        <w:numPr>
          <w:ilvl w:val="0"/>
          <w:numId w:val="60"/>
        </w:numPr>
      </w:pPr>
      <w:r>
        <w:t>Portfolio – An individual student’s collection of projects. A student may have multiple portfolios (e.g. job, academic, photography)</w:t>
      </w:r>
    </w:p>
    <w:p w14:paraId="35A43429" w14:textId="77777777" w:rsidR="00B55479" w:rsidRDefault="00B55479" w:rsidP="00B55479">
      <w:pPr>
        <w:rPr>
          <w:rFonts w:ascii="Arial Bold" w:hAnsi="Arial Bold"/>
          <w:color w:val="0F3642"/>
          <w:sz w:val="36"/>
        </w:rPr>
      </w:pPr>
    </w:p>
    <w:p w14:paraId="68FD999E" w14:textId="37ACC947" w:rsidR="00B55479" w:rsidRDefault="00B55479" w:rsidP="00B55479">
      <w:pPr>
        <w:rPr>
          <w:rFonts w:ascii="Arial Bold" w:hAnsi="Arial Bold"/>
          <w:color w:val="0F3642"/>
          <w:sz w:val="36"/>
        </w:rPr>
      </w:pPr>
      <w:r>
        <w:rPr>
          <w:rFonts w:ascii="Arial Bold" w:hAnsi="Arial Bold"/>
          <w:color w:val="0F3642"/>
          <w:sz w:val="36"/>
        </w:rPr>
        <w:t>Collections</w:t>
      </w:r>
    </w:p>
    <w:p w14:paraId="04369DEE" w14:textId="4E809C92" w:rsidR="00B55479" w:rsidRDefault="00B55479" w:rsidP="00B55479">
      <w:pPr>
        <w:pStyle w:val="ListParagraph"/>
        <w:numPr>
          <w:ilvl w:val="0"/>
          <w:numId w:val="60"/>
        </w:numPr>
      </w:pPr>
      <w:r>
        <w:t xml:space="preserve">Private Gallery – A collection of projects </w:t>
      </w:r>
      <w:r w:rsidR="005173DC">
        <w:t>within a group that are shared internally</w:t>
      </w:r>
      <w:r>
        <w:t>; can solicit and provide feedback within the group</w:t>
      </w:r>
    </w:p>
    <w:p w14:paraId="240674F8" w14:textId="57088EE5" w:rsidR="00B55479" w:rsidRDefault="00B55479" w:rsidP="00B55479">
      <w:pPr>
        <w:pStyle w:val="ListParagraph"/>
        <w:numPr>
          <w:ilvl w:val="0"/>
          <w:numId w:val="60"/>
        </w:numPr>
      </w:pPr>
      <w:r>
        <w:t xml:space="preserve">Public Gallery – </w:t>
      </w:r>
      <w:r w:rsidR="005173DC">
        <w:t xml:space="preserve">A collection of projects within a group that are shared publically. </w:t>
      </w:r>
    </w:p>
    <w:p w14:paraId="4BFBE8FA" w14:textId="4412C619" w:rsidR="00B25243" w:rsidRDefault="00B25243" w:rsidP="00B25243">
      <w:pPr>
        <w:pStyle w:val="ListParagraph"/>
        <w:numPr>
          <w:ilvl w:val="0"/>
          <w:numId w:val="60"/>
        </w:numPr>
      </w:pPr>
      <w:r>
        <w:t xml:space="preserve">Category – A </w:t>
      </w:r>
      <w:r w:rsidR="005173DC">
        <w:t>collection of projects under the same theme</w:t>
      </w:r>
      <w:r>
        <w:t xml:space="preserve"> (e.g. Design, Photography, Interaction, Programming). Categories are fixed, and may have several sub-categories.  </w:t>
      </w:r>
    </w:p>
    <w:p w14:paraId="5AE5AD04" w14:textId="77777777" w:rsidR="00B25243" w:rsidRDefault="00B25243" w:rsidP="00B25243">
      <w:pPr>
        <w:pStyle w:val="ListParagraph"/>
        <w:numPr>
          <w:ilvl w:val="0"/>
          <w:numId w:val="60"/>
        </w:numPr>
      </w:pPr>
      <w:r>
        <w:t>Bookmarked – Collections of projects marked by a user (e.g. ‘favorites’ or custom ‘folders’)</w:t>
      </w:r>
    </w:p>
    <w:p w14:paraId="7AD5E303" w14:textId="2EA321A4" w:rsidR="00B25243" w:rsidRDefault="00B25243" w:rsidP="00B25243">
      <w:pPr>
        <w:pStyle w:val="ListParagraph"/>
        <w:numPr>
          <w:ilvl w:val="0"/>
          <w:numId w:val="60"/>
        </w:numPr>
      </w:pPr>
      <w:r>
        <w:t>Featured Work – Automatically generated project collections generated by specific criteria and presented on the home page</w:t>
      </w:r>
    </w:p>
    <w:p w14:paraId="7A72D5D5" w14:textId="77777777" w:rsidR="00B25243" w:rsidRDefault="00B25243" w:rsidP="00B25243">
      <w:pPr>
        <w:pStyle w:val="ListParagraph"/>
        <w:numPr>
          <w:ilvl w:val="1"/>
          <w:numId w:val="60"/>
        </w:numPr>
      </w:pPr>
      <w:r>
        <w:t>‘Top’ – Highest rated projects</w:t>
      </w:r>
    </w:p>
    <w:p w14:paraId="22825460" w14:textId="77777777" w:rsidR="00B25243" w:rsidRDefault="00B25243" w:rsidP="00B25243">
      <w:pPr>
        <w:pStyle w:val="ListParagraph"/>
        <w:numPr>
          <w:ilvl w:val="1"/>
          <w:numId w:val="60"/>
        </w:numPr>
      </w:pPr>
      <w:r>
        <w:t>‘Hot’ – Most highly rated in the last day</w:t>
      </w:r>
    </w:p>
    <w:p w14:paraId="2C95A70E" w14:textId="129BFB63" w:rsidR="00B55479" w:rsidRDefault="00B25243" w:rsidP="00FA3A2A">
      <w:pPr>
        <w:pStyle w:val="ListParagraph"/>
        <w:numPr>
          <w:ilvl w:val="1"/>
          <w:numId w:val="60"/>
        </w:numPr>
      </w:pPr>
      <w:r>
        <w:t>‘Recent’ – Recently added work</w:t>
      </w:r>
    </w:p>
    <w:p w14:paraId="0507B227" w14:textId="77777777" w:rsidR="00B25243" w:rsidRPr="00B25243" w:rsidRDefault="00B25243" w:rsidP="00FA3A2A">
      <w:pPr>
        <w:ind w:left="1080"/>
      </w:pPr>
    </w:p>
    <w:p w14:paraId="34ED4116" w14:textId="6523B6C4" w:rsidR="007E1FC8" w:rsidRPr="00FA3A2A" w:rsidRDefault="00B55479">
      <w:pPr>
        <w:rPr>
          <w:color w:val="242424"/>
        </w:rPr>
      </w:pPr>
      <w:r>
        <w:rPr>
          <w:rFonts w:ascii="Arial Bold" w:hAnsi="Arial Bold"/>
          <w:color w:val="0F3642"/>
          <w:sz w:val="36"/>
        </w:rPr>
        <w:t>Feedback</w:t>
      </w:r>
    </w:p>
    <w:p w14:paraId="1D8C351E" w14:textId="2479EB85" w:rsidR="005A1FC4" w:rsidRDefault="00C56776" w:rsidP="00FA3A2A">
      <w:pPr>
        <w:pStyle w:val="ListParagraph"/>
        <w:numPr>
          <w:ilvl w:val="0"/>
          <w:numId w:val="60"/>
        </w:numPr>
      </w:pPr>
      <w:r>
        <w:t>Comment – A textual response to a work</w:t>
      </w:r>
    </w:p>
    <w:p w14:paraId="434AB7CC" w14:textId="70E5FD0B" w:rsidR="00C56776" w:rsidRDefault="00C56776" w:rsidP="00FA3A2A">
      <w:pPr>
        <w:pStyle w:val="ListParagraph"/>
        <w:numPr>
          <w:ilvl w:val="0"/>
          <w:numId w:val="60"/>
        </w:numPr>
      </w:pPr>
      <w:r>
        <w:t>Rating – A like/appreciation of a project or portfolio</w:t>
      </w:r>
    </w:p>
    <w:p w14:paraId="1E440BC8" w14:textId="40F335CC" w:rsidR="00B25243" w:rsidRPr="00D951A0" w:rsidRDefault="00C56776" w:rsidP="00FA3A2A">
      <w:pPr>
        <w:pStyle w:val="ListParagraph"/>
        <w:numPr>
          <w:ilvl w:val="0"/>
          <w:numId w:val="60"/>
        </w:numPr>
      </w:pPr>
      <w:r>
        <w:t>Evaluation – An assessment of a project in response to a specific solicitation (form)</w:t>
      </w:r>
    </w:p>
    <w:p w14:paraId="448D4B67" w14:textId="51CB1F1F" w:rsidR="007E1FC8" w:rsidRPr="00FA3A2A" w:rsidRDefault="007E1FC8">
      <w:pPr>
        <w:rPr>
          <w:rFonts w:ascii="Arial Bold" w:hAnsi="Arial Bold"/>
          <w:color w:val="0F3642"/>
          <w:sz w:val="36"/>
        </w:rPr>
      </w:pPr>
    </w:p>
    <w:p w14:paraId="3CEA27AE" w14:textId="77777777" w:rsidR="00C82479" w:rsidRPr="00FA3A2A" w:rsidRDefault="00C82479">
      <w:pPr>
        <w:rPr>
          <w:color w:val="242424"/>
        </w:rPr>
      </w:pPr>
      <w:r w:rsidRPr="00FA3A2A">
        <w:rPr>
          <w:rFonts w:ascii="Arial Bold" w:hAnsi="Arial Bold"/>
          <w:color w:val="0F3642"/>
          <w:sz w:val="36"/>
        </w:rPr>
        <w:t>Users</w:t>
      </w:r>
    </w:p>
    <w:p w14:paraId="7E010D42" w14:textId="77777777" w:rsidR="00C82479" w:rsidRPr="00A23B66" w:rsidRDefault="00C82479">
      <w:pPr>
        <w:rPr>
          <w:color w:val="242424"/>
        </w:rPr>
      </w:pPr>
    </w:p>
    <w:p w14:paraId="09668F05" w14:textId="7875D6B4" w:rsidR="00C82479" w:rsidRPr="00FA3A2A" w:rsidRDefault="00C82479">
      <w:pPr>
        <w:ind w:firstLine="720"/>
        <w:rPr>
          <w:color w:val="242424"/>
        </w:rPr>
      </w:pPr>
      <w:r w:rsidRPr="00A23B66">
        <w:rPr>
          <w:color w:val="242424"/>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r w:rsidRPr="00FA3A2A">
        <w:rPr>
          <w:color w:val="242424"/>
        </w:rPr>
        <w:t xml:space="preserve"> as a member.  For detailed features associated with users, see the Features &gt; User Features section.</w:t>
      </w:r>
    </w:p>
    <w:p w14:paraId="3E8977FA" w14:textId="77777777" w:rsidR="00C82479" w:rsidRPr="00A23B66" w:rsidRDefault="00C82479">
      <w:pPr>
        <w:ind w:firstLine="720"/>
        <w:rPr>
          <w:color w:val="242424"/>
        </w:rPr>
      </w:pPr>
    </w:p>
    <w:p w14:paraId="3ACC7E66" w14:textId="77777777" w:rsidR="00C82479" w:rsidRPr="00A23B66" w:rsidRDefault="00C82479">
      <w:pPr>
        <w:rPr>
          <w:color w:val="242424"/>
        </w:rPr>
      </w:pPr>
    </w:p>
    <w:p w14:paraId="31401622" w14:textId="77777777" w:rsidR="003B0C04" w:rsidRDefault="002201C5">
      <w:pPr>
        <w:jc w:val="center"/>
        <w:rPr>
          <w:color w:val="242424"/>
        </w:rPr>
      </w:pPr>
      <w:r>
        <w:pict w14:anchorId="33D61AB8">
          <v:group id="_x0000_s1080" style="width:253pt;height:224pt;mso-position-horizontal-relative:char;mso-position-vertical-relative:line" coordsize="5060,4480">
            <v:rect id="_x0000_s1081" style="position:absolute;left:1400;width:2260;height:1120" coordsize="21600,21600" strokecolor="#4a7dbb">
              <v:fill opacity="58853f" o:detectmouseclick="t"/>
              <v:stroke joinstyle="round"/>
              <v:path arrowok="t" o:connectlocs="10800,10800"/>
              <v:textbox style="mso-next-textbox:#_x0000_s1081" inset="8pt,8pt,8pt,8pt">
                <w:txbxContent>
                  <w:p w14:paraId="1FD7D787" w14:textId="77777777" w:rsidR="007671F1" w:rsidRDefault="007671F1">
                    <w:pPr>
                      <w:pStyle w:val="FreeFormA"/>
                      <w:tabs>
                        <w:tab w:val="left" w:pos="1440"/>
                      </w:tabs>
                      <w:rPr>
                        <w:rFonts w:ascii="Times New Roman" w:eastAsia="Times New Roman" w:hAnsi="Times New Roman"/>
                        <w:color w:val="auto"/>
                        <w:sz w:val="20"/>
                      </w:rPr>
                    </w:pPr>
                    <w:r>
                      <w:rPr>
                        <w:sz w:val="22"/>
                        <w:u w:color="000000"/>
                      </w:rPr>
                      <w:t>Anonymous</w:t>
                    </w:r>
                  </w:p>
                </w:txbxContent>
              </v:textbox>
            </v:rect>
            <v:rect id="_x0000_s1082" style="position:absolute;left:1400;top:1680;width:2260;height:1120" coordsize="21600,21600" strokecolor="#4a7dbb">
              <v:fill opacity="58853f" o:detectmouseclick="t"/>
              <v:stroke joinstyle="round"/>
              <v:path arrowok="t" o:connectlocs="10800,10800"/>
              <v:textbox style="mso-next-textbox:#_x0000_s1082" inset="8pt,8pt,8pt,8pt">
                <w:txbxContent>
                  <w:p w14:paraId="21219100" w14:textId="77777777" w:rsidR="007671F1" w:rsidRDefault="007671F1">
                    <w:pPr>
                      <w:pStyle w:val="FreeFormA"/>
                      <w:tabs>
                        <w:tab w:val="left" w:pos="1440"/>
                      </w:tabs>
                      <w:rPr>
                        <w:rFonts w:ascii="Times New Roman" w:eastAsia="Times New Roman" w:hAnsi="Times New Roman"/>
                        <w:color w:val="auto"/>
                        <w:sz w:val="20"/>
                      </w:rPr>
                    </w:pPr>
                    <w:r>
                      <w:rPr>
                        <w:sz w:val="22"/>
                        <w:u w:color="000000"/>
                      </w:rPr>
                      <w:t>Member</w:t>
                    </w:r>
                  </w:p>
                </w:txbxContent>
              </v:textbox>
            </v:rect>
            <v:shape id="_x0000_s1083" style="position:absolute;left:2520;top:1120;width:0;height:560" coordsize="21600,21600" o:spt="100" adj="0,,0" path="" filled="f" strokecolor="#3e6695">
              <v:fill o:detectmouseclick="t"/>
              <v:stroke joinstyle="round"/>
              <v:formulas/>
              <v:path arrowok="t" o:connecttype="segments" o:connectlocs="10800,10800"/>
              <v:textbox style="mso-next-textbox:#_x0000_s1083" inset="0,0,0,0">
                <w:txbxContent>
                  <w:p w14:paraId="55894998" w14:textId="77777777" w:rsidR="007671F1" w:rsidRDefault="007671F1"/>
                </w:txbxContent>
              </v:textbox>
            </v:shape>
            <v:rect id="_x0000_s1084" style="position:absolute;top:3360;width:2260;height:1120" coordsize="21600,21600" strokecolor="#4a7dbb">
              <v:fill opacity="58853f" o:detectmouseclick="t"/>
              <v:stroke joinstyle="round"/>
              <v:path arrowok="t" o:connectlocs="10800,10800"/>
              <v:textbox style="mso-next-textbox:#_x0000_s1084" inset="8pt,8pt,8pt,8pt">
                <w:txbxContent>
                  <w:p w14:paraId="6BC18185" w14:textId="77777777" w:rsidR="007671F1" w:rsidRDefault="007671F1">
                    <w:pPr>
                      <w:pStyle w:val="FreeFormA"/>
                      <w:tabs>
                        <w:tab w:val="left" w:pos="1440"/>
                      </w:tabs>
                      <w:rPr>
                        <w:rFonts w:ascii="Times New Roman" w:eastAsia="Times New Roman" w:hAnsi="Times New Roman"/>
                        <w:color w:val="auto"/>
                        <w:sz w:val="20"/>
                      </w:rPr>
                    </w:pPr>
                    <w:r>
                      <w:rPr>
                        <w:sz w:val="22"/>
                        <w:u w:color="000000"/>
                      </w:rPr>
                      <w:t>Student(Undergraduate)</w:t>
                    </w:r>
                  </w:p>
                </w:txbxContent>
              </v:textbox>
            </v:rect>
            <v:shape id="_x0000_s1085" style="position:absolute;left:1120;top:2800;width:1400;height:560" coordsize="21600,21600" o:spt="100" adj="0,,0" path="" filled="f" strokecolor="#4774aa">
              <v:fill o:detectmouseclick="t"/>
              <v:stroke joinstyle="round"/>
              <v:formulas/>
              <v:path arrowok="t" o:connecttype="segments" o:connectlocs="10800,10800"/>
              <v:textbox style="mso-next-textbox:#_x0000_s1085" inset="0,0,0,0">
                <w:txbxContent>
                  <w:p w14:paraId="0E828B7B" w14:textId="77777777" w:rsidR="007671F1" w:rsidRDefault="007671F1">
                    <w:pPr>
                      <w:pStyle w:val="FreeForm"/>
                      <w:rPr>
                        <w:rFonts w:eastAsia="Times New Roman"/>
                        <w:color w:val="auto"/>
                      </w:rPr>
                    </w:pPr>
                  </w:p>
                </w:txbxContent>
              </v:textbox>
            </v:shape>
            <v:rect id="_x0000_s1086" style="position:absolute;left:2800;top:3360;width:2260;height:1120" coordsize="21600,21600" strokecolor="#4a7dbb">
              <v:fill opacity="58853f" o:detectmouseclick="t"/>
              <v:stroke joinstyle="round"/>
              <v:path arrowok="t" o:connectlocs="10800,10800"/>
              <v:textbox style="mso-next-textbox:#_x0000_s1086" inset="8pt,8pt,8pt,8pt">
                <w:txbxContent>
                  <w:p w14:paraId="1155537F" w14:textId="77777777" w:rsidR="007671F1" w:rsidRDefault="007671F1">
                    <w:pPr>
                      <w:pStyle w:val="FreeFormA"/>
                      <w:tabs>
                        <w:tab w:val="left" w:pos="1440"/>
                      </w:tabs>
                      <w:rPr>
                        <w:rFonts w:ascii="Times New Roman" w:eastAsia="Times New Roman" w:hAnsi="Times New Roman"/>
                        <w:color w:val="auto"/>
                        <w:sz w:val="20"/>
                      </w:rPr>
                    </w:pPr>
                    <w:r>
                      <w:rPr>
                        <w:sz w:val="22"/>
                        <w:u w:color="000000"/>
                      </w:rPr>
                      <w:t>Faculty</w:t>
                    </w:r>
                  </w:p>
                </w:txbxContent>
              </v:textbox>
            </v:rect>
            <v:shape id="_x0000_s1087" style="position:absolute;left:2520;top:2800;width:1400;height:560" coordsize="21600,21600" o:spt="100" adj="0,,0" path="" filled="f" strokecolor="#4774aa">
              <v:fill o:detectmouseclick="t"/>
              <v:stroke joinstyle="round"/>
              <v:formulas/>
              <v:path arrowok="t" o:connecttype="segments" o:connectlocs="10800,10800"/>
              <v:textbox style="mso-next-textbox:#_x0000_s1087" inset="0,0,0,0">
                <w:txbxContent>
                  <w:p w14:paraId="34B21BB0" w14:textId="77777777" w:rsidR="007671F1" w:rsidRDefault="007671F1">
                    <w:pPr>
                      <w:pStyle w:val="FreeFormA"/>
                      <w:rPr>
                        <w:rFonts w:ascii="Times New Roman" w:eastAsia="Times New Roman" w:hAnsi="Times New Roman"/>
                        <w:color w:val="auto"/>
                        <w:sz w:val="20"/>
                      </w:rPr>
                    </w:pPr>
                  </w:p>
                </w:txbxContent>
              </v:textbox>
            </v:shape>
            <w10:wrap type="none"/>
            <w10:anchorlock/>
          </v:group>
        </w:pict>
      </w:r>
    </w:p>
    <w:p w14:paraId="44F1C2EB" w14:textId="77777777" w:rsidR="00C82479" w:rsidRPr="00FA3A2A" w:rsidRDefault="00C82479">
      <w:pPr>
        <w:rPr>
          <w:rFonts w:ascii="Arial Bold" w:hAnsi="Arial Bold"/>
          <w:color w:val="0F3642"/>
        </w:rPr>
      </w:pPr>
    </w:p>
    <w:p w14:paraId="09CF8A04" w14:textId="77777777" w:rsidR="00C82479" w:rsidRPr="00FA3A2A" w:rsidRDefault="00C82479">
      <w:pPr>
        <w:rPr>
          <w:color w:val="242424"/>
        </w:rPr>
      </w:pPr>
      <w:r w:rsidRPr="00FA3A2A">
        <w:rPr>
          <w:rFonts w:ascii="Arial Bold" w:hAnsi="Arial Bold"/>
          <w:color w:val="0F3642"/>
        </w:rPr>
        <w:t>Anonymous</w:t>
      </w:r>
    </w:p>
    <w:p w14:paraId="79EE6A5B" w14:textId="77777777" w:rsidR="00C82479" w:rsidRPr="00FA3A2A" w:rsidRDefault="00C82479">
      <w:pPr>
        <w:rPr>
          <w:color w:val="242424"/>
        </w:rPr>
      </w:pPr>
    </w:p>
    <w:p w14:paraId="4A731A05" w14:textId="77777777" w:rsidR="00C82479" w:rsidRPr="00A23B66" w:rsidRDefault="00C82479">
      <w:pPr>
        <w:rPr>
          <w:color w:val="242424"/>
        </w:rPr>
      </w:pPr>
      <w:r w:rsidRPr="00A23B66">
        <w:rPr>
          <w:color w:val="242424"/>
        </w:rPr>
        <w:tab/>
        <w:t>Anonymous users are users who are not logged into the system, i.e. the general public viewing the website. Publically accessible work and portfolios are available for browsing.</w:t>
      </w:r>
    </w:p>
    <w:p w14:paraId="3CBA207C" w14:textId="77777777" w:rsidR="00C82479" w:rsidRPr="00A23B66" w:rsidRDefault="00C82479">
      <w:pPr>
        <w:rPr>
          <w:rFonts w:ascii="Arial Bold" w:hAnsi="Arial Bold"/>
          <w:color w:val="0F3642"/>
        </w:rPr>
      </w:pPr>
    </w:p>
    <w:p w14:paraId="4B7D19C0" w14:textId="77777777" w:rsidR="00C82479" w:rsidRPr="00A23B66" w:rsidRDefault="00C82479">
      <w:pPr>
        <w:rPr>
          <w:rFonts w:ascii="Arial Bold" w:hAnsi="Arial Bold"/>
          <w:color w:val="0F3642"/>
        </w:rPr>
      </w:pPr>
    </w:p>
    <w:p w14:paraId="1951B963" w14:textId="77777777" w:rsidR="00C82479" w:rsidRPr="00A23B66" w:rsidRDefault="00C82479">
      <w:pPr>
        <w:rPr>
          <w:color w:val="242424"/>
        </w:rPr>
      </w:pPr>
      <w:r w:rsidRPr="00A23B66">
        <w:rPr>
          <w:rFonts w:ascii="Arial Bold" w:hAnsi="Arial Bold"/>
          <w:color w:val="0F3642"/>
        </w:rPr>
        <w:t>Member</w:t>
      </w:r>
    </w:p>
    <w:p w14:paraId="6F41CE3F" w14:textId="77777777" w:rsidR="00C82479" w:rsidRPr="00A23B66" w:rsidRDefault="00C82479">
      <w:pPr>
        <w:rPr>
          <w:color w:val="242424"/>
        </w:rPr>
      </w:pPr>
    </w:p>
    <w:p w14:paraId="4A924B6F" w14:textId="23A0E54C" w:rsidR="00C82479" w:rsidRPr="00FA3A2A" w:rsidRDefault="00C82479">
      <w:pPr>
        <w:rPr>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as an alumni, graduate student, potential employer, and parent. </w:t>
      </w:r>
      <w:r w:rsidR="00466E4D">
        <w:rPr>
          <w:color w:val="242424"/>
        </w:rPr>
        <w:t xml:space="preserve">All members may participate in groups (for viewing, evaluation and feedback) but only undergraduate students may post work to the system. </w:t>
      </w:r>
    </w:p>
    <w:p w14:paraId="6964C799" w14:textId="77777777" w:rsidR="00C82479" w:rsidRPr="00FA3A2A" w:rsidRDefault="00C82479">
      <w:pPr>
        <w:rPr>
          <w:color w:val="242424"/>
        </w:rPr>
      </w:pPr>
    </w:p>
    <w:p w14:paraId="5A4A3676" w14:textId="77777777" w:rsidR="00C82479" w:rsidRPr="00FA3A2A" w:rsidRDefault="00C82479">
      <w:pPr>
        <w:rPr>
          <w:color w:val="242424"/>
        </w:rPr>
      </w:pPr>
    </w:p>
    <w:p w14:paraId="6C182CB3" w14:textId="77777777" w:rsidR="00C82479" w:rsidRPr="00A23B66" w:rsidRDefault="00C82479">
      <w:pPr>
        <w:rPr>
          <w:color w:val="242424"/>
        </w:rPr>
      </w:pPr>
      <w:r w:rsidRPr="00A23B66">
        <w:rPr>
          <w:rFonts w:ascii="Arial Bold" w:hAnsi="Arial Bold"/>
          <w:color w:val="0F3642"/>
        </w:rPr>
        <w:t>Student</w:t>
      </w:r>
    </w:p>
    <w:p w14:paraId="7677B514" w14:textId="77777777" w:rsidR="00C82479" w:rsidRPr="00A23B66" w:rsidRDefault="00C82479">
      <w:pPr>
        <w:rPr>
          <w:color w:val="242424"/>
        </w:rPr>
      </w:pPr>
    </w:p>
    <w:p w14:paraId="696AA963" w14:textId="77777777" w:rsidR="00C82479" w:rsidRPr="00A23B66" w:rsidRDefault="00C82479">
      <w:pPr>
        <w:rPr>
          <w:color w:val="242424"/>
        </w:rPr>
      </w:pPr>
      <w:r w:rsidRPr="00A23B66">
        <w:rPr>
          <w:color w:val="242424"/>
        </w:rPr>
        <w:lastRenderedPageBreak/>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Pr="00A23B66" w:rsidRDefault="00C82479">
      <w:pPr>
        <w:rPr>
          <w:color w:val="242424"/>
        </w:rPr>
      </w:pPr>
    </w:p>
    <w:p w14:paraId="2F91BCA4" w14:textId="77777777" w:rsidR="00C82479" w:rsidRPr="00A23B66" w:rsidRDefault="00C82479">
      <w:pPr>
        <w:rPr>
          <w:color w:val="242424"/>
        </w:rPr>
      </w:pPr>
    </w:p>
    <w:p w14:paraId="04FEA963" w14:textId="77777777" w:rsidR="00C82479" w:rsidRPr="00A23B66" w:rsidRDefault="00C82479">
      <w:pPr>
        <w:rPr>
          <w:color w:val="242424"/>
        </w:rPr>
      </w:pPr>
      <w:r w:rsidRPr="00A23B66">
        <w:rPr>
          <w:rFonts w:ascii="Arial Bold" w:hAnsi="Arial Bold"/>
          <w:color w:val="0F3642"/>
        </w:rPr>
        <w:t>Faculty</w:t>
      </w:r>
    </w:p>
    <w:p w14:paraId="38B4EB38" w14:textId="77777777" w:rsidR="00C82479" w:rsidRPr="00A23B66" w:rsidRDefault="00C82479">
      <w:pPr>
        <w:rPr>
          <w:color w:val="242424"/>
        </w:rPr>
      </w:pPr>
    </w:p>
    <w:p w14:paraId="0FB09C49" w14:textId="77777777" w:rsidR="00C82479" w:rsidRPr="00A23B66" w:rsidRDefault="00C82479">
      <w:pPr>
        <w:rPr>
          <w:color w:val="242424"/>
        </w:rPr>
      </w:pPr>
      <w:r w:rsidRPr="00A23B66">
        <w:rPr>
          <w:color w:val="242424"/>
        </w:rPr>
        <w:tab/>
        <w:t xml:space="preserve">A faculty user is another specialized type of registered user. A faculty user refers to a professor or instructor at the University of Maine. </w:t>
      </w:r>
    </w:p>
    <w:p w14:paraId="0568674D" w14:textId="77777777" w:rsidR="00C82479" w:rsidRPr="00A23B66" w:rsidRDefault="00C82479">
      <w:pPr>
        <w:rPr>
          <w:color w:val="242424"/>
        </w:rPr>
      </w:pPr>
    </w:p>
    <w:p w14:paraId="114FB317" w14:textId="77777777" w:rsidR="00C82479" w:rsidRPr="00A23B66" w:rsidRDefault="00C82479">
      <w:pPr>
        <w:rPr>
          <w:color w:val="242424"/>
        </w:rPr>
      </w:pPr>
    </w:p>
    <w:p w14:paraId="39964316" w14:textId="77777777" w:rsidR="00C82479" w:rsidRPr="00A23B66" w:rsidRDefault="00C82479">
      <w:pPr>
        <w:rPr>
          <w:color w:val="242424"/>
        </w:rPr>
      </w:pPr>
    </w:p>
    <w:p w14:paraId="549872A4" w14:textId="77777777" w:rsidR="00C82479" w:rsidRPr="00A23B66" w:rsidRDefault="00C82479">
      <w:pPr>
        <w:rPr>
          <w:color w:val="242424"/>
        </w:rPr>
      </w:pPr>
      <w:r w:rsidRPr="00A23B66">
        <w:rPr>
          <w:rFonts w:ascii="Arial Bold" w:hAnsi="Arial Bold"/>
          <w:color w:val="0F3642"/>
          <w:sz w:val="36"/>
        </w:rPr>
        <w:t>Groups of Users</w:t>
      </w:r>
    </w:p>
    <w:p w14:paraId="7772DAA3" w14:textId="77777777" w:rsidR="00C82479" w:rsidRPr="00A23B66" w:rsidRDefault="00C82479">
      <w:pPr>
        <w:rPr>
          <w:color w:val="242424"/>
        </w:rPr>
      </w:pPr>
    </w:p>
    <w:p w14:paraId="0C3A8FFC" w14:textId="6E895DBD" w:rsidR="00C82479" w:rsidRPr="00FA3A2A" w:rsidRDefault="00C82479">
      <w:pPr>
        <w:ind w:firstLine="720"/>
        <w:rPr>
          <w:color w:val="1B1B1B"/>
        </w:rPr>
      </w:pPr>
      <w:r w:rsidRPr="00A23B66">
        <w:rPr>
          <w:color w:val="242424"/>
        </w:rPr>
        <w:t>A Group is a set of people who share a common attribute or interest.</w:t>
      </w:r>
      <w:r w:rsidRPr="00A23B66">
        <w:rPr>
          <w:color w:val="1B1B1B"/>
        </w:rPr>
        <w:t xml:space="preserve"> (See below</w:t>
      </w:r>
      <w:r w:rsidR="0047529F" w:rsidRPr="00A23B66">
        <w:rPr>
          <w:color w:val="1B1B1B"/>
        </w:rPr>
        <w:t xml:space="preserve"> </w:t>
      </w:r>
      <w:r w:rsidRPr="00FA3A2A">
        <w:rPr>
          <w:color w:val="1B1B1B"/>
        </w:rPr>
        <w:t>for different examples of groups).</w:t>
      </w:r>
    </w:p>
    <w:p w14:paraId="3DB27842" w14:textId="77777777" w:rsidR="00C82479" w:rsidRPr="00FA3A2A" w:rsidRDefault="00C82479">
      <w:pPr>
        <w:rPr>
          <w:color w:val="1B1B1B"/>
        </w:rPr>
      </w:pPr>
    </w:p>
    <w:p w14:paraId="02BC6149" w14:textId="22B04E96" w:rsidR="00C82479" w:rsidRPr="00FA3A2A" w:rsidRDefault="00C82479" w:rsidP="00FA3A2A">
      <w:pPr>
        <w:ind w:firstLine="720"/>
        <w:rPr>
          <w:color w:val="1B1B1B"/>
        </w:rPr>
      </w:pPr>
      <w:r w:rsidRPr="00FA3A2A">
        <w:rPr>
          <w:color w:val="1B1B1B"/>
        </w:rPr>
        <w:t>Intrinsical</w:t>
      </w:r>
      <w:r w:rsidRPr="00A23B66">
        <w:rPr>
          <w:color w:val="1B1B1B"/>
        </w:rPr>
        <w:t>ly a group has two sections: on the one hand the</w:t>
      </w:r>
      <w:r w:rsidR="0047529F" w:rsidRPr="00A23B66">
        <w:rPr>
          <w:color w:val="1B1B1B"/>
        </w:rPr>
        <w:t xml:space="preserve"> </w:t>
      </w:r>
      <w:r w:rsidR="00F27B0F">
        <w:rPr>
          <w:color w:val="1B1B1B"/>
        </w:rPr>
        <w:t>“Works In Progress”</w:t>
      </w:r>
      <w:r w:rsidR="00466E4D">
        <w:rPr>
          <w:color w:val="1B1B1B"/>
        </w:rPr>
        <w:t xml:space="preserve"> </w:t>
      </w:r>
      <w:r w:rsidR="00F27B0F">
        <w:rPr>
          <w:color w:val="1B1B1B"/>
        </w:rPr>
        <w:t xml:space="preserve">(Private Gallery) </w:t>
      </w:r>
      <w:r w:rsidRPr="00FA3A2A">
        <w:rPr>
          <w:color w:val="1B1B1B"/>
        </w:rPr>
        <w:t>section which is compulsory and by default private.  On the other hand, the “</w:t>
      </w:r>
      <w:r w:rsidR="00F27B0F">
        <w:rPr>
          <w:color w:val="1B1B1B"/>
        </w:rPr>
        <w:t>P</w:t>
      </w:r>
      <w:r w:rsidR="0047529F" w:rsidRPr="00A23B66">
        <w:rPr>
          <w:color w:val="1B1B1B"/>
        </w:rPr>
        <w:t xml:space="preserve">ublic </w:t>
      </w:r>
      <w:r w:rsidR="00F27B0F">
        <w:rPr>
          <w:color w:val="1B1B1B"/>
        </w:rPr>
        <w:t>G</w:t>
      </w:r>
      <w:r w:rsidR="0047529F" w:rsidRPr="00A23B66">
        <w:rPr>
          <w:color w:val="1B1B1B"/>
        </w:rPr>
        <w:t>allery</w:t>
      </w:r>
      <w:r w:rsidRPr="00FA3A2A">
        <w:rPr>
          <w:color w:val="1B1B1B"/>
        </w:rPr>
        <w:t xml:space="preserve">” section is optional and as </w:t>
      </w:r>
      <w:r w:rsidR="0047529F" w:rsidRPr="00A23B66">
        <w:rPr>
          <w:color w:val="1B1B1B"/>
        </w:rPr>
        <w:t>its</w:t>
      </w:r>
      <w:r w:rsidRPr="00FA3A2A">
        <w:rPr>
          <w:color w:val="1B1B1B"/>
        </w:rPr>
        <w:t xml:space="preserve"> name indicate</w:t>
      </w:r>
      <w:r w:rsidR="00466E4D">
        <w:rPr>
          <w:color w:val="1B1B1B"/>
        </w:rPr>
        <w:t>s</w:t>
      </w:r>
      <w:r w:rsidRPr="00FA3A2A">
        <w:rPr>
          <w:color w:val="1B1B1B"/>
        </w:rPr>
        <w:t xml:space="preserve"> </w:t>
      </w:r>
      <w:r w:rsidR="00466E4D">
        <w:rPr>
          <w:color w:val="1B1B1B"/>
        </w:rPr>
        <w:t>is publically visible</w:t>
      </w:r>
      <w:r w:rsidRPr="00FA3A2A">
        <w:rPr>
          <w:color w:val="1B1B1B"/>
        </w:rPr>
        <w:t>.</w:t>
      </w:r>
    </w:p>
    <w:p w14:paraId="0FECD0D0" w14:textId="77777777" w:rsidR="00C82479" w:rsidRPr="00FA3A2A" w:rsidRDefault="00C82479">
      <w:pPr>
        <w:rPr>
          <w:color w:val="1B1B1B"/>
        </w:rPr>
      </w:pPr>
    </w:p>
    <w:p w14:paraId="0B138440" w14:textId="7B20C471" w:rsidR="00C82479" w:rsidRPr="00FA3A2A" w:rsidRDefault="007542EA">
      <w:pPr>
        <w:rPr>
          <w:color w:val="1B1B1B"/>
        </w:rPr>
      </w:pPr>
      <w:r>
        <w:rPr>
          <w:rFonts w:ascii="Arial Bold" w:hAnsi="Arial Bold"/>
          <w:color w:val="0F3642"/>
        </w:rPr>
        <w:t>Works in Progress</w:t>
      </w:r>
    </w:p>
    <w:p w14:paraId="56D0A514" w14:textId="77777777" w:rsidR="00C82479" w:rsidRPr="00FA3A2A" w:rsidRDefault="00C82479">
      <w:pPr>
        <w:rPr>
          <w:color w:val="1B1B1B"/>
        </w:rPr>
      </w:pPr>
    </w:p>
    <w:p w14:paraId="1B713F8A" w14:textId="151DBB23" w:rsidR="00C82479" w:rsidRPr="00FA3A2A" w:rsidRDefault="00C82479" w:rsidP="00FA3A2A">
      <w:pPr>
        <w:ind w:firstLine="720"/>
        <w:rPr>
          <w:color w:val="1B1B1B"/>
        </w:rPr>
      </w:pPr>
      <w:r w:rsidRPr="00FA3A2A">
        <w:rPr>
          <w:color w:val="1B1B1B"/>
        </w:rPr>
        <w:t xml:space="preserve">This section is a dedicated space for members who want to </w:t>
      </w:r>
      <w:r w:rsidR="0047529F" w:rsidRPr="00A23B66">
        <w:rPr>
          <w:color w:val="1B1B1B"/>
        </w:rPr>
        <w:t>receive feedback</w:t>
      </w:r>
      <w:r w:rsidRPr="00FA3A2A">
        <w:rPr>
          <w:color w:val="1B1B1B"/>
        </w:rPr>
        <w:t xml:space="preserve"> on their projects.</w:t>
      </w:r>
      <w:r w:rsidR="007542EA">
        <w:rPr>
          <w:color w:val="1B1B1B"/>
        </w:rPr>
        <w:t xml:space="preserve"> </w:t>
      </w:r>
      <w:r w:rsidR="00F27B0F">
        <w:rPr>
          <w:color w:val="1B1B1B"/>
        </w:rPr>
        <w:t xml:space="preserve">Works in progress are shared within a private gallery, where </w:t>
      </w:r>
      <w:r w:rsidRPr="00FA3A2A">
        <w:rPr>
          <w:color w:val="1B1B1B"/>
        </w:rPr>
        <w:t>only the group’s members c</w:t>
      </w:r>
      <w:r w:rsidR="00F27B0F">
        <w:rPr>
          <w:color w:val="1B1B1B"/>
        </w:rPr>
        <w:t>an view and interact with them</w:t>
      </w:r>
      <w:r w:rsidRPr="00FA3A2A">
        <w:rPr>
          <w:color w:val="1B1B1B"/>
        </w:rPr>
        <w:t>.</w:t>
      </w:r>
    </w:p>
    <w:p w14:paraId="629F5611" w14:textId="77777777" w:rsidR="00C82479" w:rsidRPr="00FA3A2A" w:rsidRDefault="00C82479">
      <w:pPr>
        <w:rPr>
          <w:color w:val="1B1B1B"/>
        </w:rPr>
      </w:pPr>
    </w:p>
    <w:p w14:paraId="000C37B8" w14:textId="266AA34C" w:rsidR="00C82479" w:rsidRDefault="007542EA">
      <w:pPr>
        <w:rPr>
          <w:color w:val="1B1B1B"/>
        </w:rPr>
      </w:pPr>
      <w:r>
        <w:rPr>
          <w:rFonts w:ascii="Arial Bold" w:hAnsi="Arial Bold"/>
          <w:color w:val="0F3642"/>
        </w:rPr>
        <w:t xml:space="preserve">Public Gallery </w:t>
      </w:r>
    </w:p>
    <w:p w14:paraId="04FB4E2E" w14:textId="77777777" w:rsidR="007542EA" w:rsidRPr="00FA3A2A" w:rsidRDefault="007542EA">
      <w:pPr>
        <w:rPr>
          <w:color w:val="1B1B1B"/>
        </w:rPr>
      </w:pPr>
    </w:p>
    <w:p w14:paraId="0DEC71E5" w14:textId="77777777" w:rsidR="00C82479" w:rsidRPr="00FA3A2A" w:rsidRDefault="00C82479" w:rsidP="00FA3A2A">
      <w:pPr>
        <w:ind w:firstLine="720"/>
        <w:rPr>
          <w:color w:val="1B1B1B"/>
        </w:rPr>
      </w:pPr>
      <w:r w:rsidRPr="00FA3A2A">
        <w:rPr>
          <w:color w:val="1B1B1B"/>
        </w:rPr>
        <w:t>This gallery is designed to show some finished works. It’s public and accessible by anybody.</w:t>
      </w:r>
    </w:p>
    <w:p w14:paraId="42DA1B1C" w14:textId="77777777" w:rsidR="00C82479" w:rsidRPr="00FA3A2A" w:rsidRDefault="00C82479">
      <w:pPr>
        <w:rPr>
          <w:color w:val="1B1B1B"/>
        </w:rPr>
      </w:pPr>
    </w:p>
    <w:p w14:paraId="444ECE7F" w14:textId="1739A0E2" w:rsidR="00F05391" w:rsidRDefault="00F05391">
      <w:pPr>
        <w:rPr>
          <w:color w:val="1B1B1B"/>
        </w:rPr>
      </w:pPr>
      <w:r>
        <w:rPr>
          <w:color w:val="1B1B1B"/>
        </w:rPr>
        <w:br w:type="page"/>
      </w:r>
    </w:p>
    <w:p w14:paraId="4505F42B" w14:textId="77777777" w:rsidR="00F05391" w:rsidRDefault="00F05391" w:rsidP="00F05391">
      <w:pPr>
        <w:rPr>
          <w:color w:val="242424"/>
        </w:rPr>
      </w:pPr>
      <w:r>
        <w:rPr>
          <w:rFonts w:ascii="Cambria Bold" w:hAnsi="Cambria Bold"/>
          <w:color w:val="242424"/>
        </w:rPr>
        <w:lastRenderedPageBreak/>
        <w:t>Synthesis diagram</w:t>
      </w:r>
      <w:r>
        <w:rPr>
          <w:color w:val="242424"/>
        </w:rPr>
        <w:t>:</w:t>
      </w:r>
    </w:p>
    <w:p w14:paraId="6FC233D4" w14:textId="77777777" w:rsidR="00F05391" w:rsidRDefault="002A47E3" w:rsidP="00F05391">
      <w:pPr>
        <w:rPr>
          <w:color w:val="242424"/>
        </w:rPr>
      </w:pPr>
      <w:r w:rsidRPr="00A23B66">
        <w:rPr>
          <w:noProof/>
        </w:rPr>
        <w:drawing>
          <wp:anchor distT="152400" distB="152400" distL="152400" distR="152400" simplePos="0" relativeHeight="251724288" behindDoc="0" locked="0" layoutInCell="1" allowOverlap="1" wp14:anchorId="084B4FBF" wp14:editId="4C3EF9B9">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p>
    <w:p w14:paraId="704FDC55" w14:textId="7D531605" w:rsidR="00F05391" w:rsidRDefault="00F05391" w:rsidP="00F05391">
      <w:pPr>
        <w:rPr>
          <w:color w:val="242424"/>
        </w:rPr>
      </w:pPr>
    </w:p>
    <w:p w14:paraId="42C48DF5" w14:textId="641A0231" w:rsidR="00F05391" w:rsidRDefault="00F05391" w:rsidP="00F05391">
      <w:pPr>
        <w:rPr>
          <w:color w:val="242424"/>
        </w:rPr>
      </w:pPr>
    </w:p>
    <w:p w14:paraId="0986CB32" w14:textId="77777777" w:rsidR="00F05391" w:rsidRDefault="00F05391" w:rsidP="00F05391">
      <w:pPr>
        <w:rPr>
          <w:color w:val="242424"/>
        </w:rPr>
      </w:pPr>
    </w:p>
    <w:p w14:paraId="132DF2D1" w14:textId="77777777" w:rsidR="00F05391" w:rsidRDefault="00F05391" w:rsidP="00F05391">
      <w:pPr>
        <w:rPr>
          <w:color w:val="242424"/>
        </w:rPr>
      </w:pPr>
    </w:p>
    <w:p w14:paraId="64C8F17F" w14:textId="77777777" w:rsidR="00F05391" w:rsidRDefault="00F05391" w:rsidP="00F05391">
      <w:pPr>
        <w:rPr>
          <w:color w:val="242424"/>
        </w:rPr>
      </w:pPr>
    </w:p>
    <w:p w14:paraId="0BE59079" w14:textId="77777777" w:rsidR="00F05391" w:rsidRDefault="00F05391" w:rsidP="00F05391">
      <w:pPr>
        <w:rPr>
          <w:color w:val="242424"/>
        </w:rPr>
      </w:pPr>
    </w:p>
    <w:p w14:paraId="00E424B0" w14:textId="77777777" w:rsidR="00F05391" w:rsidRDefault="00F05391" w:rsidP="00F05391">
      <w:pPr>
        <w:rPr>
          <w:color w:val="242424"/>
        </w:rPr>
      </w:pPr>
    </w:p>
    <w:p w14:paraId="4B60264A" w14:textId="77777777" w:rsidR="00F05391" w:rsidRDefault="00F05391" w:rsidP="00F05391">
      <w:pPr>
        <w:rPr>
          <w:color w:val="242424"/>
        </w:rPr>
      </w:pPr>
    </w:p>
    <w:p w14:paraId="42A9C11F" w14:textId="77777777" w:rsidR="00F05391" w:rsidRDefault="00F05391" w:rsidP="00F05391">
      <w:pPr>
        <w:rPr>
          <w:color w:val="242424"/>
        </w:rPr>
      </w:pPr>
    </w:p>
    <w:p w14:paraId="05629835" w14:textId="77777777" w:rsidR="00F05391" w:rsidRDefault="00F05391" w:rsidP="00F05391">
      <w:pPr>
        <w:rPr>
          <w:color w:val="242424"/>
        </w:rPr>
      </w:pPr>
    </w:p>
    <w:p w14:paraId="3275E9D8" w14:textId="77777777" w:rsidR="00F05391" w:rsidRDefault="00F05391" w:rsidP="00F05391">
      <w:pPr>
        <w:rPr>
          <w:color w:val="242424"/>
        </w:rPr>
      </w:pPr>
    </w:p>
    <w:p w14:paraId="7098CCF9" w14:textId="77777777" w:rsidR="00F05391" w:rsidRDefault="00F05391" w:rsidP="00F05391">
      <w:pPr>
        <w:rPr>
          <w:color w:val="242424"/>
        </w:rPr>
      </w:pPr>
    </w:p>
    <w:p w14:paraId="30FC4D91" w14:textId="77777777" w:rsidR="00F05391" w:rsidRDefault="00F05391" w:rsidP="00F05391">
      <w:pPr>
        <w:rPr>
          <w:color w:val="242424"/>
        </w:rPr>
      </w:pPr>
    </w:p>
    <w:p w14:paraId="5A3876BC" w14:textId="77777777" w:rsidR="00F05391" w:rsidRDefault="00F05391" w:rsidP="00F05391">
      <w:pPr>
        <w:rPr>
          <w:color w:val="242424"/>
        </w:rPr>
      </w:pPr>
    </w:p>
    <w:p w14:paraId="432FF9F1" w14:textId="77777777" w:rsidR="00F05391" w:rsidRDefault="00F05391" w:rsidP="00F05391">
      <w:pPr>
        <w:rPr>
          <w:color w:val="242424"/>
        </w:rPr>
      </w:pPr>
    </w:p>
    <w:p w14:paraId="22945EC1" w14:textId="77777777" w:rsidR="00F05391" w:rsidRDefault="00F05391" w:rsidP="00F05391">
      <w:pPr>
        <w:rPr>
          <w:color w:val="242424"/>
        </w:rPr>
      </w:pPr>
    </w:p>
    <w:p w14:paraId="7B43EB54" w14:textId="77777777" w:rsidR="00F05391" w:rsidRDefault="00F05391" w:rsidP="00F05391">
      <w:pPr>
        <w:rPr>
          <w:color w:val="242424"/>
        </w:rPr>
      </w:pPr>
    </w:p>
    <w:p w14:paraId="77A7EC59" w14:textId="77777777" w:rsidR="00F05391" w:rsidRDefault="00F05391" w:rsidP="00F05391">
      <w:pPr>
        <w:rPr>
          <w:rFonts w:ascii="Cambria Bold" w:hAnsi="Cambria Bold"/>
          <w:color w:val="242424"/>
        </w:rPr>
      </w:pPr>
      <w:r>
        <w:rPr>
          <w:rFonts w:ascii="Cambria Bold" w:hAnsi="Cambria Bold"/>
          <w:color w:val="242424"/>
        </w:rPr>
        <w:t>Concrete example of group:</w:t>
      </w:r>
    </w:p>
    <w:p w14:paraId="002315D6" w14:textId="77777777" w:rsidR="00F05391" w:rsidRDefault="00F05391" w:rsidP="00F05391">
      <w:pPr>
        <w:rPr>
          <w:color w:val="242424"/>
        </w:rPr>
      </w:pPr>
    </w:p>
    <w:p w14:paraId="5D095DD3" w14:textId="77777777" w:rsidR="00F05391" w:rsidRDefault="00F05391" w:rsidP="00F05391">
      <w:pPr>
        <w:rPr>
          <w:color w:val="242424"/>
        </w:rPr>
      </w:pPr>
      <w:r>
        <w:rPr>
          <w:color w:val="242424"/>
        </w:rPr>
        <w:t>In the New media group we have a dedicated section for the work in progress. Only members of the New media group can access this section. Anonymous users can only see the public gallery with fully functional works.</w:t>
      </w:r>
    </w:p>
    <w:p w14:paraId="4B615280" w14:textId="77777777" w:rsidR="00F05391" w:rsidRDefault="00F05391" w:rsidP="00F05391">
      <w:pPr>
        <w:rPr>
          <w:color w:val="242424"/>
        </w:rPr>
      </w:pPr>
    </w:p>
    <w:p w14:paraId="6FA6E179" w14:textId="77777777" w:rsidR="00F05391" w:rsidRDefault="00F05391" w:rsidP="00F05391">
      <w:pPr>
        <w:rPr>
          <w:color w:val="242424"/>
        </w:rPr>
      </w:pPr>
    </w:p>
    <w:p w14:paraId="7024CB27" w14:textId="77777777" w:rsidR="00F05391" w:rsidRDefault="00F05391" w:rsidP="00F05391">
      <w:pPr>
        <w:rPr>
          <w:rFonts w:ascii="Cambria Bold" w:hAnsi="Cambria Bold"/>
          <w:color w:val="242424"/>
        </w:rPr>
      </w:pPr>
      <w:r>
        <w:rPr>
          <w:rFonts w:ascii="Cambria Bold" w:hAnsi="Cambria Bold"/>
          <w:color w:val="242424"/>
        </w:rPr>
        <w:t>External functioning of a group:</w:t>
      </w:r>
    </w:p>
    <w:p w14:paraId="4E927C19" w14:textId="77777777" w:rsidR="00F05391" w:rsidRDefault="00F05391" w:rsidP="00F05391">
      <w:pPr>
        <w:numPr>
          <w:ilvl w:val="0"/>
          <w:numId w:val="2"/>
        </w:numPr>
        <w:tabs>
          <w:tab w:val="clear" w:pos="215"/>
          <w:tab w:val="num" w:pos="575"/>
        </w:tabs>
        <w:ind w:left="575" w:hanging="215"/>
        <w:rPr>
          <w:color w:val="242424"/>
        </w:rPr>
      </w:pPr>
      <w:r>
        <w:rPr>
          <w:color w:val="242424"/>
        </w:rPr>
        <w:t>you can create a group (you will become the admin)</w:t>
      </w:r>
    </w:p>
    <w:p w14:paraId="64AF9855" w14:textId="77777777" w:rsidR="00F05391" w:rsidRDefault="00F05391" w:rsidP="00F05391">
      <w:pPr>
        <w:numPr>
          <w:ilvl w:val="0"/>
          <w:numId w:val="2"/>
        </w:numPr>
        <w:tabs>
          <w:tab w:val="clear" w:pos="215"/>
          <w:tab w:val="num" w:pos="575"/>
        </w:tabs>
        <w:ind w:left="575" w:hanging="215"/>
        <w:rPr>
          <w:color w:val="242424"/>
        </w:rPr>
      </w:pPr>
      <w:r>
        <w:rPr>
          <w:color w:val="242424"/>
        </w:rPr>
        <w:t>you can follow a group (ie you will received notification as soon as a public work is published)</w:t>
      </w:r>
    </w:p>
    <w:p w14:paraId="3F73D922" w14:textId="26CA9456" w:rsidR="00F05391" w:rsidRDefault="00F05391" w:rsidP="00F05391">
      <w:pPr>
        <w:numPr>
          <w:ilvl w:val="0"/>
          <w:numId w:val="2"/>
        </w:numPr>
        <w:tabs>
          <w:tab w:val="clear" w:pos="215"/>
          <w:tab w:val="num" w:pos="575"/>
        </w:tabs>
        <w:ind w:left="575" w:hanging="215"/>
        <w:rPr>
          <w:color w:val="242424"/>
        </w:rPr>
      </w:pPr>
      <w:r>
        <w:rPr>
          <w:color w:val="242424"/>
        </w:rPr>
        <w:t>you can invite a member</w:t>
      </w:r>
    </w:p>
    <w:p w14:paraId="5A5DC88A" w14:textId="77777777" w:rsidR="00F05391" w:rsidRDefault="00F05391" w:rsidP="00F05391">
      <w:pPr>
        <w:numPr>
          <w:ilvl w:val="0"/>
          <w:numId w:val="2"/>
        </w:numPr>
        <w:tabs>
          <w:tab w:val="clear" w:pos="215"/>
          <w:tab w:val="num" w:pos="575"/>
        </w:tabs>
        <w:ind w:left="575" w:hanging="215"/>
        <w:rPr>
          <w:color w:val="242424"/>
        </w:rPr>
      </w:pPr>
      <w:r>
        <w:rPr>
          <w:color w:val="242424"/>
        </w:rPr>
        <w:t>you can delete a group (as the admin)</w:t>
      </w:r>
    </w:p>
    <w:p w14:paraId="5AE33225" w14:textId="77777777" w:rsidR="00F05391" w:rsidRDefault="00F05391" w:rsidP="00F05391">
      <w:pPr>
        <w:numPr>
          <w:ilvl w:val="0"/>
          <w:numId w:val="2"/>
        </w:numPr>
        <w:tabs>
          <w:tab w:val="clear" w:pos="215"/>
          <w:tab w:val="num" w:pos="575"/>
        </w:tabs>
        <w:ind w:left="575" w:hanging="215"/>
        <w:rPr>
          <w:color w:val="242424"/>
        </w:rPr>
      </w:pPr>
      <w:r>
        <w:rPr>
          <w:color w:val="242424"/>
        </w:rPr>
        <w:t>you can edit the settings of the group</w:t>
      </w:r>
    </w:p>
    <w:p w14:paraId="59079161" w14:textId="77777777" w:rsidR="00F05391" w:rsidRDefault="00F05391" w:rsidP="00F05391">
      <w:pPr>
        <w:rPr>
          <w:color w:val="242424"/>
        </w:rPr>
      </w:pPr>
    </w:p>
    <w:p w14:paraId="12610B36" w14:textId="77777777" w:rsidR="00F05391" w:rsidRDefault="00F05391" w:rsidP="00F05391">
      <w:pPr>
        <w:rPr>
          <w:rFonts w:ascii="Cambria Bold" w:hAnsi="Cambria Bold"/>
          <w:color w:val="242424"/>
        </w:rPr>
      </w:pPr>
      <w:r>
        <w:rPr>
          <w:rFonts w:ascii="Cambria Bold" w:hAnsi="Cambria Bold"/>
          <w:color w:val="242424"/>
        </w:rPr>
        <w:t>Internal functioning of a group</w:t>
      </w:r>
    </w:p>
    <w:p w14:paraId="2FF7C958" w14:textId="77777777" w:rsidR="00F05391" w:rsidRDefault="00F05391" w:rsidP="00F05391">
      <w:pPr>
        <w:rPr>
          <w:color w:val="242424"/>
        </w:rPr>
      </w:pPr>
    </w:p>
    <w:p w14:paraId="4FF40DAF" w14:textId="77777777" w:rsidR="00F05391" w:rsidRDefault="00F05391" w:rsidP="00F05391">
      <w:pPr>
        <w:numPr>
          <w:ilvl w:val="0"/>
          <w:numId w:val="2"/>
        </w:numPr>
        <w:tabs>
          <w:tab w:val="clear" w:pos="215"/>
          <w:tab w:val="num" w:pos="575"/>
        </w:tabs>
        <w:ind w:left="575" w:hanging="215"/>
        <w:rPr>
          <w:color w:val="242424"/>
        </w:rPr>
      </w:pPr>
      <w:r>
        <w:rPr>
          <w:color w:val="242424"/>
        </w:rPr>
        <w:t>you can take part in a group</w:t>
      </w:r>
    </w:p>
    <w:p w14:paraId="60BDCECF" w14:textId="77777777" w:rsidR="00F05391" w:rsidRDefault="00F05391" w:rsidP="00F05391">
      <w:pPr>
        <w:numPr>
          <w:ilvl w:val="0"/>
          <w:numId w:val="2"/>
        </w:numPr>
        <w:tabs>
          <w:tab w:val="clear" w:pos="215"/>
          <w:tab w:val="num" w:pos="575"/>
        </w:tabs>
        <w:ind w:left="575" w:hanging="215"/>
        <w:rPr>
          <w:color w:val="242424"/>
        </w:rPr>
      </w:pPr>
      <w:r>
        <w:rPr>
          <w:color w:val="242424"/>
        </w:rPr>
        <w:t>kick a member out</w:t>
      </w:r>
    </w:p>
    <w:p w14:paraId="6CB3CC0A" w14:textId="77777777" w:rsidR="00F05391" w:rsidRDefault="00F05391" w:rsidP="00F05391">
      <w:pPr>
        <w:numPr>
          <w:ilvl w:val="0"/>
          <w:numId w:val="2"/>
        </w:numPr>
        <w:tabs>
          <w:tab w:val="clear" w:pos="215"/>
          <w:tab w:val="num" w:pos="575"/>
        </w:tabs>
        <w:ind w:left="575" w:hanging="215"/>
        <w:rPr>
          <w:color w:val="242424"/>
        </w:rPr>
      </w:pPr>
      <w:r>
        <w:rPr>
          <w:color w:val="242424"/>
        </w:rPr>
        <w:t>publish work in the WIP section</w:t>
      </w:r>
    </w:p>
    <w:p w14:paraId="48A78A9A" w14:textId="77777777" w:rsidR="00F05391" w:rsidRDefault="00F05391" w:rsidP="00F05391">
      <w:pPr>
        <w:numPr>
          <w:ilvl w:val="0"/>
          <w:numId w:val="2"/>
        </w:numPr>
        <w:tabs>
          <w:tab w:val="clear" w:pos="215"/>
          <w:tab w:val="num" w:pos="575"/>
        </w:tabs>
        <w:ind w:left="575" w:hanging="215"/>
        <w:rPr>
          <w:color w:val="242424"/>
        </w:rPr>
      </w:pPr>
      <w:r>
        <w:rPr>
          <w:color w:val="242424"/>
        </w:rPr>
        <w:t>add multiple revisions of your works in the WIP section</w:t>
      </w:r>
    </w:p>
    <w:p w14:paraId="5E7D103B" w14:textId="77777777" w:rsidR="00F05391" w:rsidRDefault="00F05391" w:rsidP="00F05391">
      <w:pPr>
        <w:numPr>
          <w:ilvl w:val="0"/>
          <w:numId w:val="2"/>
        </w:numPr>
        <w:tabs>
          <w:tab w:val="clear" w:pos="215"/>
          <w:tab w:val="num" w:pos="575"/>
        </w:tabs>
        <w:ind w:left="575" w:hanging="215"/>
        <w:rPr>
          <w:color w:val="242424"/>
        </w:rPr>
      </w:pPr>
      <w:r>
        <w:rPr>
          <w:color w:val="242424"/>
        </w:rPr>
        <w:t xml:space="preserve">publish work in the public gallery (the last revision is the last accessible) </w:t>
      </w:r>
    </w:p>
    <w:p w14:paraId="7EE4A2E9" w14:textId="77777777" w:rsidR="00F05391" w:rsidRDefault="00F05391" w:rsidP="00F05391">
      <w:pPr>
        <w:numPr>
          <w:ilvl w:val="0"/>
          <w:numId w:val="2"/>
        </w:numPr>
        <w:tabs>
          <w:tab w:val="clear" w:pos="215"/>
          <w:tab w:val="num" w:pos="575"/>
        </w:tabs>
        <w:ind w:left="575" w:hanging="215"/>
        <w:rPr>
          <w:color w:val="242424"/>
        </w:rPr>
      </w:pPr>
      <w:r>
        <w:rPr>
          <w:color w:val="242424"/>
        </w:rPr>
        <w:t>editing your work</w:t>
      </w:r>
    </w:p>
    <w:p w14:paraId="244AD209" w14:textId="77777777" w:rsidR="00F05391" w:rsidRDefault="00F05391" w:rsidP="00F05391">
      <w:pPr>
        <w:numPr>
          <w:ilvl w:val="0"/>
          <w:numId w:val="2"/>
        </w:numPr>
        <w:tabs>
          <w:tab w:val="clear" w:pos="215"/>
          <w:tab w:val="num" w:pos="575"/>
        </w:tabs>
        <w:ind w:left="575" w:hanging="215"/>
        <w:rPr>
          <w:color w:val="242424"/>
        </w:rPr>
      </w:pPr>
      <w:r>
        <w:rPr>
          <w:color w:val="242424"/>
        </w:rPr>
        <w:t>push some work from the WIP section to the public gallery</w:t>
      </w:r>
    </w:p>
    <w:p w14:paraId="656873D1" w14:textId="125EDD7A" w:rsidR="00F05391" w:rsidRDefault="00F27B0F" w:rsidP="00F05391">
      <w:pPr>
        <w:numPr>
          <w:ilvl w:val="0"/>
          <w:numId w:val="2"/>
        </w:numPr>
        <w:tabs>
          <w:tab w:val="clear" w:pos="215"/>
          <w:tab w:val="num" w:pos="575"/>
        </w:tabs>
        <w:ind w:left="575" w:hanging="215"/>
        <w:rPr>
          <w:color w:val="242424"/>
        </w:rPr>
      </w:pPr>
      <w:r>
        <w:rPr>
          <w:color w:val="242424"/>
        </w:rPr>
        <w:t>ask for feedback</w:t>
      </w:r>
    </w:p>
    <w:p w14:paraId="732FFCE1" w14:textId="5C634B9D" w:rsidR="00F05391" w:rsidRDefault="00F05391" w:rsidP="00F05391">
      <w:pPr>
        <w:numPr>
          <w:ilvl w:val="0"/>
          <w:numId w:val="2"/>
        </w:numPr>
        <w:tabs>
          <w:tab w:val="clear" w:pos="215"/>
          <w:tab w:val="num" w:pos="575"/>
        </w:tabs>
        <w:ind w:left="575" w:hanging="215"/>
        <w:rPr>
          <w:color w:val="242424"/>
        </w:rPr>
      </w:pPr>
      <w:r>
        <w:rPr>
          <w:color w:val="242424"/>
        </w:rPr>
        <w:t>give feedback</w:t>
      </w:r>
    </w:p>
    <w:p w14:paraId="70AB8129" w14:textId="0AA9CCDF" w:rsidR="00F05391" w:rsidRDefault="002A47E3">
      <w:r w:rsidRPr="00A23B66">
        <w:rPr>
          <w:noProof/>
        </w:rPr>
        <w:lastRenderedPageBreak/>
        <w:drawing>
          <wp:anchor distT="152400" distB="152400" distL="152400" distR="152400" simplePos="0" relativeHeight="251731456" behindDoc="0" locked="0" layoutInCell="1" allowOverlap="1" wp14:anchorId="3EC2CDB4" wp14:editId="525A3ED1">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p>
    <w:p w14:paraId="7E870491" w14:textId="77777777" w:rsidR="00F05391" w:rsidRDefault="00F05391"/>
    <w:p w14:paraId="1CC7267D" w14:textId="77777777" w:rsidR="00F05391" w:rsidRDefault="00F05391"/>
    <w:p w14:paraId="1F1C4DF9" w14:textId="77777777" w:rsidR="00F05391" w:rsidRDefault="00F05391"/>
    <w:p w14:paraId="1BE804A7" w14:textId="77777777" w:rsidR="00F05391" w:rsidRDefault="00F05391"/>
    <w:p w14:paraId="2F07412D" w14:textId="77777777" w:rsidR="00F05391" w:rsidRDefault="00F05391"/>
    <w:p w14:paraId="445C3244" w14:textId="77777777" w:rsidR="00F05391" w:rsidRDefault="00F05391"/>
    <w:p w14:paraId="20012928" w14:textId="77777777" w:rsidR="00F05391" w:rsidRDefault="00F05391"/>
    <w:p w14:paraId="67949DD3" w14:textId="77777777" w:rsidR="00F05391" w:rsidRDefault="00F05391"/>
    <w:p w14:paraId="4B778DA1" w14:textId="77777777" w:rsidR="00F05391" w:rsidRDefault="00F05391"/>
    <w:p w14:paraId="44813B7F" w14:textId="77777777" w:rsidR="00F05391" w:rsidRPr="00A23B66" w:rsidRDefault="00F05391"/>
    <w:p w14:paraId="2FC6C21F" w14:textId="77777777" w:rsidR="00F05391" w:rsidRDefault="00F05391">
      <w:pPr>
        <w:rPr>
          <w:color w:val="1B1B1B"/>
          <w:shd w:val="clear" w:color="auto" w:fill="FFFF33"/>
        </w:rPr>
      </w:pPr>
    </w:p>
    <w:p w14:paraId="7711F8CC" w14:textId="77777777" w:rsidR="00F05391" w:rsidRDefault="00F05391">
      <w:pPr>
        <w:rPr>
          <w:color w:val="1B1B1B"/>
          <w:shd w:val="clear" w:color="auto" w:fill="FFFF33"/>
        </w:rPr>
      </w:pPr>
    </w:p>
    <w:p w14:paraId="0782ACA3" w14:textId="77777777" w:rsidR="00F05391" w:rsidRDefault="00F05391">
      <w:pPr>
        <w:rPr>
          <w:color w:val="1B1B1B"/>
          <w:shd w:val="clear" w:color="auto" w:fill="FFFF33"/>
        </w:rPr>
      </w:pPr>
    </w:p>
    <w:p w14:paraId="4F786F0A" w14:textId="77777777" w:rsidR="00F05391" w:rsidRDefault="00F05391">
      <w:pPr>
        <w:rPr>
          <w:color w:val="1B1B1B"/>
          <w:shd w:val="clear" w:color="auto" w:fill="FFFF33"/>
        </w:rPr>
      </w:pPr>
    </w:p>
    <w:p w14:paraId="5A48B7A3" w14:textId="77777777" w:rsidR="00F05391" w:rsidRDefault="00F05391">
      <w:pPr>
        <w:rPr>
          <w:color w:val="1B1B1B"/>
          <w:shd w:val="clear" w:color="auto" w:fill="FFFF33"/>
        </w:rPr>
      </w:pPr>
    </w:p>
    <w:p w14:paraId="32B9BC5C" w14:textId="77777777" w:rsidR="00F05391" w:rsidRDefault="00F05391">
      <w:pPr>
        <w:rPr>
          <w:color w:val="1B1B1B"/>
          <w:shd w:val="clear" w:color="auto" w:fill="FFFF33"/>
        </w:rPr>
      </w:pPr>
    </w:p>
    <w:p w14:paraId="1A7BEE97" w14:textId="77777777" w:rsidR="00F05391" w:rsidRDefault="00F05391">
      <w:pPr>
        <w:rPr>
          <w:color w:val="1B1B1B"/>
          <w:shd w:val="clear" w:color="auto" w:fill="FFFF33"/>
        </w:rPr>
      </w:pPr>
    </w:p>
    <w:p w14:paraId="1F7CD02E" w14:textId="77777777" w:rsidR="00F05391" w:rsidRDefault="00F05391">
      <w:pPr>
        <w:rPr>
          <w:color w:val="1B1B1B"/>
          <w:shd w:val="clear" w:color="auto" w:fill="FFFF33"/>
        </w:rPr>
      </w:pPr>
    </w:p>
    <w:p w14:paraId="124B2677" w14:textId="77777777" w:rsidR="00F05391" w:rsidRDefault="00F05391">
      <w:pPr>
        <w:rPr>
          <w:color w:val="1B1B1B"/>
          <w:shd w:val="clear" w:color="auto" w:fill="FFFF33"/>
        </w:rPr>
      </w:pPr>
    </w:p>
    <w:p w14:paraId="6B359065" w14:textId="01245652" w:rsidR="008B5D02" w:rsidRPr="00FA3A2A" w:rsidRDefault="00C82479">
      <w:pPr>
        <w:rPr>
          <w:color w:val="1B1B1B"/>
          <w:shd w:val="clear" w:color="auto" w:fill="FFFF33"/>
        </w:rPr>
      </w:pPr>
      <w:r w:rsidRPr="00FA3A2A">
        <w:rPr>
          <w:color w:val="1B1B1B"/>
          <w:shd w:val="clear" w:color="auto" w:fill="FFFF33"/>
        </w:rPr>
        <w:t xml:space="preserve">By default </w:t>
      </w:r>
      <w:r w:rsidR="008B5D02">
        <w:rPr>
          <w:color w:val="242424"/>
          <w:shd w:val="clear" w:color="auto" w:fill="FFFF33"/>
        </w:rPr>
        <w:t xml:space="preserve">does </w:t>
      </w:r>
      <w:r w:rsidRPr="00FA3A2A">
        <w:rPr>
          <w:color w:val="1B1B1B"/>
          <w:shd w:val="clear" w:color="auto" w:fill="FFFF33"/>
        </w:rPr>
        <w:t xml:space="preserve">each department have their </w:t>
      </w:r>
      <w:r w:rsidR="00121084">
        <w:rPr>
          <w:color w:val="242424"/>
          <w:shd w:val="clear" w:color="auto" w:fill="FFFF33"/>
        </w:rPr>
        <w:t xml:space="preserve">own </w:t>
      </w:r>
      <w:r w:rsidRPr="00FA3A2A">
        <w:rPr>
          <w:color w:val="1B1B1B"/>
          <w:shd w:val="clear" w:color="auto" w:fill="FFFF33"/>
        </w:rPr>
        <w:t>group?</w:t>
      </w:r>
    </w:p>
    <w:p w14:paraId="15EE7D22" w14:textId="65FB5F18" w:rsidR="00121084" w:rsidRPr="00FA3A2A" w:rsidRDefault="00121084" w:rsidP="00121084">
      <w:pPr>
        <w:rPr>
          <w:color w:val="1B1B1B"/>
          <w:shd w:val="clear" w:color="auto" w:fill="FFFF33"/>
        </w:rPr>
      </w:pPr>
      <w:r>
        <w:rPr>
          <w:color w:val="242424"/>
          <w:shd w:val="clear" w:color="auto" w:fill="FFFF33"/>
        </w:rPr>
        <w:t>And furthermore, do other associative groups auto-create groups? (i.e., a student is auto-added to groups for their department, college, work-study jobs, etc.)</w:t>
      </w:r>
      <w:r w:rsidR="00C82479" w:rsidRPr="00FA3A2A">
        <w:rPr>
          <w:color w:val="1B1B1B"/>
          <w:shd w:val="clear" w:color="auto" w:fill="FFFF33"/>
        </w:rPr>
        <w:t>The notion of open group if accept some new admission or close group (as for example a class group)</w:t>
      </w:r>
    </w:p>
    <w:p w14:paraId="26BD1BE5" w14:textId="77777777" w:rsidR="00C82479" w:rsidRPr="00A23B66" w:rsidRDefault="00C82479">
      <w:pPr>
        <w:pStyle w:val="ListParagraph"/>
        <w:ind w:left="0"/>
        <w:rPr>
          <w:color w:val="1B1B1B"/>
          <w:shd w:val="clear" w:color="auto" w:fill="F3EB00"/>
        </w:rPr>
      </w:pPr>
      <w:r w:rsidRPr="00FA3A2A">
        <w:rPr>
          <w:color w:val="1B1B1B"/>
          <w:shd w:val="clear" w:color="auto" w:fill="F3EB00"/>
        </w:rPr>
        <w:t>Collaborative-work groups (work done with other students, such as research work) is now an attribute.</w:t>
      </w:r>
    </w:p>
    <w:p w14:paraId="794346A8" w14:textId="77777777" w:rsidR="00121084" w:rsidRDefault="00121084">
      <w:pPr>
        <w:rPr>
          <w:color w:val="242424"/>
          <w:shd w:val="clear" w:color="auto" w:fill="F3EB00"/>
        </w:rPr>
      </w:pPr>
    </w:p>
    <w:p w14:paraId="3FE3D671" w14:textId="77777777" w:rsidR="00C82479" w:rsidRPr="00FA3A2A" w:rsidRDefault="00C82479">
      <w:pPr>
        <w:rPr>
          <w:color w:val="242424"/>
        </w:rPr>
      </w:pPr>
      <w:r w:rsidRPr="00FA3A2A">
        <w:rPr>
          <w:color w:val="1B1B1B"/>
          <w:shd w:val="clear" w:color="auto" w:fill="F3EB00"/>
        </w:rPr>
        <w:t>Do we found in the gallery systematically work from member of this group?</w:t>
      </w:r>
    </w:p>
    <w:p w14:paraId="22A67403" w14:textId="77777777" w:rsidR="00C82479" w:rsidRPr="00FA3A2A" w:rsidRDefault="00C82479">
      <w:pPr>
        <w:rPr>
          <w:color w:val="242424"/>
        </w:rPr>
      </w:pPr>
    </w:p>
    <w:p w14:paraId="39974688" w14:textId="78A24428" w:rsidR="00C82479" w:rsidRPr="00FA3A2A" w:rsidRDefault="00C82479" w:rsidP="00A23B66">
      <w:pPr>
        <w:pStyle w:val="ListParagraph"/>
        <w:numPr>
          <w:ilvl w:val="0"/>
          <w:numId w:val="5"/>
        </w:numPr>
        <w:tabs>
          <w:tab w:val="num" w:pos="720"/>
        </w:tabs>
        <w:ind w:hanging="360"/>
        <w:rPr>
          <w:color w:val="242424"/>
        </w:rPr>
      </w:pPr>
    </w:p>
    <w:p w14:paraId="7B798F18" w14:textId="77777777" w:rsidR="00C82479" w:rsidRPr="00FA3A2A" w:rsidRDefault="00C82479">
      <w:pPr>
        <w:pStyle w:val="ListParagraph"/>
        <w:ind w:left="0"/>
        <w:rPr>
          <w:color w:val="242424"/>
        </w:rPr>
      </w:pPr>
    </w:p>
    <w:p w14:paraId="017374B3" w14:textId="77777777" w:rsidR="00C82479" w:rsidRPr="00FA3A2A" w:rsidRDefault="00C82479" w:rsidP="00FA3A2A">
      <w:pPr>
        <w:pStyle w:val="ListParagraph"/>
        <w:ind w:left="0"/>
        <w:jc w:val="both"/>
        <w:rPr>
          <w:color w:val="242424"/>
          <w:u w:val="single"/>
        </w:rPr>
      </w:pPr>
      <w:r w:rsidRPr="00FA3A2A">
        <w:rPr>
          <w:color w:val="242424"/>
          <w:u w:val="single"/>
        </w:rPr>
        <w:t>College</w:t>
      </w:r>
    </w:p>
    <w:p w14:paraId="4550969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consists of individuals all within the same college.</w:t>
      </w:r>
    </w:p>
    <w:p w14:paraId="3FAD4AF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college will be able to participate in this group.</w:t>
      </w:r>
    </w:p>
    <w:p w14:paraId="7620ADB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It functions as a basic grouping for the system.</w:t>
      </w:r>
    </w:p>
    <w:p w14:paraId="5EB4CE6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separate individuals based in the department or major to which they belong.</w:t>
      </w:r>
    </w:p>
    <w:p w14:paraId="595EEA35" w14:textId="77777777" w:rsidR="00C82479" w:rsidRPr="00A23B66" w:rsidRDefault="00C82479" w:rsidP="00FA3A2A">
      <w:pPr>
        <w:pStyle w:val="ListParagraph"/>
        <w:ind w:left="0"/>
        <w:jc w:val="both"/>
        <w:rPr>
          <w:color w:val="242424"/>
          <w:u w:val="single"/>
        </w:rPr>
      </w:pPr>
      <w:r w:rsidRPr="00A23B66">
        <w:rPr>
          <w:color w:val="242424"/>
          <w:u w:val="single"/>
        </w:rPr>
        <w:t>Department</w:t>
      </w:r>
    </w:p>
    <w:p w14:paraId="294BD43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contains individuals belonging to a certain department.</w:t>
      </w:r>
    </w:p>
    <w:p w14:paraId="5D18F71A"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department will be able to participate in the group.</w:t>
      </w:r>
    </w:p>
    <w:p w14:paraId="21CC985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a way of grouping work into similar fields, but not to the degree of specificity of an individual’s major.</w:t>
      </w:r>
    </w:p>
    <w:p w14:paraId="40FCC055" w14:textId="77777777" w:rsidR="00C82479" w:rsidRPr="00A23B66" w:rsidRDefault="00C82479" w:rsidP="009B7CF6">
      <w:pPr>
        <w:pStyle w:val="ListParagraph"/>
        <w:numPr>
          <w:ilvl w:val="1"/>
          <w:numId w:val="8"/>
        </w:numPr>
        <w:tabs>
          <w:tab w:val="num" w:pos="540"/>
        </w:tabs>
        <w:ind w:left="540" w:hanging="180"/>
        <w:jc w:val="both"/>
        <w:rPr>
          <w:color w:val="242424"/>
        </w:rPr>
      </w:pPr>
      <w:r w:rsidRPr="00A23B66">
        <w:rPr>
          <w:color w:val="242424"/>
        </w:rPr>
        <w:t>This group doe snot separate individuals based on their major or the classes they are taking.</w:t>
      </w:r>
    </w:p>
    <w:p w14:paraId="3B6B5359" w14:textId="77777777" w:rsidR="00C82479" w:rsidRPr="00A23B66" w:rsidRDefault="00C82479" w:rsidP="00CA6843">
      <w:pPr>
        <w:pStyle w:val="ListParagraph"/>
        <w:ind w:left="0"/>
        <w:jc w:val="both"/>
        <w:rPr>
          <w:color w:val="242424"/>
        </w:rPr>
      </w:pPr>
    </w:p>
    <w:p w14:paraId="1F694856" w14:textId="77777777" w:rsidR="00C82479" w:rsidRDefault="00C82479">
      <w:pPr>
        <w:pStyle w:val="ListParagraph"/>
        <w:ind w:left="0"/>
        <w:jc w:val="both"/>
        <w:rPr>
          <w:rFonts w:ascii="Corbel" w:hAnsi="Corbel"/>
          <w:color w:val="303030"/>
        </w:rPr>
      </w:pPr>
    </w:p>
    <w:p w14:paraId="2508DE44" w14:textId="77777777" w:rsidR="00C82479" w:rsidRPr="00FA3A2A" w:rsidRDefault="00C82479" w:rsidP="00FA3A2A">
      <w:pPr>
        <w:pStyle w:val="ListParagraph"/>
        <w:ind w:left="0"/>
        <w:jc w:val="both"/>
        <w:rPr>
          <w:color w:val="242424"/>
          <w:u w:val="single"/>
        </w:rPr>
      </w:pPr>
      <w:r w:rsidRPr="00FA3A2A">
        <w:rPr>
          <w:color w:val="242424"/>
          <w:u w:val="single"/>
        </w:rPr>
        <w:t>Major</w:t>
      </w:r>
    </w:p>
    <w:p w14:paraId="60439411" w14:textId="77777777" w:rsidR="00C82479" w:rsidRPr="00FA3A2A" w:rsidRDefault="00C82479" w:rsidP="009B7CF6">
      <w:pPr>
        <w:pStyle w:val="ListParagraph"/>
        <w:numPr>
          <w:ilvl w:val="1"/>
          <w:numId w:val="8"/>
        </w:numPr>
        <w:tabs>
          <w:tab w:val="num" w:pos="540"/>
        </w:tabs>
        <w:ind w:left="540" w:hanging="180"/>
        <w:jc w:val="both"/>
        <w:rPr>
          <w:color w:val="242424"/>
          <w:position w:val="-2"/>
        </w:rPr>
      </w:pPr>
      <w:r w:rsidRPr="00FA3A2A">
        <w:rPr>
          <w:color w:val="242424"/>
        </w:rPr>
        <w:t>This group is comprised of individuals in the same major.</w:t>
      </w:r>
    </w:p>
    <w:p w14:paraId="1B94475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said major may participate in this group.</w:t>
      </w:r>
    </w:p>
    <w:p w14:paraId="22809A9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to assemble all the students within a major who will have similar work.</w:t>
      </w:r>
    </w:p>
    <w:p w14:paraId="3AB6394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level of classification will not differentiate students based on what classes they may be taking.</w:t>
      </w:r>
    </w:p>
    <w:p w14:paraId="7BBFACF5" w14:textId="77777777" w:rsidR="00C82479" w:rsidRPr="00A23B66" w:rsidRDefault="00C82479" w:rsidP="00FA3A2A">
      <w:pPr>
        <w:pStyle w:val="ListParagraph"/>
        <w:ind w:left="0"/>
        <w:jc w:val="both"/>
        <w:rPr>
          <w:color w:val="242424"/>
          <w:u w:val="single"/>
        </w:rPr>
      </w:pPr>
      <w:r w:rsidRPr="00A23B66">
        <w:rPr>
          <w:color w:val="242424"/>
          <w:u w:val="single"/>
        </w:rPr>
        <w:t>Class</w:t>
      </w:r>
    </w:p>
    <w:p w14:paraId="035B293F"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is includes individuals in the same class.</w:t>
      </w:r>
    </w:p>
    <w:p w14:paraId="5B49FB4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currently enrolled in the class may participate in this group.</w:t>
      </w:r>
    </w:p>
    <w:p w14:paraId="40399EC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the most specific group as far as academics go. Students may view work that has been done in this class during past terms and may even allow the students to view current student’s work on previous projects.</w:t>
      </w:r>
    </w:p>
    <w:p w14:paraId="7D8CCC7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allow for students to collaborate on projects (see collaborative-work groups) but does allow feedback on projects.</w:t>
      </w:r>
    </w:p>
    <w:p w14:paraId="1D8C2C4D" w14:textId="4673D31D" w:rsidR="00C82479" w:rsidRPr="002201C5" w:rsidRDefault="00C82479" w:rsidP="00FA3A2A">
      <w:pPr>
        <w:pStyle w:val="ListParagraph"/>
        <w:ind w:left="0"/>
        <w:jc w:val="both"/>
        <w:rPr>
          <w:color w:val="242424"/>
          <w:u w:val="single"/>
          <w:rPrChange w:id="12" w:author="Michael Botieri" w:date="2013-04-29T15:04:00Z">
            <w:rPr>
              <w:color w:val="242424"/>
            </w:rPr>
          </w:rPrChange>
        </w:rPr>
      </w:pPr>
      <w:r w:rsidRPr="002201C5">
        <w:rPr>
          <w:color w:val="242424"/>
          <w:u w:val="single"/>
          <w:rPrChange w:id="13" w:author="Michael Botieri" w:date="2013-04-29T15:04:00Z">
            <w:rPr>
              <w:color w:val="242424"/>
            </w:rPr>
          </w:rPrChange>
        </w:rPr>
        <w:t>Personal</w:t>
      </w:r>
    </w:p>
    <w:p w14:paraId="6F3A8FE9"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p>
    <w:p w14:paraId="34AFCD37"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The following lists (Interest, Clubs, Job, and Collaborative-Work) are just templates of settings for group visibility and membership.</w:t>
      </w:r>
    </w:p>
    <w:p w14:paraId="36F5C26B" w14:textId="33A84D26" w:rsidR="002201C5" w:rsidRDefault="00CA6843" w:rsidP="00A23B66">
      <w:pPr>
        <w:pStyle w:val="ListParagraph"/>
        <w:numPr>
          <w:ilvl w:val="1"/>
          <w:numId w:val="8"/>
        </w:numPr>
        <w:tabs>
          <w:tab w:val="clear" w:pos="360"/>
          <w:tab w:val="num" w:pos="540"/>
        </w:tabs>
        <w:ind w:left="540" w:hanging="180"/>
        <w:jc w:val="both"/>
        <w:rPr>
          <w:ins w:id="14" w:author="Michael Botieri" w:date="2013-04-29T15:05:00Z"/>
          <w:color w:val="242424"/>
        </w:rPr>
      </w:pPr>
      <w:r>
        <w:rPr>
          <w:color w:val="242424"/>
        </w:rPr>
        <w:t>Most settings should be editable after creation with the exception of interest groups. Interest groups are designed to be community groups where any member can join and make contributions.</w:t>
      </w:r>
    </w:p>
    <w:p w14:paraId="258C3541" w14:textId="5AA47F79" w:rsidR="00C82479" w:rsidRPr="002201C5" w:rsidDel="002201C5" w:rsidRDefault="00C82479" w:rsidP="002201C5">
      <w:pPr>
        <w:pStyle w:val="ListParagraph"/>
        <w:numPr>
          <w:ilvl w:val="1"/>
          <w:numId w:val="8"/>
        </w:numPr>
        <w:tabs>
          <w:tab w:val="clear" w:pos="360"/>
          <w:tab w:val="num" w:pos="540"/>
        </w:tabs>
        <w:ind w:left="540" w:hanging="180"/>
        <w:jc w:val="both"/>
        <w:rPr>
          <w:del w:id="15" w:author="Michael Botieri" w:date="2013-04-29T15:06:00Z"/>
          <w:rFonts w:cs="Lucida Grande"/>
          <w:color w:val="303030"/>
          <w:position w:val="-2"/>
          <w:rPrChange w:id="16" w:author="Michael Botieri" w:date="2013-04-29T15:06:00Z">
            <w:rPr>
              <w:del w:id="17" w:author="Michael Botieri" w:date="2013-04-29T15:06:00Z"/>
              <w:rFonts w:cs="Lucida Grande"/>
              <w:color w:val="303030"/>
            </w:rPr>
          </w:rPrChange>
        </w:rPr>
      </w:pPr>
      <w:r w:rsidRPr="002201C5">
        <w:rPr>
          <w:rFonts w:cs="Lucida Grande"/>
          <w:color w:val="303030"/>
          <w:rPrChange w:id="18" w:author="Michael Botieri" w:date="2013-04-29T15:05:00Z">
            <w:rPr>
              <w:rFonts w:ascii="Corbel" w:hAnsi="Corbel"/>
              <w:color w:val="303030"/>
            </w:rPr>
          </w:rPrChange>
        </w:rPr>
        <w:t>This group is created by an individual for personal use, such as organizing friends and colleagues of non-academic projects</w:t>
      </w:r>
      <w:ins w:id="19" w:author="Michael Botieri" w:date="2013-04-29T15:05:00Z">
        <w:r w:rsidR="002201C5">
          <w:rPr>
            <w:rFonts w:cs="Lucida Grande"/>
            <w:color w:val="303030"/>
          </w:rPr>
          <w:t>.</w:t>
        </w:r>
      </w:ins>
    </w:p>
    <w:p w14:paraId="50974F5C" w14:textId="77777777" w:rsidR="002201C5" w:rsidRPr="002201C5" w:rsidRDefault="002201C5" w:rsidP="002201C5">
      <w:pPr>
        <w:pStyle w:val="ListParagraph"/>
        <w:numPr>
          <w:ilvl w:val="1"/>
          <w:numId w:val="8"/>
        </w:numPr>
        <w:tabs>
          <w:tab w:val="clear" w:pos="360"/>
          <w:tab w:val="num" w:pos="540"/>
        </w:tabs>
        <w:ind w:left="540" w:hanging="180"/>
        <w:jc w:val="both"/>
        <w:rPr>
          <w:ins w:id="20" w:author="Michael Botieri" w:date="2013-04-29T15:06:00Z"/>
          <w:rFonts w:cs="Lucida Grande"/>
          <w:color w:val="303030"/>
          <w:position w:val="-2"/>
          <w:rPrChange w:id="21" w:author="Michael Botieri" w:date="2013-04-29T15:05:00Z">
            <w:rPr>
              <w:ins w:id="22" w:author="Michael Botieri" w:date="2013-04-29T15:06:00Z"/>
              <w:rFonts w:ascii="Corbel" w:hAnsi="Corbel"/>
              <w:color w:val="303030"/>
              <w:position w:val="-2"/>
            </w:rPr>
          </w:rPrChange>
        </w:rPr>
      </w:pPr>
    </w:p>
    <w:p w14:paraId="0EE3C9B2" w14:textId="4E6ACDDA" w:rsidR="00C82479" w:rsidRPr="002201C5" w:rsidRDefault="00C82479" w:rsidP="002201C5">
      <w:pPr>
        <w:pStyle w:val="ListParagraph"/>
        <w:numPr>
          <w:ilvl w:val="1"/>
          <w:numId w:val="8"/>
        </w:numPr>
        <w:tabs>
          <w:tab w:val="clear" w:pos="360"/>
          <w:tab w:val="num" w:pos="540"/>
        </w:tabs>
        <w:ind w:left="540" w:hanging="180"/>
        <w:jc w:val="both"/>
        <w:rPr>
          <w:rFonts w:cs="Lucida Grande"/>
          <w:color w:val="303030"/>
          <w:position w:val="-2"/>
          <w:rPrChange w:id="23" w:author="Michael Botieri" w:date="2013-04-29T15:06:00Z">
            <w:rPr>
              <w:rFonts w:ascii="Corbel" w:hAnsi="Corbel"/>
              <w:color w:val="303030"/>
              <w:position w:val="-2"/>
            </w:rPr>
          </w:rPrChange>
        </w:rPr>
      </w:pPr>
      <w:r w:rsidRPr="002201C5">
        <w:rPr>
          <w:rFonts w:cs="Lucida Grande"/>
          <w:color w:val="303030"/>
          <w:rPrChange w:id="24" w:author="Michael Botieri" w:date="2013-04-29T15:06:00Z">
            <w:rPr>
              <w:rFonts w:ascii="Corbel" w:hAnsi="Corbel"/>
              <w:color w:val="303030"/>
            </w:rPr>
          </w:rPrChange>
        </w:rPr>
        <w:t>Since this group is created by the user, the user (who is now the administrator) may choose who participates in the group. This includes the option of allowing users to freely</w:t>
      </w:r>
      <w:ins w:id="25" w:author="Michael Botieri" w:date="2013-04-29T15:06:00Z">
        <w:r w:rsidR="002201C5">
          <w:rPr>
            <w:rFonts w:cs="Lucida Grande"/>
            <w:color w:val="303030"/>
          </w:rPr>
          <w:t xml:space="preserve"> publish work on the groups public gallery, or whether </w:t>
        </w:r>
      </w:ins>
      <w:ins w:id="26" w:author="Michael Botieri" w:date="2013-04-29T15:07:00Z">
        <w:r w:rsidR="002201C5">
          <w:rPr>
            <w:rFonts w:cs="Lucida Grande"/>
            <w:color w:val="303030"/>
          </w:rPr>
          <w:t>permission</w:t>
        </w:r>
      </w:ins>
      <w:ins w:id="27" w:author="Michael Botieri" w:date="2013-04-29T15:06:00Z">
        <w:r w:rsidR="002201C5">
          <w:rPr>
            <w:rFonts w:cs="Lucida Grande"/>
            <w:color w:val="303030"/>
          </w:rPr>
          <w:t xml:space="preserve"> </w:t>
        </w:r>
      </w:ins>
      <w:ins w:id="28" w:author="Michael Botieri" w:date="2013-04-29T15:07:00Z">
        <w:r w:rsidR="002201C5">
          <w:rPr>
            <w:rFonts w:cs="Lucida Grande"/>
            <w:color w:val="303030"/>
          </w:rPr>
          <w:t>must be granted.</w:t>
        </w:r>
      </w:ins>
    </w:p>
    <w:p w14:paraId="23E3A77E" w14:textId="77777777" w:rsidR="00C82479" w:rsidRPr="00FA3A2A" w:rsidRDefault="00C82479" w:rsidP="00FA3A2A">
      <w:pPr>
        <w:pStyle w:val="ListParagraph"/>
        <w:ind w:left="0"/>
        <w:jc w:val="both"/>
        <w:rPr>
          <w:color w:val="242424"/>
        </w:rPr>
      </w:pPr>
      <w:r w:rsidRPr="00FA3A2A">
        <w:rPr>
          <w:color w:val="242424"/>
          <w:u w:val="single"/>
        </w:rPr>
        <w:t>Interest</w:t>
      </w:r>
    </w:p>
    <w:p w14:paraId="6F9D5DEB"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An interest group is a group created by the community to showcase a collection of work based on a particular interest.</w:t>
      </w:r>
    </w:p>
    <w:p w14:paraId="0328F5B6"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Since these groups are based purely on interest, t</w:t>
      </w:r>
      <w:r w:rsidRPr="00A23B66">
        <w:rPr>
          <w:color w:val="242424"/>
        </w:rPr>
        <w:t>hese groups will completely public meaning any user may join or leave the group at any time.</w:t>
      </w:r>
    </w:p>
    <w:p w14:paraId="55670B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t>
      </w:r>
    </w:p>
    <w:p w14:paraId="6D434CE3"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private projects or work that a user does not want to be viewed by others.</w:t>
      </w:r>
    </w:p>
    <w:p w14:paraId="49E993DB" w14:textId="299C4825" w:rsidR="00C82479" w:rsidRPr="00FA3A2A" w:rsidRDefault="00CA6843" w:rsidP="00FA3A2A">
      <w:pPr>
        <w:pStyle w:val="ListParagraph"/>
        <w:ind w:left="0"/>
        <w:jc w:val="both"/>
        <w:rPr>
          <w:color w:val="242424"/>
        </w:rPr>
      </w:pPr>
      <w:r>
        <w:rPr>
          <w:color w:val="242424"/>
          <w:position w:val="-2"/>
        </w:rPr>
        <w:lastRenderedPageBreak/>
        <w:tab/>
      </w:r>
      <w:r w:rsidR="00C82479" w:rsidRPr="00FA3A2A">
        <w:rPr>
          <w:color w:val="242424"/>
          <w:u w:val="single"/>
        </w:rPr>
        <w:t>Clubs</w:t>
      </w:r>
    </w:p>
    <w:p w14:paraId="20DA07E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Club groups are created by members or leaders of a particular club or other extracurricular group to help organize and facilitate communication among members.</w:t>
      </w:r>
    </w:p>
    <w:p w14:paraId="676E36D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p>
    <w:p w14:paraId="0A3A644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When work is finished in a club group, it may be either made available to to the public or only viewable by members.</w:t>
      </w:r>
    </w:p>
    <w:p w14:paraId="7D256B3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classwork or purely for interests even though a club may be formed around an interest (i.e. a photography club).</w:t>
      </w:r>
    </w:p>
    <w:p w14:paraId="1F8E9650" w14:textId="6B888509"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Job</w:t>
      </w:r>
    </w:p>
    <w:p w14:paraId="3C294E9C"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Job groups are for groups of students employed on campus.</w:t>
      </w:r>
    </w:p>
    <w:p w14:paraId="17B97E7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p>
    <w:p w14:paraId="4235026E"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Job groups, like other groups, have a private section where members may create projects and other members can provide feedback. When a work is finished, the work has an option to be published so non-members may see the work.</w:t>
      </w:r>
    </w:p>
    <w:p w14:paraId="06AB0B15" w14:textId="041D9F2E"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is not for a club or personal, non-academic, non-job related </w:t>
      </w:r>
      <w:r w:rsidRPr="00FA3A2A">
        <w:rPr>
          <w:color w:val="242424"/>
        </w:rPr>
        <w:t>work.</w:t>
      </w:r>
    </w:p>
    <w:p w14:paraId="6AD4E54A" w14:textId="6F64A30D"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Collaborative-work</w:t>
      </w:r>
    </w:p>
    <w:p w14:paraId="046D3EB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A collaborative-work group is formed by a group of students working toward a common goal. This is most typically school work such as a group project, but may have other applications as well.</w:t>
      </w:r>
    </w:p>
    <w:p w14:paraId="6E0BF5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Any student member may create a collaborative-work group and invite others to the group. </w:t>
      </w:r>
    </w:p>
    <w:p w14:paraId="5BE86F8E" w14:textId="18ADC4B1"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while shared by the members, is private until </w:t>
      </w:r>
      <w:r w:rsidR="002201C5">
        <w:rPr>
          <w:noProof/>
        </w:rPr>
        <w:pict w14:anchorId="7483436F">
          <v:line id="_x0000_s1093" style="position:absolute;left:0;text-align:left;z-index:251737600;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style="mso-next-textbox:#_x0000_s1093" inset="0,0,0,0">
              <w:txbxContent>
                <w:p w14:paraId="0839D7C9" w14:textId="77777777" w:rsidR="007671F1" w:rsidRDefault="007671F1"/>
              </w:txbxContent>
            </v:textbox>
            <w10:wrap anchorx="page" anchory="page"/>
          </v:line>
        </w:pict>
      </w:r>
      <w:r w:rsidR="002201C5">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60192114" w14:textId="77777777" w:rsidR="007671F1" w:rsidRDefault="007671F1"/>
              </w:txbxContent>
            </v:textbox>
            <w10:wrap anchorx="page" anchory="page"/>
          </v:line>
        </w:pict>
      </w:r>
      <w:r w:rsidRPr="00FA3A2A">
        <w:rPr>
          <w:color w:val="242424"/>
        </w:rPr>
        <w:t>the work is published. Most times, the finished work will be published to a different group (such as a class) but published work may also be viewable by the public.</w:t>
      </w:r>
    </w:p>
    <w:p w14:paraId="7F0C7E9D"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This group is not for a sing</w:t>
      </w:r>
      <w:r w:rsidRPr="00A23B66">
        <w:rPr>
          <w:color w:val="242424"/>
        </w:rPr>
        <w:t>le member, but rather several students working on a common project.</w:t>
      </w:r>
    </w:p>
    <w:p w14:paraId="1D6239AF" w14:textId="77777777" w:rsidR="00C82479" w:rsidRPr="00A23B66" w:rsidRDefault="00C82479">
      <w:pPr>
        <w:rPr>
          <w:color w:val="242424"/>
        </w:rPr>
      </w:pPr>
    </w:p>
    <w:p w14:paraId="5C4BB0BC" w14:textId="77777777" w:rsidR="00C82479" w:rsidRPr="00A23B66" w:rsidRDefault="00C82479">
      <w:pPr>
        <w:rPr>
          <w:color w:val="242424"/>
        </w:rPr>
      </w:pPr>
    </w:p>
    <w:p w14:paraId="5D5F683B" w14:textId="7F7069DE" w:rsidR="00C82479" w:rsidRPr="00A23B66" w:rsidRDefault="00572CCB">
      <w:pPr>
        <w:rPr>
          <w:color w:val="242424"/>
        </w:rPr>
      </w:pPr>
      <w:r>
        <w:rPr>
          <w:rFonts w:ascii="Arial Bold" w:hAnsi="Arial Bold"/>
          <w:color w:val="0F3642"/>
          <w:sz w:val="36"/>
        </w:rPr>
        <w:t>Projects</w:t>
      </w:r>
    </w:p>
    <w:p w14:paraId="302E8689" w14:textId="77777777" w:rsidR="00C82479" w:rsidRPr="00A23B66" w:rsidRDefault="00C82479">
      <w:pPr>
        <w:rPr>
          <w:color w:val="242424"/>
        </w:rPr>
      </w:pPr>
    </w:p>
    <w:p w14:paraId="6D65F598" w14:textId="7ADB7A82"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Pr="00FA3A2A" w:rsidRDefault="00C82479">
      <w:pPr>
        <w:ind w:firstLine="720"/>
        <w:rPr>
          <w:color w:val="242424"/>
        </w:rPr>
      </w:pPr>
    </w:p>
    <w:p w14:paraId="4D6242F4" w14:textId="50F7BCF2" w:rsidR="003B0C04" w:rsidRDefault="002201C5">
      <w:pPr>
        <w:rPr>
          <w:color w:val="242424"/>
        </w:rPr>
      </w:pPr>
      <w:r>
        <w:rPr>
          <w:noProof/>
        </w:rPr>
        <w:lastRenderedPageBreak/>
        <w:pict w14:anchorId="1A49BDDC">
          <v:line id="Straight Connector 51" o:spid="_x0000_s1094" style="position:absolute;flip:x;z-index:25173964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w:r>
      <w:r>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6A4B2F75" w:rsidR="007671F1" w:rsidRDefault="007671F1">
                    <w:pPr>
                      <w:pStyle w:val="FreeFormA"/>
                      <w:tabs>
                        <w:tab w:val="left" w:pos="1440"/>
                      </w:tabs>
                      <w:rPr>
                        <w:rFonts w:ascii="Times New Roman" w:eastAsia="Times New Roman" w:hAnsi="Times New Roman"/>
                        <w:color w:val="auto"/>
                        <w:sz w:val="20"/>
                        <w:lang w:bidi="x-none"/>
                      </w:rPr>
                    </w:pPr>
                    <w:r>
                      <w:rPr>
                        <w:sz w:val="22"/>
                        <w:u w:color="000000"/>
                      </w:rPr>
                      <w:t>Project (Student work)</w:t>
                    </w:r>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7671F1" w:rsidRDefault="007671F1">
                    <w:pPr>
                      <w:pStyle w:val="FreeFormA"/>
                      <w:tabs>
                        <w:tab w:val="left" w:pos="1440"/>
                      </w:tabs>
                      <w:rPr>
                        <w:rFonts w:ascii="Times New Roman" w:eastAsia="Times New Roman" w:hAnsi="Times New Roman"/>
                        <w:color w:val="auto"/>
                        <w:sz w:val="20"/>
                        <w:lang w:bidi="x-none"/>
                      </w:rPr>
                    </w:pPr>
                    <w:r>
                      <w:rPr>
                        <w:sz w:val="22"/>
                        <w:u w:color="000000"/>
                      </w:rPr>
                      <w:t>Media Set</w:t>
                    </w:r>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7671F1" w:rsidRDefault="007671F1">
                    <w:pPr>
                      <w:pStyle w:val="FreeForm"/>
                      <w:rPr>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7671F1" w:rsidRDefault="007671F1">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7671F1" w:rsidRDefault="007671F1">
                    <w:pPr>
                      <w:pStyle w:val="FreeForm"/>
                      <w:rPr>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7671F1" w:rsidRDefault="007671F1" w:rsidP="00F05391">
                    <w:pPr>
                      <w:pStyle w:val="FreeFormA"/>
                      <w:tabs>
                        <w:tab w:val="left" w:pos="1440"/>
                      </w:tabs>
                      <w:rPr>
                        <w:rFonts w:ascii="Times New Roman" w:eastAsia="Times New Roman" w:hAnsi="Times New Roman"/>
                        <w:color w:val="auto"/>
                        <w:sz w:val="20"/>
                        <w:lang w:bidi="x-none"/>
                      </w:rPr>
                    </w:pPr>
                    <w:r>
                      <w:rPr>
                        <w:sz w:val="22"/>
                        <w:u w:color="000000"/>
                      </w:rPr>
                      <w:t>Media</w:t>
                    </w:r>
                  </w:p>
                  <w:p w14:paraId="185B45F2" w14:textId="77777777" w:rsidR="007671F1" w:rsidRDefault="007671F1">
                    <w:pPr>
                      <w:pStyle w:val="FreeFormA"/>
                      <w:tabs>
                        <w:tab w:val="left" w:pos="1440"/>
                      </w:tabs>
                      <w:rPr>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616887C6" w:rsidR="007671F1" w:rsidRDefault="007671F1">
                    <w:pPr>
                      <w:pStyle w:val="FreeForm"/>
                      <w:tabs>
                        <w:tab w:val="left" w:pos="1440"/>
                      </w:tabs>
                      <w:rPr>
                        <w:rFonts w:eastAsia="Times New Roman"/>
                        <w:color w:val="auto"/>
                        <w:lang w:bidi="x-none"/>
                      </w:rPr>
                    </w:pPr>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7671F1" w:rsidRDefault="007671F1">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7671F1" w:rsidRDefault="007671F1">
                    <w:pPr>
                      <w:pStyle w:val="FreeForm"/>
                      <w:rPr>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7671F1" w:rsidRDefault="007671F1">
                    <w:pPr>
                      <w:pStyle w:val="FreeFormA"/>
                      <w:tabs>
                        <w:tab w:val="left" w:pos="1440"/>
                      </w:tabs>
                      <w:rPr>
                        <w:rFonts w:ascii="Times New Roman" w:eastAsia="Times New Roman" w:hAnsi="Times New Roman"/>
                        <w:color w:val="auto"/>
                        <w:sz w:val="20"/>
                        <w:lang w:bidi="x-none"/>
                      </w:rPr>
                    </w:pPr>
                    <w:r>
                      <w:rPr>
                        <w:sz w:val="22"/>
                        <w:u w:color="000000"/>
                      </w:rPr>
                      <w:t>Context</w:t>
                    </w:r>
                  </w:p>
                </w:txbxContent>
              </v:textbox>
            </v:rect>
            <w10:wrap type="none"/>
            <w10:anchorlock/>
          </v:group>
        </w:pict>
      </w:r>
    </w:p>
    <w:p w14:paraId="6B8769BB" w14:textId="77777777" w:rsidR="00C82479" w:rsidRPr="00FA3A2A" w:rsidRDefault="00C82479">
      <w:pPr>
        <w:rPr>
          <w:color w:val="242424"/>
        </w:rPr>
      </w:pPr>
    </w:p>
    <w:p w14:paraId="44F02A29" w14:textId="77777777" w:rsidR="00C82479" w:rsidRPr="00FA3A2A" w:rsidRDefault="00C82479">
      <w:pPr>
        <w:rPr>
          <w:color w:val="242424"/>
        </w:rPr>
      </w:pPr>
    </w:p>
    <w:p w14:paraId="4C8E5138" w14:textId="77777777" w:rsidR="00C82479" w:rsidRPr="00A23B66" w:rsidRDefault="00C82479">
      <w:pPr>
        <w:rPr>
          <w:rFonts w:ascii="Arial Bold" w:hAnsi="Arial Bold"/>
          <w:color w:val="0F3642"/>
        </w:rPr>
      </w:pPr>
      <w:r w:rsidRPr="00FA3A2A">
        <w:rPr>
          <w:rFonts w:ascii="Arial Bold" w:hAnsi="Arial Bold"/>
          <w:color w:val="0F3642"/>
        </w:rPr>
        <w:t>Media</w:t>
      </w:r>
    </w:p>
    <w:p w14:paraId="0ACEA185" w14:textId="77777777" w:rsidR="00C82479" w:rsidRPr="00A23B66" w:rsidRDefault="00C82479">
      <w:pPr>
        <w:rPr>
          <w:color w:val="242424"/>
        </w:rPr>
      </w:pPr>
    </w:p>
    <w:p w14:paraId="34172C6E" w14:textId="1A1A1995" w:rsidR="00C82479" w:rsidRPr="00FA3A2A" w:rsidRDefault="00C82479">
      <w:pPr>
        <w:ind w:firstLine="720"/>
        <w:rPr>
          <w:color w:val="242424"/>
        </w:rPr>
      </w:pPr>
      <w:r w:rsidRPr="00A23B66">
        <w:rPr>
          <w:color w:val="242424"/>
        </w:rPr>
        <w:t xml:space="preserve">Media are the containers for pieces of a student work. Users create media by providing the content for a specific media type, for example by uploading a file or providing a link to other media on the web (such as youtube, vimeo,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78104BE1" w14:textId="77777777" w:rsidR="00C82479" w:rsidRPr="00FA3A2A" w:rsidRDefault="00C82479">
      <w:pPr>
        <w:rPr>
          <w:color w:val="242424"/>
        </w:rPr>
      </w:pPr>
    </w:p>
    <w:p w14:paraId="243BE15D" w14:textId="77777777" w:rsidR="00C82479" w:rsidRPr="00A23B66" w:rsidRDefault="00C82479">
      <w:pPr>
        <w:rPr>
          <w:color w:val="242424"/>
        </w:rPr>
      </w:pPr>
    </w:p>
    <w:p w14:paraId="1CCE82DC" w14:textId="741D8286"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422182E" w14:textId="77777777" w:rsidR="00572CCB" w:rsidRPr="00FA3A2A" w:rsidRDefault="00572CCB">
      <w:pPr>
        <w:rPr>
          <w:color w:val="242424"/>
        </w:rPr>
      </w:pPr>
    </w:p>
    <w:p w14:paraId="715485CC" w14:textId="77777777" w:rsidR="00C82479" w:rsidRPr="00A23B66" w:rsidRDefault="00C82479">
      <w:pPr>
        <w:ind w:firstLine="720"/>
        <w:rPr>
          <w:color w:val="242424"/>
        </w:rPr>
      </w:pPr>
      <w:r w:rsidRPr="00FA3A2A">
        <w:rPr>
          <w:color w:val="242424"/>
        </w:rPr>
        <w:t>A media item is a container for a specific type of content. Usually a media item is tied to a single file, a link, or some other data provided by the user. Media items also include meta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29DE675" w14:textId="77777777" w:rsidR="00C82479" w:rsidRPr="00A23B66" w:rsidRDefault="00C82479">
      <w:pPr>
        <w:rPr>
          <w:color w:val="242424"/>
        </w:rPr>
      </w:pPr>
    </w:p>
    <w:p w14:paraId="0E9F0062"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Video</w:t>
      </w:r>
    </w:p>
    <w:p w14:paraId="04DE55F8"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Image</w:t>
      </w:r>
    </w:p>
    <w:p w14:paraId="6094BE91"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Text</w:t>
      </w:r>
    </w:p>
    <w:p w14:paraId="455FB8B6"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Link</w:t>
      </w:r>
    </w:p>
    <w:p w14:paraId="043DF78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Audio</w:t>
      </w:r>
    </w:p>
    <w:p w14:paraId="584D047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Interactive Widget</w:t>
      </w:r>
    </w:p>
    <w:p w14:paraId="1DB0A1E5"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Download file link</w:t>
      </w:r>
    </w:p>
    <w:p w14:paraId="1C3F9A2C" w14:textId="77777777" w:rsidR="00C82479" w:rsidRPr="00A23B66" w:rsidRDefault="00C82479">
      <w:pPr>
        <w:rPr>
          <w:color w:val="242424"/>
        </w:rPr>
      </w:pPr>
    </w:p>
    <w:p w14:paraId="4F0A4481" w14:textId="77777777" w:rsidR="00C82479" w:rsidRPr="00A23B66" w:rsidRDefault="00C82479">
      <w:pPr>
        <w:rPr>
          <w:color w:val="242424"/>
        </w:rPr>
      </w:pPr>
    </w:p>
    <w:p w14:paraId="57F2DD62" w14:textId="515FD52C" w:rsidR="00C82479" w:rsidRPr="00FA3A2A" w:rsidRDefault="00572CCB">
      <w:pPr>
        <w:rPr>
          <w:color w:val="242424"/>
        </w:rPr>
      </w:pPr>
      <w:r w:rsidRPr="006B4547">
        <w:rPr>
          <w:rFonts w:ascii="Arial Bold" w:hAnsi="Arial Bold"/>
          <w:color w:val="0F3642"/>
        </w:rPr>
        <w:lastRenderedPageBreak/>
        <w:t>Media</w:t>
      </w:r>
      <w:r>
        <w:rPr>
          <w:rFonts w:ascii="Arial Bold" w:hAnsi="Arial Bold"/>
          <w:color w:val="0F3642"/>
        </w:rPr>
        <w:t xml:space="preserve"> Set</w:t>
      </w:r>
    </w:p>
    <w:p w14:paraId="1B23CE3F" w14:textId="77777777" w:rsidR="00C82479" w:rsidRPr="00FA3A2A" w:rsidRDefault="00C82479">
      <w:pPr>
        <w:rPr>
          <w:color w:val="242424"/>
        </w:rPr>
      </w:pPr>
    </w:p>
    <w:p w14:paraId="47AC11F7" w14:textId="77777777" w:rsidR="00C82479" w:rsidRPr="00A23B66" w:rsidRDefault="00C82479">
      <w:pPr>
        <w:rPr>
          <w:color w:val="242424"/>
        </w:rPr>
      </w:pPr>
      <w:r w:rsidRPr="00FA3A2A">
        <w:rPr>
          <w:color w:val="242424"/>
        </w:rPr>
        <w:t>A media set is a collection of media items of the same type. Example media sets include:</w:t>
      </w:r>
    </w:p>
    <w:p w14:paraId="2F3A0AB8" w14:textId="77777777" w:rsidR="00C82479" w:rsidRPr="00A23B66" w:rsidRDefault="00C82479">
      <w:pPr>
        <w:rPr>
          <w:color w:val="242424"/>
        </w:rPr>
      </w:pPr>
    </w:p>
    <w:p w14:paraId="60BA1473"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Image Gallery – a collection of images</w:t>
      </w:r>
    </w:p>
    <w:p w14:paraId="5DAF7749"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Playlist – A collection of audio files</w:t>
      </w:r>
    </w:p>
    <w:p w14:paraId="2F8020DC"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Video Gallery – A collection of videos</w:t>
      </w:r>
    </w:p>
    <w:p w14:paraId="61795CA1" w14:textId="77777777" w:rsidR="00C82479" w:rsidRPr="00A23B66" w:rsidRDefault="00C82479">
      <w:pPr>
        <w:rPr>
          <w:color w:val="242424"/>
        </w:rPr>
      </w:pPr>
    </w:p>
    <w:p w14:paraId="07E37BFC" w14:textId="77777777" w:rsidR="00C82479" w:rsidRPr="00A23B66" w:rsidRDefault="00C82479">
      <w:pPr>
        <w:rPr>
          <w:color w:val="242424"/>
        </w:rPr>
      </w:pPr>
    </w:p>
    <w:p w14:paraId="3D1830D0" w14:textId="77777777" w:rsidR="00C82479" w:rsidRPr="00A23B66" w:rsidRDefault="00C82479">
      <w:pPr>
        <w:rPr>
          <w:color w:val="242424"/>
        </w:rPr>
      </w:pPr>
      <w:r w:rsidRPr="00A23B66">
        <w:rPr>
          <w:rFonts w:ascii="Arial Bold" w:hAnsi="Arial Bold"/>
          <w:color w:val="0F3642"/>
        </w:rPr>
        <w:t>Contextual Information</w:t>
      </w:r>
    </w:p>
    <w:p w14:paraId="6415733A" w14:textId="77777777" w:rsidR="00C82479" w:rsidRPr="00A23B66" w:rsidRDefault="00C82479">
      <w:pPr>
        <w:rPr>
          <w:color w:val="242424"/>
        </w:rPr>
      </w:pPr>
    </w:p>
    <w:p w14:paraId="25F265D8" w14:textId="77777777" w:rsidR="00C82479" w:rsidRPr="00A23B66" w:rsidRDefault="00C82479">
      <w:pPr>
        <w:ind w:firstLine="360"/>
        <w:rPr>
          <w:color w:val="242424"/>
        </w:rPr>
      </w:pPr>
      <w:r w:rsidRPr="00A23B66">
        <w:rPr>
          <w:color w:val="242424"/>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Pr="00A23B66" w:rsidRDefault="00C82479">
      <w:pPr>
        <w:rPr>
          <w:color w:val="242424"/>
        </w:rPr>
      </w:pPr>
    </w:p>
    <w:p w14:paraId="4690E8BB"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Completion Status (Work in progress, complete)</w:t>
      </w:r>
    </w:p>
    <w:p w14:paraId="403D3316"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Type of work</w:t>
      </w:r>
    </w:p>
    <w:p w14:paraId="06DDB514" w14:textId="77777777" w:rsidR="00C82479" w:rsidRPr="00A23B66" w:rsidRDefault="00C82479" w:rsidP="00A23B66">
      <w:pPr>
        <w:pStyle w:val="ListParagraph"/>
        <w:numPr>
          <w:ilvl w:val="1"/>
          <w:numId w:val="13"/>
        </w:numPr>
        <w:tabs>
          <w:tab w:val="clear" w:pos="360"/>
          <w:tab w:val="num" w:pos="1440"/>
        </w:tabs>
        <w:ind w:left="1440" w:hanging="360"/>
        <w:rPr>
          <w:color w:val="242424"/>
        </w:rPr>
      </w:pPr>
      <w:r w:rsidRPr="00A23B66">
        <w:rPr>
          <w:color w:val="242424"/>
        </w:rPr>
        <w:t>Class Work</w:t>
      </w:r>
    </w:p>
    <w:p w14:paraId="02786AD4" w14:textId="77777777" w:rsidR="00C82479" w:rsidRPr="00A23B66" w:rsidRDefault="00C82479" w:rsidP="00A23B66">
      <w:pPr>
        <w:pStyle w:val="ListParagraph"/>
        <w:numPr>
          <w:ilvl w:val="2"/>
          <w:numId w:val="14"/>
        </w:numPr>
        <w:tabs>
          <w:tab w:val="clear" w:pos="360"/>
          <w:tab w:val="num" w:pos="2160"/>
        </w:tabs>
        <w:ind w:left="2160" w:hanging="360"/>
        <w:rPr>
          <w:color w:val="242424"/>
        </w:rPr>
      </w:pPr>
      <w:r w:rsidRPr="00A23B66">
        <w:rPr>
          <w:color w:val="242424"/>
        </w:rPr>
        <w:t>Capstone/Thesis Details</w:t>
      </w:r>
    </w:p>
    <w:p w14:paraId="60A70115" w14:textId="77777777" w:rsidR="00C82479" w:rsidRPr="00A23B66" w:rsidRDefault="00C82479" w:rsidP="00A23B66">
      <w:pPr>
        <w:pStyle w:val="ListParagraph"/>
        <w:numPr>
          <w:ilvl w:val="3"/>
          <w:numId w:val="17"/>
        </w:numPr>
        <w:tabs>
          <w:tab w:val="clear" w:pos="360"/>
          <w:tab w:val="num" w:pos="2880"/>
        </w:tabs>
        <w:ind w:left="2880" w:hanging="360"/>
        <w:rPr>
          <w:color w:val="242424"/>
        </w:rPr>
      </w:pPr>
      <w:r w:rsidRPr="00A23B66">
        <w:rPr>
          <w:color w:val="242424"/>
        </w:rPr>
        <w:t>Title, Abstract, Defense Date, is Honors</w:t>
      </w:r>
    </w:p>
    <w:p w14:paraId="01E17A12"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Dept. Name &amp; number</w:t>
      </w:r>
    </w:p>
    <w:p w14:paraId="4214BD2F"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Instructor</w:t>
      </w:r>
    </w:p>
    <w:p w14:paraId="30AA9A35" w14:textId="77777777" w:rsidR="00C82479" w:rsidRPr="00A23B66" w:rsidRDefault="00C82479" w:rsidP="00A23B66">
      <w:pPr>
        <w:pStyle w:val="ListParagraph"/>
        <w:numPr>
          <w:ilvl w:val="1"/>
          <w:numId w:val="19"/>
        </w:numPr>
        <w:tabs>
          <w:tab w:val="clear" w:pos="360"/>
          <w:tab w:val="num" w:pos="1440"/>
        </w:tabs>
        <w:ind w:left="1440" w:hanging="360"/>
        <w:rPr>
          <w:color w:val="242424"/>
        </w:rPr>
      </w:pPr>
      <w:r w:rsidRPr="00A23B66">
        <w:rPr>
          <w:color w:val="242424"/>
        </w:rPr>
        <w:t>Personal Project</w:t>
      </w:r>
    </w:p>
    <w:p w14:paraId="1BEA9D7A" w14:textId="77777777" w:rsidR="00C82479" w:rsidRPr="00A23B66" w:rsidRDefault="00C82479" w:rsidP="00A23B66">
      <w:pPr>
        <w:pStyle w:val="ListParagraph"/>
        <w:numPr>
          <w:ilvl w:val="2"/>
          <w:numId w:val="20"/>
        </w:numPr>
        <w:tabs>
          <w:tab w:val="clear" w:pos="360"/>
          <w:tab w:val="num" w:pos="2160"/>
        </w:tabs>
        <w:ind w:left="2160" w:hanging="360"/>
        <w:rPr>
          <w:color w:val="242424"/>
        </w:rPr>
      </w:pPr>
      <w:r w:rsidRPr="00A23B66">
        <w:rPr>
          <w:color w:val="242424"/>
        </w:rPr>
        <w:t>Job</w:t>
      </w:r>
    </w:p>
    <w:p w14:paraId="12A809F8" w14:textId="77777777" w:rsidR="00C82479" w:rsidRPr="00A23B66" w:rsidRDefault="00C82479" w:rsidP="00A23B66">
      <w:pPr>
        <w:pStyle w:val="ListParagraph"/>
        <w:numPr>
          <w:ilvl w:val="3"/>
          <w:numId w:val="21"/>
        </w:numPr>
        <w:tabs>
          <w:tab w:val="clear" w:pos="360"/>
          <w:tab w:val="num" w:pos="2880"/>
        </w:tabs>
        <w:ind w:left="2880" w:hanging="360"/>
        <w:rPr>
          <w:color w:val="242424"/>
        </w:rPr>
      </w:pPr>
      <w:r w:rsidRPr="00A23B66">
        <w:rPr>
          <w:color w:val="242424"/>
        </w:rPr>
        <w:t>Client, employer, Job description</w:t>
      </w:r>
    </w:p>
    <w:p w14:paraId="53932EDB" w14:textId="77777777" w:rsidR="00C82479" w:rsidRPr="00A23B66" w:rsidRDefault="00C82479" w:rsidP="00A23B66">
      <w:pPr>
        <w:pStyle w:val="ListParagraph"/>
        <w:numPr>
          <w:ilvl w:val="2"/>
          <w:numId w:val="22"/>
        </w:numPr>
        <w:tabs>
          <w:tab w:val="clear" w:pos="360"/>
          <w:tab w:val="num" w:pos="2160"/>
        </w:tabs>
        <w:ind w:left="2160" w:hanging="360"/>
        <w:rPr>
          <w:color w:val="242424"/>
        </w:rPr>
      </w:pPr>
      <w:r w:rsidRPr="00A23B66">
        <w:rPr>
          <w:color w:val="242424"/>
        </w:rPr>
        <w:t>Extracurricular</w:t>
      </w:r>
    </w:p>
    <w:p w14:paraId="50797780" w14:textId="77777777" w:rsidR="00C82479" w:rsidRPr="00A23B66" w:rsidRDefault="00C82479" w:rsidP="00A23B66">
      <w:pPr>
        <w:pStyle w:val="ListParagraph"/>
        <w:numPr>
          <w:ilvl w:val="3"/>
          <w:numId w:val="23"/>
        </w:numPr>
        <w:tabs>
          <w:tab w:val="clear" w:pos="360"/>
          <w:tab w:val="num" w:pos="2880"/>
        </w:tabs>
        <w:ind w:left="2880" w:hanging="360"/>
        <w:rPr>
          <w:color w:val="242424"/>
        </w:rPr>
      </w:pPr>
      <w:r w:rsidRPr="00A23B66">
        <w:rPr>
          <w:color w:val="242424"/>
        </w:rPr>
        <w:t>Whoa</w:t>
      </w:r>
    </w:p>
    <w:p w14:paraId="5EEA519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Date started / finished (semester or date range)</w:t>
      </w:r>
    </w:p>
    <w:p w14:paraId="5E4859B4"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Description of work (goals, assignment, background information, etc.)</w:t>
      </w:r>
    </w:p>
    <w:p w14:paraId="18A63E69"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Other collaborators</w:t>
      </w:r>
    </w:p>
    <w:p w14:paraId="3CB50AD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Category(s) work belongs to</w:t>
      </w:r>
    </w:p>
    <w:p w14:paraId="086D21D7"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Self-assessment</w:t>
      </w:r>
    </w:p>
    <w:p w14:paraId="5DB7D8C5" w14:textId="77777777" w:rsidR="00C82479" w:rsidRPr="00A23B66" w:rsidRDefault="00C82479">
      <w:pPr>
        <w:rPr>
          <w:color w:val="242424"/>
        </w:rPr>
      </w:pPr>
    </w:p>
    <w:p w14:paraId="7103E916" w14:textId="77777777" w:rsidR="00C82479" w:rsidRPr="00A23B66" w:rsidRDefault="00C82479">
      <w:pPr>
        <w:rPr>
          <w:color w:val="242424"/>
        </w:rPr>
      </w:pPr>
    </w:p>
    <w:p w14:paraId="3E11E3EF" w14:textId="675BADF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4E6E2553" w14:textId="77777777" w:rsidR="00572CCB" w:rsidRDefault="00572CCB">
      <w:pPr>
        <w:rPr>
          <w:rFonts w:ascii="Arial Bold" w:hAnsi="Arial Bold"/>
          <w:color w:val="0F3642"/>
        </w:rPr>
      </w:pPr>
    </w:p>
    <w:p w14:paraId="729AD2F7" w14:textId="7316FD31" w:rsidR="00572CCB" w:rsidRDefault="00572CCB" w:rsidP="00D951A0">
      <w:r>
        <w:t xml:space="preserve">When work is designated as complete, it may be viewed publically. When work is publically, it is </w:t>
      </w:r>
      <w:r w:rsidR="009429E2">
        <w:t xml:space="preserve">tagged with the following information: </w:t>
      </w:r>
    </w:p>
    <w:p w14:paraId="139BA2BD" w14:textId="0E90586F" w:rsidR="00FA3A2A" w:rsidRDefault="00FA3A2A" w:rsidP="00A23B66">
      <w:pPr>
        <w:pStyle w:val="ListParagraph"/>
        <w:numPr>
          <w:ilvl w:val="0"/>
          <w:numId w:val="78"/>
        </w:numPr>
      </w:pPr>
      <w:r>
        <w:t>Number of views</w:t>
      </w:r>
    </w:p>
    <w:p w14:paraId="5AD3E8A1" w14:textId="79E0AA92" w:rsidR="00FA3A2A" w:rsidRDefault="00FA3A2A" w:rsidP="00A23B66">
      <w:pPr>
        <w:pStyle w:val="ListParagraph"/>
        <w:numPr>
          <w:ilvl w:val="0"/>
          <w:numId w:val="78"/>
        </w:numPr>
      </w:pPr>
      <w:r>
        <w:t>Ratings</w:t>
      </w:r>
    </w:p>
    <w:p w14:paraId="529D5C09" w14:textId="3AFC930F" w:rsidR="00FA3A2A" w:rsidRPr="00FA3A2A" w:rsidRDefault="00FA3A2A" w:rsidP="00A23B66">
      <w:pPr>
        <w:pStyle w:val="ListParagraph"/>
        <w:numPr>
          <w:ilvl w:val="0"/>
          <w:numId w:val="78"/>
        </w:numPr>
      </w:pPr>
      <w:r>
        <w:t>Comments</w:t>
      </w:r>
    </w:p>
    <w:p w14:paraId="0E3F9EB4" w14:textId="77777777" w:rsidR="00C82479" w:rsidRDefault="00C82479">
      <w:pPr>
        <w:rPr>
          <w:color w:val="242424"/>
        </w:rPr>
      </w:pPr>
    </w:p>
    <w:p w14:paraId="56579A40" w14:textId="77777777" w:rsidR="00FA3A2A" w:rsidRPr="00FA3A2A" w:rsidRDefault="00FA3A2A">
      <w:pPr>
        <w:rPr>
          <w:color w:val="242424"/>
        </w:rPr>
      </w:pPr>
    </w:p>
    <w:p w14:paraId="39B80BAD" w14:textId="77777777" w:rsidR="00C82479" w:rsidRPr="00FA3A2A" w:rsidRDefault="00C82479">
      <w:pPr>
        <w:rPr>
          <w:color w:val="242424"/>
        </w:rPr>
      </w:pPr>
      <w:r w:rsidRPr="00FA3A2A">
        <w:rPr>
          <w:rFonts w:ascii="Arial Bold" w:hAnsi="Arial Bold"/>
          <w:color w:val="0F3642"/>
        </w:rPr>
        <w:lastRenderedPageBreak/>
        <w:t>Feedback</w:t>
      </w:r>
    </w:p>
    <w:p w14:paraId="64A4ACBC" w14:textId="77777777" w:rsidR="00C82479" w:rsidRPr="00FA3A2A" w:rsidRDefault="00C82479">
      <w:pPr>
        <w:rPr>
          <w:color w:val="242424"/>
        </w:rPr>
      </w:pPr>
    </w:p>
    <w:p w14:paraId="6CE42F11" w14:textId="3A52A03B" w:rsidR="009429E2" w:rsidRDefault="009429E2">
      <w:pPr>
        <w:ind w:firstLine="720"/>
        <w:rPr>
          <w:color w:val="242424"/>
        </w:rPr>
      </w:pPr>
      <w:r>
        <w:rPr>
          <w:color w:val="242424"/>
        </w:rPr>
        <w:t>Feedback functions in two distinct ways:</w:t>
      </w:r>
    </w:p>
    <w:p w14:paraId="45BB5A1B" w14:textId="77777777" w:rsidR="009429E2" w:rsidRDefault="009429E2">
      <w:pPr>
        <w:ind w:firstLine="720"/>
        <w:rPr>
          <w:color w:val="242424"/>
        </w:rPr>
      </w:pPr>
    </w:p>
    <w:p w14:paraId="1B035A0B" w14:textId="479CC493"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color w:val="242424"/>
        </w:rPr>
      </w:pPr>
    </w:p>
    <w:p w14:paraId="2984F078" w14:textId="5138A26B" w:rsidR="009429E2" w:rsidRDefault="009429E2">
      <w:pPr>
        <w:ind w:firstLine="720"/>
        <w:rPr>
          <w:color w:val="242424"/>
        </w:rPr>
      </w:pPr>
      <w:r>
        <w:rPr>
          <w:color w:val="242424"/>
        </w:rPr>
        <w:t>For public work, registered members can rate a work with a ‘like’ or ’appreciation’ designation. Ratings form the basis of the ‘Featured Work’ collections along with number of views to rank projects into ‘Top’, ‘Hot’ and ‘Recent’ categories. Additionally, members can leave comments for public work. The owner of the work has permissions to turn off or delete comments for their project if they so choose.</w:t>
      </w:r>
    </w:p>
    <w:p w14:paraId="68CC6E07" w14:textId="77777777" w:rsidR="00D951A0" w:rsidRDefault="00D951A0">
      <w:pPr>
        <w:ind w:firstLine="720"/>
        <w:rPr>
          <w:color w:val="242424"/>
        </w:rPr>
      </w:pPr>
    </w:p>
    <w:p w14:paraId="052B5D97" w14:textId="642E0B59" w:rsidR="00C82479" w:rsidRPr="00FA3A2A" w:rsidRDefault="00D951A0" w:rsidP="00A23B66">
      <w:pPr>
        <w:ind w:firstLine="720"/>
        <w:rPr>
          <w:color w:val="242424"/>
        </w:rPr>
      </w:pPr>
      <w:r w:rsidRPr="00D951A0">
        <w:rPr>
          <w:color w:val="242424"/>
          <w:highlight w:val="yellow"/>
        </w:rPr>
        <w:t>Are</w:t>
      </w:r>
      <w:r w:rsidRPr="00FA3A2A">
        <w:rPr>
          <w:color w:val="242424"/>
          <w:highlight w:val="yellow"/>
        </w:rPr>
        <w:t xml:space="preserve"> ther</w:t>
      </w:r>
      <w:r>
        <w:rPr>
          <w:color w:val="242424"/>
          <w:highlight w:val="yellow"/>
        </w:rPr>
        <w:t>e any customized feedback features for faculty?</w:t>
      </w:r>
    </w:p>
    <w:p w14:paraId="4890FBD0" w14:textId="398852ED" w:rsidR="00D951A0" w:rsidRDefault="00D951A0" w:rsidP="00FA3A2A">
      <w:pPr>
        <w:pStyle w:val="Heading1"/>
      </w:pPr>
      <w:r>
        <w:t>Portfolio</w:t>
      </w:r>
    </w:p>
    <w:p w14:paraId="3DE221DE" w14:textId="77777777" w:rsidR="00D951A0" w:rsidRDefault="00D951A0" w:rsidP="00D951A0">
      <w:pPr>
        <w:rPr>
          <w:rFonts w:ascii="Arial Bold" w:hAnsi="Arial Bold"/>
          <w:color w:val="0F3642"/>
          <w:sz w:val="36"/>
        </w:rPr>
      </w:pPr>
    </w:p>
    <w:p w14:paraId="273A1E56" w14:textId="5EE422EC" w:rsidR="00D951A0" w:rsidRPr="006B4547" w:rsidRDefault="00D951A0" w:rsidP="00D951A0">
      <w:pPr>
        <w:rPr>
          <w:color w:val="242424"/>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3335C3F8" w14:textId="77777777" w:rsidR="00D951A0" w:rsidRDefault="00D951A0">
      <w:pPr>
        <w:rPr>
          <w:rFonts w:ascii="Arial Bold" w:hAnsi="Arial Bold"/>
          <w:color w:val="0F3642"/>
          <w:sz w:val="36"/>
        </w:rPr>
      </w:pPr>
    </w:p>
    <w:p w14:paraId="30ABC428" w14:textId="77777777" w:rsidR="00D951A0" w:rsidRDefault="00D951A0">
      <w:pPr>
        <w:rPr>
          <w:rFonts w:ascii="Arial Bold" w:hAnsi="Arial Bold"/>
          <w:color w:val="0F3642"/>
          <w:sz w:val="36"/>
        </w:rPr>
      </w:pPr>
    </w:p>
    <w:p w14:paraId="6BB2110A" w14:textId="77777777" w:rsidR="00C82479" w:rsidRPr="00FA3A2A" w:rsidRDefault="00C82479">
      <w:pPr>
        <w:rPr>
          <w:color w:val="242424"/>
        </w:rPr>
      </w:pPr>
      <w:r w:rsidRPr="00FA3A2A">
        <w:rPr>
          <w:rFonts w:ascii="Arial Bold" w:hAnsi="Arial Bold"/>
          <w:color w:val="0F3642"/>
          <w:sz w:val="36"/>
        </w:rPr>
        <w:t>User Profile</w:t>
      </w:r>
    </w:p>
    <w:p w14:paraId="2944ACC3" w14:textId="77777777" w:rsidR="00C82479" w:rsidRPr="00FA3A2A" w:rsidRDefault="00C82479">
      <w:pPr>
        <w:rPr>
          <w:color w:val="242424"/>
        </w:rPr>
      </w:pPr>
    </w:p>
    <w:p w14:paraId="4AA47FB1"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est similar related people and work, and help contextualize users. Basic profile information for each registered user type are provided below. Note that students and faculty, as specialized member users, will have most of the same information as members.</w:t>
      </w:r>
    </w:p>
    <w:p w14:paraId="23C394C0" w14:textId="77777777" w:rsidR="00C82479" w:rsidRPr="00A23B66" w:rsidRDefault="00C82479">
      <w:pPr>
        <w:rPr>
          <w:color w:val="242424"/>
        </w:rPr>
      </w:pPr>
    </w:p>
    <w:p w14:paraId="212E4F5C" w14:textId="77777777" w:rsidR="00C82479" w:rsidRPr="00A23B66" w:rsidRDefault="00C82479">
      <w:pPr>
        <w:rPr>
          <w:color w:val="242424"/>
        </w:rPr>
      </w:pPr>
    </w:p>
    <w:p w14:paraId="08A74C73" w14:textId="77777777" w:rsidR="00C82479" w:rsidRPr="00A23B66" w:rsidRDefault="00C82479">
      <w:pPr>
        <w:rPr>
          <w:rFonts w:ascii="Arial Bold" w:hAnsi="Arial Bold"/>
          <w:color w:val="0F3642"/>
        </w:rPr>
      </w:pPr>
      <w:r w:rsidRPr="00A23B66">
        <w:rPr>
          <w:rFonts w:ascii="Arial Bold" w:hAnsi="Arial Bold"/>
          <w:color w:val="0F3642"/>
        </w:rPr>
        <w:t>Member</w:t>
      </w:r>
    </w:p>
    <w:p w14:paraId="152C8AF5" w14:textId="77777777" w:rsidR="00C82479" w:rsidRPr="00A23B66" w:rsidRDefault="00C82479">
      <w:pPr>
        <w:rPr>
          <w:color w:val="242424"/>
        </w:rPr>
      </w:pPr>
    </w:p>
    <w:p w14:paraId="68DB8ECD"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Name</w:t>
      </w:r>
    </w:p>
    <w:p w14:paraId="4A02385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Academic interests</w:t>
      </w:r>
    </w:p>
    <w:p w14:paraId="52387B0F"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Description</w:t>
      </w:r>
    </w:p>
    <w:p w14:paraId="5BD5C84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Picture</w:t>
      </w:r>
    </w:p>
    <w:p w14:paraId="3371908E"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lastRenderedPageBreak/>
        <w:t>Type (member only): Alumni, Parent, employer, prospective student, University employee</w:t>
      </w:r>
    </w:p>
    <w:p w14:paraId="26C370FA" w14:textId="77777777" w:rsidR="00C82479" w:rsidRPr="00A23B66" w:rsidRDefault="00C82479">
      <w:pPr>
        <w:rPr>
          <w:color w:val="242424"/>
        </w:rPr>
      </w:pPr>
    </w:p>
    <w:p w14:paraId="32D1F50C" w14:textId="77777777" w:rsidR="00C82479" w:rsidRPr="00A23B66" w:rsidRDefault="00C82479">
      <w:pPr>
        <w:rPr>
          <w:color w:val="242424"/>
        </w:rPr>
      </w:pPr>
    </w:p>
    <w:p w14:paraId="3BB2991D" w14:textId="77777777" w:rsidR="00C82479" w:rsidRPr="00A23B66" w:rsidRDefault="00C82479">
      <w:pPr>
        <w:rPr>
          <w:rFonts w:ascii="Arial Bold" w:hAnsi="Arial Bold"/>
          <w:color w:val="0F3642"/>
        </w:rPr>
      </w:pPr>
      <w:r w:rsidRPr="00A23B66">
        <w:rPr>
          <w:rFonts w:ascii="Arial Bold" w:hAnsi="Arial Bold"/>
          <w:color w:val="0F3642"/>
        </w:rPr>
        <w:t>Student</w:t>
      </w:r>
    </w:p>
    <w:p w14:paraId="4DA8B983" w14:textId="77777777" w:rsidR="00C82479" w:rsidRPr="00A23B66" w:rsidRDefault="00C82479">
      <w:pPr>
        <w:rPr>
          <w:color w:val="242424"/>
        </w:rPr>
      </w:pPr>
    </w:p>
    <w:p w14:paraId="5CE1B778"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Year in school</w:t>
      </w:r>
    </w:p>
    <w:p w14:paraId="5A48717A"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Expected graduation</w:t>
      </w:r>
    </w:p>
    <w:p w14:paraId="28362AF7"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Majors / Minors</w:t>
      </w:r>
    </w:p>
    <w:p w14:paraId="411B10CF"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Availability status (Looking for opportunities)</w:t>
      </w:r>
    </w:p>
    <w:p w14:paraId="4660AF30"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working at _____</w:t>
      </w:r>
    </w:p>
    <w:p w14:paraId="062DA40D"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Plans after school</w:t>
      </w:r>
    </w:p>
    <w:p w14:paraId="1FFB3182" w14:textId="77777777" w:rsidR="00C82479" w:rsidRPr="00A23B66" w:rsidRDefault="00C82479">
      <w:pPr>
        <w:rPr>
          <w:color w:val="242424"/>
        </w:rPr>
      </w:pPr>
    </w:p>
    <w:p w14:paraId="02A71734" w14:textId="77777777" w:rsidR="00C82479" w:rsidRPr="00A23B66" w:rsidRDefault="00C82479">
      <w:pPr>
        <w:rPr>
          <w:color w:val="242424"/>
        </w:rPr>
      </w:pPr>
    </w:p>
    <w:p w14:paraId="5F31EA99" w14:textId="77777777" w:rsidR="00C82479" w:rsidRPr="00A23B66" w:rsidRDefault="00C82479">
      <w:pPr>
        <w:rPr>
          <w:rFonts w:ascii="Arial Bold" w:hAnsi="Arial Bold"/>
          <w:color w:val="0F3642"/>
        </w:rPr>
      </w:pPr>
      <w:r w:rsidRPr="00A23B66">
        <w:rPr>
          <w:rFonts w:ascii="Arial Bold" w:hAnsi="Arial Bold"/>
          <w:color w:val="0F3642"/>
        </w:rPr>
        <w:t>Faculty</w:t>
      </w:r>
    </w:p>
    <w:p w14:paraId="1901DF15" w14:textId="77777777" w:rsidR="00C82479" w:rsidRPr="00A23B66" w:rsidRDefault="00C82479">
      <w:pPr>
        <w:rPr>
          <w:color w:val="242424"/>
        </w:rPr>
      </w:pPr>
    </w:p>
    <w:p w14:paraId="77D7D788" w14:textId="77777777" w:rsidR="00C82479" w:rsidRPr="00A23B66" w:rsidRDefault="00C82479" w:rsidP="00A23B66">
      <w:pPr>
        <w:pStyle w:val="ListParagraph"/>
        <w:numPr>
          <w:ilvl w:val="0"/>
          <w:numId w:val="27"/>
        </w:numPr>
        <w:tabs>
          <w:tab w:val="clear" w:pos="360"/>
          <w:tab w:val="num" w:pos="720"/>
        </w:tabs>
        <w:ind w:left="720" w:hanging="360"/>
        <w:rPr>
          <w:color w:val="242424"/>
        </w:rPr>
      </w:pPr>
      <w:r w:rsidRPr="00A23B66">
        <w:rPr>
          <w:color w:val="242424"/>
        </w:rPr>
        <w:t>Associated Departments</w:t>
      </w:r>
    </w:p>
    <w:p w14:paraId="2E74715F"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Interests/Research</w:t>
      </w:r>
    </w:p>
    <w:p w14:paraId="442E11D1"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Classes Taught</w:t>
      </w:r>
    </w:p>
    <w:p w14:paraId="2F82ED90" w14:textId="77777777" w:rsidR="00D951A0" w:rsidRDefault="00D951A0">
      <w:pPr>
        <w:rPr>
          <w:rFonts w:ascii="Arial Bold" w:hAnsi="Arial Bold"/>
          <w:color w:val="0F3642"/>
          <w:sz w:val="36"/>
        </w:rPr>
      </w:pPr>
    </w:p>
    <w:p w14:paraId="497B5A71" w14:textId="5203B8EE" w:rsidR="005F6852" w:rsidRDefault="005F6852">
      <w:pPr>
        <w:rPr>
          <w:rFonts w:ascii="Arial Bold" w:hAnsi="Arial Bold"/>
          <w:color w:val="0F3642"/>
          <w:sz w:val="36"/>
        </w:rPr>
      </w:pPr>
      <w:r w:rsidRPr="00FA3A2A">
        <w:rPr>
          <w:rFonts w:ascii="Arial Bold" w:hAnsi="Arial Bold"/>
          <w:color w:val="0F3642"/>
          <w:sz w:val="36"/>
        </w:rPr>
        <w:t>Bookmarking and ‘Following’ Work</w:t>
      </w:r>
    </w:p>
    <w:p w14:paraId="73DA624B" w14:textId="77777777" w:rsidR="005F6852" w:rsidRDefault="005F6852">
      <w:pPr>
        <w:rPr>
          <w:rFonts w:ascii="Arial Bold" w:hAnsi="Arial Bold"/>
          <w:color w:val="0F3642"/>
          <w:sz w:val="36"/>
        </w:rPr>
      </w:pPr>
    </w:p>
    <w:p w14:paraId="56DFF5BC" w14:textId="77777777" w:rsidR="005F6852" w:rsidRDefault="005F6852" w:rsidP="005F6852">
      <w:pPr>
        <w:rPr>
          <w:color w:val="242424"/>
        </w:rPr>
      </w:pPr>
      <w:r>
        <w:rPr>
          <w:color w:val="242424"/>
        </w:rPr>
        <w:tab/>
        <w:t>There are two user designations of collecting work: bookmarking and ‘following’.</w:t>
      </w:r>
    </w:p>
    <w:p w14:paraId="68E30111" w14:textId="77777777" w:rsidR="005F6852" w:rsidRDefault="005F6852" w:rsidP="005F6852">
      <w:pPr>
        <w:rPr>
          <w:color w:val="242424"/>
        </w:rPr>
      </w:pPr>
    </w:p>
    <w:p w14:paraId="67ACC5DC" w14:textId="58445028"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own homepage.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6A2F7D35" w14:textId="77777777" w:rsidR="005F6852" w:rsidRDefault="005F6852" w:rsidP="005F6852">
      <w:pPr>
        <w:rPr>
          <w:color w:val="242424"/>
        </w:rPr>
      </w:pPr>
    </w:p>
    <w:p w14:paraId="3AE356DC" w14:textId="79C58028"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E881262" w14:textId="77777777" w:rsidR="005F6852" w:rsidRPr="006B4547" w:rsidRDefault="005F6852" w:rsidP="005F6852">
      <w:pPr>
        <w:rPr>
          <w:color w:val="242424"/>
        </w:rPr>
      </w:pPr>
      <w:r>
        <w:rPr>
          <w:color w:val="242424"/>
        </w:rPr>
        <w:t xml:space="preserve"> </w:t>
      </w:r>
    </w:p>
    <w:p w14:paraId="1BF9BD4D" w14:textId="77777777" w:rsidR="005F6852" w:rsidRPr="00FA3A2A" w:rsidRDefault="005F6852">
      <w:pPr>
        <w:rPr>
          <w:rFonts w:ascii="Arial Bold" w:hAnsi="Arial Bold"/>
          <w:color w:val="0F3642"/>
          <w:sz w:val="36"/>
        </w:rPr>
      </w:pPr>
    </w:p>
    <w:p w14:paraId="1C498396" w14:textId="77777777" w:rsidR="005F6852" w:rsidRDefault="005F6852">
      <w:pPr>
        <w:rPr>
          <w:rFonts w:ascii="Arial Bold" w:hAnsi="Arial Bold"/>
          <w:color w:val="0F3642"/>
          <w:sz w:val="36"/>
          <w:highlight w:val="yellow"/>
        </w:rPr>
      </w:pPr>
    </w:p>
    <w:p w14:paraId="537384D4" w14:textId="281A8BA1" w:rsidR="00C82479" w:rsidRPr="00FA3A2A" w:rsidRDefault="00C82479">
      <w:pPr>
        <w:rPr>
          <w:color w:val="242424"/>
        </w:rPr>
      </w:pPr>
      <w:r w:rsidRPr="00FA3A2A">
        <w:rPr>
          <w:rFonts w:ascii="Arial Bold" w:hAnsi="Arial Bold"/>
          <w:color w:val="0F3642"/>
          <w:sz w:val="36"/>
          <w:highlight w:val="yellow"/>
        </w:rPr>
        <w:t>Collections of Student Work</w:t>
      </w:r>
    </w:p>
    <w:p w14:paraId="11BB9F39" w14:textId="77777777" w:rsidR="00C82479" w:rsidRDefault="00C82479">
      <w:pPr>
        <w:rPr>
          <w:color w:val="242424"/>
        </w:rPr>
      </w:pPr>
    </w:p>
    <w:p w14:paraId="790D63DD" w14:textId="24A5F0D7" w:rsidR="005B2084" w:rsidRPr="00A23B66" w:rsidRDefault="0068794B" w:rsidP="005B2084">
      <w:pPr>
        <w:rPr>
          <w:highlight w:val="yellow"/>
        </w:rPr>
      </w:pPr>
      <w:r>
        <w:rPr>
          <w:highlight w:val="yellow"/>
        </w:rPr>
        <w:t>The following</w:t>
      </w:r>
      <w:r w:rsidR="00B2706C">
        <w:rPr>
          <w:highlight w:val="yellow"/>
        </w:rPr>
        <w:t>*****This</w:t>
      </w:r>
      <w:r>
        <w:rPr>
          <w:highlight w:val="yellow"/>
        </w:rPr>
        <w:t xml:space="preserve"> section</w:t>
      </w:r>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 xml:space="preserve">be reworked?, as they are now a function of categories, groups, bookmarking and ‘following work’. The term ‘collections’ now refers to </w:t>
      </w:r>
      <w:r w:rsidR="005B2084" w:rsidRPr="00B2706C">
        <w:rPr>
          <w:highlight w:val="yellow"/>
        </w:rPr>
        <w:t>nothing more than a generic grouping of student work</w:t>
      </w:r>
      <w:r w:rsidR="005B2084">
        <w:rPr>
          <w:highlight w:val="yellow"/>
        </w:rPr>
        <w:t>.</w:t>
      </w:r>
      <w:r w:rsidR="005B2084" w:rsidRPr="00B2706C">
        <w:rPr>
          <w:highlight w:val="yellow"/>
        </w:rPr>
        <w:t>.</w:t>
      </w:r>
      <w:r w:rsidR="00B2706C" w:rsidRPr="009B7CF6">
        <w:rPr>
          <w:highlight w:val="yellow"/>
        </w:rPr>
        <w:t>*****</w:t>
      </w:r>
    </w:p>
    <w:p w14:paraId="26CD7B09" w14:textId="77777777" w:rsidR="005F6852" w:rsidRPr="00A23B66" w:rsidRDefault="005F6852" w:rsidP="005B2084">
      <w:pPr>
        <w:rPr>
          <w:highlight w:val="yellow"/>
        </w:rPr>
      </w:pPr>
    </w:p>
    <w:p w14:paraId="76D40D2D" w14:textId="77777777" w:rsidR="005F6852" w:rsidRPr="00A23B66" w:rsidRDefault="005F6852" w:rsidP="005F6852">
      <w:pPr>
        <w:ind w:firstLine="720"/>
        <w:rPr>
          <w:color w:val="242424"/>
          <w:highlight w:val="yellow"/>
        </w:rPr>
      </w:pPr>
      <w:r w:rsidRPr="00A23B66">
        <w:rPr>
          <w:color w:val="242424"/>
          <w:highlight w:val="yellow"/>
        </w:rPr>
        <w:t xml:space="preserve">A collection of student work is a set of work that shares some common similarity. The similarity may be intrinsic to the works, user specified, or group based. </w:t>
      </w:r>
      <w:r w:rsidRPr="00A23B66">
        <w:rPr>
          <w:rFonts w:ascii="Corbel" w:hAnsi="Corbel"/>
          <w:color w:val="303030"/>
          <w:highlight w:val="yellow"/>
        </w:rPr>
        <w:t xml:space="preserve">Types of collections are a result of a relationship between works and users and groups (see ‘Types’ below). </w:t>
      </w:r>
      <w:r w:rsidRPr="00A23B66">
        <w:rPr>
          <w:color w:val="242424"/>
          <w:highlight w:val="yellow"/>
        </w:rPr>
        <w:t>Works are grouped into collections, ultimately, to facilitate browsing, sharing, and feedback.</w:t>
      </w:r>
    </w:p>
    <w:p w14:paraId="400A5CE0" w14:textId="77777777" w:rsidR="005F6852" w:rsidRPr="00A23B66" w:rsidRDefault="005F6852" w:rsidP="005F6852">
      <w:pPr>
        <w:rPr>
          <w:rFonts w:ascii="Arial Bold" w:hAnsi="Arial Bold"/>
          <w:color w:val="0F3642"/>
          <w:highlight w:val="yellow"/>
        </w:rPr>
      </w:pPr>
      <w:r w:rsidRPr="00A23B66">
        <w:rPr>
          <w:rFonts w:ascii="Arial Bold" w:hAnsi="Arial Bold"/>
          <w:color w:val="0F3642"/>
          <w:highlight w:val="yellow"/>
        </w:rPr>
        <w:t>Types</w:t>
      </w:r>
    </w:p>
    <w:p w14:paraId="6899DC02" w14:textId="77777777" w:rsidR="005F6852" w:rsidRPr="00A23B66" w:rsidRDefault="005F6852" w:rsidP="005F6852">
      <w:pPr>
        <w:rPr>
          <w:color w:val="242424"/>
          <w:highlight w:val="yellow"/>
        </w:rPr>
      </w:pPr>
    </w:p>
    <w:p w14:paraId="719A225F" w14:textId="77777777" w:rsidR="005F6852" w:rsidRPr="00A23B66" w:rsidRDefault="005F6852" w:rsidP="005F6852">
      <w:pPr>
        <w:rPr>
          <w:color w:val="242424"/>
          <w:highlight w:val="yellow"/>
        </w:rPr>
      </w:pPr>
      <w:r w:rsidRPr="00A23B66">
        <w:rPr>
          <w:color w:val="242424"/>
          <w:highlight w:val="yellow"/>
        </w:rPr>
        <w:t>User Collections</w:t>
      </w:r>
    </w:p>
    <w:p w14:paraId="41259B0F" w14:textId="77777777" w:rsidR="005F6852" w:rsidRPr="00A23B66" w:rsidRDefault="005F6852" w:rsidP="00A23B66">
      <w:pPr>
        <w:pStyle w:val="ListParagraph"/>
        <w:numPr>
          <w:ilvl w:val="0"/>
          <w:numId w:val="1"/>
        </w:numPr>
        <w:tabs>
          <w:tab w:val="clear" w:pos="360"/>
          <w:tab w:val="num" w:pos="720"/>
        </w:tabs>
        <w:ind w:left="720" w:hanging="360"/>
        <w:rPr>
          <w:color w:val="242424"/>
          <w:highlight w:val="yellow"/>
        </w:rPr>
      </w:pPr>
      <w:r w:rsidRPr="00A23B66">
        <w:rPr>
          <w:color w:val="242424"/>
          <w:highlight w:val="yellow"/>
        </w:rPr>
        <w:t>personally gathered public works</w:t>
      </w:r>
    </w:p>
    <w:p w14:paraId="5ABA74BA" w14:textId="77777777" w:rsidR="005F6852" w:rsidRPr="00A23B66" w:rsidRDefault="005F6852" w:rsidP="00A23B66">
      <w:pPr>
        <w:pStyle w:val="ListParagraph"/>
        <w:numPr>
          <w:ilvl w:val="1"/>
          <w:numId w:val="30"/>
        </w:numPr>
        <w:tabs>
          <w:tab w:val="num" w:pos="1440"/>
        </w:tabs>
        <w:ind w:left="1440" w:hanging="360"/>
        <w:rPr>
          <w:color w:val="242424"/>
          <w:highlight w:val="yellow"/>
        </w:rPr>
      </w:pPr>
      <w:r w:rsidRPr="00A23B66">
        <w:rPr>
          <w:color w:val="242424"/>
          <w:highlight w:val="yellow"/>
        </w:rPr>
        <w:t>A collection of work that a user creates to showcase</w:t>
      </w:r>
    </w:p>
    <w:p w14:paraId="3E1CDB16" w14:textId="77777777" w:rsidR="005F6852" w:rsidRPr="00A23B66" w:rsidRDefault="005F6852" w:rsidP="005F6852">
      <w:pPr>
        <w:rPr>
          <w:color w:val="242424"/>
          <w:highlight w:val="yellow"/>
        </w:rPr>
      </w:pPr>
    </w:p>
    <w:p w14:paraId="740DBAD3" w14:textId="77777777" w:rsidR="005F6852" w:rsidRPr="00A23B66" w:rsidRDefault="005F6852" w:rsidP="00FA3A2A">
      <w:pPr>
        <w:pStyle w:val="ListParagraph"/>
        <w:numPr>
          <w:ilvl w:val="0"/>
          <w:numId w:val="31"/>
        </w:numPr>
        <w:tabs>
          <w:tab w:val="clear" w:pos="360"/>
          <w:tab w:val="num" w:pos="720"/>
        </w:tabs>
        <w:ind w:left="720" w:hanging="360"/>
        <w:rPr>
          <w:color w:val="242424"/>
          <w:highlight w:val="yellow"/>
        </w:rPr>
      </w:pPr>
      <w:r w:rsidRPr="00A23B66">
        <w:rPr>
          <w:color w:val="242424"/>
          <w:highlight w:val="yellow"/>
        </w:rPr>
        <w:t>All works by a single student</w:t>
      </w:r>
    </w:p>
    <w:p w14:paraId="4DC516B4" w14:textId="77777777" w:rsidR="005F6852" w:rsidRPr="00A23B66" w:rsidRDefault="005F6852" w:rsidP="00A23B66">
      <w:pPr>
        <w:pStyle w:val="ListParagraph"/>
        <w:numPr>
          <w:ilvl w:val="1"/>
          <w:numId w:val="32"/>
        </w:numPr>
        <w:tabs>
          <w:tab w:val="num" w:pos="1440"/>
        </w:tabs>
        <w:ind w:left="1440" w:hanging="360"/>
        <w:rPr>
          <w:color w:val="242424"/>
          <w:highlight w:val="yellow"/>
        </w:rPr>
      </w:pPr>
      <w:r w:rsidRPr="00A23B66">
        <w:rPr>
          <w:color w:val="242424"/>
          <w:highlight w:val="yellow"/>
        </w:rPr>
        <w:t>All of the work organized and archived by a student.</w:t>
      </w:r>
    </w:p>
    <w:p w14:paraId="1D04E084" w14:textId="77777777" w:rsidR="005F6852" w:rsidRPr="00A23B66" w:rsidRDefault="005F6852" w:rsidP="005F6852">
      <w:pPr>
        <w:pStyle w:val="ListParagraph"/>
        <w:ind w:left="1440"/>
        <w:rPr>
          <w:color w:val="242424"/>
          <w:highlight w:val="yellow"/>
        </w:rPr>
      </w:pPr>
    </w:p>
    <w:p w14:paraId="5F25FBB9" w14:textId="77777777" w:rsidR="005F6852" w:rsidRPr="00A23B66" w:rsidRDefault="005F6852" w:rsidP="00FA3A2A">
      <w:pPr>
        <w:pStyle w:val="ListParagraph"/>
        <w:numPr>
          <w:ilvl w:val="0"/>
          <w:numId w:val="33"/>
        </w:numPr>
        <w:tabs>
          <w:tab w:val="clear" w:pos="360"/>
          <w:tab w:val="num" w:pos="720"/>
        </w:tabs>
        <w:ind w:left="720" w:hanging="360"/>
        <w:rPr>
          <w:color w:val="242424"/>
          <w:highlight w:val="yellow"/>
        </w:rPr>
      </w:pPr>
      <w:r w:rsidRPr="00A23B66">
        <w:rPr>
          <w:color w:val="242424"/>
          <w:highlight w:val="yellow"/>
        </w:rPr>
        <w:t>Published works by a student</w:t>
      </w:r>
    </w:p>
    <w:p w14:paraId="4F36C4E5" w14:textId="77777777" w:rsidR="005F6852" w:rsidRPr="00A23B66" w:rsidRDefault="005F6852" w:rsidP="00A23B66">
      <w:pPr>
        <w:pStyle w:val="ListParagraph"/>
        <w:numPr>
          <w:ilvl w:val="1"/>
          <w:numId w:val="34"/>
        </w:numPr>
        <w:tabs>
          <w:tab w:val="num" w:pos="1440"/>
        </w:tabs>
        <w:ind w:left="1440" w:hanging="360"/>
        <w:rPr>
          <w:color w:val="242424"/>
          <w:highlight w:val="yellow"/>
        </w:rPr>
      </w:pPr>
      <w:r w:rsidRPr="00A23B66">
        <w:rPr>
          <w:color w:val="242424"/>
          <w:highlight w:val="yellow"/>
        </w:rPr>
        <w:t>Work from a single student viewable by the general public.</w:t>
      </w:r>
    </w:p>
    <w:p w14:paraId="032C531F" w14:textId="77777777" w:rsidR="005F6852" w:rsidRPr="00A23B66" w:rsidRDefault="005F6852" w:rsidP="005F6852">
      <w:pPr>
        <w:pStyle w:val="ListParagraph"/>
        <w:ind w:left="1440"/>
        <w:rPr>
          <w:color w:val="242424"/>
          <w:highlight w:val="yellow"/>
        </w:rPr>
      </w:pPr>
    </w:p>
    <w:p w14:paraId="567D7C24" w14:textId="77777777" w:rsidR="005F6852" w:rsidRPr="00A23B66" w:rsidRDefault="005F6852" w:rsidP="00FA3A2A">
      <w:pPr>
        <w:pStyle w:val="ListParagraph"/>
        <w:numPr>
          <w:ilvl w:val="0"/>
          <w:numId w:val="35"/>
        </w:numPr>
        <w:tabs>
          <w:tab w:val="clear" w:pos="360"/>
          <w:tab w:val="num" w:pos="720"/>
        </w:tabs>
        <w:ind w:left="720" w:hanging="360"/>
        <w:rPr>
          <w:color w:val="242424"/>
          <w:highlight w:val="yellow"/>
        </w:rPr>
      </w:pPr>
      <w:r w:rsidRPr="00A23B66">
        <w:rPr>
          <w:color w:val="242424"/>
          <w:highlight w:val="yellow"/>
        </w:rPr>
        <w:t>Favorited collection</w:t>
      </w:r>
    </w:p>
    <w:p w14:paraId="27104D8B" w14:textId="77777777" w:rsidR="005F6852" w:rsidRPr="00A23B66" w:rsidRDefault="005F6852" w:rsidP="00A23B66">
      <w:pPr>
        <w:pStyle w:val="ListParagraph"/>
        <w:numPr>
          <w:ilvl w:val="1"/>
          <w:numId w:val="36"/>
        </w:numPr>
        <w:tabs>
          <w:tab w:val="num" w:pos="1440"/>
        </w:tabs>
        <w:ind w:left="1440" w:hanging="360"/>
        <w:rPr>
          <w:color w:val="242424"/>
          <w:highlight w:val="yellow"/>
        </w:rPr>
      </w:pPr>
      <w:r w:rsidRPr="00A23B66">
        <w:rPr>
          <w:color w:val="242424"/>
          <w:highlight w:val="yellow"/>
        </w:rPr>
        <w:t>All the work the user has favorited</w:t>
      </w:r>
    </w:p>
    <w:p w14:paraId="377B9D85" w14:textId="77777777" w:rsidR="005F6852" w:rsidRPr="00A23B66" w:rsidRDefault="005F6852" w:rsidP="005F6852">
      <w:pPr>
        <w:rPr>
          <w:color w:val="242424"/>
          <w:highlight w:val="yellow"/>
        </w:rPr>
      </w:pPr>
    </w:p>
    <w:p w14:paraId="1C56D0DC" w14:textId="77777777" w:rsidR="005F6852" w:rsidRPr="00A23B66" w:rsidRDefault="005F6852" w:rsidP="005F6852">
      <w:pPr>
        <w:rPr>
          <w:color w:val="242424"/>
          <w:highlight w:val="yellow"/>
        </w:rPr>
      </w:pPr>
    </w:p>
    <w:p w14:paraId="49973DB8" w14:textId="77777777" w:rsidR="005F6852" w:rsidRPr="00A23B66" w:rsidRDefault="005F6852" w:rsidP="005F6852">
      <w:pPr>
        <w:rPr>
          <w:color w:val="242424"/>
          <w:highlight w:val="yellow"/>
        </w:rPr>
      </w:pPr>
      <w:r w:rsidRPr="00A23B66">
        <w:rPr>
          <w:color w:val="242424"/>
          <w:highlight w:val="yellow"/>
        </w:rPr>
        <w:t>Group Collections</w:t>
      </w:r>
    </w:p>
    <w:p w14:paraId="4A27A5B8" w14:textId="77777777" w:rsidR="005F6852" w:rsidRPr="00A23B66" w:rsidRDefault="005F6852" w:rsidP="00A23B66">
      <w:pPr>
        <w:pStyle w:val="ListParagraph"/>
        <w:numPr>
          <w:ilvl w:val="0"/>
          <w:numId w:val="37"/>
        </w:numPr>
        <w:tabs>
          <w:tab w:val="num" w:pos="720"/>
        </w:tabs>
        <w:ind w:hanging="360"/>
        <w:rPr>
          <w:color w:val="242424"/>
          <w:highlight w:val="yellow"/>
        </w:rPr>
      </w:pPr>
      <w:r w:rsidRPr="00A23B66">
        <w:rPr>
          <w:color w:val="242424"/>
          <w:highlight w:val="yellow"/>
        </w:rPr>
        <w:t>Works that belong to members of a group (publicly visible)</w:t>
      </w:r>
    </w:p>
    <w:p w14:paraId="6E0D5091" w14:textId="77777777" w:rsidR="005F6852" w:rsidRPr="00A23B66" w:rsidRDefault="005F6852" w:rsidP="00A23B66">
      <w:pPr>
        <w:pStyle w:val="ListParagraph"/>
        <w:numPr>
          <w:ilvl w:val="1"/>
          <w:numId w:val="38"/>
        </w:numPr>
        <w:tabs>
          <w:tab w:val="num" w:pos="1440"/>
        </w:tabs>
        <w:ind w:left="1440" w:hanging="360"/>
        <w:rPr>
          <w:color w:val="242424"/>
          <w:highlight w:val="yellow"/>
        </w:rPr>
      </w:pPr>
      <w:r w:rsidRPr="00A23B66">
        <w:rPr>
          <w:color w:val="242424"/>
          <w:highlight w:val="yellow"/>
        </w:rPr>
        <w:t>A collection of work publically available completed by members of a group. For example, department work, specific class work, major work, etc.</w:t>
      </w:r>
    </w:p>
    <w:p w14:paraId="0FD8CAE2" w14:textId="77777777" w:rsidR="005F6852" w:rsidRPr="00A23B66" w:rsidRDefault="005F6852" w:rsidP="005F6852">
      <w:pPr>
        <w:pStyle w:val="ListParagraph"/>
        <w:rPr>
          <w:color w:val="242424"/>
          <w:highlight w:val="yellow"/>
        </w:rPr>
      </w:pPr>
    </w:p>
    <w:p w14:paraId="0AEBEB7D" w14:textId="77777777" w:rsidR="005F6852" w:rsidRPr="00A23B66" w:rsidRDefault="005F6852" w:rsidP="00FA3A2A">
      <w:pPr>
        <w:pStyle w:val="ListParagraph"/>
        <w:numPr>
          <w:ilvl w:val="0"/>
          <w:numId w:val="39"/>
        </w:numPr>
        <w:tabs>
          <w:tab w:val="clear" w:pos="360"/>
          <w:tab w:val="num" w:pos="720"/>
        </w:tabs>
        <w:ind w:left="720" w:hanging="360"/>
        <w:rPr>
          <w:color w:val="242424"/>
          <w:highlight w:val="yellow"/>
        </w:rPr>
      </w:pPr>
      <w:r w:rsidRPr="00A23B66">
        <w:rPr>
          <w:color w:val="242424"/>
          <w:highlight w:val="yellow"/>
        </w:rPr>
        <w:t>Works that are shared with a specific group (privately)</w:t>
      </w:r>
    </w:p>
    <w:p w14:paraId="17B5D468" w14:textId="77777777" w:rsidR="005F6852" w:rsidRPr="00A23B66" w:rsidRDefault="005F6852" w:rsidP="00A23B66">
      <w:pPr>
        <w:pStyle w:val="ListParagraph"/>
        <w:numPr>
          <w:ilvl w:val="1"/>
          <w:numId w:val="40"/>
        </w:numPr>
        <w:tabs>
          <w:tab w:val="num" w:pos="1440"/>
        </w:tabs>
        <w:ind w:left="1440" w:hanging="360"/>
        <w:rPr>
          <w:color w:val="242424"/>
          <w:highlight w:val="yellow"/>
        </w:rPr>
      </w:pPr>
      <w:r w:rsidRPr="00A23B66">
        <w:rPr>
          <w:color w:val="242424"/>
          <w:highlight w:val="yellow"/>
        </w:rPr>
        <w:t>A collection of work visible to users in a specific group. Users may also solicit feedback from the group.</w:t>
      </w:r>
    </w:p>
    <w:p w14:paraId="35A263E3" w14:textId="77777777" w:rsidR="005F6852" w:rsidRPr="00A23B66" w:rsidRDefault="005F6852" w:rsidP="005F6852">
      <w:pPr>
        <w:rPr>
          <w:color w:val="242424"/>
          <w:highlight w:val="yellow"/>
        </w:rPr>
      </w:pPr>
    </w:p>
    <w:p w14:paraId="31DEC798" w14:textId="77777777" w:rsidR="005F6852" w:rsidRPr="00A23B66" w:rsidRDefault="005F6852" w:rsidP="005F6852">
      <w:pPr>
        <w:rPr>
          <w:color w:val="242424"/>
          <w:highlight w:val="yellow"/>
        </w:rPr>
      </w:pPr>
    </w:p>
    <w:p w14:paraId="4A9BDAAD" w14:textId="77777777" w:rsidR="005F6852" w:rsidRPr="00A23B66" w:rsidRDefault="005F6852" w:rsidP="005F6852">
      <w:pPr>
        <w:rPr>
          <w:color w:val="242424"/>
          <w:highlight w:val="yellow"/>
        </w:rPr>
      </w:pPr>
      <w:r w:rsidRPr="00A23B66">
        <w:rPr>
          <w:color w:val="242424"/>
          <w:highlight w:val="yellow"/>
        </w:rPr>
        <w:t>General Work Collections</w:t>
      </w:r>
    </w:p>
    <w:p w14:paraId="5820EB20" w14:textId="77777777" w:rsidR="005F6852" w:rsidRPr="00A23B66" w:rsidRDefault="005F6852" w:rsidP="00A23B66">
      <w:pPr>
        <w:pStyle w:val="ListParagraph"/>
        <w:numPr>
          <w:ilvl w:val="0"/>
          <w:numId w:val="41"/>
        </w:numPr>
        <w:tabs>
          <w:tab w:val="num" w:pos="720"/>
        </w:tabs>
        <w:ind w:hanging="360"/>
        <w:rPr>
          <w:color w:val="242424"/>
          <w:highlight w:val="yellow"/>
        </w:rPr>
      </w:pPr>
      <w:r w:rsidRPr="00A23B66">
        <w:rPr>
          <w:color w:val="242424"/>
          <w:highlight w:val="yellow"/>
        </w:rPr>
        <w:t>Works grouped by contextual information</w:t>
      </w:r>
    </w:p>
    <w:p w14:paraId="01E90105" w14:textId="77777777" w:rsidR="005F6852" w:rsidRPr="00A23B66" w:rsidRDefault="005F6852" w:rsidP="00A23B66">
      <w:pPr>
        <w:pStyle w:val="ListParagraph"/>
        <w:numPr>
          <w:ilvl w:val="1"/>
          <w:numId w:val="42"/>
        </w:numPr>
        <w:tabs>
          <w:tab w:val="num" w:pos="1440"/>
        </w:tabs>
        <w:ind w:left="1440" w:hanging="360"/>
        <w:rPr>
          <w:color w:val="242424"/>
          <w:highlight w:val="yellow"/>
        </w:rPr>
      </w:pPr>
      <w:r w:rsidRPr="00A23B66">
        <w:rPr>
          <w:color w:val="242424"/>
          <w:highlight w:val="yellow"/>
        </w:rPr>
        <w:t>A collection of work such as extracurricular work or within a specific interests or category.</w:t>
      </w:r>
    </w:p>
    <w:p w14:paraId="62D8E0D9" w14:textId="77777777" w:rsidR="005F6852" w:rsidRPr="00A23B66" w:rsidRDefault="005F6852" w:rsidP="005F6852">
      <w:pPr>
        <w:pStyle w:val="ListParagraph"/>
        <w:ind w:left="1440"/>
        <w:rPr>
          <w:color w:val="242424"/>
          <w:highlight w:val="yellow"/>
        </w:rPr>
      </w:pPr>
    </w:p>
    <w:p w14:paraId="3536E257" w14:textId="77777777" w:rsidR="005F6852" w:rsidRPr="00A23B66" w:rsidRDefault="005F6852" w:rsidP="00FA3A2A">
      <w:pPr>
        <w:pStyle w:val="ListParagraph"/>
        <w:numPr>
          <w:ilvl w:val="0"/>
          <w:numId w:val="43"/>
        </w:numPr>
        <w:tabs>
          <w:tab w:val="clear" w:pos="360"/>
          <w:tab w:val="num" w:pos="720"/>
        </w:tabs>
        <w:ind w:left="720" w:hanging="360"/>
        <w:rPr>
          <w:color w:val="242424"/>
          <w:highlight w:val="yellow"/>
        </w:rPr>
      </w:pPr>
      <w:r w:rsidRPr="00A23B66">
        <w:rPr>
          <w:color w:val="242424"/>
          <w:highlight w:val="yellow"/>
        </w:rPr>
        <w:t>Recent, hot, &amp; top work</w:t>
      </w:r>
    </w:p>
    <w:p w14:paraId="1595F79A" w14:textId="77777777" w:rsidR="005F6852" w:rsidRPr="00A23B66" w:rsidRDefault="005F6852" w:rsidP="00A23B66">
      <w:pPr>
        <w:pStyle w:val="ListParagraph"/>
        <w:numPr>
          <w:ilvl w:val="1"/>
          <w:numId w:val="44"/>
        </w:numPr>
        <w:tabs>
          <w:tab w:val="num" w:pos="1440"/>
        </w:tabs>
        <w:ind w:left="1440" w:hanging="360"/>
        <w:rPr>
          <w:color w:val="242424"/>
          <w:highlight w:val="yellow"/>
        </w:rPr>
      </w:pPr>
      <w:r w:rsidRPr="00A23B66">
        <w:rPr>
          <w:color w:val="242424"/>
          <w:highlight w:val="yellow"/>
        </w:rPr>
        <w:t>Collections of work that systematically change based on viewership and ratings.</w:t>
      </w:r>
    </w:p>
    <w:p w14:paraId="35489A2D" w14:textId="77777777" w:rsidR="005F6852" w:rsidRPr="00A23B66" w:rsidRDefault="005F6852" w:rsidP="005F6852">
      <w:pPr>
        <w:pStyle w:val="ListParagraph"/>
        <w:rPr>
          <w:color w:val="242424"/>
          <w:highlight w:val="yellow"/>
        </w:rPr>
      </w:pPr>
    </w:p>
    <w:p w14:paraId="3D4F71E9" w14:textId="77777777" w:rsidR="005F6852" w:rsidRPr="00A23B66" w:rsidRDefault="005F6852" w:rsidP="00FA3A2A">
      <w:pPr>
        <w:pStyle w:val="ListParagraph"/>
        <w:numPr>
          <w:ilvl w:val="0"/>
          <w:numId w:val="45"/>
        </w:numPr>
        <w:tabs>
          <w:tab w:val="clear" w:pos="360"/>
          <w:tab w:val="num" w:pos="720"/>
        </w:tabs>
        <w:ind w:left="720" w:hanging="360"/>
        <w:rPr>
          <w:color w:val="242424"/>
          <w:highlight w:val="yellow"/>
        </w:rPr>
      </w:pPr>
      <w:r w:rsidRPr="00A23B66">
        <w:rPr>
          <w:color w:val="242424"/>
          <w:highlight w:val="yellow"/>
        </w:rPr>
        <w:t>Media collection</w:t>
      </w:r>
    </w:p>
    <w:p w14:paraId="2BD1CF03" w14:textId="77777777" w:rsidR="005F6852" w:rsidRPr="00A23B66" w:rsidRDefault="005F6852" w:rsidP="00A23B66">
      <w:pPr>
        <w:pStyle w:val="ListParagraph"/>
        <w:numPr>
          <w:ilvl w:val="1"/>
          <w:numId w:val="46"/>
        </w:numPr>
        <w:tabs>
          <w:tab w:val="num" w:pos="1440"/>
        </w:tabs>
        <w:ind w:left="1440" w:hanging="360"/>
        <w:rPr>
          <w:color w:val="242424"/>
          <w:highlight w:val="yellow"/>
        </w:rPr>
      </w:pPr>
      <w:r w:rsidRPr="00A23B66">
        <w:rPr>
          <w:color w:val="242424"/>
          <w:highlight w:val="yellow"/>
        </w:rPr>
        <w:t>All photos, all videos, etc…</w:t>
      </w:r>
    </w:p>
    <w:p w14:paraId="2AFF77FD" w14:textId="77777777" w:rsidR="005F6852" w:rsidRPr="00A23B66" w:rsidRDefault="005F6852" w:rsidP="005F6852">
      <w:pPr>
        <w:rPr>
          <w:color w:val="242424"/>
          <w:highlight w:val="yellow"/>
        </w:rPr>
      </w:pPr>
    </w:p>
    <w:p w14:paraId="25AAECD8" w14:textId="77777777" w:rsidR="005F6852" w:rsidRPr="00A23B66" w:rsidRDefault="005F6852" w:rsidP="005F6852">
      <w:pPr>
        <w:rPr>
          <w:rFonts w:ascii="Corbel Bold" w:hAnsi="Corbel Bold"/>
          <w:b/>
          <w:color w:val="1A4654"/>
          <w:sz w:val="36"/>
          <w:highlight w:val="yellow"/>
        </w:rPr>
      </w:pPr>
      <w:r w:rsidRPr="00A23B66">
        <w:rPr>
          <w:rFonts w:ascii="Corbel" w:hAnsi="Corbel"/>
          <w:b/>
          <w:color w:val="1A4654"/>
          <w:highlight w:val="yellow"/>
        </w:rPr>
        <w:lastRenderedPageBreak/>
        <w:t>Possible Collections</w:t>
      </w:r>
    </w:p>
    <w:p w14:paraId="294CDC5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Personal collection (all of the users work)</w:t>
      </w:r>
    </w:p>
    <w:p w14:paraId="04AD75C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Dept. Collections (all NMD work, all CMJ work, etc)</w:t>
      </w:r>
    </w:p>
    <w:p w14:paraId="0D8B54E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Class collections (all NMD 102 work, all CMJ 236 work etc)</w:t>
      </w:r>
    </w:p>
    <w:p w14:paraId="3544784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Major collections( all New Media work, all Journalism work, all Marine Bio work, etc)</w:t>
      </w:r>
    </w:p>
    <w:p w14:paraId="1EC6561E"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Media collections (all photos, all videos, all coding)</w:t>
      </w:r>
    </w:p>
    <w:p w14:paraId="39E2841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Favorited collection (all the work the user has favorited)</w:t>
      </w:r>
    </w:p>
    <w:p w14:paraId="41F1E289"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Top collection (most favorited works)</w:t>
      </w:r>
    </w:p>
    <w:p w14:paraId="778C717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Extracurricular collection (any work done outside of class, such as for a job)</w:t>
      </w:r>
    </w:p>
    <w:p w14:paraId="61EAD2C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Public collection(all published works)</w:t>
      </w:r>
    </w:p>
    <w:p w14:paraId="08A5EF3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Focused collections(all work done for a particular interest, as specified by the context of the work, potentially based on tags)</w:t>
      </w:r>
    </w:p>
    <w:p w14:paraId="60D61A2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Most-recent Collection(most recently uploaded work)</w:t>
      </w:r>
    </w:p>
    <w:p w14:paraId="10B5D42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Suggested collection (user specific collection based on the users interested and what works they favorite)</w:t>
      </w:r>
    </w:p>
    <w:p w14:paraId="33F5C6B0" w14:textId="77777777" w:rsidR="005F6852" w:rsidRPr="00A23B66" w:rsidRDefault="005F6852" w:rsidP="005B2084">
      <w:pPr>
        <w:rPr>
          <w:highlight w:val="yellow"/>
        </w:rPr>
      </w:pPr>
    </w:p>
    <w:p w14:paraId="54B0CB8C" w14:textId="77777777" w:rsidR="005B2084" w:rsidRPr="00A23B66" w:rsidRDefault="005B2084">
      <w:pPr>
        <w:rPr>
          <w:color w:val="242424"/>
          <w:highlight w:val="yellow"/>
        </w:rPr>
      </w:pPr>
    </w:p>
    <w:p w14:paraId="2540AE60" w14:textId="77777777" w:rsidR="00C82479" w:rsidRPr="00A23B66" w:rsidRDefault="00C82479">
      <w:pPr>
        <w:rPr>
          <w:color w:val="242424"/>
        </w:rPr>
      </w:pPr>
    </w:p>
    <w:p w14:paraId="2E3AC8BC" w14:textId="77777777" w:rsidR="00C82479" w:rsidRPr="00A23B66" w:rsidRDefault="00C82479">
      <w:pPr>
        <w:rPr>
          <w:color w:val="242424"/>
          <w:highlight w:val="yellow"/>
          <w:shd w:val="clear" w:color="auto" w:fill="FFFF00"/>
        </w:rPr>
      </w:pPr>
      <w:r w:rsidRPr="00A23B66">
        <w:rPr>
          <w:color w:val="242424"/>
          <w:highlight w:val="yellow"/>
          <w:shd w:val="clear" w:color="auto" w:fill="FFFF00"/>
        </w:rPr>
        <w:t>Collection name</w:t>
      </w:r>
    </w:p>
    <w:p w14:paraId="20338F45" w14:textId="77777777" w:rsidR="00C82479" w:rsidRPr="00A23B66" w:rsidRDefault="00C82479">
      <w:pPr>
        <w:rPr>
          <w:color w:val="242424"/>
          <w:highlight w:val="yellow"/>
          <w:shd w:val="clear" w:color="auto" w:fill="FFFF00"/>
        </w:rPr>
      </w:pPr>
    </w:p>
    <w:p w14:paraId="4DAF7C02" w14:textId="77777777" w:rsidR="003B0C04" w:rsidRPr="00A23B66" w:rsidRDefault="00CA6843"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description</w:t>
      </w:r>
    </w:p>
    <w:p w14:paraId="67C2B266" w14:textId="2D233C04" w:rsidR="00C82479" w:rsidRPr="00A23B66" w:rsidRDefault="0047529F"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rFonts w:ascii="Corbel" w:hAnsi="Corbel"/>
          <w:color w:val="303030"/>
          <w:shd w:val="clear" w:color="auto" w:fill="FFFF00"/>
        </w:rPr>
        <w:t>Collections</w:t>
      </w:r>
      <w:r w:rsidR="005532D8" w:rsidRPr="00A23B66">
        <w:rPr>
          <w:rFonts w:ascii="Corbel" w:hAnsi="Corbel"/>
          <w:color w:val="303030"/>
          <w:highlight w:val="yellow"/>
          <w:shd w:val="clear" w:color="auto" w:fill="FFFF00"/>
        </w:rPr>
        <w:t xml:space="preserve"> are formed in a variety of ways. Some are automatically formed, as in the case of group-based collections: each group generates its own collection.</w:t>
      </w:r>
      <w:r w:rsidR="00980A2B" w:rsidRPr="00A23B66">
        <w:rPr>
          <w:rFonts w:ascii="Corbel" w:hAnsi="Corbel"/>
          <w:color w:val="303030"/>
          <w:highlight w:val="yellow"/>
          <w:shd w:val="clear" w:color="auto" w:fill="FFFF00"/>
        </w:rPr>
        <w:t xml:space="preserve"> Some are formed via context – tags and metadata sort works into collections </w:t>
      </w:r>
      <w:r w:rsidR="00C82479" w:rsidRPr="00A23B66">
        <w:rPr>
          <w:color w:val="242424"/>
          <w:highlight w:val="yellow"/>
          <w:shd w:val="clear" w:color="auto" w:fill="FFFF00"/>
        </w:rPr>
        <w:t>how does it function? (what does it do?)</w:t>
      </w:r>
    </w:p>
    <w:p w14:paraId="3342E6D2"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context of use (diagram)</w:t>
      </w:r>
    </w:p>
    <w:p w14:paraId="289DD21E"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Who uses it? How does it connect to other users? Groups?</w:t>
      </w:r>
    </w:p>
    <w:p w14:paraId="49929BD8"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 xml:space="preserve">What does it </w:t>
      </w:r>
      <w:r w:rsidRPr="00A23B66">
        <w:rPr>
          <w:color w:val="242424"/>
          <w:highlight w:val="yellow"/>
          <w:u w:val="single"/>
          <w:shd w:val="clear" w:color="auto" w:fill="FFFF00"/>
        </w:rPr>
        <w:t>not</w:t>
      </w:r>
      <w:r w:rsidRPr="00A23B66">
        <w:rPr>
          <w:color w:val="242424"/>
          <w:highlight w:val="yellow"/>
          <w:shd w:val="clear" w:color="auto" w:fill="FFFF00"/>
        </w:rPr>
        <w:t xml:space="preserve"> do?</w:t>
      </w:r>
    </w:p>
    <w:p w14:paraId="18718A3C" w14:textId="77777777" w:rsidR="00C82479" w:rsidRPr="00FA3A2A" w:rsidRDefault="00C82479">
      <w:pPr>
        <w:rPr>
          <w:color w:val="242424"/>
        </w:rPr>
      </w:pPr>
    </w:p>
    <w:p w14:paraId="56D0CE54" w14:textId="77777777" w:rsidR="00C82479" w:rsidRPr="00FA3A2A" w:rsidRDefault="00C82479">
      <w:pPr>
        <w:pStyle w:val="ListParagraph"/>
        <w:rPr>
          <w:color w:val="0F3642"/>
        </w:rPr>
      </w:pPr>
    </w:p>
    <w:p w14:paraId="23883EA4" w14:textId="77777777" w:rsidR="00C82479" w:rsidRPr="00FA3A2A" w:rsidRDefault="00C82479">
      <w:pPr>
        <w:rPr>
          <w:color w:val="0F3642"/>
        </w:rPr>
      </w:pPr>
    </w:p>
    <w:p w14:paraId="3CD7D00D" w14:textId="77777777" w:rsidR="00C82479" w:rsidRPr="00A23B66" w:rsidRDefault="00C82479">
      <w:pPr>
        <w:rPr>
          <w:color w:val="242424"/>
        </w:rPr>
      </w:pPr>
    </w:p>
    <w:p w14:paraId="3E555E96" w14:textId="77777777" w:rsidR="00C82479" w:rsidRPr="00A23B66" w:rsidRDefault="00C82479">
      <w:pPr>
        <w:rPr>
          <w:color w:val="242424"/>
        </w:rPr>
      </w:pPr>
    </w:p>
    <w:p w14:paraId="6C1A6E7D" w14:textId="77777777" w:rsidR="00C82479" w:rsidRPr="00A23B66" w:rsidRDefault="00C82479">
      <w:pPr>
        <w:rPr>
          <w:color w:val="242424"/>
        </w:rPr>
      </w:pPr>
    </w:p>
    <w:p w14:paraId="4D0DB4FC" w14:textId="77777777" w:rsidR="00C82479" w:rsidRPr="00FA3A2A" w:rsidRDefault="00C82479">
      <w:pPr>
        <w:pStyle w:val="FreeForm"/>
      </w:pPr>
      <w:r>
        <w:br w:type="page"/>
      </w:r>
    </w:p>
    <w:p w14:paraId="69398739" w14:textId="0C5CA3F2" w:rsidR="00C82479" w:rsidRPr="00FA3A2A" w:rsidRDefault="002201C5">
      <w:pPr>
        <w:rPr>
          <w:color w:val="242424"/>
        </w:rPr>
      </w:pPr>
      <w:r>
        <w:rPr>
          <w:noProof/>
        </w:rPr>
        <w:lastRenderedPageBreak/>
        <w:pict w14:anchorId="6D842254">
          <v:rect id="_x0000_s1106" style="position:absolute;margin-left:54pt;margin-top:66.1pt;width:560pt;height:45pt;z-index:-251574784;mso-position-horizontal-relative:page;mso-position-vertical-relative:page" coordsize="21600,21600" fillcolor="#205867" stroked="f">
            <v:fill o:detectmouseclick="t"/>
            <v:stroke joinstyle="round"/>
            <v:path arrowok="t" o:connectlocs="10800,10800"/>
            <v:textbox style="mso-next-textbox:#_x0000_s1106" inset="3pt,3pt,3pt,3pt">
              <w:txbxContent>
                <w:p w14:paraId="0125EAA7" w14:textId="77777777" w:rsidR="007671F1" w:rsidRDefault="007671F1">
                  <w:pPr>
                    <w:pStyle w:val="FreeFormA"/>
                    <w:rPr>
                      <w:rFonts w:ascii="Times New Roman" w:eastAsia="Times New Roman" w:hAnsi="Times New Roman"/>
                      <w:color w:val="auto"/>
                      <w:sz w:val="20"/>
                    </w:rPr>
                  </w:pPr>
                </w:p>
              </w:txbxContent>
            </v:textbox>
            <w10:wrap anchorx="page" anchory="page"/>
          </v:rect>
        </w:pict>
      </w:r>
      <w:r>
        <w:rPr>
          <w:noProof/>
        </w:rPr>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7671F1" w:rsidRDefault="007671F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Features</w:t>
      </w:r>
    </w:p>
    <w:p w14:paraId="5F0574CA" w14:textId="77777777" w:rsidR="00C82479" w:rsidRPr="00FA3A2A" w:rsidRDefault="00C82479">
      <w:pPr>
        <w:rPr>
          <w:color w:val="242424"/>
        </w:rPr>
      </w:pPr>
    </w:p>
    <w:p w14:paraId="6F5E567A" w14:textId="77777777" w:rsidR="00C82479" w:rsidRPr="00FA3A2A" w:rsidRDefault="00C82479">
      <w:pPr>
        <w:rPr>
          <w:color w:val="242424"/>
        </w:rPr>
      </w:pPr>
    </w:p>
    <w:p w14:paraId="11287225" w14:textId="77777777" w:rsidR="00C82479" w:rsidRPr="00A23B66" w:rsidRDefault="00C82479">
      <w:pPr>
        <w:rPr>
          <w:color w:val="242424"/>
        </w:rPr>
      </w:pPr>
    </w:p>
    <w:p w14:paraId="57AFB79A" w14:textId="77777777" w:rsidR="00C82479" w:rsidRPr="00A23B66" w:rsidRDefault="00C82479">
      <w:pPr>
        <w:rPr>
          <w:color w:val="242424"/>
        </w:rPr>
      </w:pPr>
      <w:r w:rsidRPr="00A23B66">
        <w:rPr>
          <w:rFonts w:ascii="Arial Bold" w:hAnsi="Arial Bold"/>
          <w:color w:val="0F3642"/>
          <w:sz w:val="36"/>
        </w:rPr>
        <w:t>User Features</w:t>
      </w:r>
    </w:p>
    <w:p w14:paraId="0B2377B3" w14:textId="77777777" w:rsidR="00C82479" w:rsidRPr="00A23B66" w:rsidRDefault="00C82479">
      <w:pPr>
        <w:rPr>
          <w:color w:val="242424"/>
        </w:rPr>
      </w:pPr>
    </w:p>
    <w:p w14:paraId="6AB3BEF4" w14:textId="77777777" w:rsidR="00C82479" w:rsidRPr="00A23B66" w:rsidRDefault="00C82479">
      <w:pPr>
        <w:ind w:firstLine="720"/>
        <w:rPr>
          <w:color w:val="242424"/>
        </w:rPr>
      </w:pPr>
      <w:r w:rsidRPr="00A23B66">
        <w:rPr>
          <w:color w:val="242424"/>
        </w:rPr>
        <w:t>This section describes what features are available to which audiences. Note that students, faculty, and members all have access to anonymous features and students and faculty have access to member features.</w:t>
      </w:r>
    </w:p>
    <w:p w14:paraId="0CB187F0" w14:textId="77777777" w:rsidR="00C82479" w:rsidRPr="00A23B66" w:rsidRDefault="00C82479">
      <w:pPr>
        <w:rPr>
          <w:color w:val="242424"/>
        </w:rPr>
      </w:pPr>
    </w:p>
    <w:p w14:paraId="11B8A7E1" w14:textId="77777777" w:rsidR="00C82479" w:rsidRPr="00A23B66" w:rsidRDefault="00C82479">
      <w:pPr>
        <w:rPr>
          <w:color w:val="242424"/>
        </w:rPr>
      </w:pPr>
    </w:p>
    <w:p w14:paraId="740D2439" w14:textId="77777777" w:rsidR="00C82479" w:rsidRPr="00A23B66" w:rsidRDefault="00C82479">
      <w:pPr>
        <w:rPr>
          <w:color w:val="242424"/>
        </w:rPr>
      </w:pPr>
      <w:r w:rsidRPr="00A23B66">
        <w:rPr>
          <w:rFonts w:ascii="Arial Bold" w:hAnsi="Arial Bold"/>
          <w:color w:val="0F3642"/>
        </w:rPr>
        <w:t>Anonymous User Features</w:t>
      </w:r>
    </w:p>
    <w:p w14:paraId="37339578" w14:textId="77777777" w:rsidR="00C82479" w:rsidRPr="00A23B66" w:rsidRDefault="00C82479">
      <w:pPr>
        <w:rPr>
          <w:color w:val="242424"/>
        </w:rPr>
      </w:pPr>
    </w:p>
    <w:p w14:paraId="50F9F2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Browse student work in collections</w:t>
      </w:r>
    </w:p>
    <w:p w14:paraId="1FE0187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View student profiles</w:t>
      </w:r>
    </w:p>
    <w:p w14:paraId="73174E7D" w14:textId="77777777" w:rsidR="00C82479" w:rsidRPr="00A23B66" w:rsidRDefault="00C82479" w:rsidP="00A23B66">
      <w:pPr>
        <w:pStyle w:val="ListParagraph"/>
        <w:numPr>
          <w:ilvl w:val="0"/>
          <w:numId w:val="47"/>
        </w:numPr>
        <w:tabs>
          <w:tab w:val="clear" w:pos="360"/>
          <w:tab w:val="num" w:pos="720"/>
        </w:tabs>
        <w:ind w:left="720" w:hanging="360"/>
        <w:rPr>
          <w:color w:val="242424"/>
          <w:shd w:val="clear" w:color="auto" w:fill="FFFF00"/>
        </w:rPr>
      </w:pPr>
      <w:r w:rsidRPr="00A23B66">
        <w:rPr>
          <w:color w:val="242424"/>
          <w:shd w:val="clear" w:color="auto" w:fill="FFFF00"/>
        </w:rPr>
        <w:t>Browse groups? Collections? -&gt; What specifically and how?</w:t>
      </w:r>
    </w:p>
    <w:p w14:paraId="602B19A1"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Search for students, work, or group</w:t>
      </w:r>
    </w:p>
    <w:p w14:paraId="70831804"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Register account</w:t>
      </w:r>
    </w:p>
    <w:p w14:paraId="703D4C2F" w14:textId="265C0DE9"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Flag content as </w:t>
      </w:r>
      <w:r w:rsidR="00CA6843">
        <w:rPr>
          <w:color w:val="242424"/>
        </w:rPr>
        <w:t>inappropriate</w:t>
      </w:r>
    </w:p>
    <w:p w14:paraId="7AA0954A"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Like with Facebook, G+</w:t>
      </w:r>
    </w:p>
    <w:p w14:paraId="7D8C3F93" w14:textId="77777777" w:rsidR="00C82479" w:rsidRPr="00FA3A2A" w:rsidRDefault="00C82479">
      <w:pPr>
        <w:pStyle w:val="ListParagraph"/>
        <w:rPr>
          <w:color w:val="242424"/>
        </w:rPr>
      </w:pPr>
    </w:p>
    <w:p w14:paraId="086FE8CF" w14:textId="77777777" w:rsidR="00C82479" w:rsidRPr="00A23B66" w:rsidRDefault="00C82479">
      <w:pPr>
        <w:rPr>
          <w:color w:val="242424"/>
        </w:rPr>
      </w:pPr>
    </w:p>
    <w:p w14:paraId="48431129" w14:textId="77777777" w:rsidR="00C82479" w:rsidRPr="00A23B66" w:rsidRDefault="00C82479">
      <w:pPr>
        <w:rPr>
          <w:color w:val="242424"/>
        </w:rPr>
      </w:pPr>
      <w:r w:rsidRPr="00A23B66">
        <w:rPr>
          <w:rFonts w:ascii="Arial Bold" w:hAnsi="Arial Bold"/>
          <w:color w:val="0F3642"/>
        </w:rPr>
        <w:t>Member Features</w:t>
      </w:r>
    </w:p>
    <w:p w14:paraId="4FF62211" w14:textId="77777777" w:rsidR="00C82479" w:rsidRPr="00A23B66" w:rsidRDefault="00C82479">
      <w:pPr>
        <w:rPr>
          <w:color w:val="242424"/>
        </w:rPr>
      </w:pPr>
    </w:p>
    <w:p w14:paraId="3085CDA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Join/Create groups</w:t>
      </w:r>
    </w:p>
    <w:p w14:paraId="182F5397" w14:textId="2B07BB8A"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w:t>
      </w:r>
      <w:r w:rsidR="00CA6843">
        <w:rPr>
          <w:color w:val="242424"/>
        </w:rPr>
        <w:t>profile</w:t>
      </w:r>
    </w:p>
    <w:p w14:paraId="6AA68C1D"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View private work shared with group</w:t>
      </w:r>
    </w:p>
    <w:p w14:paraId="125A2096"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 xml:space="preserve"> Comment and rate work</w:t>
      </w:r>
    </w:p>
    <w:p w14:paraId="26A0CB1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Suggest students/work to other users</w:t>
      </w:r>
    </w:p>
    <w:p w14:paraId="019D39A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Provide feedback on work</w:t>
      </w:r>
    </w:p>
    <w:p w14:paraId="07BAA4C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System suggests students with similar/complementary interests</w:t>
      </w:r>
    </w:p>
    <w:p w14:paraId="1E4F19BE"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Manage account</w:t>
      </w:r>
    </w:p>
    <w:p w14:paraId="5B9B51A5"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Follow Student, Group, Gallery (receive notifications)</w:t>
      </w:r>
    </w:p>
    <w:p w14:paraId="7098114D"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Send direct message to student (potential collaboration, lab/job opportunities, other)</w:t>
      </w:r>
    </w:p>
    <w:p w14:paraId="14DC9DC7" w14:textId="77777777" w:rsidR="00C82479" w:rsidRPr="00A23B66" w:rsidRDefault="00C82479">
      <w:pPr>
        <w:rPr>
          <w:color w:val="242424"/>
        </w:rPr>
      </w:pPr>
    </w:p>
    <w:p w14:paraId="6E9D96DC" w14:textId="77777777" w:rsidR="00C82479" w:rsidRPr="00A23B66" w:rsidRDefault="00C82479">
      <w:pPr>
        <w:rPr>
          <w:color w:val="242424"/>
        </w:rPr>
      </w:pPr>
    </w:p>
    <w:p w14:paraId="2EB15F46" w14:textId="77777777" w:rsidR="00C82479" w:rsidRPr="00A23B66" w:rsidRDefault="00C82479">
      <w:pPr>
        <w:rPr>
          <w:rFonts w:ascii="Arial Bold" w:hAnsi="Arial Bold"/>
          <w:color w:val="0F3642"/>
        </w:rPr>
      </w:pPr>
      <w:r w:rsidRPr="00A23B66">
        <w:rPr>
          <w:rFonts w:ascii="Arial Bold" w:hAnsi="Arial Bold"/>
          <w:color w:val="0F3642"/>
        </w:rPr>
        <w:t>Student Features</w:t>
      </w:r>
    </w:p>
    <w:p w14:paraId="65A0C2E4" w14:textId="77777777" w:rsidR="00C82479" w:rsidRPr="00A23B66" w:rsidRDefault="00C82479">
      <w:pPr>
        <w:rPr>
          <w:color w:val="242424"/>
        </w:rPr>
      </w:pPr>
    </w:p>
    <w:p w14:paraId="6361831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student profile</w:t>
      </w:r>
    </w:p>
    <w:p w14:paraId="2EEED02A"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and archive work</w:t>
      </w:r>
    </w:p>
    <w:p w14:paraId="1AB4A7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with public</w:t>
      </w:r>
    </w:p>
    <w:p w14:paraId="1F91C8E8"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Solicit specific Feedback on work-in-progress from a group</w:t>
      </w:r>
    </w:p>
    <w:p w14:paraId="36D52813"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and work-in-progress with peers</w:t>
      </w:r>
    </w:p>
    <w:p w14:paraId="2A6F38CB"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lastRenderedPageBreak/>
        <w:t>Delete account &amp; data</w:t>
      </w:r>
    </w:p>
    <w:p w14:paraId="07E2A010" w14:textId="77777777" w:rsidR="00C82479" w:rsidRPr="00A23B66" w:rsidRDefault="00C82479">
      <w:pPr>
        <w:rPr>
          <w:color w:val="242424"/>
        </w:rPr>
      </w:pPr>
    </w:p>
    <w:p w14:paraId="1C2330E6" w14:textId="77777777" w:rsidR="00C82479" w:rsidRPr="00A23B66" w:rsidRDefault="00C82479">
      <w:pPr>
        <w:rPr>
          <w:color w:val="242424"/>
        </w:rPr>
      </w:pPr>
    </w:p>
    <w:p w14:paraId="0D17AC0B" w14:textId="77777777" w:rsidR="00C82479" w:rsidRPr="00A23B66" w:rsidRDefault="00C82479">
      <w:pPr>
        <w:rPr>
          <w:color w:val="242424"/>
        </w:rPr>
      </w:pPr>
      <w:r w:rsidRPr="00A23B66">
        <w:rPr>
          <w:rFonts w:ascii="Arial Bold" w:hAnsi="Arial Bold"/>
          <w:color w:val="0F3642"/>
        </w:rPr>
        <w:t>Faculty Features</w:t>
      </w:r>
    </w:p>
    <w:p w14:paraId="602FD638" w14:textId="77777777" w:rsidR="00C82479" w:rsidRPr="00A23B66" w:rsidRDefault="00C82479">
      <w:pPr>
        <w:pStyle w:val="ListParagraph"/>
        <w:rPr>
          <w:color w:val="242424"/>
        </w:rPr>
      </w:pPr>
    </w:p>
    <w:p w14:paraId="263A135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Faculty profile</w:t>
      </w:r>
    </w:p>
    <w:p w14:paraId="1D04A0C9"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past student work from class</w:t>
      </w:r>
    </w:p>
    <w:p w14:paraId="559910FD" w14:textId="77777777" w:rsidR="00C82479" w:rsidRPr="009B7CF6"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a group </w:t>
      </w:r>
    </w:p>
    <w:p w14:paraId="6C2DAF2C" w14:textId="77777777" w:rsidR="00C82479" w:rsidRPr="009B7CF6" w:rsidRDefault="00C82479">
      <w:pPr>
        <w:rPr>
          <w:color w:val="242424"/>
        </w:rPr>
      </w:pPr>
    </w:p>
    <w:p w14:paraId="2FA60F17" w14:textId="77777777" w:rsidR="00C82479" w:rsidRPr="009B7CF6" w:rsidRDefault="00C82479">
      <w:pPr>
        <w:rPr>
          <w:color w:val="242424"/>
        </w:rPr>
      </w:pPr>
    </w:p>
    <w:p w14:paraId="109DB29C" w14:textId="77777777" w:rsidR="00C82479" w:rsidRPr="009B7CF6" w:rsidRDefault="00C82479">
      <w:pPr>
        <w:rPr>
          <w:color w:val="242424"/>
        </w:rPr>
      </w:pPr>
    </w:p>
    <w:p w14:paraId="0CD9C891" w14:textId="77777777" w:rsidR="00C82479" w:rsidRPr="009B7CF6" w:rsidRDefault="00C82479">
      <w:pPr>
        <w:rPr>
          <w:color w:val="242424"/>
        </w:rPr>
      </w:pPr>
      <w:r w:rsidRPr="009B7CF6">
        <w:rPr>
          <w:rFonts w:ascii="Arial Bold" w:hAnsi="Arial Bold"/>
          <w:color w:val="0F3642"/>
          <w:sz w:val="36"/>
        </w:rPr>
        <w:t>All Features</w:t>
      </w:r>
    </w:p>
    <w:p w14:paraId="19F01781" w14:textId="77777777" w:rsidR="00C82479" w:rsidRPr="009B7CF6" w:rsidRDefault="00C82479">
      <w:pPr>
        <w:rPr>
          <w:color w:val="FFFDFD"/>
        </w:rPr>
      </w:pPr>
    </w:p>
    <w:p w14:paraId="2AC26583" w14:textId="77777777" w:rsidR="00C82479" w:rsidRPr="009B7CF6" w:rsidRDefault="00C82479">
      <w:r w:rsidRPr="009B7CF6">
        <w:tab/>
        <w:t>This section organizes system features into common feature groups and further explains what the feature is.</w:t>
      </w:r>
    </w:p>
    <w:p w14:paraId="7EBD2E86" w14:textId="77777777" w:rsidR="00C82479" w:rsidRPr="009B7CF6" w:rsidRDefault="00C82479">
      <w:pPr>
        <w:rPr>
          <w:color w:val="FFFDFD"/>
        </w:rPr>
      </w:pPr>
    </w:p>
    <w:p w14:paraId="3AAEC603" w14:textId="77777777" w:rsidR="00C82479" w:rsidRPr="009B7CF6" w:rsidRDefault="00C82479">
      <w:pPr>
        <w:rPr>
          <w:color w:val="242424"/>
        </w:rPr>
      </w:pPr>
      <w:r w:rsidRPr="009B7CF6">
        <w:rPr>
          <w:rFonts w:ascii="Arial Bold" w:hAnsi="Arial Bold"/>
          <w:color w:val="0F3642"/>
        </w:rPr>
        <w:t>Account</w:t>
      </w:r>
    </w:p>
    <w:p w14:paraId="5DEF3A54" w14:textId="77777777" w:rsidR="00C82479" w:rsidRPr="009B7CF6" w:rsidRDefault="00C82479">
      <w:pPr>
        <w:rPr>
          <w:color w:val="242424"/>
        </w:rPr>
      </w:pPr>
    </w:p>
    <w:p w14:paraId="3D9D8F2B" w14:textId="77777777" w:rsidR="00C82479" w:rsidRPr="009B7CF6" w:rsidRDefault="00C82479" w:rsidP="00A23B66">
      <w:pPr>
        <w:pStyle w:val="ListParagraph"/>
        <w:numPr>
          <w:ilvl w:val="0"/>
          <w:numId w:val="29"/>
        </w:numPr>
        <w:tabs>
          <w:tab w:val="clear" w:pos="360"/>
          <w:tab w:val="num" w:pos="720"/>
        </w:tabs>
        <w:ind w:left="720" w:hanging="360"/>
      </w:pPr>
      <w:r w:rsidRPr="009B7CF6">
        <w:t>Register new account</w:t>
      </w:r>
    </w:p>
    <w:p w14:paraId="608A389D" w14:textId="77777777" w:rsidR="00C82479" w:rsidRPr="009B7CF6" w:rsidRDefault="00C82479">
      <w:pPr>
        <w:pStyle w:val="ListParagraph"/>
        <w:ind w:left="1440"/>
      </w:pPr>
      <w:r w:rsidRPr="009B7CF6">
        <w:t>Creates a new member, student, or faculty member</w:t>
      </w:r>
    </w:p>
    <w:p w14:paraId="31AAD0A1" w14:textId="77777777" w:rsidR="00C82479" w:rsidRPr="009B7CF6" w:rsidRDefault="00C82479" w:rsidP="00A23B66">
      <w:pPr>
        <w:pStyle w:val="ListParagraph"/>
        <w:numPr>
          <w:ilvl w:val="0"/>
          <w:numId w:val="29"/>
        </w:numPr>
        <w:tabs>
          <w:tab w:val="clear" w:pos="360"/>
          <w:tab w:val="num" w:pos="720"/>
        </w:tabs>
        <w:ind w:left="720" w:hanging="360"/>
      </w:pPr>
      <w:r w:rsidRPr="009B7CF6">
        <w:t>Delete account and data</w:t>
      </w:r>
    </w:p>
    <w:p w14:paraId="0112720E" w14:textId="77777777" w:rsidR="00C82479" w:rsidRPr="009B7CF6" w:rsidRDefault="00C82479">
      <w:pPr>
        <w:pStyle w:val="ListParagraph"/>
        <w:ind w:left="1440"/>
      </w:pPr>
      <w:r w:rsidRPr="009B7CF6">
        <w:t>Removes all data and account information</w:t>
      </w:r>
    </w:p>
    <w:p w14:paraId="3BAE3417" w14:textId="77777777" w:rsidR="00C82479" w:rsidRPr="009B7CF6" w:rsidRDefault="00C82479" w:rsidP="00A23B66">
      <w:pPr>
        <w:pStyle w:val="ListParagraph"/>
        <w:numPr>
          <w:ilvl w:val="0"/>
          <w:numId w:val="29"/>
        </w:numPr>
        <w:tabs>
          <w:tab w:val="clear" w:pos="360"/>
          <w:tab w:val="num" w:pos="720"/>
        </w:tabs>
        <w:ind w:left="720" w:hanging="360"/>
      </w:pPr>
      <w:r w:rsidRPr="009B7CF6">
        <w:t>Manage notification settings</w:t>
      </w:r>
    </w:p>
    <w:p w14:paraId="25112841" w14:textId="77777777" w:rsidR="00C82479" w:rsidRPr="009B7CF6" w:rsidRDefault="00C82479">
      <w:pPr>
        <w:pStyle w:val="ListParagraph"/>
        <w:ind w:left="1440"/>
      </w:pPr>
      <w:r w:rsidRPr="009B7CF6">
        <w:t>Set notification methods (email, text) and notification types to receive</w:t>
      </w:r>
    </w:p>
    <w:p w14:paraId="1E421903" w14:textId="77777777" w:rsidR="00C82479" w:rsidRPr="009B7CF6" w:rsidRDefault="00C82479">
      <w:pPr>
        <w:rPr>
          <w:color w:val="FFFDFD"/>
        </w:rPr>
      </w:pPr>
    </w:p>
    <w:p w14:paraId="68C641EF" w14:textId="77777777" w:rsidR="00C82479" w:rsidRPr="009B7CF6" w:rsidRDefault="00C82479">
      <w:pPr>
        <w:rPr>
          <w:color w:val="FFFDFD"/>
        </w:rPr>
      </w:pPr>
    </w:p>
    <w:p w14:paraId="18DC505C" w14:textId="77777777" w:rsidR="00C82479" w:rsidRPr="009B7CF6" w:rsidRDefault="00C82479">
      <w:pPr>
        <w:rPr>
          <w:color w:val="242424"/>
        </w:rPr>
      </w:pPr>
      <w:r w:rsidRPr="009B7CF6">
        <w:rPr>
          <w:rFonts w:ascii="Arial Bold" w:hAnsi="Arial Bold"/>
          <w:color w:val="0F3642"/>
        </w:rPr>
        <w:t>Profile</w:t>
      </w:r>
    </w:p>
    <w:p w14:paraId="5703876D" w14:textId="77777777" w:rsidR="00C82479" w:rsidRPr="009B7CF6" w:rsidRDefault="00C82479">
      <w:pPr>
        <w:rPr>
          <w:color w:val="242424"/>
        </w:rPr>
      </w:pPr>
    </w:p>
    <w:p w14:paraId="3D6F4EAB" w14:textId="77777777" w:rsidR="00C82479" w:rsidRPr="009B7CF6" w:rsidRDefault="00C82479">
      <w:pPr>
        <w:rPr>
          <w:color w:val="242424"/>
        </w:rPr>
      </w:pPr>
      <w:r w:rsidRPr="009B7CF6">
        <w:rPr>
          <w:color w:val="242424"/>
        </w:rPr>
        <w:t>Profiles are available to any logged in user, however, different user types have different profile information. See Definitions &gt; User Profiles for specific differences.</w:t>
      </w:r>
    </w:p>
    <w:p w14:paraId="7229C970" w14:textId="77777777" w:rsidR="00C82479" w:rsidRPr="009B7CF6" w:rsidRDefault="00C82479">
      <w:pPr>
        <w:rPr>
          <w:color w:val="242424"/>
        </w:rPr>
      </w:pPr>
    </w:p>
    <w:p w14:paraId="4821CD4A" w14:textId="77777777" w:rsidR="00C82479" w:rsidRPr="009B7CF6" w:rsidRDefault="00C82479"/>
    <w:p w14:paraId="53CD769C"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t>Update profile information</w:t>
      </w:r>
    </w:p>
    <w:p w14:paraId="0C4C19A3" w14:textId="77777777" w:rsidR="00C82479" w:rsidRPr="009B7CF6" w:rsidRDefault="00C82479">
      <w:pPr>
        <w:pStyle w:val="ListParagraph"/>
        <w:ind w:left="1440"/>
        <w:rPr>
          <w:color w:val="242424"/>
        </w:rPr>
      </w:pPr>
      <w:r w:rsidRPr="009B7CF6">
        <w:t>Change profile information such as description, interests, etc.</w:t>
      </w:r>
    </w:p>
    <w:p w14:paraId="5E804952"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rPr>
          <w:color w:val="242424"/>
        </w:rPr>
        <w:t>View profile</w:t>
      </w:r>
    </w:p>
    <w:p w14:paraId="7A89B716" w14:textId="77777777" w:rsidR="00C82479" w:rsidRPr="009B7CF6" w:rsidRDefault="00C82479">
      <w:pPr>
        <w:pStyle w:val="ListParagraph"/>
        <w:ind w:left="1440"/>
        <w:rPr>
          <w:color w:val="242424"/>
        </w:rPr>
      </w:pPr>
      <w:r w:rsidRPr="009B7CF6">
        <w:rPr>
          <w:color w:val="242424"/>
        </w:rPr>
        <w:t>View any user’s profile information</w:t>
      </w:r>
    </w:p>
    <w:p w14:paraId="1041C134" w14:textId="77777777" w:rsidR="00C82479" w:rsidRPr="009B7CF6" w:rsidRDefault="00C82479">
      <w:pPr>
        <w:rPr>
          <w:color w:val="242424"/>
        </w:rPr>
      </w:pPr>
    </w:p>
    <w:p w14:paraId="459DA542" w14:textId="5A71DBA9" w:rsidR="00C82479" w:rsidRPr="00A23B66" w:rsidRDefault="00C82479">
      <w:pPr>
        <w:rPr>
          <w:rFonts w:ascii="Arial Bold" w:hAnsi="Arial Bold"/>
          <w:color w:val="0F3642"/>
        </w:rPr>
      </w:pPr>
      <w:r w:rsidRPr="009B7CF6">
        <w:rPr>
          <w:rFonts w:ascii="Arial Bold" w:hAnsi="Arial Bold"/>
          <w:color w:val="0F3642"/>
        </w:rPr>
        <w:t>Notifications</w:t>
      </w:r>
    </w:p>
    <w:p w14:paraId="4BD9A5C0" w14:textId="77777777" w:rsidR="00C82479" w:rsidRPr="009B7CF6" w:rsidRDefault="00C82479"/>
    <w:p w14:paraId="77B8893E" w14:textId="09A007F1" w:rsidR="00C82479" w:rsidDel="002201C5" w:rsidRDefault="00C82479" w:rsidP="002201C5">
      <w:pPr>
        <w:pStyle w:val="ListParagraph"/>
        <w:numPr>
          <w:ilvl w:val="0"/>
          <w:numId w:val="29"/>
        </w:numPr>
        <w:tabs>
          <w:tab w:val="clear" w:pos="360"/>
          <w:tab w:val="num" w:pos="720"/>
        </w:tabs>
        <w:ind w:left="720" w:hanging="360"/>
        <w:rPr>
          <w:del w:id="29" w:author="Michael Botieri" w:date="2013-04-29T15:16:00Z"/>
        </w:rPr>
        <w:pPrChange w:id="30" w:author="Michael Botieri" w:date="2013-04-29T15:16:00Z">
          <w:pPr/>
        </w:pPrChange>
      </w:pPr>
      <w:r w:rsidRPr="009B7CF6">
        <w:t>List of recent news</w:t>
      </w:r>
    </w:p>
    <w:p w14:paraId="52D96FDE" w14:textId="77777777" w:rsidR="002201C5" w:rsidRPr="009B7CF6" w:rsidRDefault="002201C5" w:rsidP="00A23B66">
      <w:pPr>
        <w:pStyle w:val="ListParagraph"/>
        <w:numPr>
          <w:ilvl w:val="0"/>
          <w:numId w:val="29"/>
        </w:numPr>
        <w:tabs>
          <w:tab w:val="clear" w:pos="360"/>
          <w:tab w:val="num" w:pos="720"/>
        </w:tabs>
        <w:ind w:left="720" w:hanging="360"/>
        <w:rPr>
          <w:ins w:id="31" w:author="Michael Botieri" w:date="2013-04-29T15:16:00Z"/>
        </w:rPr>
      </w:pPr>
    </w:p>
    <w:p w14:paraId="515E3E2D" w14:textId="77777777" w:rsidR="00E248F5" w:rsidRPr="00E248F5" w:rsidRDefault="00E248F5" w:rsidP="002201C5">
      <w:pPr>
        <w:pStyle w:val="ListParagraph"/>
        <w:numPr>
          <w:ilvl w:val="0"/>
          <w:numId w:val="29"/>
        </w:numPr>
        <w:tabs>
          <w:tab w:val="clear" w:pos="360"/>
          <w:tab w:val="num" w:pos="720"/>
        </w:tabs>
        <w:ind w:left="720" w:hanging="360"/>
        <w:rPr>
          <w:ins w:id="32" w:author="Michael Botieri" w:date="2013-04-29T15:19:00Z"/>
          <w:rPrChange w:id="33" w:author="Michael Botieri" w:date="2013-04-29T15:20:00Z">
            <w:rPr>
              <w:ins w:id="34" w:author="Michael Botieri" w:date="2013-04-29T15:19:00Z"/>
              <w:color w:val="242424"/>
            </w:rPr>
          </w:rPrChange>
        </w:rPr>
        <w:pPrChange w:id="35" w:author="Michael Botieri" w:date="2013-04-29T15:16:00Z">
          <w:pPr/>
        </w:pPrChange>
      </w:pPr>
      <w:ins w:id="36" w:author="Michael Botieri" w:date="2013-04-29T15:17:00Z">
        <w:r>
          <w:rPr>
            <w:color w:val="242424"/>
          </w:rPr>
          <w:t xml:space="preserve">The number of recent </w:t>
        </w:r>
      </w:ins>
      <w:ins w:id="37" w:author="Michael Botieri" w:date="2013-04-29T15:19:00Z">
        <w:r>
          <w:rPr>
            <w:color w:val="242424"/>
          </w:rPr>
          <w:t>news events will be shown on the user</w:t>
        </w:r>
      </w:ins>
      <w:ins w:id="38" w:author="Michael Botieri" w:date="2013-04-29T15:20:00Z">
        <w:r>
          <w:rPr>
            <w:color w:val="242424"/>
          </w:rPr>
          <w:t xml:space="preserve">’s </w:t>
        </w:r>
      </w:ins>
      <w:ins w:id="39" w:author="Michael Botieri" w:date="2013-04-29T15:19:00Z">
        <w:r>
          <w:rPr>
            <w:color w:val="242424"/>
          </w:rPr>
          <w:t>toolbar</w:t>
        </w:r>
      </w:ins>
    </w:p>
    <w:p w14:paraId="0F9382E6" w14:textId="256ADC56" w:rsidR="00E248F5" w:rsidRPr="00E248F5" w:rsidRDefault="00E248F5" w:rsidP="002201C5">
      <w:pPr>
        <w:pStyle w:val="ListParagraph"/>
        <w:numPr>
          <w:ilvl w:val="0"/>
          <w:numId w:val="29"/>
        </w:numPr>
        <w:tabs>
          <w:tab w:val="clear" w:pos="360"/>
          <w:tab w:val="num" w:pos="720"/>
        </w:tabs>
        <w:ind w:left="720" w:hanging="360"/>
        <w:rPr>
          <w:ins w:id="40" w:author="Michael Botieri" w:date="2013-04-29T15:20:00Z"/>
          <w:rPrChange w:id="41" w:author="Michael Botieri" w:date="2013-04-29T15:21:00Z">
            <w:rPr>
              <w:ins w:id="42" w:author="Michael Botieri" w:date="2013-04-29T15:20:00Z"/>
              <w:color w:val="242424"/>
            </w:rPr>
          </w:rPrChange>
        </w:rPr>
        <w:pPrChange w:id="43" w:author="Michael Botieri" w:date="2013-04-29T15:16:00Z">
          <w:pPr/>
        </w:pPrChange>
      </w:pPr>
      <w:ins w:id="44" w:author="Michael Botieri" w:date="2013-04-29T15:20:00Z">
        <w:r>
          <w:rPr>
            <w:color w:val="242424"/>
          </w:rPr>
          <w:t>These will be sorted chronologically</w:t>
        </w:r>
      </w:ins>
    </w:p>
    <w:p w14:paraId="18000A94" w14:textId="77777777" w:rsidR="00F24877" w:rsidRPr="00F24877" w:rsidRDefault="00F24877" w:rsidP="002201C5">
      <w:pPr>
        <w:pStyle w:val="ListParagraph"/>
        <w:numPr>
          <w:ilvl w:val="0"/>
          <w:numId w:val="29"/>
        </w:numPr>
        <w:tabs>
          <w:tab w:val="clear" w:pos="360"/>
          <w:tab w:val="num" w:pos="720"/>
        </w:tabs>
        <w:ind w:left="720" w:hanging="360"/>
        <w:rPr>
          <w:ins w:id="45" w:author="Michael Botieri" w:date="2013-04-29T15:31:00Z"/>
          <w:rPrChange w:id="46" w:author="Michael Botieri" w:date="2013-04-29T15:32:00Z">
            <w:rPr>
              <w:ins w:id="47" w:author="Michael Botieri" w:date="2013-04-29T15:31:00Z"/>
              <w:color w:val="242424"/>
            </w:rPr>
          </w:rPrChange>
        </w:rPr>
        <w:pPrChange w:id="48" w:author="Michael Botieri" w:date="2013-04-29T15:16:00Z">
          <w:pPr/>
        </w:pPrChange>
      </w:pPr>
      <w:ins w:id="49" w:author="Michael Botieri" w:date="2013-04-29T15:30:00Z">
        <w:r>
          <w:rPr>
            <w:color w:val="242424"/>
          </w:rPr>
          <w:t xml:space="preserve">The less important notifications will be marked as read when they are explicitly viewed; this occurs when the user views the notification list from the toolbar as well as visiting the </w:t>
        </w:r>
      </w:ins>
      <w:ins w:id="50" w:author="Michael Botieri" w:date="2013-04-29T15:31:00Z">
        <w:r>
          <w:rPr>
            <w:color w:val="242424"/>
          </w:rPr>
          <w:t>“Notification Center” where they can view all of their alerts, current and past</w:t>
        </w:r>
      </w:ins>
    </w:p>
    <w:p w14:paraId="5AB4DA9E" w14:textId="0257F0EA" w:rsidR="00ED1FD6" w:rsidRPr="00ED1FD6" w:rsidRDefault="00ED1FD6" w:rsidP="00ED1FD6">
      <w:pPr>
        <w:pStyle w:val="ListParagraph"/>
        <w:numPr>
          <w:ilvl w:val="0"/>
          <w:numId w:val="29"/>
        </w:numPr>
        <w:tabs>
          <w:tab w:val="clear" w:pos="360"/>
          <w:tab w:val="num" w:pos="720"/>
        </w:tabs>
        <w:ind w:left="720" w:hanging="360"/>
        <w:rPr>
          <w:ins w:id="51" w:author="Michael Botieri" w:date="2013-04-29T15:34:00Z"/>
          <w:rPrChange w:id="52" w:author="Michael Botieri" w:date="2013-04-29T15:35:00Z">
            <w:rPr>
              <w:ins w:id="53" w:author="Michael Botieri" w:date="2013-04-29T15:34:00Z"/>
              <w:color w:val="242424"/>
            </w:rPr>
          </w:rPrChange>
        </w:rPr>
        <w:pPrChange w:id="54" w:author="Michael Botieri" w:date="2013-04-29T15:37:00Z">
          <w:pPr/>
        </w:pPrChange>
      </w:pPr>
      <w:ins w:id="55" w:author="Michael Botieri" w:date="2013-04-29T15:35:00Z">
        <w:r>
          <w:rPr>
            <w:color w:val="242424"/>
          </w:rPr>
          <w:t xml:space="preserve">A different color font, a different formatting style, or a distinguishing icon will </w:t>
        </w:r>
      </w:ins>
      <w:ins w:id="56" w:author="Michael Botieri" w:date="2013-04-29T15:36:00Z">
        <w:r>
          <w:rPr>
            <w:color w:val="242424"/>
          </w:rPr>
          <w:t>differentiate</w:t>
        </w:r>
      </w:ins>
      <w:ins w:id="57" w:author="Michael Botieri" w:date="2013-04-29T15:35:00Z">
        <w:r>
          <w:rPr>
            <w:color w:val="242424"/>
          </w:rPr>
          <w:t xml:space="preserve"> important notifications</w:t>
        </w:r>
      </w:ins>
      <w:ins w:id="58" w:author="Michael Botieri" w:date="2013-04-29T15:34:00Z">
        <w:r>
          <w:rPr>
            <w:color w:val="242424"/>
          </w:rPr>
          <w:t>.</w:t>
        </w:r>
      </w:ins>
      <w:ins w:id="59" w:author="Michael Botieri" w:date="2013-04-29T15:37:00Z">
        <w:r>
          <w:rPr>
            <w:color w:val="242424"/>
          </w:rPr>
          <w:t xml:space="preserve"> These notifications must be acted upon before the alert is dismissed.</w:t>
        </w:r>
      </w:ins>
    </w:p>
    <w:p w14:paraId="2272A691" w14:textId="049F042F" w:rsidR="007671F1" w:rsidRPr="007671F1" w:rsidRDefault="007671F1" w:rsidP="007671F1">
      <w:pPr>
        <w:pStyle w:val="ListParagraph"/>
        <w:numPr>
          <w:ilvl w:val="0"/>
          <w:numId w:val="29"/>
        </w:numPr>
        <w:tabs>
          <w:tab w:val="clear" w:pos="360"/>
          <w:tab w:val="left" w:pos="1440"/>
        </w:tabs>
        <w:ind w:left="720" w:hanging="360"/>
        <w:rPr>
          <w:ins w:id="60" w:author="Michael Botieri" w:date="2013-04-29T15:40:00Z"/>
          <w:rPrChange w:id="61" w:author="Michael Botieri" w:date="2013-04-29T15:40:00Z">
            <w:rPr>
              <w:ins w:id="62" w:author="Michael Botieri" w:date="2013-04-29T15:40:00Z"/>
              <w:color w:val="242424"/>
            </w:rPr>
          </w:rPrChange>
        </w:rPr>
        <w:pPrChange w:id="63" w:author="Michael Botieri" w:date="2013-04-29T15:40:00Z">
          <w:pPr/>
        </w:pPrChange>
      </w:pPr>
      <w:ins w:id="64" w:author="Michael Botieri" w:date="2013-04-29T15:40:00Z">
        <w:r>
          <w:rPr>
            <w:color w:val="242424"/>
          </w:rPr>
          <w:t>A user is notified when</w:t>
        </w:r>
      </w:ins>
      <w:ins w:id="65" w:author="Michael Botieri" w:date="2013-04-29T15:42:00Z">
        <w:r>
          <w:rPr>
            <w:color w:val="242424"/>
          </w:rPr>
          <w:t>:</w:t>
        </w:r>
      </w:ins>
    </w:p>
    <w:p w14:paraId="021DA046" w14:textId="11E0E033" w:rsidR="007671F1" w:rsidRPr="007671F1" w:rsidRDefault="007671F1" w:rsidP="007671F1">
      <w:pPr>
        <w:pStyle w:val="ListParagraph"/>
        <w:numPr>
          <w:ilvl w:val="0"/>
          <w:numId w:val="29"/>
        </w:numPr>
        <w:tabs>
          <w:tab w:val="clear" w:pos="360"/>
          <w:tab w:val="left" w:pos="1800"/>
        </w:tabs>
        <w:ind w:left="1800" w:hanging="360"/>
        <w:rPr>
          <w:ins w:id="66" w:author="Michael Botieri" w:date="2013-04-29T15:41:00Z"/>
          <w:rPrChange w:id="67" w:author="Michael Botieri" w:date="2013-04-29T15:42:00Z">
            <w:rPr>
              <w:ins w:id="68" w:author="Michael Botieri" w:date="2013-04-29T15:41:00Z"/>
              <w:color w:val="242424"/>
            </w:rPr>
          </w:rPrChange>
        </w:rPr>
        <w:pPrChange w:id="69" w:author="Michael Botieri" w:date="2013-04-29T15:41:00Z">
          <w:pPr/>
        </w:pPrChange>
      </w:pPr>
      <w:ins w:id="70" w:author="Michael Botieri" w:date="2013-04-29T15:44:00Z">
        <w:r>
          <w:rPr>
            <w:color w:val="242424"/>
          </w:rPr>
          <w:t>Another</w:t>
        </w:r>
      </w:ins>
      <w:ins w:id="71" w:author="Michael Botieri" w:date="2013-04-29T15:41:00Z">
        <w:r>
          <w:rPr>
            <w:color w:val="242424"/>
          </w:rPr>
          <w:t xml:space="preserve"> user follows that user</w:t>
        </w:r>
      </w:ins>
    </w:p>
    <w:p w14:paraId="736AB205" w14:textId="2B3687A4" w:rsidR="007671F1" w:rsidRPr="007671F1" w:rsidRDefault="007671F1" w:rsidP="007671F1">
      <w:pPr>
        <w:pStyle w:val="ListParagraph"/>
        <w:numPr>
          <w:ilvl w:val="0"/>
          <w:numId w:val="29"/>
        </w:numPr>
        <w:tabs>
          <w:tab w:val="clear" w:pos="360"/>
          <w:tab w:val="left" w:pos="1800"/>
        </w:tabs>
        <w:ind w:left="1800" w:hanging="360"/>
        <w:rPr>
          <w:ins w:id="72" w:author="Michael Botieri" w:date="2013-04-29T15:42:00Z"/>
          <w:rPrChange w:id="73" w:author="Michael Botieri" w:date="2013-04-29T15:42:00Z">
            <w:rPr>
              <w:ins w:id="74" w:author="Michael Botieri" w:date="2013-04-29T15:42:00Z"/>
              <w:color w:val="242424"/>
            </w:rPr>
          </w:rPrChange>
        </w:rPr>
        <w:pPrChange w:id="75" w:author="Michael Botieri" w:date="2013-04-29T15:41:00Z">
          <w:pPr/>
        </w:pPrChange>
      </w:pPr>
      <w:ins w:id="76" w:author="Michael Botieri" w:date="2013-04-29T15:44:00Z">
        <w:r>
          <w:rPr>
            <w:color w:val="242424"/>
          </w:rPr>
          <w:t>Someone</w:t>
        </w:r>
      </w:ins>
      <w:ins w:id="77" w:author="Michael Botieri" w:date="2013-04-29T15:42:00Z">
        <w:r>
          <w:rPr>
            <w:color w:val="242424"/>
          </w:rPr>
          <w:t xml:space="preserve"> that the user is following publishes work</w:t>
        </w:r>
      </w:ins>
    </w:p>
    <w:p w14:paraId="02CD6391" w14:textId="6A2B62E9" w:rsidR="007671F1" w:rsidRPr="007671F1" w:rsidRDefault="007671F1" w:rsidP="007671F1">
      <w:pPr>
        <w:pStyle w:val="ListParagraph"/>
        <w:numPr>
          <w:ilvl w:val="0"/>
          <w:numId w:val="29"/>
        </w:numPr>
        <w:tabs>
          <w:tab w:val="clear" w:pos="360"/>
          <w:tab w:val="left" w:pos="1800"/>
        </w:tabs>
        <w:ind w:left="1800" w:hanging="360"/>
        <w:rPr>
          <w:ins w:id="78" w:author="Michael Botieri" w:date="2013-04-29T15:43:00Z"/>
          <w:rPrChange w:id="79" w:author="Michael Botieri" w:date="2013-04-29T15:43:00Z">
            <w:rPr>
              <w:ins w:id="80" w:author="Michael Botieri" w:date="2013-04-29T15:43:00Z"/>
              <w:color w:val="242424"/>
            </w:rPr>
          </w:rPrChange>
        </w:rPr>
        <w:pPrChange w:id="81" w:author="Michael Botieri" w:date="2013-04-29T15:41:00Z">
          <w:pPr/>
        </w:pPrChange>
      </w:pPr>
      <w:ins w:id="82" w:author="Michael Botieri" w:date="2013-04-29T15:44:00Z">
        <w:r>
          <w:rPr>
            <w:color w:val="242424"/>
          </w:rPr>
          <w:t>A</w:t>
        </w:r>
      </w:ins>
      <w:ins w:id="83" w:author="Michael Botieri" w:date="2013-04-29T15:42:00Z">
        <w:r>
          <w:rPr>
            <w:color w:val="242424"/>
          </w:rPr>
          <w:t xml:space="preserve"> group the</w:t>
        </w:r>
      </w:ins>
      <w:ins w:id="84" w:author="Michael Botieri" w:date="2013-04-29T15:43:00Z">
        <w:r>
          <w:rPr>
            <w:color w:val="242424"/>
          </w:rPr>
          <w:t xml:space="preserve"> </w:t>
        </w:r>
      </w:ins>
      <w:ins w:id="85" w:author="Michael Botieri" w:date="2013-04-29T15:42:00Z">
        <w:r>
          <w:rPr>
            <w:color w:val="242424"/>
          </w:rPr>
          <w:t>user follows</w:t>
        </w:r>
      </w:ins>
      <w:ins w:id="86" w:author="Michael Botieri" w:date="2013-04-29T15:43:00Z">
        <w:r>
          <w:rPr>
            <w:color w:val="242424"/>
          </w:rPr>
          <w:t xml:space="preserve"> publishes work</w:t>
        </w:r>
      </w:ins>
    </w:p>
    <w:p w14:paraId="60C93C21" w14:textId="14ED01DC" w:rsidR="007671F1" w:rsidRPr="007671F1" w:rsidRDefault="007671F1" w:rsidP="007671F1">
      <w:pPr>
        <w:pStyle w:val="ListParagraph"/>
        <w:numPr>
          <w:ilvl w:val="0"/>
          <w:numId w:val="29"/>
        </w:numPr>
        <w:tabs>
          <w:tab w:val="clear" w:pos="360"/>
          <w:tab w:val="left" w:pos="1800"/>
        </w:tabs>
        <w:ind w:left="1800" w:hanging="360"/>
        <w:rPr>
          <w:ins w:id="87" w:author="Michael Botieri" w:date="2013-04-29T15:43:00Z"/>
          <w:rPrChange w:id="88" w:author="Michael Botieri" w:date="2013-04-29T15:44:00Z">
            <w:rPr>
              <w:ins w:id="89" w:author="Michael Botieri" w:date="2013-04-29T15:43:00Z"/>
              <w:color w:val="242424"/>
            </w:rPr>
          </w:rPrChange>
        </w:rPr>
        <w:pPrChange w:id="90" w:author="Michael Botieri" w:date="2013-04-29T15:41:00Z">
          <w:pPr/>
        </w:pPrChange>
      </w:pPr>
      <w:ins w:id="91" w:author="Michael Botieri" w:date="2013-04-29T15:44:00Z">
        <w:r>
          <w:rPr>
            <w:color w:val="242424"/>
          </w:rPr>
          <w:t>A</w:t>
        </w:r>
      </w:ins>
      <w:ins w:id="92" w:author="Michael Botieri" w:date="2013-04-29T15:43:00Z">
        <w:r>
          <w:rPr>
            <w:color w:val="242424"/>
          </w:rPr>
          <w:t xml:space="preserve"> group the user belongs to publishes work publically, or creates a new private work</w:t>
        </w:r>
      </w:ins>
    </w:p>
    <w:p w14:paraId="2DE9FE12" w14:textId="68B4450D" w:rsidR="007671F1" w:rsidRPr="007671F1" w:rsidRDefault="007671F1" w:rsidP="007671F1">
      <w:pPr>
        <w:pStyle w:val="ListParagraph"/>
        <w:numPr>
          <w:ilvl w:val="0"/>
          <w:numId w:val="29"/>
        </w:numPr>
        <w:tabs>
          <w:tab w:val="clear" w:pos="360"/>
          <w:tab w:val="left" w:pos="1800"/>
        </w:tabs>
        <w:ind w:left="1800" w:hanging="360"/>
        <w:rPr>
          <w:ins w:id="93" w:author="Michael Botieri" w:date="2013-04-29T15:44:00Z"/>
          <w:rPrChange w:id="94" w:author="Michael Botieri" w:date="2013-04-29T15:44:00Z">
            <w:rPr>
              <w:ins w:id="95" w:author="Michael Botieri" w:date="2013-04-29T15:44:00Z"/>
              <w:color w:val="242424"/>
            </w:rPr>
          </w:rPrChange>
        </w:rPr>
        <w:pPrChange w:id="96" w:author="Michael Botieri" w:date="2013-04-29T15:41:00Z">
          <w:pPr/>
        </w:pPrChange>
      </w:pPr>
      <w:ins w:id="97" w:author="Michael Botieri" w:date="2013-04-29T15:44:00Z">
        <w:r>
          <w:rPr>
            <w:color w:val="242424"/>
          </w:rPr>
          <w:t>A bookmarked page is removed</w:t>
        </w:r>
      </w:ins>
    </w:p>
    <w:p w14:paraId="7B076206" w14:textId="77777777" w:rsidR="007671F1" w:rsidRPr="007671F1" w:rsidRDefault="007671F1" w:rsidP="007671F1">
      <w:pPr>
        <w:pStyle w:val="ListParagraph"/>
        <w:numPr>
          <w:ilvl w:val="0"/>
          <w:numId w:val="29"/>
        </w:numPr>
        <w:tabs>
          <w:tab w:val="clear" w:pos="360"/>
          <w:tab w:val="left" w:pos="1800"/>
        </w:tabs>
        <w:ind w:left="1800" w:hanging="360"/>
        <w:rPr>
          <w:ins w:id="98" w:author="Michael Botieri" w:date="2013-04-29T15:44:00Z"/>
          <w:rPrChange w:id="99" w:author="Michael Botieri" w:date="2013-04-29T15:45:00Z">
            <w:rPr>
              <w:ins w:id="100" w:author="Michael Botieri" w:date="2013-04-29T15:44:00Z"/>
              <w:color w:val="242424"/>
            </w:rPr>
          </w:rPrChange>
        </w:rPr>
        <w:pPrChange w:id="101" w:author="Michael Botieri" w:date="2013-04-29T15:41:00Z">
          <w:pPr/>
        </w:pPrChange>
      </w:pPr>
      <w:ins w:id="102" w:author="Michael Botieri" w:date="2013-04-29T15:44:00Z">
        <w:r>
          <w:rPr>
            <w:color w:val="242424"/>
          </w:rPr>
          <w:t>Another user requests feedback from the user</w:t>
        </w:r>
      </w:ins>
    </w:p>
    <w:p w14:paraId="7D760F33" w14:textId="3BA57E15" w:rsidR="00C82479" w:rsidRPr="009B7CF6" w:rsidDel="002201C5" w:rsidRDefault="007671F1" w:rsidP="007671F1">
      <w:pPr>
        <w:pStyle w:val="ListParagraph"/>
        <w:numPr>
          <w:ilvl w:val="0"/>
          <w:numId w:val="29"/>
        </w:numPr>
        <w:tabs>
          <w:tab w:val="clear" w:pos="360"/>
          <w:tab w:val="left" w:pos="1800"/>
        </w:tabs>
        <w:ind w:left="1800" w:hanging="360"/>
        <w:rPr>
          <w:del w:id="103" w:author="Michael Botieri" w:date="2013-04-29T15:16:00Z"/>
        </w:rPr>
        <w:pPrChange w:id="104" w:author="Michael Botieri" w:date="2013-04-29T15:41:00Z">
          <w:pPr>
            <w:pStyle w:val="ListParagraph"/>
            <w:numPr>
              <w:numId w:val="29"/>
            </w:numPr>
            <w:tabs>
              <w:tab w:val="num" w:pos="720"/>
            </w:tabs>
            <w:ind w:hanging="360"/>
          </w:pPr>
        </w:pPrChange>
      </w:pPr>
      <w:ins w:id="105" w:author="Michael Botieri" w:date="2013-04-29T15:45:00Z">
        <w:r>
          <w:rPr>
            <w:color w:val="242424"/>
          </w:rPr>
          <w:t xml:space="preserve">A group you administer requires attention (this is an example of when the notification would appear, but wouldn’t be </w:t>
        </w:r>
      </w:ins>
      <w:ins w:id="106" w:author="Michael Botieri" w:date="2013-04-29T15:46:00Z">
        <w:r>
          <w:rPr>
            <w:color w:val="242424"/>
          </w:rPr>
          <w:t>dismissible</w:t>
        </w:r>
      </w:ins>
      <w:ins w:id="107" w:author="Michael Botieri" w:date="2013-04-29T15:45:00Z">
        <w:r>
          <w:rPr>
            <w:color w:val="242424"/>
          </w:rPr>
          <w:t xml:space="preserve"> until the user acts upon it, regardless of whether it has been viewed or not)</w:t>
        </w:r>
      </w:ins>
      <w:del w:id="108" w:author="Michael Botieri" w:date="2013-04-29T15:16:00Z">
        <w:r w:rsidR="00C82479" w:rsidRPr="002201C5" w:rsidDel="002201C5">
          <w:rPr>
            <w:color w:val="242424"/>
            <w:rPrChange w:id="109" w:author="Michael Botieri" w:date="2013-04-29T15:16:00Z">
              <w:rPr/>
            </w:rPrChange>
          </w:rPr>
          <w:delText>Follow Student, Group</w:delText>
        </w:r>
      </w:del>
    </w:p>
    <w:p w14:paraId="35320526" w14:textId="057B96D4" w:rsidR="00C82479" w:rsidRPr="009B7CF6" w:rsidDel="002201C5" w:rsidRDefault="00C82479" w:rsidP="007671F1">
      <w:pPr>
        <w:pStyle w:val="ListParagraph"/>
        <w:tabs>
          <w:tab w:val="left" w:pos="1800"/>
        </w:tabs>
        <w:ind w:left="1800" w:hanging="360"/>
        <w:rPr>
          <w:del w:id="110" w:author="Michael Botieri" w:date="2013-04-29T15:16:00Z"/>
        </w:rPr>
        <w:pPrChange w:id="111" w:author="Michael Botieri" w:date="2013-04-29T15:41:00Z">
          <w:pPr>
            <w:pStyle w:val="ListParagraph"/>
            <w:numPr>
              <w:numId w:val="29"/>
            </w:numPr>
            <w:tabs>
              <w:tab w:val="num" w:pos="720"/>
            </w:tabs>
            <w:ind w:hanging="360"/>
          </w:pPr>
        </w:pPrChange>
      </w:pPr>
      <w:del w:id="112" w:author="Michael Botieri" w:date="2013-04-29T15:16:00Z">
        <w:r w:rsidRPr="009B7CF6" w:rsidDel="002201C5">
          <w:delText>Types</w:delText>
        </w:r>
      </w:del>
    </w:p>
    <w:p w14:paraId="5AFC52C0" w14:textId="08150603" w:rsidR="00C82479" w:rsidRPr="009B7CF6" w:rsidDel="002201C5" w:rsidRDefault="00EE7695" w:rsidP="007671F1">
      <w:pPr>
        <w:pStyle w:val="ListParagraph"/>
        <w:tabs>
          <w:tab w:val="left" w:pos="1800"/>
        </w:tabs>
        <w:ind w:left="1800" w:hanging="360"/>
        <w:rPr>
          <w:del w:id="113" w:author="Michael Botieri" w:date="2013-04-29T15:16:00Z"/>
        </w:rPr>
        <w:pPrChange w:id="114" w:author="Michael Botieri" w:date="2013-04-29T15:41:00Z">
          <w:pPr>
            <w:pStyle w:val="ListParagraph"/>
            <w:numPr>
              <w:ilvl w:val="1"/>
              <w:numId w:val="48"/>
            </w:numPr>
            <w:tabs>
              <w:tab w:val="num" w:pos="1440"/>
            </w:tabs>
            <w:ind w:left="1440" w:hanging="360"/>
          </w:pPr>
        </w:pPrChange>
      </w:pPr>
      <w:del w:id="115" w:author="Michael Botieri" w:date="2013-04-29T15:16:00Z">
        <w:r w:rsidDel="002201C5">
          <w:delText>Personal Notifications</w:delText>
        </w:r>
      </w:del>
    </w:p>
    <w:p w14:paraId="404903B5" w14:textId="3AE48BB1" w:rsidR="002A47E3" w:rsidDel="002201C5" w:rsidRDefault="00EE7695" w:rsidP="007671F1">
      <w:pPr>
        <w:pStyle w:val="ListParagraph"/>
        <w:tabs>
          <w:tab w:val="left" w:pos="1800"/>
        </w:tabs>
        <w:ind w:left="1800" w:hanging="360"/>
        <w:rPr>
          <w:del w:id="116" w:author="Michael Botieri" w:date="2013-04-29T15:16:00Z"/>
        </w:rPr>
        <w:pPrChange w:id="117" w:author="Michael Botieri" w:date="2013-04-29T15:41:00Z">
          <w:pPr>
            <w:pStyle w:val="ListParagraph"/>
            <w:numPr>
              <w:ilvl w:val="2"/>
              <w:numId w:val="48"/>
            </w:numPr>
            <w:ind w:left="0" w:firstLine="2160"/>
          </w:pPr>
        </w:pPrChange>
      </w:pPr>
      <w:del w:id="118" w:author="Michael Botieri" w:date="2013-04-29T15:16:00Z">
        <w:r w:rsidDel="002201C5">
          <w:delText>When following a person</w:delText>
        </w:r>
      </w:del>
    </w:p>
    <w:p w14:paraId="122B81DC" w14:textId="21B1F95D" w:rsidR="00C82479" w:rsidRPr="009B7CF6" w:rsidDel="002201C5" w:rsidRDefault="00C82479" w:rsidP="007671F1">
      <w:pPr>
        <w:pStyle w:val="ListParagraph"/>
        <w:tabs>
          <w:tab w:val="left" w:pos="1800"/>
        </w:tabs>
        <w:ind w:left="1800" w:hanging="360"/>
        <w:rPr>
          <w:del w:id="119" w:author="Michael Botieri" w:date="2013-04-29T15:16:00Z"/>
        </w:rPr>
        <w:pPrChange w:id="120" w:author="Michael Botieri" w:date="2013-04-29T15:41:00Z">
          <w:pPr>
            <w:pStyle w:val="ListParagraph"/>
            <w:numPr>
              <w:ilvl w:val="2"/>
              <w:numId w:val="49"/>
            </w:numPr>
            <w:tabs>
              <w:tab w:val="num" w:pos="2160"/>
            </w:tabs>
            <w:ind w:left="2160" w:hanging="360"/>
          </w:pPr>
        </w:pPrChange>
      </w:pPr>
      <w:del w:id="121" w:author="Michael Botieri" w:date="2013-04-29T15:16:00Z">
        <w:r w:rsidRPr="009B7CF6" w:rsidDel="002201C5">
          <w:delText xml:space="preserve">Notified when </w:delText>
        </w:r>
        <w:r w:rsidR="00EE7695" w:rsidDel="002201C5">
          <w:delText>a new work is published</w:delText>
        </w:r>
      </w:del>
    </w:p>
    <w:p w14:paraId="0474510B" w14:textId="072E976D" w:rsidR="002A47E3" w:rsidDel="002201C5" w:rsidRDefault="00EE7695" w:rsidP="007671F1">
      <w:pPr>
        <w:pStyle w:val="ListParagraph"/>
        <w:tabs>
          <w:tab w:val="left" w:pos="1800"/>
        </w:tabs>
        <w:ind w:left="1800" w:hanging="360"/>
        <w:rPr>
          <w:del w:id="122" w:author="Michael Botieri" w:date="2013-04-29T15:16:00Z"/>
        </w:rPr>
        <w:pPrChange w:id="123" w:author="Michael Botieri" w:date="2013-04-29T15:41:00Z">
          <w:pPr>
            <w:pStyle w:val="ListParagraph"/>
            <w:numPr>
              <w:ilvl w:val="3"/>
              <w:numId w:val="49"/>
            </w:numPr>
            <w:ind w:left="0" w:firstLine="2880"/>
          </w:pPr>
        </w:pPrChange>
      </w:pPr>
      <w:del w:id="124" w:author="Michael Botieri" w:date="2013-04-29T15:16:00Z">
        <w:r w:rsidDel="002201C5">
          <w:delText>Notified when you are followed by another student</w:delText>
        </w:r>
      </w:del>
    </w:p>
    <w:p w14:paraId="7D55BD1A" w14:textId="1ABE6ACE" w:rsidR="0020421A" w:rsidDel="002201C5" w:rsidRDefault="002A47E3" w:rsidP="007671F1">
      <w:pPr>
        <w:pStyle w:val="ListParagraph"/>
        <w:tabs>
          <w:tab w:val="left" w:pos="1800"/>
        </w:tabs>
        <w:ind w:left="1800" w:hanging="360"/>
        <w:rPr>
          <w:del w:id="125" w:author="Michael Botieri" w:date="2013-04-29T15:16:00Z"/>
        </w:rPr>
        <w:pPrChange w:id="126" w:author="Michael Botieri" w:date="2013-04-29T15:41:00Z">
          <w:pPr>
            <w:pStyle w:val="ListParagraph"/>
            <w:numPr>
              <w:ilvl w:val="2"/>
              <w:numId w:val="50"/>
            </w:numPr>
            <w:ind w:left="0" w:firstLine="2160"/>
          </w:pPr>
        </w:pPrChange>
      </w:pPr>
      <w:del w:id="127" w:author="Michael Botieri" w:date="2013-04-29T15:16:00Z">
        <w:r w:rsidDel="002201C5">
          <w:delText>When f</w:delText>
        </w:r>
        <w:r w:rsidR="00E82C42" w:rsidRPr="00E82C42" w:rsidDel="002201C5">
          <w:delText xml:space="preserve">ollowing </w:delText>
        </w:r>
        <w:r w:rsidDel="002201C5">
          <w:delText>a g</w:delText>
        </w:r>
        <w:r w:rsidR="00E82C42" w:rsidRPr="00E82C42" w:rsidDel="002201C5">
          <w:delText>roup</w:delText>
        </w:r>
        <w:r w:rsidDel="002201C5">
          <w:delText xml:space="preserve"> that you belong to</w:delText>
        </w:r>
      </w:del>
    </w:p>
    <w:p w14:paraId="65D347B2" w14:textId="29C63158" w:rsidR="00C82479" w:rsidRPr="009B7CF6" w:rsidDel="002201C5" w:rsidRDefault="00C82479" w:rsidP="007671F1">
      <w:pPr>
        <w:pStyle w:val="ListParagraph"/>
        <w:tabs>
          <w:tab w:val="left" w:pos="1800"/>
        </w:tabs>
        <w:ind w:left="1800" w:hanging="360"/>
        <w:rPr>
          <w:del w:id="128" w:author="Michael Botieri" w:date="2013-04-29T15:16:00Z"/>
        </w:rPr>
        <w:pPrChange w:id="129" w:author="Michael Botieri" w:date="2013-04-29T15:41:00Z">
          <w:pPr>
            <w:pStyle w:val="ListParagraph"/>
            <w:numPr>
              <w:ilvl w:val="2"/>
              <w:numId w:val="51"/>
            </w:numPr>
            <w:tabs>
              <w:tab w:val="num" w:pos="2160"/>
            </w:tabs>
            <w:ind w:left="2160" w:hanging="360"/>
          </w:pPr>
        </w:pPrChange>
      </w:pPr>
      <w:del w:id="130" w:author="Michael Botieri" w:date="2013-04-29T15:16:00Z">
        <w:r w:rsidRPr="009B7CF6" w:rsidDel="002201C5">
          <w:delText>Notified when new work added</w:delText>
        </w:r>
        <w:r w:rsidR="002A47E3" w:rsidDel="002201C5">
          <w:delText xml:space="preserve"> to the work in progress section</w:delText>
        </w:r>
      </w:del>
    </w:p>
    <w:p w14:paraId="7572661B" w14:textId="0575A878" w:rsidR="00C82479" w:rsidRPr="009B7CF6" w:rsidDel="002201C5" w:rsidRDefault="00C82479" w:rsidP="007671F1">
      <w:pPr>
        <w:pStyle w:val="ListParagraph"/>
        <w:tabs>
          <w:tab w:val="left" w:pos="1800"/>
        </w:tabs>
        <w:ind w:left="1800" w:hanging="360"/>
        <w:rPr>
          <w:del w:id="131" w:author="Michael Botieri" w:date="2013-04-29T15:16:00Z"/>
        </w:rPr>
        <w:pPrChange w:id="132" w:author="Michael Botieri" w:date="2013-04-29T15:41:00Z">
          <w:pPr>
            <w:pStyle w:val="ListParagraph"/>
            <w:numPr>
              <w:ilvl w:val="2"/>
              <w:numId w:val="51"/>
            </w:numPr>
            <w:tabs>
              <w:tab w:val="num" w:pos="2160"/>
            </w:tabs>
            <w:ind w:left="2160" w:hanging="360"/>
          </w:pPr>
        </w:pPrChange>
      </w:pPr>
      <w:del w:id="133" w:author="Michael Botieri" w:date="2013-04-29T15:16:00Z">
        <w:r w:rsidRPr="009B7CF6" w:rsidDel="002201C5">
          <w:delText xml:space="preserve">Notified when new feedback </w:delText>
        </w:r>
        <w:r w:rsidR="002A47E3" w:rsidDel="002201C5">
          <w:delText xml:space="preserve">is </w:delText>
        </w:r>
        <w:r w:rsidRPr="009B7CF6" w:rsidDel="002201C5">
          <w:delText>requested</w:delText>
        </w:r>
        <w:r w:rsidR="002A47E3" w:rsidDel="002201C5">
          <w:delText xml:space="preserve"> to the entire group</w:delText>
        </w:r>
      </w:del>
    </w:p>
    <w:p w14:paraId="0B934741" w14:textId="0089CB5F" w:rsidR="002A47E3" w:rsidDel="002201C5" w:rsidRDefault="002A47E3" w:rsidP="007671F1">
      <w:pPr>
        <w:pStyle w:val="ListParagraph"/>
        <w:tabs>
          <w:tab w:val="left" w:pos="1800"/>
        </w:tabs>
        <w:ind w:left="1800" w:hanging="360"/>
        <w:rPr>
          <w:del w:id="134" w:author="Michael Botieri" w:date="2013-04-29T15:16:00Z"/>
        </w:rPr>
        <w:pPrChange w:id="135" w:author="Michael Botieri" w:date="2013-04-29T15:41:00Z">
          <w:pPr>
            <w:pStyle w:val="ListParagraph"/>
            <w:numPr>
              <w:ilvl w:val="2"/>
              <w:numId w:val="68"/>
            </w:numPr>
            <w:ind w:left="2520" w:hanging="360"/>
          </w:pPr>
        </w:pPrChange>
      </w:pPr>
      <w:del w:id="136" w:author="Michael Botieri" w:date="2013-04-29T15:16:00Z">
        <w:r w:rsidDel="002201C5">
          <w:delText>When following a group you do not belong to</w:delText>
        </w:r>
      </w:del>
    </w:p>
    <w:p w14:paraId="40C40FF9" w14:textId="7C171000" w:rsidR="00C82479" w:rsidRPr="009B7CF6" w:rsidDel="002201C5" w:rsidRDefault="00C82479" w:rsidP="007671F1">
      <w:pPr>
        <w:pStyle w:val="ListParagraph"/>
        <w:tabs>
          <w:tab w:val="left" w:pos="1800"/>
        </w:tabs>
        <w:ind w:left="1800" w:hanging="360"/>
        <w:rPr>
          <w:del w:id="137" w:author="Michael Botieri" w:date="2013-04-29T15:16:00Z"/>
        </w:rPr>
        <w:pPrChange w:id="138" w:author="Michael Botieri" w:date="2013-04-29T15:41:00Z">
          <w:pPr>
            <w:pStyle w:val="ListParagraph"/>
            <w:numPr>
              <w:ilvl w:val="2"/>
              <w:numId w:val="51"/>
            </w:numPr>
            <w:tabs>
              <w:tab w:val="num" w:pos="2160"/>
            </w:tabs>
            <w:ind w:left="2160" w:hanging="360"/>
          </w:pPr>
        </w:pPrChange>
      </w:pPr>
      <w:del w:id="139" w:author="Michael Botieri" w:date="2013-04-29T15:16:00Z">
        <w:r w:rsidRPr="009B7CF6" w:rsidDel="002201C5">
          <w:delText xml:space="preserve">Notified </w:delText>
        </w:r>
        <w:r w:rsidR="002A47E3" w:rsidDel="002201C5">
          <w:delText>when a new</w:delText>
        </w:r>
        <w:r w:rsidRPr="009B7CF6" w:rsidDel="002201C5">
          <w:delText xml:space="preserve"> work </w:delText>
        </w:r>
        <w:r w:rsidR="002A47E3" w:rsidDel="002201C5">
          <w:delText>is published in the public gallery</w:delText>
        </w:r>
      </w:del>
    </w:p>
    <w:p w14:paraId="47BE09BE" w14:textId="42C1A0BD" w:rsidR="00E1073F" w:rsidDel="002201C5" w:rsidRDefault="00E1073F" w:rsidP="007671F1">
      <w:pPr>
        <w:pStyle w:val="ListParagraph"/>
        <w:tabs>
          <w:tab w:val="left" w:pos="1800"/>
        </w:tabs>
        <w:ind w:left="1800" w:hanging="360"/>
        <w:rPr>
          <w:del w:id="140" w:author="Michael Botieri" w:date="2013-04-29T15:16:00Z"/>
        </w:rPr>
        <w:pPrChange w:id="141" w:author="Michael Botieri" w:date="2013-04-29T15:41:00Z">
          <w:pPr>
            <w:pStyle w:val="ListParagraph"/>
            <w:numPr>
              <w:ilvl w:val="2"/>
              <w:numId w:val="68"/>
            </w:numPr>
            <w:ind w:left="2520" w:hanging="360"/>
          </w:pPr>
        </w:pPrChange>
      </w:pPr>
      <w:del w:id="142" w:author="Michael Botieri" w:date="2013-04-29T15:16:00Z">
        <w:r w:rsidDel="002201C5">
          <w:delText>When bookmarking a project</w:delText>
        </w:r>
      </w:del>
    </w:p>
    <w:p w14:paraId="60888A26" w14:textId="546A2929" w:rsidR="00E1073F" w:rsidDel="002201C5" w:rsidRDefault="00E1073F" w:rsidP="007671F1">
      <w:pPr>
        <w:pStyle w:val="ListParagraph"/>
        <w:tabs>
          <w:tab w:val="left" w:pos="1800"/>
        </w:tabs>
        <w:ind w:left="1800" w:hanging="360"/>
        <w:rPr>
          <w:del w:id="143" w:author="Michael Botieri" w:date="2013-04-29T15:16:00Z"/>
        </w:rPr>
        <w:pPrChange w:id="144" w:author="Michael Botieri" w:date="2013-04-29T15:41:00Z">
          <w:pPr>
            <w:pStyle w:val="ListParagraph"/>
            <w:numPr>
              <w:ilvl w:val="3"/>
              <w:numId w:val="70"/>
            </w:numPr>
            <w:ind w:left="2880"/>
          </w:pPr>
        </w:pPrChange>
      </w:pPr>
      <w:del w:id="145" w:author="Michael Botieri" w:date="2013-04-29T15:16:00Z">
        <w:r w:rsidDel="002201C5">
          <w:delText>Notified when a bookmarked project is removed (deleted or unpublished)</w:delText>
        </w:r>
      </w:del>
    </w:p>
    <w:p w14:paraId="7128C29F" w14:textId="0284C7E9" w:rsidR="0047529F" w:rsidDel="002201C5" w:rsidRDefault="002A47E3" w:rsidP="007671F1">
      <w:pPr>
        <w:pStyle w:val="ListParagraph"/>
        <w:tabs>
          <w:tab w:val="left" w:pos="1800"/>
        </w:tabs>
        <w:ind w:left="1800" w:hanging="360"/>
        <w:rPr>
          <w:del w:id="146" w:author="Michael Botieri" w:date="2013-04-29T15:16:00Z"/>
        </w:rPr>
        <w:pPrChange w:id="147" w:author="Michael Botieri" w:date="2013-04-29T15:41:00Z">
          <w:pPr>
            <w:pStyle w:val="ListParagraph"/>
            <w:numPr>
              <w:ilvl w:val="1"/>
              <w:numId w:val="52"/>
            </w:numPr>
            <w:tabs>
              <w:tab w:val="num" w:pos="1440"/>
            </w:tabs>
            <w:ind w:left="1440" w:hanging="360"/>
          </w:pPr>
        </w:pPrChange>
      </w:pPr>
      <w:del w:id="148" w:author="Michael Botieri" w:date="2013-04-29T15:16:00Z">
        <w:r w:rsidDel="002201C5">
          <w:delText>Administration Tab</w:delText>
        </w:r>
      </w:del>
    </w:p>
    <w:p w14:paraId="1B1685F6" w14:textId="07C932C2" w:rsidR="002A47E3" w:rsidDel="002201C5" w:rsidRDefault="002A47E3" w:rsidP="007671F1">
      <w:pPr>
        <w:pStyle w:val="ListParagraph"/>
        <w:tabs>
          <w:tab w:val="left" w:pos="1800"/>
        </w:tabs>
        <w:ind w:left="1800" w:hanging="360"/>
        <w:rPr>
          <w:del w:id="149" w:author="Michael Botieri" w:date="2013-04-29T15:16:00Z"/>
        </w:rPr>
        <w:pPrChange w:id="150" w:author="Michael Botieri" w:date="2013-04-29T15:41:00Z">
          <w:pPr>
            <w:pStyle w:val="ListParagraph"/>
            <w:numPr>
              <w:ilvl w:val="2"/>
              <w:numId w:val="53"/>
            </w:numPr>
            <w:tabs>
              <w:tab w:val="num" w:pos="2160"/>
            </w:tabs>
            <w:ind w:left="2160" w:hanging="360"/>
          </w:pPr>
        </w:pPrChange>
      </w:pPr>
      <w:del w:id="151" w:author="Michael Botieri" w:date="2013-04-29T15:16:00Z">
        <w:r w:rsidDel="002201C5">
          <w:delText>This is used to quickly manage groups which you administer</w:delText>
        </w:r>
      </w:del>
    </w:p>
    <w:p w14:paraId="4A1E0057" w14:textId="644FD1A3" w:rsidR="002A47E3" w:rsidDel="002201C5" w:rsidRDefault="002A47E3" w:rsidP="007671F1">
      <w:pPr>
        <w:pStyle w:val="ListParagraph"/>
        <w:tabs>
          <w:tab w:val="left" w:pos="1800"/>
        </w:tabs>
        <w:ind w:left="1800" w:hanging="360"/>
        <w:rPr>
          <w:del w:id="152" w:author="Michael Botieri" w:date="2013-04-29T15:16:00Z"/>
        </w:rPr>
        <w:pPrChange w:id="153" w:author="Michael Botieri" w:date="2013-04-29T15:41:00Z">
          <w:pPr>
            <w:pStyle w:val="ListParagraph"/>
            <w:numPr>
              <w:ilvl w:val="2"/>
              <w:numId w:val="53"/>
            </w:numPr>
            <w:tabs>
              <w:tab w:val="num" w:pos="2160"/>
            </w:tabs>
            <w:ind w:left="2160" w:hanging="360"/>
          </w:pPr>
        </w:pPrChange>
      </w:pPr>
      <w:del w:id="154" w:author="Michael Botieri" w:date="2013-04-29T15:16:00Z">
        <w:r w:rsidDel="002201C5">
          <w:delText>Notified when a new user requests to join a closed group</w:delText>
        </w:r>
      </w:del>
    </w:p>
    <w:p w14:paraId="7BFFD880" w14:textId="3D880FC4" w:rsidR="00F63291" w:rsidDel="002201C5" w:rsidRDefault="002A47E3" w:rsidP="007671F1">
      <w:pPr>
        <w:pStyle w:val="ListParagraph"/>
        <w:tabs>
          <w:tab w:val="left" w:pos="1800"/>
        </w:tabs>
        <w:ind w:left="1800" w:hanging="360"/>
        <w:rPr>
          <w:del w:id="155" w:author="Michael Botieri" w:date="2013-04-29T15:16:00Z"/>
        </w:rPr>
        <w:pPrChange w:id="156" w:author="Michael Botieri" w:date="2013-04-29T15:41:00Z">
          <w:pPr>
            <w:pStyle w:val="ListParagraph"/>
            <w:numPr>
              <w:ilvl w:val="2"/>
              <w:numId w:val="53"/>
            </w:numPr>
            <w:tabs>
              <w:tab w:val="num" w:pos="2160"/>
            </w:tabs>
            <w:ind w:left="2160" w:hanging="360"/>
          </w:pPr>
        </w:pPrChange>
      </w:pPr>
      <w:del w:id="157" w:author="Michael Botieri" w:date="2013-04-29T15:16:00Z">
        <w:r w:rsidDel="002201C5">
          <w:delText xml:space="preserve">Notified when a new user joins a </w:delText>
        </w:r>
        <w:r w:rsidR="00F63291" w:rsidDel="002201C5">
          <w:delText>group</w:delText>
        </w:r>
      </w:del>
    </w:p>
    <w:p w14:paraId="2121B0F8" w14:textId="32F2A5F6" w:rsidR="00F63291" w:rsidDel="002201C5" w:rsidRDefault="00F63291" w:rsidP="007671F1">
      <w:pPr>
        <w:pStyle w:val="ListParagraph"/>
        <w:tabs>
          <w:tab w:val="left" w:pos="1800"/>
        </w:tabs>
        <w:ind w:left="1800" w:hanging="360"/>
        <w:rPr>
          <w:del w:id="158" w:author="Michael Botieri" w:date="2013-04-29T15:16:00Z"/>
        </w:rPr>
        <w:pPrChange w:id="159" w:author="Michael Botieri" w:date="2013-04-29T15:41:00Z">
          <w:pPr>
            <w:pStyle w:val="ListParagraph"/>
            <w:numPr>
              <w:ilvl w:val="2"/>
              <w:numId w:val="53"/>
            </w:numPr>
            <w:tabs>
              <w:tab w:val="num" w:pos="2160"/>
            </w:tabs>
            <w:ind w:left="2160" w:hanging="360"/>
          </w:pPr>
        </w:pPrChange>
      </w:pPr>
      <w:del w:id="160" w:author="Michael Botieri" w:date="2013-04-29T15:16:00Z">
        <w:r w:rsidDel="002201C5">
          <w:delText>Notified when a new project is created in the private gallery</w:delText>
        </w:r>
      </w:del>
    </w:p>
    <w:p w14:paraId="248EE759" w14:textId="1A586550" w:rsidR="00F63291" w:rsidDel="002201C5" w:rsidRDefault="00F63291" w:rsidP="007671F1">
      <w:pPr>
        <w:pStyle w:val="ListParagraph"/>
        <w:tabs>
          <w:tab w:val="left" w:pos="1800"/>
        </w:tabs>
        <w:ind w:left="1800" w:hanging="360"/>
        <w:rPr>
          <w:del w:id="161" w:author="Michael Botieri" w:date="2013-04-29T15:16:00Z"/>
        </w:rPr>
        <w:pPrChange w:id="162" w:author="Michael Botieri" w:date="2013-04-29T15:41:00Z">
          <w:pPr>
            <w:pStyle w:val="ListParagraph"/>
            <w:numPr>
              <w:ilvl w:val="2"/>
              <w:numId w:val="53"/>
            </w:numPr>
            <w:tabs>
              <w:tab w:val="num" w:pos="2160"/>
            </w:tabs>
            <w:ind w:left="2160" w:hanging="360"/>
          </w:pPr>
        </w:pPrChange>
      </w:pPr>
      <w:del w:id="163" w:author="Michael Botieri" w:date="2013-04-29T15:16:00Z">
        <w:r w:rsidDel="002201C5">
          <w:delText>Notified when a project is pushed to the public gallery</w:delText>
        </w:r>
      </w:del>
    </w:p>
    <w:p w14:paraId="194DFF3A" w14:textId="076455B2" w:rsidR="00F63291" w:rsidDel="002201C5" w:rsidRDefault="00F63291" w:rsidP="007671F1">
      <w:pPr>
        <w:pStyle w:val="ListParagraph"/>
        <w:tabs>
          <w:tab w:val="left" w:pos="1800"/>
        </w:tabs>
        <w:ind w:left="1800" w:hanging="360"/>
        <w:rPr>
          <w:del w:id="164" w:author="Michael Botieri" w:date="2013-04-29T15:16:00Z"/>
        </w:rPr>
        <w:pPrChange w:id="165" w:author="Michael Botieri" w:date="2013-04-29T15:41:00Z">
          <w:pPr>
            <w:pStyle w:val="ListParagraph"/>
            <w:numPr>
              <w:ilvl w:val="3"/>
              <w:numId w:val="69"/>
            </w:numPr>
            <w:ind w:left="2880"/>
          </w:pPr>
        </w:pPrChange>
      </w:pPr>
      <w:del w:id="166" w:author="Michael Botieri" w:date="2013-04-29T15:16:00Z">
        <w:r w:rsidDel="002201C5">
          <w:delText>When creating the group, the administrator will specify is users can publish to the public page themselves, or must request permission to publish. If permission is requested, the administrator will receive a notification for this instead</w:delText>
        </w:r>
      </w:del>
    </w:p>
    <w:p w14:paraId="604508E5" w14:textId="1D5B65EA" w:rsidR="0047529F" w:rsidDel="002201C5" w:rsidRDefault="00F63291" w:rsidP="007671F1">
      <w:pPr>
        <w:pStyle w:val="ListParagraph"/>
        <w:tabs>
          <w:tab w:val="left" w:pos="1800"/>
        </w:tabs>
        <w:ind w:left="1800" w:hanging="360"/>
        <w:rPr>
          <w:del w:id="167" w:author="Michael Botieri" w:date="2013-04-29T15:16:00Z"/>
        </w:rPr>
        <w:pPrChange w:id="168" w:author="Michael Botieri" w:date="2013-04-29T15:41:00Z">
          <w:pPr>
            <w:pStyle w:val="ListParagraph"/>
            <w:numPr>
              <w:ilvl w:val="2"/>
              <w:numId w:val="69"/>
            </w:numPr>
            <w:tabs>
              <w:tab w:val="num" w:pos="360"/>
            </w:tabs>
            <w:ind w:left="2160" w:hanging="360"/>
          </w:pPr>
        </w:pPrChange>
      </w:pPr>
      <w:del w:id="169" w:author="Michael Botieri" w:date="2013-04-29T15:16:00Z">
        <w:r w:rsidDel="002201C5">
          <w:delText>Notified when a work in their group is flagged as inappropriate</w:delText>
        </w:r>
      </w:del>
    </w:p>
    <w:p w14:paraId="53731534" w14:textId="56618870" w:rsidR="00E1073F" w:rsidDel="002201C5" w:rsidRDefault="00E1073F" w:rsidP="007671F1">
      <w:pPr>
        <w:pStyle w:val="ListParagraph"/>
        <w:tabs>
          <w:tab w:val="left" w:pos="1800"/>
        </w:tabs>
        <w:ind w:left="1800" w:hanging="360"/>
        <w:rPr>
          <w:del w:id="170" w:author="Michael Botieri" w:date="2013-04-29T15:16:00Z"/>
        </w:rPr>
        <w:pPrChange w:id="171" w:author="Michael Botieri" w:date="2013-04-29T15:41:00Z">
          <w:pPr>
            <w:pStyle w:val="ListParagraph"/>
            <w:numPr>
              <w:ilvl w:val="2"/>
              <w:numId w:val="69"/>
            </w:numPr>
            <w:tabs>
              <w:tab w:val="num" w:pos="360"/>
              <w:tab w:val="num" w:pos="2160"/>
            </w:tabs>
            <w:ind w:left="2160" w:hanging="360"/>
          </w:pPr>
        </w:pPrChange>
      </w:pPr>
    </w:p>
    <w:p w14:paraId="7BE054E7" w14:textId="2B30FD93" w:rsidR="00C82479" w:rsidRPr="009B7CF6" w:rsidDel="002201C5" w:rsidRDefault="00C82479" w:rsidP="007671F1">
      <w:pPr>
        <w:pStyle w:val="ListParagraph"/>
        <w:tabs>
          <w:tab w:val="left" w:pos="1800"/>
        </w:tabs>
        <w:ind w:left="1800" w:hanging="360"/>
        <w:rPr>
          <w:del w:id="172" w:author="Michael Botieri" w:date="2013-04-29T15:16:00Z"/>
        </w:rPr>
        <w:pPrChange w:id="173" w:author="Michael Botieri" w:date="2013-04-29T15:41:00Z">
          <w:pPr>
            <w:pStyle w:val="ListParagraph"/>
            <w:numPr>
              <w:ilvl w:val="1"/>
              <w:numId w:val="54"/>
            </w:numPr>
            <w:tabs>
              <w:tab w:val="num" w:pos="1440"/>
            </w:tabs>
            <w:ind w:left="1440" w:hanging="360"/>
          </w:pPr>
        </w:pPrChange>
      </w:pPr>
      <w:del w:id="174" w:author="Michael Botieri" w:date="2013-04-29T15:16:00Z">
        <w:r w:rsidRPr="009B7CF6" w:rsidDel="002201C5">
          <w:delText>Messages</w:delText>
        </w:r>
      </w:del>
    </w:p>
    <w:p w14:paraId="010147D5" w14:textId="4E52C8EA" w:rsidR="004A5CAE" w:rsidDel="002201C5" w:rsidRDefault="004A5CAE" w:rsidP="007671F1">
      <w:pPr>
        <w:pStyle w:val="ListParagraph"/>
        <w:tabs>
          <w:tab w:val="left" w:pos="1800"/>
        </w:tabs>
        <w:ind w:left="1800" w:hanging="360"/>
        <w:rPr>
          <w:del w:id="175" w:author="Michael Botieri" w:date="2013-04-29T15:16:00Z"/>
        </w:rPr>
        <w:pPrChange w:id="176" w:author="Michael Botieri" w:date="2013-04-29T15:41:00Z">
          <w:pPr>
            <w:pStyle w:val="ListParagraph"/>
            <w:numPr>
              <w:ilvl w:val="2"/>
              <w:numId w:val="54"/>
            </w:numPr>
            <w:ind w:left="0" w:firstLine="1800"/>
          </w:pPr>
        </w:pPrChange>
      </w:pPr>
      <w:del w:id="177" w:author="Michael Botieri" w:date="2013-04-29T15:16:00Z">
        <w:r w:rsidDel="002201C5">
          <w:delText xml:space="preserve">   Notified when </w:delText>
        </w:r>
        <w:r w:rsidR="001B3FEF" w:rsidDel="002201C5">
          <w:delText>direct messages are received</w:delText>
        </w:r>
      </w:del>
    </w:p>
    <w:p w14:paraId="292D64FC" w14:textId="6B7451F6" w:rsidR="001B3FEF" w:rsidDel="002201C5" w:rsidRDefault="001B3FEF" w:rsidP="007671F1">
      <w:pPr>
        <w:pStyle w:val="ListParagraph"/>
        <w:tabs>
          <w:tab w:val="left" w:pos="1800"/>
        </w:tabs>
        <w:ind w:left="1800" w:hanging="360"/>
        <w:rPr>
          <w:del w:id="178" w:author="Michael Botieri" w:date="2013-04-29T15:16:00Z"/>
        </w:rPr>
        <w:pPrChange w:id="179" w:author="Michael Botieri" w:date="2013-04-29T15:41:00Z">
          <w:pPr>
            <w:pStyle w:val="ListParagraph"/>
            <w:numPr>
              <w:ilvl w:val="2"/>
              <w:numId w:val="54"/>
            </w:numPr>
            <w:ind w:left="0" w:firstLine="1800"/>
          </w:pPr>
        </w:pPrChange>
      </w:pPr>
      <w:del w:id="180" w:author="Michael Botieri" w:date="2013-04-29T15:16:00Z">
        <w:r w:rsidDel="002201C5">
          <w:delText xml:space="preserve">   Notified when a user requests feedback from specific student</w:delText>
        </w:r>
      </w:del>
    </w:p>
    <w:p w14:paraId="4D87F0A3" w14:textId="0D40569E" w:rsidR="0047529F" w:rsidDel="002201C5" w:rsidRDefault="001B3FEF" w:rsidP="007671F1">
      <w:pPr>
        <w:pStyle w:val="ListParagraph"/>
        <w:tabs>
          <w:tab w:val="left" w:pos="1800"/>
        </w:tabs>
        <w:ind w:left="1800" w:hanging="360"/>
        <w:rPr>
          <w:del w:id="181" w:author="Michael Botieri" w:date="2013-04-29T15:16:00Z"/>
        </w:rPr>
        <w:pPrChange w:id="182" w:author="Michael Botieri" w:date="2013-04-29T15:41:00Z">
          <w:pPr>
            <w:pStyle w:val="ListParagraph"/>
            <w:numPr>
              <w:ilvl w:val="2"/>
              <w:numId w:val="54"/>
            </w:numPr>
            <w:ind w:left="0" w:firstLine="1800"/>
          </w:pPr>
        </w:pPrChange>
      </w:pPr>
      <w:del w:id="183" w:author="Michael Botieri" w:date="2013-04-29T15:16:00Z">
        <w:r w:rsidDel="002201C5">
          <w:delText xml:space="preserve">   Notified when a user is invited to join a group</w:delText>
        </w:r>
      </w:del>
    </w:p>
    <w:p w14:paraId="7327816E" w14:textId="70E2CF4F" w:rsidR="00DE74CB" w:rsidRPr="00A23B66" w:rsidDel="002201C5" w:rsidRDefault="00DE74CB" w:rsidP="007671F1">
      <w:pPr>
        <w:pStyle w:val="ListParagraph"/>
        <w:tabs>
          <w:tab w:val="left" w:pos="1800"/>
        </w:tabs>
        <w:ind w:left="1800" w:hanging="360"/>
        <w:rPr>
          <w:del w:id="184" w:author="Michael Botieri" w:date="2013-04-29T15:16:00Z"/>
        </w:rPr>
        <w:pPrChange w:id="185" w:author="Michael Botieri" w:date="2013-04-29T15:41:00Z">
          <w:pPr>
            <w:pStyle w:val="ListParagraph"/>
            <w:numPr>
              <w:numId w:val="75"/>
            </w:numPr>
            <w:ind w:left="1080" w:hanging="360"/>
          </w:pPr>
        </w:pPrChange>
      </w:pPr>
      <w:del w:id="186" w:author="Michael Botieri" w:date="2013-04-29T15:16:00Z">
        <w:r w:rsidDel="002201C5">
          <w:delText>Notification Settings</w:delText>
        </w:r>
      </w:del>
    </w:p>
    <w:p w14:paraId="4D9D43CF" w14:textId="26A78E46" w:rsidR="00DE74CB" w:rsidRPr="00A23B66" w:rsidDel="002201C5" w:rsidRDefault="00DE74CB" w:rsidP="007671F1">
      <w:pPr>
        <w:pStyle w:val="ListParagraph"/>
        <w:tabs>
          <w:tab w:val="left" w:pos="1800"/>
        </w:tabs>
        <w:ind w:left="1800" w:hanging="360"/>
        <w:rPr>
          <w:del w:id="187" w:author="Michael Botieri" w:date="2013-04-29T15:16:00Z"/>
        </w:rPr>
        <w:pPrChange w:id="188" w:author="Michael Botieri" w:date="2013-04-29T15:41:00Z">
          <w:pPr>
            <w:pStyle w:val="ListParagraph"/>
            <w:numPr>
              <w:ilvl w:val="1"/>
              <w:numId w:val="75"/>
            </w:numPr>
            <w:ind w:left="1800" w:hanging="360"/>
          </w:pPr>
        </w:pPrChange>
      </w:pPr>
      <w:del w:id="189" w:author="Michael Botieri" w:date="2013-04-29T15:16:00Z">
        <w:r w:rsidDel="002201C5">
          <w:delText>Editing notification settings for people will be done at the Follower Management Page</w:delText>
        </w:r>
      </w:del>
    </w:p>
    <w:p w14:paraId="6E1E5369" w14:textId="65A746DA" w:rsidR="00DE74CB" w:rsidDel="002201C5" w:rsidRDefault="00DE74CB" w:rsidP="007671F1">
      <w:pPr>
        <w:pStyle w:val="ListParagraph"/>
        <w:tabs>
          <w:tab w:val="left" w:pos="1800"/>
        </w:tabs>
        <w:ind w:left="1800" w:hanging="360"/>
        <w:rPr>
          <w:del w:id="190" w:author="Michael Botieri" w:date="2013-04-29T15:16:00Z"/>
        </w:rPr>
        <w:pPrChange w:id="191" w:author="Michael Botieri" w:date="2013-04-29T15:41:00Z">
          <w:pPr>
            <w:pStyle w:val="ListParagraph"/>
            <w:numPr>
              <w:ilvl w:val="1"/>
              <w:numId w:val="75"/>
            </w:numPr>
            <w:ind w:left="1800" w:hanging="360"/>
          </w:pPr>
        </w:pPrChange>
      </w:pPr>
      <w:del w:id="192" w:author="Michael Botieri" w:date="2013-04-29T15:16:00Z">
        <w:r w:rsidDel="002201C5">
          <w:delText>Editing notification settings for groups will be done at the  Management Page</w:delText>
        </w:r>
      </w:del>
    </w:p>
    <w:p w14:paraId="1C72DC3B" w14:textId="5D56126E" w:rsidR="00DE74CB" w:rsidDel="002201C5" w:rsidRDefault="00DE74CB" w:rsidP="007671F1">
      <w:pPr>
        <w:pStyle w:val="ListParagraph"/>
        <w:tabs>
          <w:tab w:val="left" w:pos="1800"/>
        </w:tabs>
        <w:ind w:left="1800" w:hanging="360"/>
        <w:rPr>
          <w:del w:id="193" w:author="Michael Botieri" w:date="2013-04-29T15:16:00Z"/>
        </w:rPr>
        <w:pPrChange w:id="194" w:author="Michael Botieri" w:date="2013-04-29T15:41:00Z">
          <w:pPr/>
        </w:pPrChange>
      </w:pPr>
    </w:p>
    <w:p w14:paraId="5B7058FB" w14:textId="4A0DDBC1" w:rsidR="00C82479" w:rsidRPr="009B7CF6" w:rsidDel="002201C5" w:rsidRDefault="00C82479" w:rsidP="007671F1">
      <w:pPr>
        <w:pStyle w:val="ListParagraph"/>
        <w:tabs>
          <w:tab w:val="left" w:pos="1800"/>
        </w:tabs>
        <w:ind w:left="1800" w:hanging="360"/>
        <w:rPr>
          <w:del w:id="195" w:author="Michael Botieri" w:date="2013-04-29T15:16:00Z"/>
          <w:rFonts w:ascii="Arial Bold" w:hAnsi="Arial Bold"/>
          <w:color w:val="0F3642"/>
        </w:rPr>
        <w:pPrChange w:id="196" w:author="Michael Botieri" w:date="2013-04-29T15:41:00Z">
          <w:pPr/>
        </w:pPrChange>
      </w:pPr>
    </w:p>
    <w:p w14:paraId="00127638" w14:textId="77777777" w:rsidR="00C82479" w:rsidRPr="009B7CF6" w:rsidRDefault="00C82479" w:rsidP="007671F1">
      <w:pPr>
        <w:pStyle w:val="ListParagraph"/>
        <w:numPr>
          <w:ilvl w:val="0"/>
          <w:numId w:val="29"/>
        </w:numPr>
        <w:tabs>
          <w:tab w:val="clear" w:pos="360"/>
          <w:tab w:val="left" w:pos="1800"/>
        </w:tabs>
        <w:ind w:left="1800" w:hanging="360"/>
        <w:rPr>
          <w:rFonts w:ascii="Arial Bold" w:hAnsi="Arial Bold"/>
          <w:color w:val="0F3642"/>
        </w:rPr>
        <w:pPrChange w:id="197" w:author="Michael Botieri" w:date="2013-04-29T15:41:00Z">
          <w:pPr/>
        </w:pPrChange>
      </w:pPr>
    </w:p>
    <w:p w14:paraId="5F4DFE6F" w14:textId="77777777" w:rsidR="00C82479" w:rsidRPr="009B7CF6" w:rsidRDefault="00C82479">
      <w:pPr>
        <w:rPr>
          <w:rFonts w:ascii="Arial Bold" w:hAnsi="Arial Bold"/>
          <w:color w:val="0F3642"/>
        </w:rPr>
      </w:pPr>
      <w:r w:rsidRPr="009B7CF6">
        <w:rPr>
          <w:rFonts w:ascii="Arial Bold" w:hAnsi="Arial Bold"/>
          <w:color w:val="0F3642"/>
        </w:rPr>
        <w:t>Student Work</w:t>
      </w:r>
    </w:p>
    <w:p w14:paraId="4E26DC17" w14:textId="77777777" w:rsidR="00C82479" w:rsidRPr="009B7CF6" w:rsidRDefault="00C82479">
      <w:pPr>
        <w:rPr>
          <w:color w:val="242424"/>
        </w:rPr>
      </w:pPr>
    </w:p>
    <w:p w14:paraId="43D637D2"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lastRenderedPageBreak/>
        <w:t>Create new work</w:t>
      </w:r>
    </w:p>
    <w:p w14:paraId="0C28487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Organize work</w:t>
      </w:r>
    </w:p>
    <w:p w14:paraId="007184AF"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Publish</w:t>
      </w:r>
    </w:p>
    <w:p w14:paraId="1DFBD391"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Share work with limited audience</w:t>
      </w:r>
    </w:p>
    <w:p w14:paraId="60F018A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Solicit Feedback</w:t>
      </w:r>
    </w:p>
    <w:p w14:paraId="75EF7043"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Faculty: Organize past student work from class</w:t>
      </w:r>
    </w:p>
    <w:p w14:paraId="7DB2A08A" w14:textId="77777777" w:rsidR="00C82479" w:rsidRPr="009B7CF6" w:rsidRDefault="00C82479">
      <w:pPr>
        <w:rPr>
          <w:color w:val="242424"/>
        </w:rPr>
      </w:pPr>
    </w:p>
    <w:p w14:paraId="48C5C50B" w14:textId="77777777" w:rsidR="00C82479" w:rsidRPr="009B7CF6" w:rsidRDefault="00C82479">
      <w:pPr>
        <w:rPr>
          <w:color w:val="242424"/>
        </w:rPr>
      </w:pPr>
      <w:r w:rsidRPr="009B7CF6">
        <w:rPr>
          <w:rFonts w:ascii="Arial Bold" w:hAnsi="Arial Bold"/>
          <w:color w:val="0F3642"/>
        </w:rPr>
        <w:t>Browsing Work</w:t>
      </w:r>
      <w:r w:rsidRPr="009B7CF6">
        <w:rPr>
          <w:color w:val="242424"/>
        </w:rPr>
        <w:t xml:space="preserve"> </w:t>
      </w:r>
    </w:p>
    <w:p w14:paraId="2F88632B" w14:textId="20629FDE" w:rsidR="00CB4D02" w:rsidRPr="009B7CF6" w:rsidRDefault="00CB4D02">
      <w:pPr>
        <w:rPr>
          <w:color w:val="242424"/>
        </w:rPr>
      </w:pPr>
    </w:p>
    <w:p w14:paraId="43A47DF6" w14:textId="2BFFCE8F" w:rsidR="00CB4D02" w:rsidRDefault="00CB4D02" w:rsidP="009B7CF6">
      <w:pPr>
        <w:ind w:left="360"/>
        <w:rPr>
          <w:color w:val="242424"/>
        </w:rPr>
      </w:pPr>
      <w:r w:rsidRPr="009B7CF6">
        <w:rPr>
          <w:b/>
          <w:color w:val="242424"/>
        </w:rPr>
        <w:t xml:space="preserve">Navigation </w:t>
      </w:r>
      <w:r w:rsidRPr="009B7CF6">
        <w:rPr>
          <w:color w:val="242424"/>
        </w:rPr>
        <w:t>- Except where noted, navigation features are available to all types of users (anonymous, registered members, students and faculty)</w:t>
      </w:r>
    </w:p>
    <w:p w14:paraId="366A1B99" w14:textId="77777777" w:rsidR="00CB4D02" w:rsidRDefault="00CB4D02" w:rsidP="009B7CF6">
      <w:pPr>
        <w:ind w:left="360"/>
        <w:rPr>
          <w:color w:val="242424"/>
        </w:rPr>
      </w:pPr>
    </w:p>
    <w:p w14:paraId="6F70AFCD" w14:textId="3CBD84D9" w:rsidR="00CB4D02" w:rsidRDefault="00CB4D02" w:rsidP="009B7CF6">
      <w:pPr>
        <w:pStyle w:val="ListParagraph"/>
        <w:numPr>
          <w:ilvl w:val="0"/>
          <w:numId w:val="62"/>
        </w:numPr>
        <w:ind w:left="1080"/>
        <w:rPr>
          <w:color w:val="242424"/>
        </w:rPr>
      </w:pPr>
      <w:r>
        <w:rPr>
          <w:color w:val="242424"/>
        </w:rPr>
        <w:t xml:space="preserve">Search – Basic search bar that is featured on all main pages. </w:t>
      </w:r>
      <w:r w:rsidR="006B02FC">
        <w:rPr>
          <w:color w:val="242424"/>
        </w:rPr>
        <w:t xml:space="preserve">Returns both Profiles and Projects. </w:t>
      </w:r>
      <w:r>
        <w:rPr>
          <w:color w:val="242424"/>
        </w:rPr>
        <w:t>Search function queries the following items</w:t>
      </w:r>
    </w:p>
    <w:p w14:paraId="306EB606" w14:textId="180ED7CE" w:rsidR="006B02FC" w:rsidRDefault="00CB4D02" w:rsidP="009B7CF6">
      <w:pPr>
        <w:pStyle w:val="ListParagraph"/>
        <w:numPr>
          <w:ilvl w:val="1"/>
          <w:numId w:val="62"/>
        </w:numPr>
        <w:ind w:left="1800"/>
        <w:rPr>
          <w:color w:val="242424"/>
        </w:rPr>
      </w:pPr>
      <w:r w:rsidRPr="00CB4D02">
        <w:rPr>
          <w:color w:val="242424"/>
        </w:rPr>
        <w:t>Student</w:t>
      </w:r>
      <w:r w:rsidR="006B02FC">
        <w:rPr>
          <w:color w:val="242424"/>
        </w:rPr>
        <w:t>s</w:t>
      </w:r>
      <w:r w:rsidRPr="00CB4D02">
        <w:rPr>
          <w:color w:val="242424"/>
        </w:rPr>
        <w:t xml:space="preserve"> </w:t>
      </w:r>
      <w:ins w:id="198" w:author="asap" w:date="2013-04-26T12:50:00Z">
        <w:r w:rsidR="00241731">
          <w:rPr>
            <w:color w:val="242424"/>
          </w:rPr>
          <w:t>– returns student profile and associated projects</w:t>
        </w:r>
      </w:ins>
    </w:p>
    <w:p w14:paraId="691EF4AE" w14:textId="77777777" w:rsidR="00FA3A2A" w:rsidRDefault="006B02FC" w:rsidP="00A23B66">
      <w:pPr>
        <w:pStyle w:val="ListParagraph"/>
        <w:numPr>
          <w:ilvl w:val="1"/>
          <w:numId w:val="62"/>
        </w:numPr>
        <w:ind w:left="1800"/>
        <w:rPr>
          <w:color w:val="242424"/>
        </w:rPr>
      </w:pPr>
      <w:r>
        <w:rPr>
          <w:color w:val="242424"/>
        </w:rPr>
        <w:t>Faculty – returns faculty profile and associated students/projects</w:t>
      </w:r>
    </w:p>
    <w:p w14:paraId="52486012" w14:textId="7C12C61A" w:rsidR="006B02FC" w:rsidRPr="00A23B66" w:rsidRDefault="006B02FC" w:rsidP="00FA3A2A">
      <w:pPr>
        <w:pStyle w:val="ListParagraph"/>
        <w:numPr>
          <w:ilvl w:val="1"/>
          <w:numId w:val="62"/>
        </w:numPr>
        <w:ind w:left="1800"/>
        <w:rPr>
          <w:color w:val="242424"/>
        </w:rPr>
      </w:pPr>
      <w:r w:rsidRPr="00FA3A2A">
        <w:rPr>
          <w:color w:val="242424"/>
        </w:rPr>
        <w:t>Group</w:t>
      </w:r>
    </w:p>
    <w:p w14:paraId="3D9A6F3A" w14:textId="0C240934" w:rsidR="006B02FC" w:rsidRDefault="006B02FC" w:rsidP="009B7CF6">
      <w:pPr>
        <w:pStyle w:val="ListParagraph"/>
        <w:numPr>
          <w:ilvl w:val="1"/>
          <w:numId w:val="62"/>
        </w:numPr>
        <w:ind w:left="1800"/>
        <w:rPr>
          <w:color w:val="242424"/>
        </w:rPr>
      </w:pPr>
      <w:r>
        <w:rPr>
          <w:color w:val="242424"/>
        </w:rPr>
        <w:t>Project name</w:t>
      </w:r>
    </w:p>
    <w:p w14:paraId="55E9F9E1" w14:textId="5D81C8E9" w:rsidR="006B02FC" w:rsidRPr="009B7CF6" w:rsidRDefault="006B02FC" w:rsidP="009B7CF6">
      <w:pPr>
        <w:pStyle w:val="ListParagraph"/>
        <w:numPr>
          <w:ilvl w:val="1"/>
          <w:numId w:val="62"/>
        </w:numPr>
        <w:ind w:left="1800"/>
        <w:rPr>
          <w:color w:val="242424"/>
        </w:rPr>
      </w:pPr>
      <w:r>
        <w:rPr>
          <w:color w:val="242424"/>
        </w:rPr>
        <w:t>Portfolio name</w:t>
      </w:r>
    </w:p>
    <w:p w14:paraId="021DE1C0" w14:textId="56C42461" w:rsidR="006B02FC" w:rsidRPr="009B7CF6" w:rsidRDefault="006B02FC" w:rsidP="009B7CF6">
      <w:pPr>
        <w:pStyle w:val="ListParagraph"/>
        <w:numPr>
          <w:ilvl w:val="1"/>
          <w:numId w:val="62"/>
        </w:numPr>
        <w:ind w:left="1800"/>
        <w:rPr>
          <w:color w:val="242424"/>
        </w:rPr>
      </w:pPr>
      <w:r>
        <w:t>Keywords – department, class, category</w:t>
      </w:r>
    </w:p>
    <w:p w14:paraId="3DB4937A" w14:textId="7C26C10D" w:rsidR="00136EAC" w:rsidRDefault="00136EAC" w:rsidP="009B7CF6">
      <w:pPr>
        <w:pStyle w:val="ListParagraph"/>
        <w:numPr>
          <w:ilvl w:val="0"/>
          <w:numId w:val="62"/>
        </w:numPr>
        <w:ind w:left="1080"/>
        <w:rPr>
          <w:color w:val="242424"/>
        </w:rPr>
      </w:pPr>
      <w:r>
        <w:rPr>
          <w:color w:val="242424"/>
        </w:rPr>
        <w:t xml:space="preserve">Filter – </w:t>
      </w:r>
      <w:r w:rsidR="00A95BCA">
        <w:rPr>
          <w:color w:val="242424"/>
        </w:rPr>
        <w:t>Advanced Search page, allows user to filter for profiles and projects by:</w:t>
      </w:r>
    </w:p>
    <w:p w14:paraId="5BC4BBE7" w14:textId="7F4E86A4" w:rsidR="00136EAC" w:rsidRDefault="00136EAC" w:rsidP="009B7CF6">
      <w:pPr>
        <w:pStyle w:val="ListParagraph"/>
        <w:numPr>
          <w:ilvl w:val="1"/>
          <w:numId w:val="62"/>
        </w:numPr>
        <w:ind w:left="1800"/>
        <w:rPr>
          <w:color w:val="242424"/>
        </w:rPr>
      </w:pPr>
      <w:r>
        <w:rPr>
          <w:color w:val="242424"/>
        </w:rPr>
        <w:t>Department (Major)</w:t>
      </w:r>
    </w:p>
    <w:p w14:paraId="2B629082" w14:textId="7374C49C" w:rsidR="00136EAC" w:rsidRDefault="00136EAC" w:rsidP="009B7CF6">
      <w:pPr>
        <w:pStyle w:val="ListParagraph"/>
        <w:numPr>
          <w:ilvl w:val="1"/>
          <w:numId w:val="62"/>
        </w:numPr>
        <w:ind w:left="1800"/>
        <w:rPr>
          <w:color w:val="242424"/>
        </w:rPr>
      </w:pPr>
      <w:r>
        <w:rPr>
          <w:color w:val="242424"/>
        </w:rPr>
        <w:t>Class</w:t>
      </w:r>
    </w:p>
    <w:p w14:paraId="0290435C" w14:textId="737D6FD7" w:rsidR="00136EAC" w:rsidRDefault="00136EAC" w:rsidP="009B7CF6">
      <w:pPr>
        <w:pStyle w:val="ListParagraph"/>
        <w:numPr>
          <w:ilvl w:val="1"/>
          <w:numId w:val="62"/>
        </w:numPr>
        <w:ind w:left="1800"/>
        <w:rPr>
          <w:color w:val="242424"/>
        </w:rPr>
      </w:pPr>
      <w:r>
        <w:rPr>
          <w:color w:val="242424"/>
        </w:rPr>
        <w:t>Category</w:t>
      </w:r>
    </w:p>
    <w:p w14:paraId="61A78A9C" w14:textId="4D3428E3" w:rsidR="00136EAC" w:rsidRDefault="00136EAC" w:rsidP="009B7CF6">
      <w:pPr>
        <w:pStyle w:val="ListParagraph"/>
        <w:numPr>
          <w:ilvl w:val="1"/>
          <w:numId w:val="62"/>
        </w:numPr>
        <w:ind w:left="1800"/>
        <w:rPr>
          <w:color w:val="242424"/>
        </w:rPr>
      </w:pPr>
      <w:r>
        <w:rPr>
          <w:color w:val="242424"/>
        </w:rPr>
        <w:t>Group</w:t>
      </w:r>
    </w:p>
    <w:p w14:paraId="73743C24" w14:textId="6A1DF285" w:rsidR="00136EAC" w:rsidRDefault="00136EAC" w:rsidP="009B7CF6">
      <w:pPr>
        <w:pStyle w:val="ListParagraph"/>
        <w:numPr>
          <w:ilvl w:val="2"/>
          <w:numId w:val="62"/>
        </w:numPr>
        <w:ind w:left="2520"/>
        <w:rPr>
          <w:color w:val="242424"/>
        </w:rPr>
      </w:pPr>
      <w:r>
        <w:rPr>
          <w:color w:val="242424"/>
        </w:rPr>
        <w:t>Public Gallery</w:t>
      </w:r>
    </w:p>
    <w:p w14:paraId="65117763" w14:textId="51B2995B" w:rsidR="00136EAC" w:rsidRDefault="00136EAC" w:rsidP="009B7CF6">
      <w:pPr>
        <w:pStyle w:val="ListParagraph"/>
        <w:numPr>
          <w:ilvl w:val="3"/>
          <w:numId w:val="62"/>
        </w:numPr>
        <w:ind w:left="3240"/>
        <w:rPr>
          <w:color w:val="242424"/>
        </w:rPr>
      </w:pPr>
      <w:r>
        <w:rPr>
          <w:color w:val="242424"/>
        </w:rPr>
        <w:t>My Groups (for logged in users)</w:t>
      </w:r>
    </w:p>
    <w:p w14:paraId="19EDC531" w14:textId="1AA68915" w:rsidR="00136EAC" w:rsidRPr="00FA3A2A" w:rsidRDefault="00136EAC" w:rsidP="009B7CF6">
      <w:pPr>
        <w:pStyle w:val="ListParagraph"/>
        <w:numPr>
          <w:ilvl w:val="2"/>
          <w:numId w:val="62"/>
        </w:numPr>
        <w:ind w:left="2520"/>
        <w:rPr>
          <w:color w:val="242424"/>
        </w:rPr>
      </w:pPr>
      <w:r>
        <w:rPr>
          <w:color w:val="242424"/>
        </w:rPr>
        <w:t>Private Gallery (</w:t>
      </w:r>
      <w:r>
        <w:rPr>
          <w:color w:val="242424"/>
          <w:u w:val="single"/>
        </w:rPr>
        <w:t>available to group members only</w:t>
      </w:r>
      <w:r w:rsidRPr="00A23B66">
        <w:rPr>
          <w:color w:val="242424"/>
        </w:rPr>
        <w:t>)</w:t>
      </w:r>
    </w:p>
    <w:p w14:paraId="07B089E3" w14:textId="62289562" w:rsidR="00136EAC" w:rsidRPr="00FA3A2A" w:rsidRDefault="00136EAC" w:rsidP="009B7CF6">
      <w:pPr>
        <w:pStyle w:val="ListParagraph"/>
        <w:numPr>
          <w:ilvl w:val="3"/>
          <w:numId w:val="62"/>
        </w:numPr>
        <w:ind w:left="3240"/>
        <w:rPr>
          <w:color w:val="242424"/>
        </w:rPr>
      </w:pPr>
      <w:r w:rsidRPr="00A23B66">
        <w:rPr>
          <w:color w:val="242424"/>
        </w:rPr>
        <w:t>My Groups</w:t>
      </w:r>
    </w:p>
    <w:p w14:paraId="01E5A647" w14:textId="1E53D252" w:rsidR="00136EAC" w:rsidRPr="00FA3A2A" w:rsidRDefault="00F73EED" w:rsidP="009B7CF6">
      <w:pPr>
        <w:pStyle w:val="ListParagraph"/>
        <w:numPr>
          <w:ilvl w:val="1"/>
          <w:numId w:val="62"/>
        </w:numPr>
        <w:ind w:left="1800"/>
        <w:rPr>
          <w:color w:val="242424"/>
        </w:rPr>
      </w:pPr>
      <w:r w:rsidRPr="00A23B66">
        <w:rPr>
          <w:color w:val="242424"/>
        </w:rPr>
        <w:t>Rating (projects only</w:t>
      </w:r>
      <w:r w:rsidR="00A95BCA" w:rsidRPr="00A23B66">
        <w:rPr>
          <w:color w:val="242424"/>
        </w:rPr>
        <w:t xml:space="preserve"> – not profiles</w:t>
      </w:r>
      <w:r w:rsidRPr="00A23B66">
        <w:rPr>
          <w:color w:val="242424"/>
        </w:rPr>
        <w:t>)</w:t>
      </w:r>
    </w:p>
    <w:p w14:paraId="4B6D0FA5" w14:textId="2088DA6C" w:rsidR="00F73EED" w:rsidRPr="00FA3A2A" w:rsidRDefault="00F73EED" w:rsidP="009B7CF6">
      <w:pPr>
        <w:pStyle w:val="ListParagraph"/>
        <w:numPr>
          <w:ilvl w:val="1"/>
          <w:numId w:val="62"/>
        </w:numPr>
        <w:ind w:left="1800"/>
        <w:rPr>
          <w:color w:val="242424"/>
        </w:rPr>
      </w:pPr>
      <w:r w:rsidRPr="00A23B66">
        <w:rPr>
          <w:color w:val="242424"/>
        </w:rPr>
        <w:t>Time/Recent (projects only)</w:t>
      </w:r>
    </w:p>
    <w:p w14:paraId="022FB1F1" w14:textId="0CCB736E" w:rsidR="00F73EED" w:rsidRPr="00FA3A2A" w:rsidRDefault="00F73EED" w:rsidP="009B7CF6">
      <w:pPr>
        <w:pStyle w:val="ListParagraph"/>
        <w:numPr>
          <w:ilvl w:val="1"/>
          <w:numId w:val="62"/>
        </w:numPr>
        <w:ind w:left="1800"/>
        <w:rPr>
          <w:color w:val="242424"/>
        </w:rPr>
      </w:pPr>
      <w:r w:rsidRPr="00A23B66">
        <w:rPr>
          <w:color w:val="242424"/>
        </w:rPr>
        <w:t>Most Viewed</w:t>
      </w:r>
      <w:r w:rsidR="00A95BCA" w:rsidRPr="00A23B66">
        <w:rPr>
          <w:color w:val="242424"/>
        </w:rPr>
        <w:t xml:space="preserve"> (projects only)</w:t>
      </w:r>
    </w:p>
    <w:p w14:paraId="75C91B16" w14:textId="3379090C" w:rsidR="00A95BCA" w:rsidRPr="00FA3A2A" w:rsidRDefault="00A95BCA" w:rsidP="009B7CF6">
      <w:pPr>
        <w:pStyle w:val="ListParagraph"/>
        <w:numPr>
          <w:ilvl w:val="1"/>
          <w:numId w:val="62"/>
        </w:numPr>
        <w:ind w:left="1800"/>
        <w:rPr>
          <w:color w:val="242424"/>
        </w:rPr>
      </w:pPr>
      <w:r w:rsidRPr="00A23B66">
        <w:rPr>
          <w:color w:val="242424"/>
        </w:rPr>
        <w:t>Academic Interests – (required field on student profile)</w:t>
      </w:r>
    </w:p>
    <w:p w14:paraId="10B85DAC" w14:textId="72DEFCE0" w:rsidR="00A95BCA" w:rsidRDefault="00A95BCA" w:rsidP="00A23B66">
      <w:pPr>
        <w:pStyle w:val="ListParagraph"/>
        <w:numPr>
          <w:ilvl w:val="0"/>
          <w:numId w:val="62"/>
        </w:numPr>
        <w:ind w:left="1080"/>
        <w:rPr>
          <w:color w:val="242424"/>
        </w:rPr>
      </w:pPr>
      <w:r>
        <w:rPr>
          <w:color w:val="242424"/>
        </w:rPr>
        <w:t>Featured</w:t>
      </w:r>
      <w:r w:rsidR="00E82C42" w:rsidRPr="00E82C42">
        <w:rPr>
          <w:color w:val="242424"/>
        </w:rPr>
        <w:t xml:space="preserve"> </w:t>
      </w:r>
      <w:r>
        <w:rPr>
          <w:color w:val="242424"/>
        </w:rPr>
        <w:t>– On main browsing pages (homepage</w:t>
      </w:r>
      <w:r w:rsidR="007C1210">
        <w:rPr>
          <w:color w:val="242424"/>
        </w:rPr>
        <w:t>)</w:t>
      </w:r>
    </w:p>
    <w:p w14:paraId="2D2594E3" w14:textId="63B61659" w:rsidR="007C1210" w:rsidRDefault="007C1210" w:rsidP="009B7CF6">
      <w:pPr>
        <w:pStyle w:val="ListParagraph"/>
        <w:numPr>
          <w:ilvl w:val="1"/>
          <w:numId w:val="62"/>
        </w:numPr>
        <w:ind w:left="1800"/>
        <w:rPr>
          <w:color w:val="242424"/>
        </w:rPr>
      </w:pPr>
      <w:r>
        <w:rPr>
          <w:color w:val="242424"/>
        </w:rPr>
        <w:t>Top – returns highest rated projects</w:t>
      </w:r>
    </w:p>
    <w:p w14:paraId="42EEF191" w14:textId="5D0697E4" w:rsidR="007C1210" w:rsidRDefault="007C1210" w:rsidP="009B7CF6">
      <w:pPr>
        <w:pStyle w:val="ListParagraph"/>
        <w:numPr>
          <w:ilvl w:val="1"/>
          <w:numId w:val="62"/>
        </w:numPr>
        <w:ind w:left="1800"/>
        <w:rPr>
          <w:color w:val="242424"/>
        </w:rPr>
      </w:pPr>
      <w:r>
        <w:rPr>
          <w:color w:val="242424"/>
        </w:rPr>
        <w:t xml:space="preserve">Hot – Highest rated in last </w:t>
      </w:r>
      <w:r w:rsidRPr="006B0FCE">
        <w:rPr>
          <w:color w:val="242424"/>
          <w:highlight w:val="yellow"/>
        </w:rPr>
        <w:t>&lt;timeframe&gt;</w:t>
      </w:r>
    </w:p>
    <w:p w14:paraId="46646D8F" w14:textId="2A29103C" w:rsidR="007C1210" w:rsidRDefault="007C1210" w:rsidP="009B7CF6">
      <w:pPr>
        <w:pStyle w:val="ListParagraph"/>
        <w:numPr>
          <w:ilvl w:val="1"/>
          <w:numId w:val="62"/>
        </w:numPr>
        <w:ind w:left="1800"/>
        <w:rPr>
          <w:color w:val="242424"/>
        </w:rPr>
      </w:pPr>
      <w:r>
        <w:rPr>
          <w:color w:val="242424"/>
        </w:rPr>
        <w:t>Recent – Recently added</w:t>
      </w:r>
    </w:p>
    <w:p w14:paraId="591F8B1F" w14:textId="40418A82" w:rsidR="007C1210" w:rsidRDefault="007C1210" w:rsidP="009B7CF6">
      <w:pPr>
        <w:pStyle w:val="ListParagraph"/>
        <w:numPr>
          <w:ilvl w:val="1"/>
          <w:numId w:val="62"/>
        </w:numPr>
        <w:ind w:left="1800"/>
        <w:rPr>
          <w:color w:val="242424"/>
        </w:rPr>
      </w:pPr>
      <w:r>
        <w:rPr>
          <w:color w:val="242424"/>
        </w:rPr>
        <w:t xml:space="preserve">Popular – Most viewed in last </w:t>
      </w:r>
      <w:r w:rsidRPr="009B7CF6">
        <w:rPr>
          <w:color w:val="242424"/>
          <w:highlight w:val="yellow"/>
        </w:rPr>
        <w:t>&lt;timeframe&gt;</w:t>
      </w:r>
    </w:p>
    <w:p w14:paraId="60FDFA0A" w14:textId="1CE80002" w:rsidR="007C1210" w:rsidRDefault="007C1210" w:rsidP="009B7CF6">
      <w:pPr>
        <w:pStyle w:val="ListParagraph"/>
        <w:numPr>
          <w:ilvl w:val="0"/>
          <w:numId w:val="62"/>
        </w:numPr>
        <w:ind w:left="1080"/>
        <w:rPr>
          <w:color w:val="242424"/>
        </w:rPr>
      </w:pPr>
      <w:r>
        <w:rPr>
          <w:color w:val="242424"/>
        </w:rPr>
        <w:t>Suggested – profiles and projects, based on:</w:t>
      </w:r>
    </w:p>
    <w:p w14:paraId="031D7A43" w14:textId="0B5511E4" w:rsidR="007C1210" w:rsidRDefault="007C1210" w:rsidP="009B7CF6">
      <w:pPr>
        <w:pStyle w:val="ListParagraph"/>
        <w:numPr>
          <w:ilvl w:val="1"/>
          <w:numId w:val="62"/>
        </w:numPr>
        <w:ind w:left="1800"/>
        <w:rPr>
          <w:color w:val="242424"/>
        </w:rPr>
      </w:pPr>
      <w:r>
        <w:rPr>
          <w:color w:val="242424"/>
        </w:rPr>
        <w:t>User interests</w:t>
      </w:r>
    </w:p>
    <w:p w14:paraId="167B9975" w14:textId="53E03032" w:rsidR="007C1210" w:rsidRDefault="007C1210" w:rsidP="009B7CF6">
      <w:pPr>
        <w:pStyle w:val="ListParagraph"/>
        <w:numPr>
          <w:ilvl w:val="1"/>
          <w:numId w:val="62"/>
        </w:numPr>
        <w:ind w:left="1800"/>
        <w:rPr>
          <w:color w:val="242424"/>
        </w:rPr>
      </w:pPr>
      <w:r>
        <w:rPr>
          <w:color w:val="242424"/>
        </w:rPr>
        <w:t>User departments</w:t>
      </w:r>
    </w:p>
    <w:p w14:paraId="599C150B" w14:textId="3D4F16F1" w:rsidR="007C1210" w:rsidRDefault="007C1210" w:rsidP="009B7CF6">
      <w:pPr>
        <w:pStyle w:val="ListParagraph"/>
        <w:numPr>
          <w:ilvl w:val="1"/>
          <w:numId w:val="62"/>
        </w:numPr>
        <w:ind w:left="1800"/>
        <w:rPr>
          <w:color w:val="242424"/>
        </w:rPr>
      </w:pPr>
      <w:r>
        <w:rPr>
          <w:color w:val="242424"/>
        </w:rPr>
        <w:t xml:space="preserve">User-related </w:t>
      </w:r>
      <w:r w:rsidR="00184FB2">
        <w:rPr>
          <w:color w:val="242424"/>
        </w:rPr>
        <w:t>projects</w:t>
      </w:r>
    </w:p>
    <w:p w14:paraId="2C11AE0E" w14:textId="32026233" w:rsidR="00184FB2" w:rsidRDefault="00184FB2" w:rsidP="009B7CF6">
      <w:pPr>
        <w:pStyle w:val="ListParagraph"/>
        <w:numPr>
          <w:ilvl w:val="1"/>
          <w:numId w:val="62"/>
        </w:numPr>
        <w:ind w:left="1800"/>
        <w:rPr>
          <w:color w:val="242424"/>
        </w:rPr>
      </w:pPr>
      <w:r>
        <w:rPr>
          <w:color w:val="242424"/>
        </w:rPr>
        <w:t>Viewed profiles</w:t>
      </w:r>
    </w:p>
    <w:p w14:paraId="1E2FFCCF" w14:textId="5BDD8E4D" w:rsidR="00184FB2" w:rsidRDefault="00184FB2" w:rsidP="009B7CF6">
      <w:pPr>
        <w:pStyle w:val="ListParagraph"/>
        <w:numPr>
          <w:ilvl w:val="1"/>
          <w:numId w:val="62"/>
        </w:numPr>
        <w:ind w:left="1800"/>
        <w:rPr>
          <w:color w:val="242424"/>
        </w:rPr>
      </w:pPr>
      <w:r>
        <w:rPr>
          <w:color w:val="242424"/>
        </w:rPr>
        <w:t>Viewed projects</w:t>
      </w:r>
    </w:p>
    <w:p w14:paraId="207DFF91" w14:textId="5FEA2ADE" w:rsidR="00184FB2" w:rsidRDefault="00184FB2" w:rsidP="009B7CF6">
      <w:pPr>
        <w:pStyle w:val="ListParagraph"/>
        <w:numPr>
          <w:ilvl w:val="1"/>
          <w:numId w:val="62"/>
        </w:numPr>
        <w:ind w:left="1800"/>
        <w:rPr>
          <w:color w:val="242424"/>
        </w:rPr>
      </w:pPr>
      <w:r>
        <w:rPr>
          <w:color w:val="242424"/>
        </w:rPr>
        <w:lastRenderedPageBreak/>
        <w:t>Rated projects</w:t>
      </w:r>
    </w:p>
    <w:p w14:paraId="7EDE8EEB" w14:textId="7FC94490" w:rsidR="00184FB2" w:rsidRDefault="00184FB2" w:rsidP="009B7CF6">
      <w:pPr>
        <w:ind w:left="1080"/>
        <w:rPr>
          <w:color w:val="242424"/>
        </w:rPr>
      </w:pPr>
      <w:r>
        <w:rPr>
          <w:color w:val="242424"/>
        </w:rPr>
        <w:t>* User controls:</w:t>
      </w:r>
    </w:p>
    <w:p w14:paraId="3B1DC2DC" w14:textId="71C4AC03" w:rsidR="00184FB2" w:rsidRDefault="00184FB2" w:rsidP="009B7CF6">
      <w:pPr>
        <w:pStyle w:val="ListParagraph"/>
        <w:numPr>
          <w:ilvl w:val="0"/>
          <w:numId w:val="63"/>
        </w:numPr>
        <w:ind w:left="1800"/>
        <w:rPr>
          <w:color w:val="242424"/>
        </w:rPr>
      </w:pPr>
      <w:r>
        <w:rPr>
          <w:color w:val="242424"/>
        </w:rPr>
        <w:t>“Suggested to you because you liked/viewed/are interested in/etc….”</w:t>
      </w:r>
    </w:p>
    <w:p w14:paraId="2107EFBE" w14:textId="6F28CB2B" w:rsidR="00184FB2" w:rsidRDefault="00184FB2" w:rsidP="009B7CF6">
      <w:pPr>
        <w:pStyle w:val="ListParagraph"/>
        <w:numPr>
          <w:ilvl w:val="0"/>
          <w:numId w:val="63"/>
        </w:numPr>
        <w:ind w:left="1800"/>
        <w:rPr>
          <w:color w:val="242424"/>
        </w:rPr>
      </w:pPr>
      <w:r>
        <w:rPr>
          <w:color w:val="242424"/>
        </w:rPr>
        <w:t>User can delete associations and suggestions to build up suggestion profile over time</w:t>
      </w:r>
    </w:p>
    <w:p w14:paraId="0B073459" w14:textId="77777777" w:rsidR="00184FB2" w:rsidRDefault="00184FB2" w:rsidP="009B7CF6">
      <w:pPr>
        <w:ind w:left="360"/>
        <w:rPr>
          <w:color w:val="242424"/>
        </w:rPr>
      </w:pPr>
    </w:p>
    <w:p w14:paraId="426D09EC" w14:textId="3C415F30" w:rsidR="00184FB2" w:rsidRDefault="00184FB2" w:rsidP="009B7CF6">
      <w:pPr>
        <w:ind w:left="360"/>
        <w:rPr>
          <w:color w:val="242424"/>
        </w:rPr>
      </w:pPr>
      <w:r>
        <w:rPr>
          <w:b/>
          <w:color w:val="242424"/>
        </w:rPr>
        <w:t>Interacting with Work</w:t>
      </w:r>
      <w:r>
        <w:rPr>
          <w:color w:val="242424"/>
        </w:rPr>
        <w:t xml:space="preserve"> –</w:t>
      </w:r>
      <w:r w:rsidR="008B2810">
        <w:rPr>
          <w:color w:val="242424"/>
        </w:rPr>
        <w:t xml:space="preserve"> Features</w:t>
      </w:r>
      <w:r>
        <w:rPr>
          <w:color w:val="242424"/>
        </w:rPr>
        <w:t xml:space="preserve"> available to </w:t>
      </w:r>
      <w:r w:rsidR="008B2810">
        <w:rPr>
          <w:color w:val="242424"/>
        </w:rPr>
        <w:t xml:space="preserve">registered </w:t>
      </w:r>
      <w:r>
        <w:rPr>
          <w:color w:val="242424"/>
        </w:rPr>
        <w:t>members only</w:t>
      </w:r>
      <w:r w:rsidR="008B2810">
        <w:rPr>
          <w:color w:val="242424"/>
        </w:rPr>
        <w:t>, except where noted.</w:t>
      </w:r>
      <w:r>
        <w:rPr>
          <w:color w:val="242424"/>
        </w:rPr>
        <w:t xml:space="preserve"> </w:t>
      </w:r>
    </w:p>
    <w:p w14:paraId="622C22C9" w14:textId="77777777" w:rsidR="00184FB2" w:rsidRDefault="00184FB2" w:rsidP="009B7CF6">
      <w:pPr>
        <w:rPr>
          <w:color w:val="242424"/>
        </w:rPr>
      </w:pPr>
    </w:p>
    <w:p w14:paraId="4FDC4F93" w14:textId="38211EE9" w:rsidR="00184FB2" w:rsidRDefault="00184FB2" w:rsidP="009B7CF6">
      <w:pPr>
        <w:pStyle w:val="ListParagraph"/>
        <w:numPr>
          <w:ilvl w:val="0"/>
          <w:numId w:val="65"/>
        </w:numPr>
        <w:rPr>
          <w:color w:val="242424"/>
        </w:rPr>
      </w:pPr>
      <w:r>
        <w:rPr>
          <w:color w:val="242424"/>
        </w:rPr>
        <w:t>Profiles:</w:t>
      </w:r>
    </w:p>
    <w:p w14:paraId="32ED7B78" w14:textId="6F980932" w:rsidR="008B2810" w:rsidRDefault="008B2810" w:rsidP="00A23B66">
      <w:pPr>
        <w:pStyle w:val="ListParagraph"/>
        <w:numPr>
          <w:ilvl w:val="1"/>
          <w:numId w:val="65"/>
        </w:numPr>
        <w:rPr>
          <w:color w:val="242424"/>
        </w:rPr>
      </w:pPr>
      <w:r>
        <w:rPr>
          <w:color w:val="242424"/>
        </w:rPr>
        <w:t>View (available to anyone)</w:t>
      </w:r>
    </w:p>
    <w:p w14:paraId="1FA92C9C" w14:textId="773FC52B" w:rsidR="00184FB2" w:rsidRDefault="00184FB2" w:rsidP="009B7CF6">
      <w:pPr>
        <w:pStyle w:val="ListParagraph"/>
        <w:numPr>
          <w:ilvl w:val="1"/>
          <w:numId w:val="65"/>
        </w:numPr>
        <w:rPr>
          <w:color w:val="242424"/>
        </w:rPr>
      </w:pPr>
      <w:r>
        <w:rPr>
          <w:color w:val="242424"/>
        </w:rPr>
        <w:t>Send message</w:t>
      </w:r>
    </w:p>
    <w:p w14:paraId="69AB99FF" w14:textId="1D2F276F" w:rsidR="00184FB2" w:rsidRDefault="00184FB2" w:rsidP="00A23B66">
      <w:pPr>
        <w:pStyle w:val="ListParagraph"/>
        <w:numPr>
          <w:ilvl w:val="1"/>
          <w:numId w:val="65"/>
        </w:numPr>
        <w:rPr>
          <w:color w:val="242424"/>
        </w:rPr>
      </w:pPr>
      <w:r>
        <w:rPr>
          <w:color w:val="242424"/>
        </w:rPr>
        <w:t>Bookmark</w:t>
      </w:r>
      <w:r w:rsidR="005F6852">
        <w:rPr>
          <w:color w:val="242424"/>
        </w:rPr>
        <w:t xml:space="preserve"> work</w:t>
      </w:r>
    </w:p>
    <w:p w14:paraId="647BF449" w14:textId="5528C447" w:rsidR="00184FB2" w:rsidRDefault="00184FB2" w:rsidP="009B7CF6">
      <w:pPr>
        <w:pStyle w:val="ListParagraph"/>
        <w:numPr>
          <w:ilvl w:val="1"/>
          <w:numId w:val="65"/>
        </w:numPr>
        <w:rPr>
          <w:color w:val="242424"/>
        </w:rPr>
      </w:pPr>
      <w:r>
        <w:rPr>
          <w:color w:val="242424"/>
        </w:rPr>
        <w:t>Follow</w:t>
      </w:r>
    </w:p>
    <w:p w14:paraId="725C2C9F" w14:textId="1F33690A" w:rsidR="00184FB2" w:rsidRDefault="00184FB2" w:rsidP="009B7CF6">
      <w:pPr>
        <w:pStyle w:val="ListParagraph"/>
        <w:numPr>
          <w:ilvl w:val="1"/>
          <w:numId w:val="65"/>
        </w:numPr>
        <w:rPr>
          <w:color w:val="242424"/>
        </w:rPr>
      </w:pPr>
      <w:r>
        <w:rPr>
          <w:color w:val="242424"/>
        </w:rPr>
        <w:t xml:space="preserve">Share – </w:t>
      </w:r>
    </w:p>
    <w:p w14:paraId="17FEB395" w14:textId="57182B8C" w:rsidR="00184FB2" w:rsidRDefault="00184FB2" w:rsidP="009B7CF6">
      <w:pPr>
        <w:pStyle w:val="ListParagraph"/>
        <w:numPr>
          <w:ilvl w:val="2"/>
          <w:numId w:val="65"/>
        </w:numPr>
        <w:rPr>
          <w:color w:val="242424"/>
        </w:rPr>
      </w:pPr>
      <w:r>
        <w:rPr>
          <w:color w:val="242424"/>
        </w:rPr>
        <w:t>To other members</w:t>
      </w:r>
    </w:p>
    <w:p w14:paraId="1251618D" w14:textId="381DF671" w:rsidR="00184FB2" w:rsidRDefault="00184FB2" w:rsidP="009B7CF6">
      <w:pPr>
        <w:pStyle w:val="ListParagraph"/>
        <w:numPr>
          <w:ilvl w:val="2"/>
          <w:numId w:val="65"/>
        </w:numPr>
        <w:rPr>
          <w:color w:val="242424"/>
        </w:rPr>
      </w:pPr>
      <w:r>
        <w:rPr>
          <w:color w:val="242424"/>
        </w:rPr>
        <w:t xml:space="preserve">To Facebook, Google+, etc. </w:t>
      </w:r>
    </w:p>
    <w:p w14:paraId="59D75F95" w14:textId="68855F2D" w:rsidR="008B2810" w:rsidRPr="009B7CF6" w:rsidRDefault="008B2810" w:rsidP="009B7CF6">
      <w:pPr>
        <w:pStyle w:val="ListParagraph"/>
        <w:numPr>
          <w:ilvl w:val="2"/>
          <w:numId w:val="65"/>
        </w:numPr>
        <w:rPr>
          <w:color w:val="242424"/>
        </w:rPr>
      </w:pPr>
      <w:r>
        <w:rPr>
          <w:color w:val="242424"/>
        </w:rPr>
        <w:t>Link (available to anyone)</w:t>
      </w:r>
    </w:p>
    <w:p w14:paraId="5FA121B4" w14:textId="2266F2D5" w:rsidR="008B2810" w:rsidRDefault="008B2810" w:rsidP="009B7CF6">
      <w:pPr>
        <w:pStyle w:val="ListParagraph"/>
        <w:numPr>
          <w:ilvl w:val="0"/>
          <w:numId w:val="65"/>
        </w:numPr>
        <w:rPr>
          <w:color w:val="242424"/>
        </w:rPr>
      </w:pPr>
      <w:r>
        <w:rPr>
          <w:color w:val="242424"/>
        </w:rPr>
        <w:t>Public Projects:</w:t>
      </w:r>
    </w:p>
    <w:p w14:paraId="44BC508D" w14:textId="2F2A06C8" w:rsidR="00FA3A2A" w:rsidRDefault="00FA3A2A" w:rsidP="009B7CF6">
      <w:pPr>
        <w:pStyle w:val="ListParagraph"/>
        <w:numPr>
          <w:ilvl w:val="1"/>
          <w:numId w:val="65"/>
        </w:numPr>
        <w:rPr>
          <w:color w:val="242424"/>
        </w:rPr>
      </w:pPr>
      <w:r>
        <w:rPr>
          <w:color w:val="242424"/>
        </w:rPr>
        <w:t>View (available to anyone)</w:t>
      </w:r>
    </w:p>
    <w:p w14:paraId="076B01A0" w14:textId="7A52EE36" w:rsidR="00FA3A2A" w:rsidRDefault="00FA3A2A" w:rsidP="009B7CF6">
      <w:pPr>
        <w:pStyle w:val="ListParagraph"/>
        <w:numPr>
          <w:ilvl w:val="1"/>
          <w:numId w:val="65"/>
        </w:numPr>
        <w:rPr>
          <w:color w:val="242424"/>
        </w:rPr>
      </w:pPr>
      <w:r>
        <w:rPr>
          <w:color w:val="242424"/>
        </w:rPr>
        <w:t>Comment</w:t>
      </w:r>
    </w:p>
    <w:p w14:paraId="3FB6D07A" w14:textId="6368A3B2" w:rsidR="008B2810" w:rsidRDefault="008B2810" w:rsidP="009B7CF6">
      <w:pPr>
        <w:pStyle w:val="ListParagraph"/>
        <w:numPr>
          <w:ilvl w:val="1"/>
          <w:numId w:val="65"/>
        </w:numPr>
        <w:rPr>
          <w:color w:val="242424"/>
        </w:rPr>
      </w:pPr>
      <w:r>
        <w:rPr>
          <w:color w:val="242424"/>
        </w:rPr>
        <w:t>Message owner</w:t>
      </w:r>
    </w:p>
    <w:p w14:paraId="7EEA1278" w14:textId="73F6FB4D" w:rsidR="008B2810" w:rsidRDefault="008B2810" w:rsidP="009B7CF6">
      <w:pPr>
        <w:pStyle w:val="ListParagraph"/>
        <w:numPr>
          <w:ilvl w:val="1"/>
          <w:numId w:val="65"/>
        </w:numPr>
        <w:rPr>
          <w:color w:val="242424"/>
        </w:rPr>
      </w:pPr>
      <w:r>
        <w:rPr>
          <w:color w:val="242424"/>
        </w:rPr>
        <w:t>Bookmark</w:t>
      </w:r>
    </w:p>
    <w:p w14:paraId="74D3948E" w14:textId="6513B294" w:rsidR="008B2810" w:rsidRDefault="008B2810" w:rsidP="009B7CF6">
      <w:pPr>
        <w:pStyle w:val="ListParagraph"/>
        <w:numPr>
          <w:ilvl w:val="1"/>
          <w:numId w:val="65"/>
        </w:numPr>
        <w:rPr>
          <w:color w:val="242424"/>
        </w:rPr>
      </w:pPr>
      <w:r>
        <w:rPr>
          <w:color w:val="242424"/>
        </w:rPr>
        <w:t>Follow</w:t>
      </w:r>
    </w:p>
    <w:p w14:paraId="405CD987" w14:textId="59AB4744" w:rsidR="008B2810" w:rsidRDefault="008B2810" w:rsidP="009B7CF6">
      <w:pPr>
        <w:pStyle w:val="ListParagraph"/>
        <w:numPr>
          <w:ilvl w:val="1"/>
          <w:numId w:val="65"/>
        </w:numPr>
        <w:rPr>
          <w:color w:val="242424"/>
        </w:rPr>
      </w:pPr>
      <w:r>
        <w:rPr>
          <w:color w:val="242424"/>
        </w:rPr>
        <w:t>Share</w:t>
      </w:r>
    </w:p>
    <w:p w14:paraId="4511DF2B" w14:textId="33E49005" w:rsidR="008B2810" w:rsidRDefault="008B2810" w:rsidP="009B7CF6">
      <w:pPr>
        <w:pStyle w:val="ListParagraph"/>
        <w:numPr>
          <w:ilvl w:val="2"/>
          <w:numId w:val="65"/>
        </w:numPr>
        <w:rPr>
          <w:color w:val="242424"/>
        </w:rPr>
      </w:pPr>
      <w:r>
        <w:rPr>
          <w:color w:val="242424"/>
        </w:rPr>
        <w:t>To other members</w:t>
      </w:r>
    </w:p>
    <w:p w14:paraId="1AD9E2F5" w14:textId="5F30139C" w:rsidR="008B2810" w:rsidRDefault="008B2810" w:rsidP="009B7CF6">
      <w:pPr>
        <w:pStyle w:val="ListParagraph"/>
        <w:numPr>
          <w:ilvl w:val="2"/>
          <w:numId w:val="65"/>
        </w:numPr>
        <w:rPr>
          <w:color w:val="242424"/>
        </w:rPr>
      </w:pPr>
      <w:r>
        <w:rPr>
          <w:color w:val="242424"/>
        </w:rPr>
        <w:t>To Facebook, Google+, etc.</w:t>
      </w:r>
    </w:p>
    <w:p w14:paraId="6275E070" w14:textId="526D293A" w:rsidR="008B2810" w:rsidRDefault="008B2810" w:rsidP="009B7CF6">
      <w:pPr>
        <w:pStyle w:val="ListParagraph"/>
        <w:numPr>
          <w:ilvl w:val="2"/>
          <w:numId w:val="65"/>
        </w:numPr>
        <w:rPr>
          <w:color w:val="242424"/>
        </w:rPr>
      </w:pPr>
      <w:r>
        <w:rPr>
          <w:color w:val="242424"/>
        </w:rPr>
        <w:t>Link (available to anyone)</w:t>
      </w:r>
    </w:p>
    <w:p w14:paraId="14833761" w14:textId="4B59DEA0" w:rsidR="00B2706C" w:rsidRDefault="008B2810" w:rsidP="00A23B66">
      <w:pPr>
        <w:pStyle w:val="ListParagraph"/>
        <w:numPr>
          <w:ilvl w:val="1"/>
          <w:numId w:val="65"/>
        </w:numPr>
        <w:rPr>
          <w:color w:val="242424"/>
        </w:rPr>
      </w:pPr>
      <w:r>
        <w:rPr>
          <w:color w:val="242424"/>
        </w:rPr>
        <w:t>“Like</w:t>
      </w:r>
      <w:r w:rsidR="00FA3A2A">
        <w:rPr>
          <w:color w:val="242424"/>
        </w:rPr>
        <w:t>”/</w:t>
      </w:r>
      <w:r w:rsidR="00B2706C">
        <w:rPr>
          <w:color w:val="242424"/>
        </w:rPr>
        <w:t>Rate</w:t>
      </w:r>
      <w:ins w:id="199" w:author="asap" w:date="2013-04-26T12:40:00Z">
        <w:r w:rsidR="00241731">
          <w:rPr>
            <w:color w:val="242424"/>
          </w:rPr>
          <w:t xml:space="preserve"> – </w:t>
        </w:r>
      </w:ins>
      <w:ins w:id="200" w:author="asap" w:date="2013-04-26T12:41:00Z">
        <w:r w:rsidR="00241731">
          <w:rPr>
            <w:color w:val="242424"/>
          </w:rPr>
          <w:t>“like” and share might be the same for external social networks</w:t>
        </w:r>
      </w:ins>
    </w:p>
    <w:p w14:paraId="01E345B2" w14:textId="4FBB987B" w:rsidR="00B2706C" w:rsidRPr="009B7CF6" w:rsidRDefault="00B2706C" w:rsidP="009B7CF6">
      <w:pPr>
        <w:pStyle w:val="ListParagraph"/>
        <w:numPr>
          <w:ilvl w:val="2"/>
          <w:numId w:val="65"/>
        </w:numPr>
        <w:rPr>
          <w:color w:val="242424"/>
          <w:highlight w:val="yellow"/>
        </w:rPr>
      </w:pPr>
      <w:r w:rsidRPr="009B7CF6">
        <w:rPr>
          <w:color w:val="242424"/>
          <w:highlight w:val="yellow"/>
        </w:rPr>
        <w:t>should these be separated into two separate available functions</w:t>
      </w:r>
      <w:r w:rsidR="009B7CF6">
        <w:rPr>
          <w:color w:val="242424"/>
          <w:highlight w:val="yellow"/>
        </w:rPr>
        <w:t>, or just keeping one or the other</w:t>
      </w:r>
      <w:r w:rsidRPr="009B7CF6">
        <w:rPr>
          <w:color w:val="242424"/>
          <w:highlight w:val="yellow"/>
        </w:rPr>
        <w:t>?</w:t>
      </w:r>
    </w:p>
    <w:p w14:paraId="14ADAE31" w14:textId="77777777" w:rsidR="00B2706C" w:rsidRPr="009B7CF6" w:rsidRDefault="00B2706C" w:rsidP="009B7CF6">
      <w:pPr>
        <w:pStyle w:val="ListParagraph"/>
        <w:numPr>
          <w:ilvl w:val="2"/>
          <w:numId w:val="65"/>
        </w:numPr>
        <w:rPr>
          <w:color w:val="242424"/>
          <w:highlight w:val="yellow"/>
        </w:rPr>
      </w:pPr>
      <w:r w:rsidRPr="009B7CF6">
        <w:rPr>
          <w:color w:val="242424"/>
          <w:highlight w:val="yellow"/>
        </w:rPr>
        <w:t>Like = Thumbs up, ‘appreciate’,</w:t>
      </w:r>
    </w:p>
    <w:p w14:paraId="4B2A800B" w14:textId="3489FECF" w:rsidR="008B2810" w:rsidRPr="009B7CF6" w:rsidRDefault="00B2706C" w:rsidP="009B7CF6">
      <w:pPr>
        <w:pStyle w:val="ListParagraph"/>
        <w:numPr>
          <w:ilvl w:val="2"/>
          <w:numId w:val="65"/>
        </w:numPr>
        <w:rPr>
          <w:color w:val="242424"/>
          <w:highlight w:val="yellow"/>
        </w:rPr>
      </w:pPr>
      <w:r w:rsidRPr="009B7CF6">
        <w:rPr>
          <w:color w:val="242424"/>
          <w:highlight w:val="yellow"/>
        </w:rPr>
        <w:t xml:space="preserve">Rate = Scoring system: 1-5 stars, grading, etc.  </w:t>
      </w:r>
    </w:p>
    <w:p w14:paraId="12A63234" w14:textId="2231E99D" w:rsidR="008B2810" w:rsidRDefault="008B2810" w:rsidP="009B7CF6">
      <w:pPr>
        <w:pStyle w:val="ListParagraph"/>
        <w:numPr>
          <w:ilvl w:val="1"/>
          <w:numId w:val="65"/>
        </w:numPr>
        <w:rPr>
          <w:color w:val="242424"/>
        </w:rPr>
      </w:pPr>
      <w:r>
        <w:rPr>
          <w:color w:val="242424"/>
        </w:rPr>
        <w:t>Rate</w:t>
      </w:r>
    </w:p>
    <w:p w14:paraId="0CE0ABF7" w14:textId="735E8E85" w:rsidR="008B2810" w:rsidRDefault="008B2810" w:rsidP="00A23B66">
      <w:pPr>
        <w:pStyle w:val="ListParagraph"/>
        <w:numPr>
          <w:ilvl w:val="1"/>
          <w:numId w:val="65"/>
        </w:numPr>
        <w:rPr>
          <w:color w:val="242424"/>
        </w:rPr>
      </w:pPr>
      <w:r>
        <w:rPr>
          <w:color w:val="242424"/>
        </w:rPr>
        <w:t>Flag</w:t>
      </w:r>
      <w:r w:rsidR="00FA3A2A">
        <w:rPr>
          <w:color w:val="242424"/>
        </w:rPr>
        <w:t xml:space="preserve"> </w:t>
      </w:r>
      <w:r>
        <w:rPr>
          <w:color w:val="242424"/>
        </w:rPr>
        <w:t>as inappropriate</w:t>
      </w:r>
    </w:p>
    <w:p w14:paraId="6FDBFF6E" w14:textId="3125BA88" w:rsidR="008B2810" w:rsidRDefault="008B2810" w:rsidP="009B7CF6">
      <w:pPr>
        <w:pStyle w:val="ListParagraph"/>
        <w:numPr>
          <w:ilvl w:val="0"/>
          <w:numId w:val="65"/>
        </w:numPr>
        <w:rPr>
          <w:color w:val="242424"/>
        </w:rPr>
      </w:pPr>
      <w:r>
        <w:rPr>
          <w:color w:val="242424"/>
        </w:rPr>
        <w:t>Private Projects/Works in Progress (only available to group members)</w:t>
      </w:r>
    </w:p>
    <w:p w14:paraId="1B79FFF5" w14:textId="325D260F" w:rsidR="008B2810" w:rsidRDefault="008B2810" w:rsidP="009B7CF6">
      <w:pPr>
        <w:pStyle w:val="ListParagraph"/>
        <w:numPr>
          <w:ilvl w:val="1"/>
          <w:numId w:val="65"/>
        </w:numPr>
        <w:rPr>
          <w:color w:val="242424"/>
        </w:rPr>
      </w:pPr>
      <w:r>
        <w:rPr>
          <w:color w:val="242424"/>
        </w:rPr>
        <w:t>View</w:t>
      </w:r>
    </w:p>
    <w:p w14:paraId="6B49E0D6" w14:textId="23E0BB2A" w:rsidR="008B2810" w:rsidRDefault="008B2810" w:rsidP="009B7CF6">
      <w:pPr>
        <w:pStyle w:val="ListParagraph"/>
        <w:numPr>
          <w:ilvl w:val="1"/>
          <w:numId w:val="65"/>
        </w:numPr>
        <w:rPr>
          <w:color w:val="242424"/>
        </w:rPr>
      </w:pPr>
      <w:r>
        <w:rPr>
          <w:color w:val="242424"/>
        </w:rPr>
        <w:t>Give evaluation based on owners solicitation</w:t>
      </w:r>
      <w:ins w:id="201" w:author="asap" w:date="2013-04-26T12:48:00Z">
        <w:r w:rsidR="00241731">
          <w:rPr>
            <w:color w:val="242424"/>
          </w:rPr>
          <w:t xml:space="preserve"> (owner</w:t>
        </w:r>
      </w:ins>
      <w:ins w:id="202" w:author="asap" w:date="2013-04-26T12:50:00Z">
        <w:r w:rsidR="00241731">
          <w:rPr>
            <w:color w:val="242424"/>
          </w:rPr>
          <w:t>s</w:t>
        </w:r>
      </w:ins>
      <w:ins w:id="203" w:author="asap" w:date="2013-04-26T12:48:00Z">
        <w:r w:rsidR="00241731">
          <w:rPr>
            <w:color w:val="242424"/>
          </w:rPr>
          <w:t xml:space="preserve"> might include a faculty member that is the owner of the group)</w:t>
        </w:r>
      </w:ins>
    </w:p>
    <w:p w14:paraId="0F71CAB3" w14:textId="7B077D2F" w:rsidR="008B2810" w:rsidRDefault="008B2810" w:rsidP="009B7CF6">
      <w:pPr>
        <w:pStyle w:val="ListParagraph"/>
        <w:numPr>
          <w:ilvl w:val="1"/>
          <w:numId w:val="65"/>
        </w:numPr>
        <w:rPr>
          <w:color w:val="242424"/>
        </w:rPr>
      </w:pPr>
      <w:r>
        <w:rPr>
          <w:color w:val="242424"/>
        </w:rPr>
        <w:t>Message owner</w:t>
      </w:r>
    </w:p>
    <w:p w14:paraId="21ACBE26" w14:textId="4F50CC59" w:rsidR="008B2810" w:rsidRDefault="008B2810" w:rsidP="009B7CF6">
      <w:pPr>
        <w:pStyle w:val="ListParagraph"/>
        <w:numPr>
          <w:ilvl w:val="1"/>
          <w:numId w:val="65"/>
        </w:numPr>
        <w:rPr>
          <w:color w:val="242424"/>
        </w:rPr>
      </w:pPr>
      <w:r>
        <w:rPr>
          <w:color w:val="242424"/>
        </w:rPr>
        <w:t>Bookmark</w:t>
      </w:r>
    </w:p>
    <w:p w14:paraId="69BC5456" w14:textId="2AAB5E98" w:rsidR="008B2810" w:rsidRDefault="008B2810" w:rsidP="009B7CF6">
      <w:pPr>
        <w:pStyle w:val="ListParagraph"/>
        <w:numPr>
          <w:ilvl w:val="1"/>
          <w:numId w:val="65"/>
        </w:numPr>
        <w:rPr>
          <w:color w:val="242424"/>
        </w:rPr>
      </w:pPr>
      <w:r>
        <w:rPr>
          <w:color w:val="242424"/>
        </w:rPr>
        <w:t>Follow</w:t>
      </w:r>
    </w:p>
    <w:p w14:paraId="19968D27" w14:textId="3347776F" w:rsidR="00C82479" w:rsidRPr="009B7CF6" w:rsidRDefault="00C82479">
      <w:pPr>
        <w:pStyle w:val="ListParagraph"/>
        <w:ind w:left="1440"/>
        <w:pPrChange w:id="204" w:author="asap" w:date="2013-04-26T12:48:00Z">
          <w:pPr>
            <w:pStyle w:val="ListParagraph"/>
          </w:pPr>
        </w:pPrChange>
      </w:pPr>
    </w:p>
    <w:p w14:paraId="3FB1D0A2" w14:textId="77777777" w:rsidR="00C82479" w:rsidRPr="009B7CF6" w:rsidRDefault="00C82479">
      <w:pPr>
        <w:rPr>
          <w:color w:val="242424"/>
        </w:rPr>
      </w:pPr>
    </w:p>
    <w:p w14:paraId="239DAAEC" w14:textId="77777777" w:rsidR="00C82479" w:rsidRPr="009B7CF6" w:rsidRDefault="00C82479">
      <w:pPr>
        <w:rPr>
          <w:color w:val="242424"/>
        </w:rPr>
      </w:pPr>
      <w:r w:rsidRPr="009B7CF6">
        <w:rPr>
          <w:rFonts w:ascii="Arial Bold" w:hAnsi="Arial Bold"/>
          <w:color w:val="0F3642"/>
        </w:rPr>
        <w:lastRenderedPageBreak/>
        <w:t>Networking &amp; Social</w:t>
      </w:r>
    </w:p>
    <w:p w14:paraId="72B2F1EE" w14:textId="77777777" w:rsidR="00C82479" w:rsidRPr="009B7CF6" w:rsidRDefault="00C82479">
      <w:pPr>
        <w:rPr>
          <w:color w:val="242424"/>
        </w:rPr>
      </w:pPr>
    </w:p>
    <w:p w14:paraId="55F81B44" w14:textId="351984BE" w:rsidR="00C82479" w:rsidRPr="009B7CF6" w:rsidDel="002201C5" w:rsidRDefault="00C82479" w:rsidP="00A23B66">
      <w:pPr>
        <w:pStyle w:val="ListParagraph"/>
        <w:numPr>
          <w:ilvl w:val="0"/>
          <w:numId w:val="59"/>
        </w:numPr>
        <w:tabs>
          <w:tab w:val="clear" w:pos="360"/>
          <w:tab w:val="num" w:pos="720"/>
        </w:tabs>
        <w:ind w:left="720" w:hanging="360"/>
        <w:rPr>
          <w:del w:id="205" w:author="Michael Botieri" w:date="2013-04-29T15:11:00Z"/>
          <w:color w:val="242424"/>
        </w:rPr>
      </w:pPr>
      <w:del w:id="206" w:author="Michael Botieri" w:date="2013-04-29T15:11:00Z">
        <w:r w:rsidRPr="009B7CF6" w:rsidDel="002201C5">
          <w:rPr>
            <w:color w:val="242424"/>
          </w:rPr>
          <w:delText>Send message to student</w:delText>
        </w:r>
      </w:del>
    </w:p>
    <w:p w14:paraId="2A3AD772" w14:textId="77777777" w:rsidR="00C82479" w:rsidRPr="009B7CF6" w:rsidRDefault="00C82479" w:rsidP="00A23B66">
      <w:pPr>
        <w:pStyle w:val="ListParagraph"/>
        <w:numPr>
          <w:ilvl w:val="0"/>
          <w:numId w:val="59"/>
        </w:numPr>
        <w:tabs>
          <w:tab w:val="clear" w:pos="360"/>
          <w:tab w:val="num" w:pos="720"/>
        </w:tabs>
        <w:ind w:left="720" w:hanging="360"/>
        <w:rPr>
          <w:color w:val="242424"/>
        </w:rPr>
      </w:pPr>
      <w:r w:rsidRPr="009B7CF6">
        <w:rPr>
          <w:color w:val="242424"/>
        </w:rPr>
        <w:t>Join/Create Group</w:t>
      </w:r>
    </w:p>
    <w:p w14:paraId="2E67FECA" w14:textId="77777777" w:rsidR="00C82479" w:rsidRPr="009B7CF6" w:rsidRDefault="00C82479">
      <w:pPr>
        <w:rPr>
          <w:color w:val="242424"/>
        </w:rPr>
      </w:pPr>
    </w:p>
    <w:p w14:paraId="66A66512" w14:textId="77777777" w:rsidR="00C82479" w:rsidRPr="009B7CF6" w:rsidRDefault="00C82479">
      <w:pPr>
        <w:rPr>
          <w:color w:val="242424"/>
        </w:rPr>
      </w:pPr>
    </w:p>
    <w:p w14:paraId="18804DA4" w14:textId="77777777" w:rsidR="00C82479" w:rsidRPr="009B7CF6" w:rsidRDefault="00C82479">
      <w:pPr>
        <w:rPr>
          <w:color w:val="242424"/>
        </w:rPr>
      </w:pPr>
    </w:p>
    <w:p w14:paraId="0D2F47DA" w14:textId="77777777" w:rsidR="00C82479" w:rsidRPr="00A23B66" w:rsidRDefault="00C82479">
      <w:pPr>
        <w:pStyle w:val="FreeForm"/>
        <w:rPr>
          <w:rFonts w:ascii="Arial Bold" w:hAnsi="Arial Bold"/>
          <w:color w:val="FFFEFE"/>
          <w:sz w:val="48"/>
        </w:rPr>
      </w:pPr>
      <w:r>
        <w:br w:type="page"/>
      </w:r>
    </w:p>
    <w:p w14:paraId="6F45327E" w14:textId="77777777" w:rsidR="00C82479" w:rsidRPr="00FA3A2A" w:rsidRDefault="00C82479">
      <w:pPr>
        <w:rPr>
          <w:color w:val="242424"/>
        </w:rPr>
      </w:pPr>
      <w:r>
        <w:lastRenderedPageBreak/>
        <w:t xml:space="preserve"> </w:t>
      </w:r>
      <w:r w:rsidRPr="00FA3A2A">
        <w:rPr>
          <w:rFonts w:ascii="Arial Bold" w:hAnsi="Arial Bold"/>
          <w:color w:val="FFFDFD"/>
          <w:sz w:val="48"/>
        </w:rPr>
        <w:t xml:space="preserve">  Designs</w:t>
      </w:r>
    </w:p>
    <w:p w14:paraId="4CAF00F6" w14:textId="77777777" w:rsidR="00C82479" w:rsidRPr="00FA3A2A" w:rsidRDefault="00C82479">
      <w:pPr>
        <w:rPr>
          <w:color w:val="242424"/>
        </w:rPr>
      </w:pPr>
    </w:p>
    <w:p w14:paraId="70C4BA80" w14:textId="77777777" w:rsidR="00C82479" w:rsidRPr="00FA3A2A" w:rsidRDefault="00C82479">
      <w:pPr>
        <w:rPr>
          <w:color w:val="242424"/>
        </w:rPr>
      </w:pPr>
    </w:p>
    <w:p w14:paraId="4633B83C" w14:textId="77777777" w:rsidR="00C82479" w:rsidRPr="00FA3A2A" w:rsidRDefault="00C82479">
      <w:pPr>
        <w:rPr>
          <w:color w:val="242424"/>
        </w:rPr>
      </w:pPr>
    </w:p>
    <w:p w14:paraId="492FB9D3" w14:textId="77777777" w:rsidR="00C82479" w:rsidRPr="00FA3A2A" w:rsidRDefault="00C82479">
      <w:pPr>
        <w:rPr>
          <w:rFonts w:ascii="Arial Bold" w:hAnsi="Arial Bold"/>
          <w:color w:val="0F3642"/>
          <w:sz w:val="36"/>
        </w:rPr>
      </w:pPr>
      <w:r w:rsidRPr="00FA3A2A">
        <w:rPr>
          <w:rFonts w:ascii="Arial Bold" w:hAnsi="Arial Bold"/>
          <w:color w:val="0F3642"/>
          <w:sz w:val="36"/>
        </w:rPr>
        <w:t>Site Map</w:t>
      </w:r>
    </w:p>
    <w:p w14:paraId="46F8C04C" w14:textId="77777777" w:rsidR="00C82479" w:rsidRPr="00FA3A2A" w:rsidRDefault="00C82479">
      <w:pPr>
        <w:rPr>
          <w:color w:val="242424"/>
        </w:rPr>
      </w:pPr>
    </w:p>
    <w:p w14:paraId="4FF60BFC" w14:textId="77777777" w:rsidR="00C82479" w:rsidRPr="00FA3A2A" w:rsidRDefault="00C82479">
      <w:pPr>
        <w:rPr>
          <w:color w:val="242424"/>
        </w:rPr>
      </w:pPr>
    </w:p>
    <w:p w14:paraId="2D369D5D" w14:textId="77777777" w:rsidR="00C82479" w:rsidRPr="00FA3A2A" w:rsidRDefault="00C82479">
      <w:pPr>
        <w:rPr>
          <w:rFonts w:ascii="Arial Bold" w:hAnsi="Arial Bold"/>
          <w:color w:val="0F3642"/>
          <w:sz w:val="36"/>
        </w:rPr>
      </w:pPr>
      <w:r w:rsidRPr="00FA3A2A">
        <w:rPr>
          <w:rFonts w:ascii="Arial Bold" w:hAnsi="Arial Bold"/>
          <w:color w:val="0F3642"/>
          <w:sz w:val="36"/>
        </w:rPr>
        <w:t>User Flow Charts</w:t>
      </w:r>
    </w:p>
    <w:p w14:paraId="233FB1F5" w14:textId="77777777" w:rsidR="00C82479" w:rsidRPr="00FA3A2A" w:rsidRDefault="00C82479">
      <w:pPr>
        <w:rPr>
          <w:color w:val="242424"/>
        </w:rPr>
      </w:pPr>
    </w:p>
    <w:p w14:paraId="5D9ACE2E" w14:textId="77777777" w:rsidR="00C82479" w:rsidRPr="00A23B66" w:rsidRDefault="00C82479">
      <w:pPr>
        <w:rPr>
          <w:color w:val="242424"/>
        </w:rPr>
      </w:pPr>
    </w:p>
    <w:p w14:paraId="16E4B42C" w14:textId="77777777" w:rsidR="00C82479" w:rsidRPr="00A23B66" w:rsidRDefault="00C82479">
      <w:pPr>
        <w:rPr>
          <w:rFonts w:ascii="Arial Bold" w:hAnsi="Arial Bold"/>
          <w:color w:val="0F3642"/>
          <w:sz w:val="36"/>
        </w:rPr>
      </w:pPr>
      <w:r w:rsidRPr="00A23B66">
        <w:rPr>
          <w:rFonts w:ascii="Arial Bold" w:hAnsi="Arial Bold"/>
          <w:color w:val="0F3642"/>
          <w:sz w:val="36"/>
        </w:rPr>
        <w:t>Wireframes</w:t>
      </w:r>
    </w:p>
    <w:p w14:paraId="5EE0C051" w14:textId="77777777" w:rsidR="00C82479" w:rsidRPr="00A23B66" w:rsidRDefault="00C82479">
      <w:pPr>
        <w:rPr>
          <w:color w:val="242424"/>
        </w:rPr>
      </w:pPr>
    </w:p>
    <w:p w14:paraId="6F3ED670" w14:textId="77777777" w:rsidR="00C82479" w:rsidRPr="00A23B66" w:rsidRDefault="00C82479">
      <w:pPr>
        <w:rPr>
          <w:color w:val="242424"/>
        </w:rPr>
      </w:pPr>
    </w:p>
    <w:p w14:paraId="58B57FEC" w14:textId="77777777" w:rsidR="00C82479" w:rsidRPr="00A23B66" w:rsidRDefault="00C82479">
      <w:pPr>
        <w:rPr>
          <w:rFonts w:ascii="Arial Bold" w:hAnsi="Arial Bold"/>
          <w:color w:val="0F3642"/>
          <w:sz w:val="36"/>
        </w:rPr>
      </w:pPr>
      <w:r w:rsidRPr="00A23B66">
        <w:rPr>
          <w:rFonts w:ascii="Arial Bold" w:hAnsi="Arial Bold"/>
          <w:color w:val="0F3642"/>
          <w:sz w:val="36"/>
        </w:rPr>
        <w:t>Storyboards</w:t>
      </w:r>
    </w:p>
    <w:p w14:paraId="45F956AD" w14:textId="77777777" w:rsidR="00C82479" w:rsidRPr="00A23B66" w:rsidRDefault="00C82479">
      <w:pPr>
        <w:rPr>
          <w:color w:val="242424"/>
        </w:rPr>
      </w:pPr>
    </w:p>
    <w:p w14:paraId="097F11CE" w14:textId="77777777" w:rsidR="00C82479" w:rsidRPr="00A23B66" w:rsidRDefault="00C82479">
      <w:pPr>
        <w:rPr>
          <w:color w:val="242424"/>
        </w:rPr>
      </w:pPr>
    </w:p>
    <w:p w14:paraId="6ADAAEFA" w14:textId="77777777" w:rsidR="00C82479" w:rsidRPr="00A23B66" w:rsidRDefault="00C82479">
      <w:pPr>
        <w:rPr>
          <w:rFonts w:ascii="Arial Bold" w:hAnsi="Arial Bold"/>
          <w:color w:val="0F3642"/>
          <w:sz w:val="36"/>
        </w:rPr>
      </w:pPr>
      <w:r w:rsidRPr="00A23B66">
        <w:rPr>
          <w:rFonts w:ascii="Arial Bold" w:hAnsi="Arial Bold"/>
          <w:color w:val="0F3642"/>
          <w:sz w:val="36"/>
        </w:rPr>
        <w:t>Class Diagram</w:t>
      </w:r>
    </w:p>
    <w:p w14:paraId="62778DED" w14:textId="77777777" w:rsidR="00C82479" w:rsidRPr="00A23B66" w:rsidRDefault="00C82479">
      <w:pPr>
        <w:rPr>
          <w:color w:val="242424"/>
        </w:rPr>
      </w:pPr>
    </w:p>
    <w:p w14:paraId="1F8CA686" w14:textId="77777777" w:rsidR="00C82479" w:rsidRPr="00A23B66" w:rsidRDefault="00C82479">
      <w:pPr>
        <w:rPr>
          <w:color w:val="242424"/>
        </w:rPr>
      </w:pPr>
    </w:p>
    <w:p w14:paraId="71DD2BF5" w14:textId="77777777" w:rsidR="00C82479" w:rsidRPr="00A23B66" w:rsidRDefault="00C82479">
      <w:pPr>
        <w:rPr>
          <w:rFonts w:ascii="Arial Bold" w:hAnsi="Arial Bold"/>
          <w:color w:val="0F3642"/>
          <w:sz w:val="36"/>
        </w:rPr>
      </w:pPr>
      <w:r w:rsidRPr="00A23B66">
        <w:rPr>
          <w:rFonts w:ascii="Arial Bold" w:hAnsi="Arial Bold"/>
          <w:color w:val="0F3642"/>
          <w:sz w:val="36"/>
        </w:rPr>
        <w:t>Database Schema</w:t>
      </w:r>
    </w:p>
    <w:p w14:paraId="4CEC4892" w14:textId="77777777" w:rsidR="00C82479" w:rsidRPr="00A23B66" w:rsidRDefault="00C82479">
      <w:pPr>
        <w:rPr>
          <w:color w:val="242424"/>
        </w:rPr>
      </w:pPr>
    </w:p>
    <w:p w14:paraId="1FA8D88A" w14:textId="77777777" w:rsidR="00C82479" w:rsidRPr="00A23B66" w:rsidRDefault="00C82479">
      <w:pPr>
        <w:rPr>
          <w:color w:val="242424"/>
        </w:rPr>
      </w:pPr>
    </w:p>
    <w:p w14:paraId="2B87F542" w14:textId="77777777" w:rsidR="00C82479" w:rsidRPr="00A23B66" w:rsidRDefault="00C82479">
      <w:pPr>
        <w:rPr>
          <w:color w:val="242424"/>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7"/>
      <w:headerReference w:type="default" r:id="rId18"/>
      <w:footerReference w:type="even" r:id="rId19"/>
      <w:footerReference w:type="default" r:id="rId2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8ABF071" w14:textId="77777777" w:rsidR="007671F1" w:rsidRDefault="007671F1">
      <w:r>
        <w:separator/>
      </w:r>
    </w:p>
  </w:endnote>
  <w:endnote w:type="continuationSeparator" w:id="0">
    <w:p w14:paraId="3920823A" w14:textId="77777777" w:rsidR="007671F1" w:rsidRDefault="007671F1">
      <w:r>
        <w:continuationSeparator/>
      </w:r>
    </w:p>
  </w:endnote>
  <w:endnote w:type="continuationNotice" w:id="1">
    <w:p w14:paraId="7A66EE30" w14:textId="77777777" w:rsidR="007671F1" w:rsidRDefault="00767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ヒラギノ角ゴ Pro W3">
    <w:charset w:val="4E"/>
    <w:family w:val="auto"/>
    <w:pitch w:val="variable"/>
    <w:sig w:usb0="E00002FF" w:usb1="7AC7FFFF" w:usb2="00000012" w:usb3="00000000" w:csb0="0002000D"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E00002FF" w:usb1="4000045F" w:usb2="00000000" w:usb3="00000000" w:csb0="0000019F" w:csb1="00000000"/>
  </w:font>
  <w:font w:name="Corbel Bold">
    <w:panose1 w:val="020B0703020204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6E8F6D1B" w:rsidR="007671F1" w:rsidRDefault="007671F1">
    <w:pPr>
      <w:rPr>
        <w:rFonts w:ascii="Times New Roman" w:eastAsia="Times New Roman" w:hAnsi="Times New Roman"/>
        <w:color w:val="auto"/>
        <w:sz w:val="20"/>
        <w:lang w:bidi="x-none"/>
      </w:rPr>
    </w:pPr>
    <w:r>
      <w:rPr>
        <w:noProof/>
      </w:rPr>
      <w:pict w14:anchorId="443A35F7">
        <v:rect id="_x0000_s2049" style="position:absolute;margin-left:575pt;margin-top:738.05pt;width:25.6pt;height:15pt;z-index:-251656192;mso-position-horizontal-relative:page;mso-position-vertical-relative:page" coordsize="21600,21600" stroked="f" strokeweight="1pt">
          <v:fill o:detectmouseclick="t"/>
          <v:stroke joinstyle="round"/>
          <v:path arrowok="t" o:connectlocs="10800,10800"/>
          <v:textbox style="mso-next-textbox:#_x0000_s2049" inset="0,0,0,0">
            <w:txbxContent>
              <w:p w14:paraId="08351CA0" w14:textId="77777777" w:rsidR="007671F1" w:rsidRDefault="007671F1" w:rsidP="00E248F5">
                <w:pPr>
                  <w:pStyle w:val="Footer1"/>
                  <w:jc w:val="center"/>
                  <w:rPr>
                    <w:rFonts w:ascii="Times New Roman" w:hAnsi="Times New Roman"/>
                    <w:sz w:val="20"/>
                  </w:rPr>
                  <w:pPrChange w:id="207" w:author="Michael Botieri" w:date="2013-04-29T15:27:00Z">
                    <w:pPr>
                      <w:pStyle w:val="Footer1"/>
                    </w:pPr>
                  </w:pPrChange>
                </w:pPr>
                <w:r>
                  <w:rPr>
                    <w:rStyle w:val="PageNumber1"/>
                  </w:rPr>
                  <w:fldChar w:fldCharType="begin"/>
                </w:r>
                <w:r>
                  <w:rPr>
                    <w:rStyle w:val="PageNumber1"/>
                  </w:rPr>
                  <w:instrText xml:space="preserve"> PAGE </w:instrText>
                </w:r>
                <w:r>
                  <w:rPr>
                    <w:rStyle w:val="PageNumber1"/>
                  </w:rPr>
                  <w:fldChar w:fldCharType="separate"/>
                </w:r>
                <w:r w:rsidR="004E5B44">
                  <w:rPr>
                    <w:rStyle w:val="PageNumber1"/>
                    <w:noProof/>
                  </w:rPr>
                  <w:t>8</w:t>
                </w:r>
                <w:r>
                  <w:rPr>
                    <w:rStyle w:val="PageNumber1"/>
                  </w:rPr>
                  <w:fldChar w:fldCharType="end"/>
                </w:r>
              </w:p>
              <w:p w14:paraId="7897DC12" w14:textId="77777777" w:rsidR="007671F1" w:rsidRDefault="007671F1"/>
              <w:p w14:paraId="74E29659" w14:textId="77777777" w:rsidR="007671F1" w:rsidRDefault="007671F1"/>
              <w:p w14:paraId="33AEBF41" w14:textId="77777777" w:rsidR="007671F1" w:rsidRDefault="007671F1">
                <w:pPr>
                  <w:rPr>
                    <w:rFonts w:ascii="Times New Roman" w:eastAsia="Times New Roman" w:hAnsi="Times New Roman"/>
                    <w:color w:val="auto"/>
                    <w:sz w:val="20"/>
                    <w:lang w:bidi="x-none"/>
                  </w:rPr>
                </w:pPr>
              </w:p>
            </w:txbxContent>
          </v:textbox>
          <w10:wrap anchorx="page" anchory="page"/>
        </v:rect>
      </w:pict>
    </w: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051B7B3C" w:rsidR="007671F1" w:rsidRDefault="007671F1" w:rsidP="00CB4D02">
    <w:pPr>
      <w:tabs>
        <w:tab w:val="right" w:pos="10080"/>
      </w:tabs>
      <w:rPr>
        <w:rFonts w:ascii="Times New Roman" w:eastAsia="Times New Roman" w:hAnsi="Times New Roman"/>
        <w:color w:val="auto"/>
        <w:sz w:val="20"/>
        <w:lang w:bidi="x-none"/>
      </w:rPr>
    </w:pPr>
    <w:r>
      <w:rPr>
        <w:noProof/>
      </w:rPr>
      <w:pict w14:anchorId="4D2ADA95">
        <v:rect id="_x0000_s2050" style="position:absolute;margin-left:8in;margin-top:737.05pt;width:23.6pt;height:15pt;z-index:-251654144;mso-position-horizontal-relative:page;mso-position-vertical-relative:page" coordsize="21600,21600" stroked="f" strokeweight="1pt">
          <v:fill o:detectmouseclick="t"/>
          <v:stroke joinstyle="round"/>
          <v:path arrowok="t" o:connectlocs="10800,10800"/>
          <v:textbox style="mso-next-textbox:#_x0000_s2050" inset="0,0,0,0">
            <w:txbxContent>
              <w:p w14:paraId="001054F5" w14:textId="77777777" w:rsidR="007671F1" w:rsidRDefault="007671F1" w:rsidP="00E248F5">
                <w:pPr>
                  <w:pStyle w:val="Footer1"/>
                  <w:jc w:val="center"/>
                  <w:rPr>
                    <w:rFonts w:ascii="Times New Roman" w:hAnsi="Times New Roman"/>
                    <w:sz w:val="20"/>
                  </w:rPr>
                  <w:pPrChange w:id="208" w:author="Michael Botieri" w:date="2013-04-29T15:27:00Z">
                    <w:pPr>
                      <w:pStyle w:val="Footer1"/>
                    </w:pPr>
                  </w:pPrChange>
                </w:pPr>
                <w:r>
                  <w:rPr>
                    <w:rStyle w:val="PageNumber1"/>
                  </w:rPr>
                  <w:fldChar w:fldCharType="begin"/>
                </w:r>
                <w:r>
                  <w:rPr>
                    <w:rStyle w:val="PageNumber1"/>
                  </w:rPr>
                  <w:instrText xml:space="preserve"> PAGE </w:instrText>
                </w:r>
                <w:r>
                  <w:rPr>
                    <w:rStyle w:val="PageNumber1"/>
                  </w:rPr>
                  <w:fldChar w:fldCharType="separate"/>
                </w:r>
                <w:r w:rsidR="004E5B44">
                  <w:rPr>
                    <w:rStyle w:val="PageNumber1"/>
                    <w:noProof/>
                  </w:rPr>
                  <w:t>7</w:t>
                </w:r>
                <w:r>
                  <w:rPr>
                    <w:rStyle w:val="PageNumber1"/>
                  </w:rPr>
                  <w:fldChar w:fldCharType="end"/>
                </w:r>
              </w:p>
              <w:p w14:paraId="0D97F1C8" w14:textId="77777777" w:rsidR="007671F1" w:rsidRDefault="007671F1" w:rsidP="00E248F5">
                <w:pPr>
                  <w:jc w:val="center"/>
                  <w:pPrChange w:id="209" w:author="Michael Botieri" w:date="2013-04-29T15:27:00Z">
                    <w:pPr/>
                  </w:pPrChange>
                </w:pPr>
              </w:p>
              <w:p w14:paraId="192330AB" w14:textId="77777777" w:rsidR="007671F1" w:rsidRDefault="007671F1" w:rsidP="00E248F5">
                <w:pPr>
                  <w:jc w:val="center"/>
                  <w:pPrChange w:id="210" w:author="Michael Botieri" w:date="2013-04-29T15:27:00Z">
                    <w:pPr/>
                  </w:pPrChange>
                </w:pPr>
              </w:p>
              <w:p w14:paraId="760EDB4A" w14:textId="77777777" w:rsidR="007671F1" w:rsidRDefault="007671F1" w:rsidP="00E248F5">
                <w:pPr>
                  <w:jc w:val="center"/>
                  <w:rPr>
                    <w:rFonts w:ascii="Times New Roman" w:eastAsia="Times New Roman" w:hAnsi="Times New Roman"/>
                    <w:color w:val="auto"/>
                    <w:sz w:val="20"/>
                    <w:lang w:bidi="x-none"/>
                  </w:rPr>
                  <w:pPrChange w:id="211" w:author="Michael Botieri" w:date="2013-04-29T15:27:00Z">
                    <w:pPr/>
                  </w:pPrChange>
                </w:pPr>
              </w:p>
            </w:txbxContent>
          </v:textbox>
          <w10:wrap anchorx="page" anchory="page"/>
        </v:rect>
      </w:pict>
    </w: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F135209" w14:textId="77777777" w:rsidR="007671F1" w:rsidRDefault="007671F1">
      <w:r>
        <w:separator/>
      </w:r>
    </w:p>
  </w:footnote>
  <w:footnote w:type="continuationSeparator" w:id="0">
    <w:p w14:paraId="72307076" w14:textId="77777777" w:rsidR="007671F1" w:rsidRDefault="007671F1">
      <w:r>
        <w:continuationSeparator/>
      </w:r>
    </w:p>
  </w:footnote>
  <w:footnote w:type="continuationNotice" w:id="1">
    <w:p w14:paraId="7DE1478B" w14:textId="77777777" w:rsidR="007671F1" w:rsidRDefault="007671F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6F67720E" w:rsidR="007671F1" w:rsidRDefault="007671F1">
    <w:pPr>
      <w:pStyle w:val="Header1"/>
      <w:rPr>
        <w:rFonts w:ascii="Times New Roman" w:eastAsia="Times New Roman" w:hAnsi="Times New Roman"/>
        <w:color w:val="auto"/>
        <w:sz w:val="20"/>
        <w:lang w:bidi="x-none"/>
      </w:rPr>
    </w:pPr>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108623E3" w:rsidR="007671F1" w:rsidRDefault="007671F1">
    <w:pPr>
      <w:pStyle w:val="Header1"/>
      <w:rPr>
        <w:rFonts w:ascii="Times New Roman" w:eastAsia="Times New Roman" w:hAnsi="Times New Roman"/>
        <w:color w:val="auto"/>
        <w:sz w:val="20"/>
        <w:lang w:bidi="x-none"/>
      </w:rPr>
    </w:pP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1800"/>
        </w:tabs>
        <w:ind w:left="1800" w:firstLine="360"/>
      </w:pPr>
      <w:rPr>
        <w:rFonts w:hint="default"/>
        <w:color w:val="000000"/>
        <w:position w:val="0"/>
        <w:sz w:val="24"/>
      </w:rPr>
    </w:lvl>
    <w:lvl w:ilvl="1">
      <w:start w:val="1"/>
      <w:numFmt w:val="bullet"/>
      <w:suff w:val="nothing"/>
      <w:lvlText w:val="o"/>
      <w:lvlJc w:val="left"/>
      <w:pPr>
        <w:ind w:left="144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1440" w:firstLine="2160"/>
      </w:pPr>
      <w:rPr>
        <w:rFonts w:ascii="Wingdings" w:eastAsia="ヒラギノ角ゴ Pro W3" w:hAnsi="Wingdings" w:hint="default"/>
        <w:color w:val="000000"/>
        <w:position w:val="0"/>
        <w:sz w:val="24"/>
      </w:rPr>
    </w:lvl>
    <w:lvl w:ilvl="3">
      <w:start w:val="1"/>
      <w:numFmt w:val="bullet"/>
      <w:suff w:val="nothing"/>
      <w:lvlText w:val="·"/>
      <w:lvlJc w:val="left"/>
      <w:pPr>
        <w:ind w:left="1440" w:firstLine="2880"/>
      </w:pPr>
      <w:rPr>
        <w:rFonts w:hint="default"/>
        <w:color w:val="000000"/>
        <w:position w:val="0"/>
        <w:sz w:val="24"/>
      </w:rPr>
    </w:lvl>
    <w:lvl w:ilvl="4">
      <w:start w:val="1"/>
      <w:numFmt w:val="bullet"/>
      <w:suff w:val="nothing"/>
      <w:lvlText w:val="o"/>
      <w:lvlJc w:val="left"/>
      <w:pPr>
        <w:ind w:left="144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1440" w:firstLine="4320"/>
      </w:pPr>
      <w:rPr>
        <w:rFonts w:ascii="Wingdings" w:eastAsia="ヒラギノ角ゴ Pro W3" w:hAnsi="Wingdings" w:hint="default"/>
        <w:color w:val="000000"/>
        <w:position w:val="0"/>
        <w:sz w:val="24"/>
      </w:rPr>
    </w:lvl>
    <w:lvl w:ilvl="6">
      <w:start w:val="1"/>
      <w:numFmt w:val="bullet"/>
      <w:suff w:val="nothing"/>
      <w:lvlText w:val="·"/>
      <w:lvlJc w:val="left"/>
      <w:pPr>
        <w:ind w:left="1440" w:firstLine="5040"/>
      </w:pPr>
      <w:rPr>
        <w:rFonts w:hint="default"/>
        <w:color w:val="000000"/>
        <w:position w:val="0"/>
        <w:sz w:val="24"/>
      </w:rPr>
    </w:lvl>
    <w:lvl w:ilvl="7">
      <w:start w:val="1"/>
      <w:numFmt w:val="bullet"/>
      <w:suff w:val="nothing"/>
      <w:lvlText w:val="o"/>
      <w:lvlJc w:val="left"/>
      <w:pPr>
        <w:ind w:left="144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144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0E71378B"/>
    <w:multiLevelType w:val="multilevel"/>
    <w:tmpl w:val="25E04F7A"/>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hAnsi="Courier New" w:hint="default"/>
        <w:color w:val="000000"/>
        <w:position w:val="0"/>
        <w:sz w:val="24"/>
      </w:rPr>
    </w:lvl>
    <w:lvl w:ilvl="2">
      <w:numFmt w:val="bullet"/>
      <w:lvlText w:val=""/>
      <w:lvlJc w:val="left"/>
      <w:pPr>
        <w:tabs>
          <w:tab w:val="num" w:pos="2088"/>
        </w:tabs>
        <w:ind w:left="360" w:firstLine="1080"/>
      </w:pPr>
      <w:rPr>
        <w:rFonts w:ascii="Wingdings" w:hAnsi="Wingdings" w:hint="default"/>
        <w:color w:val="000000"/>
        <w:position w:val="0"/>
        <w:sz w:val="24"/>
      </w:rPr>
    </w:lvl>
    <w:lvl w:ilvl="3">
      <w:start w:val="1"/>
      <w:numFmt w:val="bullet"/>
      <w:suff w:val="nothing"/>
      <w:lvlText w:val="·"/>
      <w:lvlJc w:val="left"/>
      <w:pPr>
        <w:ind w:left="3240" w:hanging="36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8">
    <w:nsid w:val="162D7CF7"/>
    <w:multiLevelType w:val="hybridMultilevel"/>
    <w:tmpl w:val="6DA6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C97513"/>
    <w:multiLevelType w:val="hybridMultilevel"/>
    <w:tmpl w:val="7A9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0A64109"/>
    <w:multiLevelType w:val="multilevel"/>
    <w:tmpl w:val="6F1283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nsid w:val="230D5C48"/>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nsid w:val="2B4709B8"/>
    <w:multiLevelType w:val="hybridMultilevel"/>
    <w:tmpl w:val="16369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49C0F8E"/>
    <w:multiLevelType w:val="multilevel"/>
    <w:tmpl w:val="339664C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4">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FC0CEE"/>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0">
    <w:nsid w:val="60655DE2"/>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1">
    <w:nsid w:val="60892E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2">
    <w:nsid w:val="66C023AE"/>
    <w:multiLevelType w:val="hybridMultilevel"/>
    <w:tmpl w:val="24A8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AF52F1"/>
    <w:multiLevelType w:val="multilevel"/>
    <w:tmpl w:val="A2D437CE"/>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6">
    <w:nsid w:val="750D36DC"/>
    <w:multiLevelType w:val="multilevel"/>
    <w:tmpl w:val="3DA8D3B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7">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77"/>
  </w:num>
  <w:num w:numId="16">
    <w:abstractNumId w:val="67"/>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64"/>
  </w:num>
  <w:num w:numId="61">
    <w:abstractNumId w:val="65"/>
  </w:num>
  <w:num w:numId="62">
    <w:abstractNumId w:val="74"/>
  </w:num>
  <w:num w:numId="63">
    <w:abstractNumId w:val="73"/>
  </w:num>
  <w:num w:numId="64">
    <w:abstractNumId w:val="72"/>
  </w:num>
  <w:num w:numId="65">
    <w:abstractNumId w:val="68"/>
  </w:num>
  <w:num w:numId="66">
    <w:abstractNumId w:val="58"/>
  </w:num>
  <w:num w:numId="67">
    <w:abstractNumId w:val="57"/>
  </w:num>
  <w:num w:numId="68">
    <w:abstractNumId w:val="63"/>
  </w:num>
  <w:num w:numId="69">
    <w:abstractNumId w:val="75"/>
  </w:num>
  <w:num w:numId="70">
    <w:abstractNumId w:val="76"/>
  </w:num>
  <w:num w:numId="71">
    <w:abstractNumId w:val="61"/>
  </w:num>
  <w:num w:numId="72">
    <w:abstractNumId w:val="69"/>
  </w:num>
  <w:num w:numId="73">
    <w:abstractNumId w:val="70"/>
  </w:num>
  <w:num w:numId="74">
    <w:abstractNumId w:val="71"/>
  </w:num>
  <w:num w:numId="75">
    <w:abstractNumId w:val="62"/>
  </w:num>
  <w:num w:numId="76">
    <w:abstractNumId w:val="60"/>
  </w:num>
  <w:num w:numId="77">
    <w:abstractNumId w:val="59"/>
  </w:num>
  <w:num w:numId="78">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markup="0" w:formatting="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36EAC"/>
    <w:rsid w:val="00165B96"/>
    <w:rsid w:val="00184FB2"/>
    <w:rsid w:val="001B3FEF"/>
    <w:rsid w:val="001B60EE"/>
    <w:rsid w:val="0020421A"/>
    <w:rsid w:val="002201C5"/>
    <w:rsid w:val="00241731"/>
    <w:rsid w:val="002A47E3"/>
    <w:rsid w:val="003B0C04"/>
    <w:rsid w:val="00413343"/>
    <w:rsid w:val="00445FD7"/>
    <w:rsid w:val="00454B4B"/>
    <w:rsid w:val="00466E4D"/>
    <w:rsid w:val="0047529F"/>
    <w:rsid w:val="004A5CAE"/>
    <w:rsid w:val="004E5B44"/>
    <w:rsid w:val="005173DC"/>
    <w:rsid w:val="005532D8"/>
    <w:rsid w:val="00572CCB"/>
    <w:rsid w:val="005A1FC4"/>
    <w:rsid w:val="005B2084"/>
    <w:rsid w:val="005F6852"/>
    <w:rsid w:val="0068794B"/>
    <w:rsid w:val="006A0486"/>
    <w:rsid w:val="006A0784"/>
    <w:rsid w:val="006B02FC"/>
    <w:rsid w:val="006D5DB1"/>
    <w:rsid w:val="006E7D46"/>
    <w:rsid w:val="007260B0"/>
    <w:rsid w:val="007542EA"/>
    <w:rsid w:val="007671F1"/>
    <w:rsid w:val="00771CBF"/>
    <w:rsid w:val="007C1210"/>
    <w:rsid w:val="007D7BFF"/>
    <w:rsid w:val="007E157A"/>
    <w:rsid w:val="007E1FC8"/>
    <w:rsid w:val="00803069"/>
    <w:rsid w:val="008A07D7"/>
    <w:rsid w:val="008B2810"/>
    <w:rsid w:val="008B5D02"/>
    <w:rsid w:val="009429E2"/>
    <w:rsid w:val="009463D6"/>
    <w:rsid w:val="00980A2B"/>
    <w:rsid w:val="009B7CF6"/>
    <w:rsid w:val="009F5063"/>
    <w:rsid w:val="00A23B66"/>
    <w:rsid w:val="00A30E8C"/>
    <w:rsid w:val="00A95BCA"/>
    <w:rsid w:val="00AB55FB"/>
    <w:rsid w:val="00AD763A"/>
    <w:rsid w:val="00AF4FC9"/>
    <w:rsid w:val="00B25243"/>
    <w:rsid w:val="00B2706C"/>
    <w:rsid w:val="00B3234C"/>
    <w:rsid w:val="00B55479"/>
    <w:rsid w:val="00BF0106"/>
    <w:rsid w:val="00BF15B1"/>
    <w:rsid w:val="00C56776"/>
    <w:rsid w:val="00C7358B"/>
    <w:rsid w:val="00C82479"/>
    <w:rsid w:val="00CA6843"/>
    <w:rsid w:val="00CA7116"/>
    <w:rsid w:val="00CB4D02"/>
    <w:rsid w:val="00CB7D00"/>
    <w:rsid w:val="00CC3FBD"/>
    <w:rsid w:val="00D54E6F"/>
    <w:rsid w:val="00D951A0"/>
    <w:rsid w:val="00DE74CB"/>
    <w:rsid w:val="00E1073F"/>
    <w:rsid w:val="00E248F5"/>
    <w:rsid w:val="00E72AB9"/>
    <w:rsid w:val="00E82C42"/>
    <w:rsid w:val="00ED1FD6"/>
    <w:rsid w:val="00EE7695"/>
    <w:rsid w:val="00EF4449"/>
    <w:rsid w:val="00F05391"/>
    <w:rsid w:val="00F24877"/>
    <w:rsid w:val="00F27B0F"/>
    <w:rsid w:val="00F63291"/>
    <w:rsid w:val="00F73EED"/>
    <w:rsid w:val="00FA3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B2D21-AF7A-0348-8C52-3268411B60D6}">
  <ds:schemaRefs>
    <ds:schemaRef ds:uri="http://schemas.openxmlformats.org/officeDocument/2006/bibliography"/>
  </ds:schemaRefs>
</ds:datastoreItem>
</file>

<file path=customXml/itemProps2.xml><?xml version="1.0" encoding="utf-8"?>
<ds:datastoreItem xmlns:ds="http://schemas.openxmlformats.org/officeDocument/2006/customXml" ds:itemID="{9112E0E7-A560-5B47-9E6D-1C6DBBA9B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6697</Words>
  <Characters>38177</Characters>
  <Application>Microsoft Macintosh Word</Application>
  <DocSecurity>0</DocSecurity>
  <Lines>318</Lines>
  <Paragraphs>89</Paragraphs>
  <ScaleCrop>false</ScaleCrop>
  <Company>Johnny Venom Music</Company>
  <LinksUpToDate>false</LinksUpToDate>
  <CharactersWithSpaces>44785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Michael Botieri</cp:lastModifiedBy>
  <cp:revision>3</cp:revision>
  <dcterms:created xsi:type="dcterms:W3CDTF">2013-04-29T19:33:00Z</dcterms:created>
  <dcterms:modified xsi:type="dcterms:W3CDTF">2013-04-29T19:52:00Z</dcterms:modified>
</cp:coreProperties>
</file>